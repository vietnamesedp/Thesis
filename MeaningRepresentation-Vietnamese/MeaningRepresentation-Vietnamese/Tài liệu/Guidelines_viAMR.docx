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0" w:before="260" w:line="360" w:lineRule="auto"/>
        <w:ind w:firstLine="567"/>
        <w:jc w:val="center"/>
        <w:rPr>
          <w:b w:val="1"/>
          <w:sz w:val="42"/>
          <w:szCs w:val="42"/>
        </w:rPr>
      </w:pPr>
      <w:r w:rsidDel="00000000" w:rsidR="00000000" w:rsidRPr="00000000">
        <w:rPr>
          <w:b w:val="1"/>
          <w:sz w:val="42"/>
          <w:szCs w:val="42"/>
          <w:rtl w:val="0"/>
        </w:rPr>
        <w:t xml:space="preserve">AMR-Guidelines</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heading=h.30j0zll">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1 Vị từ</w:t>
              <w:tab/>
              <w:t xml:space="preserve">5</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1.1 Các vai nghĩa chính</w:t>
              <w:tab/>
              <w:t xml:space="preserve">5</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1.2 Vị từ là động từ</w:t>
              <w:tab/>
              <w:t xml:space="preserve">7</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1.2.1 Động từ nội động</w:t>
              <w:tab/>
              <w:t xml:space="preserve">7</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1.2.2 Động từ ngoại động</w:t>
              <w:tab/>
              <w:t xml:space="preserve">7</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1.2.3 Động từ bị động</w:t>
              <w:tab/>
              <w:t xml:space="preserve">7</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1.3 Vị từ là tính từ</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1.4 Vị từ là danh từ</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1.5 Vị từ là động từ tình thái</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1.6 Hệ từ “là”</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1.7 Các vai nghĩa phụ (Non-core roles)</w:t>
              <w:tab/>
              <w:t xml:space="preserve">10</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1.7.1 :source - điểm bắt đầu / nguồn</w:t>
              <w:tab/>
              <w:t xml:space="preserve">10</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1.7.2 :destination - điểm đến / đích</w:t>
              <w:tab/>
              <w:t xml:space="preserve">12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1.7.3 :direction - phương hướng</w:t>
              <w:tab/>
              <w:t xml:space="preserve">13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1.7.3.1 compass direction - hướng la bàn</w:t>
              <w:tab/>
              <w:t xml:space="preserve">14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1.7.3.2 :path - con đường</w:t>
              <w:tab/>
              <w:t xml:space="preserve">15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1.7.4 :beneficiary - người thụ hưởng</w:t>
              <w:tab/>
              <w:t xml:space="preserve">18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1.7.5 :accompanier - người đi cùng / người đồng hành</w:t>
              <w:tab/>
              <w:t xml:space="preserve">19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1.7.6 :topic - chủ đề:</w:t>
              <w:tab/>
              <w:t xml:space="preserve">19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1.7.7 duration - khoảng thời gian</w:t>
              <w:tab/>
              <w:t xml:space="preserve">20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1.7.7.1 .implied relation</w:t>
              <w:tab/>
              <w:t xml:space="preserve">21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1.7.7.2 :duration with before/after:</w:t>
              <w:tab/>
              <w:t xml:space="preserve">21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1.7.7.3 to last - đến cuối cùng</w:t>
              <w:tab/>
              <w:t xml:space="preserve">22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1.7.7.4 reification: last-01</w:t>
              <w:tab/>
              <w:t xml:space="preserve">22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1.7.7.5 related role :time</w:t>
              <w:tab/>
              <w:t xml:space="preserve">22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1.7.8 :frequency - tính thường xuyên</w:t>
              <w:tab/>
              <w:t xml:space="preserve">23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1.7.9 :instrument - dụng cụ</w:t>
              <w:tab/>
              <w:t xml:space="preserve">25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1.7.10 :part - phần</w:t>
              <w:tab/>
              <w:t xml:space="preserve">26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1.7.11 :medium - phương tiện truyền đạt</w:t>
              <w:tab/>
              <w:t xml:space="preserve">27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1.7.12 :manner - cách thức</w:t>
              <w:tab/>
              <w:t xml:space="preserve">28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1.7.13 :purpose - mục đích</w:t>
              <w:tab/>
              <w:t xml:space="preserve">30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1.7.14 </w:t>
            </w:r>
          </w:hyperlink>
          <w:hyperlink w:anchor="_heading=h.nmf14n">
            <w:r w:rsidDel="00000000" w:rsidR="00000000" w:rsidRPr="00000000">
              <w:rPr>
                <w:rFonts w:ascii="Cambria" w:cs="Cambria" w:eastAsia="Cambria" w:hAnsi="Cambria"/>
                <w:sz w:val="20"/>
                <w:szCs w:val="20"/>
                <w:rtl w:val="0"/>
              </w:rPr>
              <w:t xml:space="preserve">:reason</w:t>
            </w:r>
          </w:hyperlink>
          <w:hyperlink w:anchor="_heading=h.nmf14n">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nguyên nhân</w:t>
              <w:tab/>
              <w:t xml:space="preserve">30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1.7.15 :concession - nhượng bộ (mặc dù)</w:t>
              <w:tab/>
              <w:t xml:space="preserve">31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1.7.16 :condition - điều kiện</w:t>
              <w:tab/>
              <w:t xml:space="preserve">32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1.7.17 :subevent - sự kiện con</w:t>
              <w:tab/>
              <w:t xml:space="preserve">34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1.7.18 :consist-of - bao gồm</w:t>
              <w:tab/>
              <w:t xml:space="preserve">38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1.7.19 :example - ví dụ</w:t>
              <w:tab/>
              <w:t xml:space="preserve">41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1.7.20 :extent - mở rộng</w:t>
              <w:tab/>
              <w:t xml:space="preserve">43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1.7.21 Degree - Mức độ</w:t>
              <w:tab/>
              <w:t xml:space="preserve">45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2.8 Các vai nghĩa khác</w:t>
              <w:tab/>
              <w:t xml:space="preserve">49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egqt2p">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2.8.1 Thì (tense)</w:t>
              <w:tab/>
              <w:t xml:space="preserve">49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ygebqi">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2.8.2 Danh từ chỉ loại (classifier)</w:t>
              <w:tab/>
              <w:t xml:space="preserve">49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dlolyb">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2.8.3 Các nhãn không biểu diễn:</w:t>
              <w:tab/>
              <w:t xml:space="preserve">49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qyw64">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2.8.4 Vai nghĩa ẩn (Implicit roles)</w:t>
              <w:tab/>
              <w:t xml:space="preserve">51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cqmetx">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2.8.5 Khái niệm ẩn (Implicit concepts)</w:t>
              <w:tab/>
              <w:t xml:space="preserve">51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rvwp1q">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2.8.6 Sở hữu (Possession)</w:t>
              <w:tab/>
              <w:t xml:space="preserve">52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bvk7pj">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2.8.7 Quan hệ “thuộc về” (Pertainyms)</w:t>
              <w:tab/>
              <w:t xml:space="preserve">52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2.8.8 Trọng tâm (focus):</w:t>
              <w:tab/>
              <w:t xml:space="preserve">53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664s55">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2.8.9 Cụ thể hóa:</w:t>
              <w:tab/>
              <w:t xml:space="preserve">54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q5sasy">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2.8.10 Giới từ:</w:t>
              <w:tab/>
              <w:t xml:space="preserve">61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5b2l0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2.8.11 Cụm động từ:</w:t>
              <w:tab/>
              <w:t xml:space="preserve">63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gcv8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2.8.11.1 Nhóm động từ tiến trình (compound)</w:t>
              <w:tab/>
              <w:t xml:space="preserve">63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4g0dwd">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2.8.11.2 Ngữ đoạn động từ</w:t>
              <w:tab/>
              <w:t xml:space="preserve">63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jlao46">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2.8.12 Nhiều quan hệ cùng tên nhãn (Multiple relations with the same name):</w:t>
              <w:tab/>
              <w:t xml:space="preserve">65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3ky6rz">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2.8.13 Vai nghĩa có liên từ:</w:t>
              <w:tab/>
              <w:t xml:space="preserve">66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vir7l">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2.8.14 Các khung đặc biệt cho vai nghĩa (Special Frames for roles)</w:t>
              <w:tab/>
              <w:t xml:space="preserve">83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hv69ve">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2.8.15 Mệnh đề quan hệ:</w:t>
              <w:tab/>
              <w:t xml:space="preserve">86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1x0gk37">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3 Các vai về số</w:t>
              <w:tab/>
              <w:t xml:space="preserve">86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h042r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3.8 Số chính xác  (Exact numbers):</w:t>
              <w:tab/>
              <w:t xml:space="preserve">86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w5ecyt">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3.9 Số xấp xỉ (Approximate number):</w:t>
              <w:tab/>
              <w:t xml:space="preserve">87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baon6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3.10 Số lượng (Quantities).</w:t>
              <w:tab/>
              <w:t xml:space="preserve">87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vac5uf">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3.11 Số ước lượng và phạm vi (Quantifiers and scope)</w:t>
              <w:tab/>
              <w:t xml:space="preserve">95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afmg28">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3.12 Thứ tự (Ordinals)</w:t>
              <w:tab/>
              <w:t xml:space="preserve">97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kwqa1">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3.13 Toán tử (Mathematical operators)</w:t>
              <w:tab/>
              <w:t xml:space="preserve">97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9kk8xu">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3.14 Tập con (Subsets)</w:t>
              <w:tab/>
              <w:t xml:space="preserve">98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1opuj5n">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4 Các thực thể</w:t>
              <w:tab/>
              <w:t xml:space="preserve">99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nusc19">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4.8 Thời gian</w:t>
              <w:tab/>
              <w:t xml:space="preserve">99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aapch">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4.1.1 :time before and after</w:t>
              <w:tab/>
              <w:t xml:space="preserve">101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19y80a">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4.8.11 Ngày giờ cụ thể (date-entity)</w:t>
              <w:tab/>
              <w:t xml:space="preserve">103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gf8i83">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4.8.12 late</w:t>
              <w:tab/>
              <w:t xml:space="preserve">105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0ew0vw">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4.8.12.2 late:</w:t>
              <w:tab/>
              <w:t xml:space="preserve">105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fk6b3p">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4.8.12.3 later (after):</w:t>
              <w:tab/>
              <w:t xml:space="preserve">105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pglbi">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4.8.12.4 later (somewhat late) (rare):???</w:t>
              <w:tab/>
              <w:t xml:space="preserve">106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ep43zb">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4.8.12.5 sooner or later (eventually)</w:t>
              <w:tab/>
              <w:t xml:space="preserve">106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tuee74">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4.8.12.6 latest (last)</w:t>
              <w:tab/>
              <w:t xml:space="preserve">106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szc72q">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4.8.12.7 early</w:t>
              <w:tab/>
              <w:t xml:space="preserve">106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84mhaj">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4.8.12.8 earlier (before)</w:t>
              <w:tab/>
              <w:t xml:space="preserve">107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s49zyc">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4.8.12.9 at the earliest (not before)</w:t>
              <w:tab/>
              <w:t xml:space="preserve">107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79ka65">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4.8.13 last</w:t>
              <w:tab/>
              <w:t xml:space="preserve">108</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meukdy">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4.8.13.2 final   (last as opposed to first     :ord -1)</w:t>
              <w:tab/>
              <w:t xml:space="preserve">108</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6ei31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4.8.13.3 most recent; previous   (last as opposed to next    :mod last)</w:t>
              <w:tab/>
              <w:t xml:space="preserve">108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ljsd9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4.8.13.4 during the last temporal-quantity   (before :op1 now)</w:t>
              <w:tab/>
              <w:t xml:space="preserve">108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5jfvxd">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4.8.13.5 :duration/last-01</w:t>
              <w:tab/>
              <w:t xml:space="preserve">109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koq656">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4.9 Phần trăm</w:t>
              <w:tab/>
              <w:t xml:space="preserve">109</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u0gcz">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4.10 Điện thoại</w:t>
              <w:tab/>
              <w:t xml:space="preserve">109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tnz0s">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4.11 Email</w:t>
              <w:tab/>
              <w:t xml:space="preserve">109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yy98l">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4.12 URL</w:t>
              <w:tab/>
              <w:t xml:space="preserve">109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ylrw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4.13 Tên thực thể (Named Entities)</w:t>
              <w:tab/>
              <w:t xml:space="preserve">109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2y3w247">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5 Biến và đồng tham chiếu (Variables and co-reference)</w:t>
              <w:tab/>
              <w:t xml:space="preserve">111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1d96cc0">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6 Câu phủ định (Negation)</w:t>
              <w:tab/>
              <w:t xml:space="preserve">112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3x8tuzt">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7 Câu hỏi (Question)</w:t>
              <w:tab/>
              <w:t xml:space="preserve">114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2ce457m">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8 Câu mệnh lệnh (Imperatives) và câu cảm thán (expressive)</w:t>
              <w:tab/>
              <w:t xml:space="preserve">117</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rjefff">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9 Các nhãn AMR Tiếng Việt</w:t>
              <w:tab/>
              <w:t xml:space="preserve">118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ind w:left="0" w:firstLine="0"/>
        <w:rPr>
          <w:color w:val="0000ff"/>
          <w:u w:val="single"/>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260" w:before="260" w:line="360" w:lineRule="auto"/>
        <w:ind w:firstLine="567"/>
        <w:rPr>
          <w:b w:val="1"/>
        </w:rPr>
      </w:pPr>
      <w:r w:rsidDel="00000000" w:rsidR="00000000" w:rsidRPr="00000000">
        <w:rPr>
          <w:b w:val="1"/>
          <w:rtl w:val="0"/>
        </w:rPr>
        <w:t xml:space="preserve">Time: </w:t>
      </w:r>
      <w:hyperlink r:id="rId9">
        <w:r w:rsidDel="00000000" w:rsidR="00000000" w:rsidRPr="00000000">
          <w:rPr>
            <w:b w:val="1"/>
            <w:color w:val="1155cc"/>
            <w:u w:val="single"/>
            <w:rtl w:val="0"/>
          </w:rPr>
          <w:t xml:space="preserve">frequency-duration-time</w:t>
        </w:r>
      </w:hyperlink>
      <w:r w:rsidDel="00000000" w:rsidR="00000000" w:rsidRPr="00000000">
        <w:rPr>
          <w:rtl w:val="0"/>
        </w:rPr>
      </w:r>
    </w:p>
    <w:p w:rsidR="00000000" w:rsidDel="00000000" w:rsidP="00000000" w:rsidRDefault="00000000" w:rsidRPr="00000000" w14:paraId="00000061">
      <w:pPr>
        <w:spacing w:after="260" w:before="260" w:line="360" w:lineRule="auto"/>
        <w:ind w:firstLine="567"/>
        <w:jc w:val="center"/>
        <w:rPr>
          <w:b w:val="1"/>
          <w:sz w:val="42"/>
          <w:szCs w:val="42"/>
        </w:rPr>
      </w:pPr>
      <w:r w:rsidDel="00000000" w:rsidR="00000000" w:rsidRPr="00000000">
        <w:rPr>
          <w:rtl w:val="0"/>
        </w:rPr>
      </w:r>
    </w:p>
    <w:p w:rsidR="00000000" w:rsidDel="00000000" w:rsidP="00000000" w:rsidRDefault="00000000" w:rsidRPr="00000000" w14:paraId="00000062">
      <w:pPr>
        <w:spacing w:after="260" w:before="260" w:line="360" w:lineRule="auto"/>
        <w:ind w:firstLine="567"/>
        <w:jc w:val="center"/>
        <w:rPr>
          <w:b w:val="1"/>
          <w:sz w:val="34"/>
          <w:szCs w:val="34"/>
        </w:rPr>
      </w:pPr>
      <w:r w:rsidDel="00000000" w:rsidR="00000000" w:rsidRPr="00000000">
        <w:rPr>
          <w:b w:val="1"/>
          <w:sz w:val="34"/>
          <w:szCs w:val="34"/>
          <w:rtl w:val="0"/>
        </w:rPr>
        <w:t xml:space="preserve">HƯỚNG DẪN GÁN NHÃN NGỮ NGHĨA </w:t>
      </w:r>
    </w:p>
    <w:p w:rsidR="00000000" w:rsidDel="00000000" w:rsidP="00000000" w:rsidRDefault="00000000" w:rsidRPr="00000000" w14:paraId="00000063">
      <w:pPr>
        <w:spacing w:after="260" w:before="260" w:line="360" w:lineRule="auto"/>
        <w:ind w:firstLine="567"/>
        <w:jc w:val="center"/>
        <w:rPr>
          <w:b w:val="1"/>
          <w:sz w:val="34"/>
          <w:szCs w:val="34"/>
        </w:rPr>
      </w:pPr>
      <w:r w:rsidDel="00000000" w:rsidR="00000000" w:rsidRPr="00000000">
        <w:rPr>
          <w:b w:val="1"/>
          <w:sz w:val="34"/>
          <w:szCs w:val="34"/>
          <w:rtl w:val="0"/>
        </w:rPr>
        <w:t xml:space="preserve">TIẾNG VIỆT</w:t>
      </w:r>
    </w:p>
    <w:p w:rsidR="00000000" w:rsidDel="00000000" w:rsidP="00000000" w:rsidRDefault="00000000" w:rsidRPr="00000000" w14:paraId="00000064">
      <w:pPr>
        <w:spacing w:after="260" w:before="260" w:line="360" w:lineRule="auto"/>
        <w:ind w:firstLine="567"/>
        <w:rPr>
          <w:b w:val="1"/>
          <w:sz w:val="34"/>
          <w:szCs w:val="34"/>
        </w:rPr>
      </w:pPr>
      <w:r w:rsidDel="00000000" w:rsidR="00000000" w:rsidRPr="00000000">
        <w:rPr>
          <w:b w:val="1"/>
          <w:sz w:val="34"/>
          <w:szCs w:val="34"/>
          <w:rtl w:val="0"/>
        </w:rPr>
        <w:t xml:space="preserve">LINK WEB: </w:t>
      </w:r>
      <w:hyperlink r:id="rId10">
        <w:r w:rsidDel="00000000" w:rsidR="00000000" w:rsidRPr="00000000">
          <w:rPr>
            <w:b w:val="1"/>
            <w:color w:val="1155cc"/>
            <w:sz w:val="34"/>
            <w:szCs w:val="34"/>
            <w:u w:val="single"/>
            <w:rtl w:val="0"/>
          </w:rPr>
          <w:t xml:space="preserve">https://amr.hpda.vn/</w:t>
        </w:r>
      </w:hyperlink>
      <w:r w:rsidDel="00000000" w:rsidR="00000000" w:rsidRPr="00000000">
        <w:rPr>
          <w:rtl w:val="0"/>
        </w:rPr>
      </w:r>
    </w:p>
    <w:p w:rsidR="00000000" w:rsidDel="00000000" w:rsidP="00000000" w:rsidRDefault="00000000" w:rsidRPr="00000000" w14:paraId="00000065">
      <w:pPr>
        <w:spacing w:after="260" w:before="260" w:line="360" w:lineRule="auto"/>
        <w:ind w:firstLine="567"/>
        <w:rPr>
          <w:b w:val="1"/>
          <w:sz w:val="22"/>
          <w:szCs w:val="22"/>
        </w:rPr>
      </w:pPr>
      <w:r w:rsidDel="00000000" w:rsidR="00000000" w:rsidRPr="00000000">
        <w:rPr>
          <w:b w:val="1"/>
          <w:sz w:val="34"/>
          <w:szCs w:val="34"/>
          <w:rtl w:val="0"/>
        </w:rPr>
        <w:t xml:space="preserve">LINK Hướng dẫn sử dụng tool:</w:t>
      </w:r>
      <w:hyperlink r:id="rId11">
        <w:r w:rsidDel="00000000" w:rsidR="00000000" w:rsidRPr="00000000">
          <w:rPr>
            <w:color w:val="0000ee"/>
            <w:u w:val="single"/>
            <w:shd w:fill="auto" w:val="clear"/>
            <w:rtl w:val="0"/>
          </w:rPr>
          <w:t xml:space="preserve">Hướng dẫn sử dụng tool AMR</w:t>
        </w:r>
      </w:hyperlink>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52"/>
        </w:numPr>
        <w:ind w:left="720" w:hanging="360"/>
        <w:rPr/>
      </w:pPr>
      <w:r w:rsidDel="00000000" w:rsidR="00000000" w:rsidRPr="00000000">
        <w:rPr>
          <w:rtl w:val="0"/>
        </w:rPr>
        <w:t xml:space="preserve">Phùng Văn Dũng: user2, 123456</w:t>
      </w:r>
    </w:p>
    <w:p w:rsidR="00000000" w:rsidDel="00000000" w:rsidP="00000000" w:rsidRDefault="00000000" w:rsidRPr="00000000" w14:paraId="00000068">
      <w:pPr>
        <w:numPr>
          <w:ilvl w:val="0"/>
          <w:numId w:val="52"/>
        </w:numPr>
        <w:ind w:left="720" w:hanging="360"/>
        <w:rPr/>
      </w:pPr>
      <w:r w:rsidDel="00000000" w:rsidR="00000000" w:rsidRPr="00000000">
        <w:rPr>
          <w:rtl w:val="0"/>
        </w:rPr>
        <w:t xml:space="preserve">Đồng Thái Sơn: user3, 123456</w:t>
      </w:r>
    </w:p>
    <w:p w:rsidR="00000000" w:rsidDel="00000000" w:rsidP="00000000" w:rsidRDefault="00000000" w:rsidRPr="00000000" w14:paraId="00000069">
      <w:pPr>
        <w:numPr>
          <w:ilvl w:val="0"/>
          <w:numId w:val="52"/>
        </w:numPr>
        <w:ind w:left="720" w:hanging="360"/>
        <w:rPr/>
      </w:pPr>
      <w:r w:rsidDel="00000000" w:rsidR="00000000" w:rsidRPr="00000000">
        <w:rPr>
          <w:rtl w:val="0"/>
        </w:rPr>
        <w:t xml:space="preserve">Ngô Minh Nghĩa: user4, 123456</w:t>
      </w:r>
    </w:p>
    <w:p w:rsidR="00000000" w:rsidDel="00000000" w:rsidP="00000000" w:rsidRDefault="00000000" w:rsidRPr="00000000" w14:paraId="0000006A">
      <w:pPr>
        <w:numPr>
          <w:ilvl w:val="0"/>
          <w:numId w:val="52"/>
        </w:numPr>
        <w:ind w:left="720" w:hanging="360"/>
        <w:rPr/>
      </w:pPr>
      <w:r w:rsidDel="00000000" w:rsidR="00000000" w:rsidRPr="00000000">
        <w:rPr>
          <w:rtl w:val="0"/>
        </w:rPr>
        <w:t xml:space="preserve">Đỗ Thị Hường: user5, 123456</w:t>
      </w:r>
    </w:p>
    <w:p w:rsidR="00000000" w:rsidDel="00000000" w:rsidP="00000000" w:rsidRDefault="00000000" w:rsidRPr="00000000" w14:paraId="0000006B">
      <w:pPr>
        <w:numPr>
          <w:ilvl w:val="0"/>
          <w:numId w:val="52"/>
        </w:numPr>
        <w:ind w:left="720" w:hanging="360"/>
        <w:rPr/>
      </w:pPr>
      <w:r w:rsidDel="00000000" w:rsidR="00000000" w:rsidRPr="00000000">
        <w:rPr>
          <w:rtl w:val="0"/>
        </w:rPr>
        <w:t xml:space="preserve">Nguyễn Thị Thu Hiền: user6, 123456</w:t>
      </w:r>
    </w:p>
    <w:p w:rsidR="00000000" w:rsidDel="00000000" w:rsidP="00000000" w:rsidRDefault="00000000" w:rsidRPr="00000000" w14:paraId="0000006C">
      <w:pPr>
        <w:numPr>
          <w:ilvl w:val="0"/>
          <w:numId w:val="52"/>
        </w:numPr>
        <w:ind w:left="720" w:hanging="360"/>
        <w:rPr/>
      </w:pPr>
      <w:r w:rsidDel="00000000" w:rsidR="00000000" w:rsidRPr="00000000">
        <w:rPr>
          <w:rtl w:val="0"/>
        </w:rPr>
        <w:t xml:space="preserve">Nguyễn Minh Hiếu: user7, 123456</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52"/>
        </w:numPr>
        <w:ind w:left="720" w:hanging="360"/>
      </w:pPr>
      <w:r w:rsidDel="00000000" w:rsidR="00000000" w:rsidRPr="00000000">
        <w:rPr>
          <w:rtl w:val="0"/>
        </w:rPr>
        <w:t xml:space="preserve">Đào Đăng Quang: user1, 123456</w:t>
      </w:r>
    </w:p>
    <w:p w:rsidR="00000000" w:rsidDel="00000000" w:rsidP="00000000" w:rsidRDefault="00000000" w:rsidRPr="00000000" w14:paraId="0000006F">
      <w:pPr>
        <w:numPr>
          <w:ilvl w:val="0"/>
          <w:numId w:val="52"/>
        </w:numPr>
        <w:ind w:left="720" w:hanging="360"/>
        <w:rPr/>
      </w:pPr>
      <w:r w:rsidDel="00000000" w:rsidR="00000000" w:rsidRPr="00000000">
        <w:rPr>
          <w:rtl w:val="0"/>
        </w:rPr>
        <w:t xml:space="preserve">Phan Thị Huê: user8, 123456</w:t>
      </w:r>
    </w:p>
    <w:p w:rsidR="00000000" w:rsidDel="00000000" w:rsidP="00000000" w:rsidRDefault="00000000" w:rsidRPr="00000000" w14:paraId="00000070">
      <w:pPr>
        <w:numPr>
          <w:ilvl w:val="0"/>
          <w:numId w:val="52"/>
        </w:numPr>
        <w:ind w:left="720" w:hanging="360"/>
        <w:rPr/>
      </w:pPr>
      <w:r w:rsidDel="00000000" w:rsidR="00000000" w:rsidRPr="00000000">
        <w:rPr>
          <w:rtl w:val="0"/>
        </w:rPr>
        <w:t xml:space="preserve">Lê Văn Cương: user9, 123456</w:t>
      </w:r>
    </w:p>
    <w:p w:rsidR="00000000" w:rsidDel="00000000" w:rsidP="00000000" w:rsidRDefault="00000000" w:rsidRPr="00000000" w14:paraId="00000071">
      <w:pPr>
        <w:numPr>
          <w:ilvl w:val="0"/>
          <w:numId w:val="52"/>
        </w:numPr>
        <w:ind w:left="720" w:hanging="360"/>
        <w:rPr/>
      </w:pPr>
      <w:r w:rsidDel="00000000" w:rsidR="00000000" w:rsidRPr="00000000">
        <w:rPr>
          <w:rtl w:val="0"/>
        </w:rPr>
        <w:t xml:space="preserve">Vũ Xuân Lương: user10, 123456</w:t>
      </w:r>
    </w:p>
    <w:p w:rsidR="00000000" w:rsidDel="00000000" w:rsidP="00000000" w:rsidRDefault="00000000" w:rsidRPr="00000000" w14:paraId="00000072">
      <w:pPr>
        <w:numPr>
          <w:ilvl w:val="0"/>
          <w:numId w:val="52"/>
        </w:numPr>
        <w:ind w:left="720" w:hanging="360"/>
        <w:rPr/>
      </w:pPr>
      <w:r w:rsidDel="00000000" w:rsidR="00000000" w:rsidRPr="00000000">
        <w:rPr>
          <w:rtl w:val="0"/>
        </w:rPr>
        <w:t xml:space="preserve">Phạm Hiển: user11, 123456</w:t>
      </w:r>
    </w:p>
    <w:p w:rsidR="00000000" w:rsidDel="00000000" w:rsidP="00000000" w:rsidRDefault="00000000" w:rsidRPr="00000000" w14:paraId="00000073">
      <w:pPr>
        <w:numPr>
          <w:ilvl w:val="0"/>
          <w:numId w:val="52"/>
        </w:numPr>
        <w:ind w:left="720" w:hanging="360"/>
        <w:rPr/>
      </w:pPr>
      <w:r w:rsidDel="00000000" w:rsidR="00000000" w:rsidRPr="00000000">
        <w:rPr>
          <w:rtl w:val="0"/>
        </w:rPr>
        <w:t xml:space="preserve">Nguyễn Đại Dương: user12, 123456</w:t>
      </w:r>
    </w:p>
    <w:p w:rsidR="00000000" w:rsidDel="00000000" w:rsidP="00000000" w:rsidRDefault="00000000" w:rsidRPr="00000000" w14:paraId="0000007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48"/>
        </w:numPr>
        <w:ind w:left="432" w:hanging="432"/>
        <w:rPr/>
      </w:pPr>
      <w:bookmarkStart w:colFirst="0" w:colLast="0" w:name="_heading=h.30j0zll" w:id="0"/>
      <w:bookmarkEnd w:id="0"/>
      <w:r w:rsidDel="00000000" w:rsidR="00000000" w:rsidRPr="00000000">
        <w:rPr>
          <w:rtl w:val="0"/>
        </w:rPr>
        <w:t xml:space="preserve">Vị từ</w:t>
      </w:r>
    </w:p>
    <w:p w:rsidR="00000000" w:rsidDel="00000000" w:rsidP="00000000" w:rsidRDefault="00000000" w:rsidRPr="00000000" w14:paraId="00000076">
      <w:pPr>
        <w:pStyle w:val="Heading2"/>
        <w:numPr>
          <w:ilvl w:val="1"/>
          <w:numId w:val="48"/>
        </w:numPr>
        <w:ind w:left="576" w:hanging="576"/>
        <w:rPr/>
      </w:pPr>
      <w:bookmarkStart w:colFirst="0" w:colLast="0" w:name="_heading=h.1fob9te" w:id="1"/>
      <w:bookmarkEnd w:id="1"/>
      <w:r w:rsidDel="00000000" w:rsidR="00000000" w:rsidRPr="00000000">
        <w:rPr>
          <w:rtl w:val="0"/>
        </w:rPr>
        <w:t xml:space="preserve">Các vai nghĩa chính </w:t>
      </w:r>
    </w:p>
    <w:p w:rsidR="00000000" w:rsidDel="00000000" w:rsidP="00000000" w:rsidRDefault="00000000" w:rsidRPr="00000000" w14:paraId="00000077">
      <w:pPr>
        <w:shd w:fill="ffffff" w:val="clear"/>
        <w:spacing w:after="180" w:before="180" w:lineRule="auto"/>
        <w:ind w:firstLine="567"/>
        <w:rPr/>
      </w:pPr>
      <w:r w:rsidDel="00000000" w:rsidR="00000000" w:rsidRPr="00000000">
        <w:rPr>
          <w:rtl w:val="0"/>
        </w:rPr>
      </w:r>
    </w:p>
    <w:tbl>
      <w:tblPr>
        <w:tblStyle w:val="Table1"/>
        <w:tblW w:w="8462.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6666666666665"/>
        <w:gridCol w:w="2820.6666666666665"/>
        <w:gridCol w:w="2820.6666666666665"/>
        <w:tblGridChange w:id="0">
          <w:tblGrid>
            <w:gridCol w:w="2820.6666666666665"/>
            <w:gridCol w:w="2820.6666666666665"/>
            <w:gridCol w:w="2820.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rPr/>
            </w:pPr>
            <w:r w:rsidDel="00000000" w:rsidR="00000000" w:rsidRPr="00000000">
              <w:rPr>
                <w:rtl w:val="0"/>
              </w:rPr>
              <w:t xml:space="preserve">AMR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Agent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accompanier (cho cả agent và patient)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rPr/>
            </w:pPr>
            <w:r w:rsidDel="00000000" w:rsidR="00000000" w:rsidRPr="00000000">
              <w:rPr>
                <w:highlight w:val="white"/>
                <w:rtl w:val="0"/>
              </w:rPr>
              <w:t xml:space="preserve">Patient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pivot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Pivot</w:t>
            </w:r>
          </w:p>
          <w:p w:rsidR="00000000" w:rsidDel="00000000" w:rsidP="00000000" w:rsidRDefault="00000000" w:rsidRPr="00000000" w14:paraId="00000086">
            <w:pPr>
              <w:widowControl w:val="0"/>
              <w:spacing w:line="240" w:lineRule="auto"/>
              <w:ind w:left="0"/>
              <w:rPr>
                <w:highlight w:val="white"/>
              </w:rPr>
            </w:pPr>
            <w:r w:rsidDel="00000000" w:rsidR="00000000" w:rsidRPr="00000000">
              <w:rPr>
                <w:highlight w:val="white"/>
                <w:rtl w:val="0"/>
              </w:rPr>
              <w:t xml:space="preserve">Experiencer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rPr>
                <w:highlight w:val="yellow"/>
              </w:rPr>
            </w:pPr>
            <w:r w:rsidDel="00000000" w:rsidR="00000000" w:rsidRPr="00000000">
              <w:rPr>
                <w:highlight w:val="yellow"/>
                <w:rtl w:val="0"/>
              </w:rPr>
              <w:t xml:space="preserve">Stimulus</w:t>
            </w:r>
          </w:p>
          <w:p w:rsidR="00000000" w:rsidDel="00000000" w:rsidP="00000000" w:rsidRDefault="00000000" w:rsidRPr="00000000" w14:paraId="0000008A">
            <w:pPr>
              <w:widowControl w:val="0"/>
              <w:spacing w:line="276" w:lineRule="auto"/>
              <w:ind w:left="0"/>
              <w:rPr/>
            </w:pPr>
            <w:r w:rsidDel="00000000" w:rsidR="00000000" w:rsidRPr="00000000">
              <w:rPr>
                <w:rtl w:val="0"/>
              </w:rPr>
              <w:t xml:space="preserve">Context</w:t>
            </w:r>
          </w:p>
          <w:p w:rsidR="00000000" w:rsidDel="00000000" w:rsidP="00000000" w:rsidRDefault="00000000" w:rsidRPr="00000000" w14:paraId="0000008B">
            <w:pPr>
              <w:widowControl w:val="0"/>
              <w:spacing w:line="276" w:lineRule="auto"/>
              <w:ind w:left="0"/>
              <w:rPr/>
            </w:pPr>
            <w:r w:rsidDel="00000000" w:rsidR="00000000" w:rsidRPr="00000000">
              <w:rPr>
                <w:rtl w:val="0"/>
              </w:rPr>
              <w:t xml:space="preserve">topic</w:t>
            </w:r>
          </w:p>
          <w:p w:rsidR="00000000" w:rsidDel="00000000" w:rsidP="00000000" w:rsidRDefault="00000000" w:rsidRPr="00000000" w14:paraId="0000008C">
            <w:pPr>
              <w:widowControl w:val="0"/>
              <w:spacing w:line="276" w:lineRule="auto"/>
              <w:ind w:left="0"/>
              <w:rPr/>
            </w:pPr>
            <w:r w:rsidDel="00000000" w:rsidR="00000000" w:rsidRPr="00000000">
              <w:rPr>
                <w:rtl w:val="0"/>
              </w:rPr>
              <w:t xml:space="preserve">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rPr>
                <w:highlight w:val="white"/>
              </w:rPr>
            </w:pPr>
            <w:r w:rsidDel="00000000" w:rsidR="00000000" w:rsidRPr="00000000">
              <w:rPr>
                <w:highlight w:val="white"/>
                <w:rtl w:val="0"/>
              </w:rPr>
              <w:t xml:space="preserve">Recipient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r</w:t>
            </w:r>
            <w:r w:rsidDel="00000000" w:rsidR="00000000" w:rsidRPr="00000000">
              <w:rPr>
                <w:highlight w:val="white"/>
                <w:rtl w:val="0"/>
              </w:rPr>
              <w:t xml:space="preserve">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Result</w:t>
            </w:r>
            <w:r w:rsidDel="00000000" w:rsidR="00000000" w:rsidRPr="00000000">
              <w:rPr>
                <w:highlight w:val="white"/>
                <w:rtl w:val="0"/>
              </w:rPr>
              <w:t xml:space="preserve">/</w:t>
            </w:r>
            <w:r w:rsidDel="00000000" w:rsidR="00000000" w:rsidRPr="00000000">
              <w:rPr>
                <w:rtl w:val="0"/>
              </w:rPr>
              <w:t xml:space="preserve">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rPr/>
            </w:pPr>
            <w:r w:rsidDel="00000000" w:rsidR="00000000" w:rsidRPr="00000000">
              <w:rPr>
                <w:rtl w:val="0"/>
              </w:rPr>
              <w:t xml:space="preserve">cause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rPr>
                <w:highlight w:val="white"/>
              </w:rPr>
            </w:pPr>
            <w:r w:rsidDel="00000000" w:rsidR="00000000" w:rsidRPr="00000000">
              <w:rPr>
                <w:highlight w:val="white"/>
                <w:rtl w:val="0"/>
              </w:rPr>
              <w:t xml:space="preserve">Material</w:t>
            </w:r>
          </w:p>
          <w:p w:rsidR="00000000" w:rsidDel="00000000" w:rsidP="00000000" w:rsidRDefault="00000000" w:rsidRPr="00000000" w14:paraId="000000A0">
            <w:pPr>
              <w:widowControl w:val="0"/>
              <w:spacing w:line="276" w:lineRule="auto"/>
              <w:ind w:left="0"/>
              <w:rPr>
                <w:highlight w:val="white"/>
              </w:rPr>
            </w:pPr>
            <w:r w:rsidDel="00000000" w:rsidR="00000000" w:rsidRPr="00000000">
              <w:rPr>
                <w:rtl w:val="0"/>
              </w:rPr>
              <w:t xml:space="preserve">Inital_State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rPr/>
            </w:pPr>
            <w:r w:rsidDel="00000000" w:rsidR="00000000" w:rsidRPr="00000000">
              <w:rPr>
                <w:rtl w:val="0"/>
              </w:rPr>
              <w:t xml:space="preserve">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9"/>
                <w:szCs w:val="29"/>
              </w:rPr>
            </w:pPr>
            <w:r w:rsidDel="00000000" w:rsidR="00000000" w:rsidRPr="00000000">
              <w:rPr>
                <w:rtl w:val="0"/>
              </w:rPr>
              <w:t xml:space="preserve">Extent</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9"/>
                <w:szCs w:val="29"/>
              </w:rPr>
            </w:pPr>
            <w:r w:rsidDel="00000000" w:rsidR="00000000" w:rsidRPr="00000000">
              <w:rPr>
                <w:rtl w:val="0"/>
              </w:rPr>
              <w:t xml:space="preserve">Asset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t xml:space="preserve">attribute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rPr/>
            </w:pPr>
            <w:r w:rsidDel="00000000" w:rsidR="00000000" w:rsidRPr="00000000">
              <w:rPr>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rPr>
                <w:highlight w:val="white"/>
              </w:rPr>
            </w:pPr>
            <w:r w:rsidDel="00000000" w:rsidR="00000000" w:rsidRPr="00000000">
              <w:rPr>
                <w:highlight w:val="white"/>
                <w:rtl w:val="0"/>
              </w:rPr>
              <w:t xml:space="preserve">Trajectory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ind w:left="0"/>
              <w:rPr>
                <w:sz w:val="20"/>
                <w:szCs w:val="20"/>
              </w:rPr>
            </w:pPr>
            <w:r w:rsidDel="00000000" w:rsidR="00000000" w:rsidRPr="00000000">
              <w:rPr>
                <w:rtl w:val="0"/>
              </w:rPr>
              <w:t xml:space="preserve">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ind w:left="0"/>
              <w:rPr>
                <w:sz w:val="20"/>
                <w:szCs w:val="20"/>
                <w:highlight w:val="yellow"/>
              </w:rPr>
            </w:pPr>
            <w:r w:rsidDel="00000000" w:rsidR="00000000" w:rsidRPr="00000000">
              <w:rPr>
                <w:highlight w:val="yellow"/>
                <w:rtl w:val="0"/>
              </w:rPr>
              <w:t xml:space="preserve">Affector (người ảnh hưởng)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ind w:left="0"/>
              <w:rPr>
                <w:sz w:val="20"/>
                <w:szCs w:val="20"/>
              </w:rPr>
            </w:pPr>
            <w:r w:rsidDel="00000000" w:rsidR="00000000" w:rsidRPr="00000000">
              <w:rPr>
                <w:rtl w:val="0"/>
              </w:rPr>
              <w:t xml:space="preserve">Axis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ind w:left="0"/>
              <w:rPr>
                <w:sz w:val="20"/>
                <w:szCs w:val="20"/>
              </w:rPr>
            </w:pPr>
            <w:r w:rsidDel="00000000" w:rsidR="00000000" w:rsidRPr="00000000">
              <w:rPr>
                <w:rtl w:val="0"/>
              </w:rPr>
              <w:t xml:space="preserve">Precondition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ind w:left="0"/>
              <w:rPr>
                <w:sz w:val="20"/>
                <w:szCs w:val="20"/>
              </w:rPr>
            </w:pPr>
            <w:r w:rsidDel="00000000" w:rsidR="00000000" w:rsidRPr="00000000">
              <w:rPr>
                <w:rtl w:val="0"/>
              </w:rPr>
              <w:t xml:space="preserve">Reflexive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A">
      <w:pPr>
        <w:shd w:fill="ffffff" w:val="clear"/>
        <w:spacing w:after="180" w:before="180" w:lineRule="auto"/>
        <w:ind w:firstLine="567"/>
        <w:rPr/>
      </w:pPr>
      <w:r w:rsidDel="00000000" w:rsidR="00000000" w:rsidRPr="00000000">
        <w:rPr>
          <w:rtl w:val="0"/>
        </w:rPr>
      </w:r>
    </w:p>
    <w:p w:rsidR="00000000" w:rsidDel="00000000" w:rsidP="00000000" w:rsidRDefault="00000000" w:rsidRPr="00000000" w14:paraId="000000CB">
      <w:pPr>
        <w:shd w:fill="ffffff" w:val="clear"/>
        <w:spacing w:after="180" w:before="180" w:lineRule="auto"/>
        <w:ind w:firstLine="567"/>
        <w:rPr/>
      </w:pPr>
      <w:r w:rsidDel="00000000" w:rsidR="00000000" w:rsidRPr="00000000">
        <w:rPr>
          <w:rtl w:val="0"/>
        </w:rPr>
      </w:r>
    </w:p>
    <w:tbl>
      <w:tblPr>
        <w:tblStyle w:val="Table2"/>
        <w:tblW w:w="8462.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6666666666665"/>
        <w:gridCol w:w="2820.6666666666665"/>
        <w:gridCol w:w="2820.6666666666665"/>
        <w:tblGridChange w:id="0">
          <w:tblGrid>
            <w:gridCol w:w="2820.6666666666665"/>
            <w:gridCol w:w="2820.6666666666665"/>
            <w:gridCol w:w="2820.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Verbnet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 partner,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 Undergoer, Participant, Affector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 pivot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white"/>
                <w:rtl w:val="0"/>
              </w:rPr>
              <w:t xml:space="preserve">patient, pivot, Experiencer, </w:t>
            </w:r>
            <w:r w:rsidDel="00000000" w:rsidR="00000000" w:rsidRPr="00000000">
              <w:rPr>
                <w:highlight w:val="yellow"/>
                <w:rtl w:val="0"/>
              </w:rPr>
              <w:t xml:space="preserve">Reflexive (đại từ phản thân),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goal, Recipient, attribute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settings,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bl>
    <w:p w:rsidR="00000000" w:rsidDel="00000000" w:rsidP="00000000" w:rsidRDefault="00000000" w:rsidRPr="00000000" w14:paraId="000000DB">
      <w:pPr>
        <w:shd w:fill="ffffff" w:val="clear"/>
        <w:spacing w:after="180" w:before="180" w:lineRule="auto"/>
        <w:ind w:firstLine="567"/>
        <w:rPr/>
      </w:pPr>
      <w:r w:rsidDel="00000000" w:rsidR="00000000" w:rsidRPr="00000000">
        <w:rPr>
          <w:rtl w:val="0"/>
        </w:rPr>
      </w:r>
    </w:p>
    <w:p w:rsidR="00000000" w:rsidDel="00000000" w:rsidP="00000000" w:rsidRDefault="00000000" w:rsidRPr="00000000" w14:paraId="000000DC">
      <w:pPr>
        <w:shd w:fill="ffffff" w:val="clear"/>
        <w:spacing w:after="180" w:before="180" w:lineRule="auto"/>
        <w:ind w:firstLine="567"/>
        <w:rPr/>
      </w:pPr>
      <w:r w:rsidDel="00000000" w:rsidR="00000000" w:rsidRPr="00000000">
        <w:rPr>
          <w:rtl w:val="0"/>
        </w:rPr>
        <w:t xml:space="preserve">*Các nhãn vai nghĩa chính được sử dụng để đánh dấu vai trò của các thành phần trong câu với các vị từ cụ thể (predicates).</w:t>
      </w:r>
    </w:p>
    <w:p w:rsidR="00000000" w:rsidDel="00000000" w:rsidP="00000000" w:rsidRDefault="00000000" w:rsidRPr="00000000" w14:paraId="000000DD">
      <w:pPr>
        <w:shd w:fill="ffffff" w:val="clear"/>
        <w:spacing w:after="180" w:before="180" w:lineRule="auto"/>
        <w:ind w:firstLine="567"/>
        <w:rPr/>
      </w:pPr>
      <w:r w:rsidDel="00000000" w:rsidR="00000000" w:rsidRPr="00000000">
        <w:rPr>
          <w:rtl w:val="0"/>
        </w:rPr>
        <w:t xml:space="preserve">(:ARG0): Đối với hành động, đây là người hoặc đối tượng thực hiện hành động.</w:t>
      </w:r>
      <w:sdt>
        <w:sdtPr>
          <w:tag w:val="goog_rdk_0"/>
        </w:sdtPr>
        <w:sdtContent>
          <w:ins w:author="Nguyen Thi Minh Huyen" w:id="0" w:date="2024-03-26T02:41:15Z">
            <w:r w:rsidDel="00000000" w:rsidR="00000000" w:rsidRPr="00000000">
              <w:rPr>
                <w:rtl w:val="0"/>
              </w:rPr>
              <w:t xml:space="preserve"> (thông thường có vai nào? agent, partner)</w:t>
            </w:r>
          </w:ins>
        </w:sdtContent>
      </w:sdt>
      <w:r w:rsidDel="00000000" w:rsidR="00000000" w:rsidRPr="00000000">
        <w:rPr>
          <w:rtl w:val="0"/>
        </w:rPr>
      </w:r>
    </w:p>
    <w:p w:rsidR="00000000" w:rsidDel="00000000" w:rsidP="00000000" w:rsidRDefault="00000000" w:rsidRPr="00000000" w14:paraId="000000DE">
      <w:pPr>
        <w:shd w:fill="ffffff" w:val="clear"/>
        <w:spacing w:after="180" w:before="180" w:lineRule="auto"/>
        <w:ind w:firstLine="567"/>
        <w:rPr/>
      </w:pPr>
      <w:r w:rsidDel="00000000" w:rsidR="00000000" w:rsidRPr="00000000">
        <w:rPr>
          <w:rtl w:val="0"/>
        </w:rPr>
        <w:t xml:space="preserve">(:ARG1): Là đối tượng của hành động, thường là người hoặc thực thể chịu, bị ảnh hưởng hành động.</w:t>
      </w:r>
      <w:sdt>
        <w:sdtPr>
          <w:tag w:val="goog_rdk_1"/>
        </w:sdtPr>
        <w:sdtContent>
          <w:ins w:author="Nguyen Thi Minh Huyen" w:id="1" w:date="2024-03-26T02:41:28Z">
            <w:r w:rsidDel="00000000" w:rsidR="00000000" w:rsidRPr="00000000">
              <w:rPr>
                <w:rtl w:val="0"/>
              </w:rPr>
              <w:t xml:space="preserve"> </w:t>
            </w:r>
            <w:r w:rsidDel="00000000" w:rsidR="00000000" w:rsidRPr="00000000">
              <w:rPr>
                <w:rtl w:val="0"/>
              </w:rPr>
              <w:t xml:space="preserve">(thông thường có vai nào? patient)</w:t>
            </w:r>
          </w:ins>
        </w:sdtContent>
      </w:sdt>
      <w:r w:rsidDel="00000000" w:rsidR="00000000" w:rsidRPr="00000000">
        <w:rPr>
          <w:rtl w:val="0"/>
        </w:rPr>
      </w:r>
    </w:p>
    <w:p w:rsidR="00000000" w:rsidDel="00000000" w:rsidP="00000000" w:rsidRDefault="00000000" w:rsidRPr="00000000" w14:paraId="000000DF">
      <w:pPr>
        <w:shd w:fill="ffffff" w:val="clear"/>
        <w:spacing w:after="180" w:before="180" w:lineRule="auto"/>
        <w:ind w:firstLine="567"/>
        <w:rPr/>
      </w:pPr>
      <w:r w:rsidDel="00000000" w:rsidR="00000000" w:rsidRPr="00000000">
        <w:rPr>
          <w:rtl w:val="0"/>
        </w:rPr>
        <w:t xml:space="preserve">(:ARG2): Là người, đối tượng, vai trò, hoặc tội danh liên quan đến hành động.</w:t>
      </w:r>
      <w:sdt>
        <w:sdtPr>
          <w:tag w:val="goog_rdk_2"/>
        </w:sdtPr>
        <w:sdtContent>
          <w:ins w:author="Nguyen Thi Minh Huyen" w:id="2" w:date="2024-03-26T02:41:30Z">
            <w:r w:rsidDel="00000000" w:rsidR="00000000" w:rsidRPr="00000000">
              <w:rPr>
                <w:rtl w:val="0"/>
              </w:rPr>
              <w:t xml:space="preserve"> </w:t>
            </w:r>
            <w:r w:rsidDel="00000000" w:rsidR="00000000" w:rsidRPr="00000000">
              <w:rPr>
                <w:rtl w:val="0"/>
              </w:rPr>
              <w:t xml:space="preserve">(thông thường có vai nào? recipient, goal)</w:t>
            </w:r>
          </w:ins>
        </w:sdtContent>
      </w:sdt>
      <w:r w:rsidDel="00000000" w:rsidR="00000000" w:rsidRPr="00000000">
        <w:rPr>
          <w:rtl w:val="0"/>
        </w:rPr>
      </w:r>
    </w:p>
    <w:sdt>
      <w:sdtPr>
        <w:tag w:val="goog_rdk_5"/>
      </w:sdtPr>
      <w:sdtContent>
        <w:p w:rsidR="00000000" w:rsidDel="00000000" w:rsidP="00000000" w:rsidRDefault="00000000" w:rsidRPr="00000000" w14:paraId="000000E0">
          <w:pPr>
            <w:shd w:fill="ffffff" w:val="clear"/>
            <w:spacing w:after="180" w:before="180" w:lineRule="auto"/>
            <w:ind w:firstLine="567"/>
            <w:rPr>
              <w:rPrChange w:author="Nguyen Thi Minh Huyen" w:id="4" w:date="2024-03-26T02:41:32Z">
                <w:rPr/>
              </w:rPrChange>
            </w:rPr>
          </w:pPr>
          <w:r w:rsidDel="00000000" w:rsidR="00000000" w:rsidRPr="00000000">
            <w:rPr>
              <w:rtl w:val="0"/>
            </w:rPr>
            <w:t xml:space="preserve">(:ARG3): (nếu có) Cung cấp thông tin bổ sung và thường không bắt buộc.</w:t>
          </w:r>
          <w:sdt>
            <w:sdtPr>
              <w:tag w:val="goog_rdk_3"/>
            </w:sdtPr>
            <w:sdtContent>
              <w:ins w:author="Nguyen Thi Minh Huyen" w:id="3" w:date="2024-03-26T02:41:32Z">
                <w:r w:rsidDel="00000000" w:rsidR="00000000" w:rsidRPr="00000000">
                  <w:rPr>
                    <w:rtl w:val="0"/>
                  </w:rPr>
                  <w:t xml:space="preserve"> </w:t>
                </w:r>
                <w:r w:rsidDel="00000000" w:rsidR="00000000" w:rsidRPr="00000000">
                  <w:rPr>
                    <w:rtl w:val="0"/>
                  </w:rPr>
                  <w:t xml:space="preserve">(thông thường có vai nào?)</w:t>
                </w:r>
              </w:ins>
            </w:sdtContent>
          </w:sdt>
          <w:sdt>
            <w:sdtPr>
              <w:tag w:val="goog_rdk_4"/>
            </w:sdtPr>
            <w:sdtContent>
              <w:r w:rsidDel="00000000" w:rsidR="00000000" w:rsidRPr="00000000">
                <w:rPr>
                  <w:rtl w:val="0"/>
                </w:rPr>
              </w:r>
            </w:sdtContent>
          </w:sdt>
        </w:p>
      </w:sdtContent>
    </w:sdt>
    <w:sdt>
      <w:sdtPr>
        <w:tag w:val="goog_rdk_7"/>
      </w:sdtPr>
      <w:sdtContent>
        <w:p w:rsidR="00000000" w:rsidDel="00000000" w:rsidP="00000000" w:rsidRDefault="00000000" w:rsidRPr="00000000" w14:paraId="000000E1">
          <w:pPr>
            <w:shd w:fill="ffffff" w:val="clear"/>
            <w:spacing w:after="180" w:before="180" w:lineRule="auto"/>
            <w:ind w:left="0" w:firstLine="0"/>
            <w:rPr>
              <w:rPrChange w:author="Nguyen Thi Minh Huyen" w:id="4" w:date="2024-03-26T02:41:32Z">
                <w:rPr/>
              </w:rPrChange>
            </w:rPr>
          </w:pPr>
          <w:sdt>
            <w:sdtPr>
              <w:tag w:val="goog_rdk_6"/>
            </w:sdtPr>
            <w:sdtContent>
              <w:r w:rsidDel="00000000" w:rsidR="00000000" w:rsidRPr="00000000">
                <w:rPr>
                  <w:rtl w:val="0"/>
                  <w:rPrChange w:author="Nguyen Thi Minh Huyen" w:id="4" w:date="2024-03-26T02:41:32Z">
                    <w:rPr/>
                  </w:rPrChange>
                </w:rPr>
                <w:tab/>
                <w:t xml:space="preserve">Ví dụ: tôi (agent) và cô ấy (partner) đã đánh anh ta (patient)</w:t>
              </w:r>
            </w:sdtContent>
          </w:sdt>
        </w:p>
      </w:sdtContent>
    </w:sdt>
    <w:sdt>
      <w:sdtPr>
        <w:tag w:val="goog_rdk_9"/>
      </w:sdtPr>
      <w:sdtContent>
        <w:p w:rsidR="00000000" w:rsidDel="00000000" w:rsidP="00000000" w:rsidRDefault="00000000" w:rsidRPr="00000000" w14:paraId="000000E2">
          <w:pPr>
            <w:shd w:fill="ffffff" w:val="clear"/>
            <w:spacing w:after="180" w:before="180" w:lineRule="auto"/>
            <w:ind w:left="0" w:firstLine="0"/>
            <w:rPr>
              <w:rPrChange w:author="Nguyen Thi Minh Huyen" w:id="4" w:date="2024-03-26T02:41:32Z">
                <w:rPr/>
              </w:rPrChange>
            </w:rPr>
          </w:pPr>
          <w:sdt>
            <w:sdtPr>
              <w:tag w:val="goog_rdk_8"/>
            </w:sdtPr>
            <w:sdtContent>
              <w:r w:rsidDel="00000000" w:rsidR="00000000" w:rsidRPr="00000000">
                <w:rPr>
                  <w:rtl w:val="0"/>
                  <w:rPrChange w:author="Nguyen Thi Minh Huyen" w:id="4" w:date="2024-03-26T02:41:32Z">
                    <w:rPr/>
                  </w:rPrChange>
                </w:rPr>
                <w:t xml:space="preserve">AMR: (đ/ đánh</w:t>
              </w:r>
            </w:sdtContent>
          </w:sdt>
        </w:p>
      </w:sdtContent>
    </w:sdt>
    <w:sdt>
      <w:sdtPr>
        <w:tag w:val="goog_rdk_11"/>
      </w:sdtPr>
      <w:sdtContent>
        <w:p w:rsidR="00000000" w:rsidDel="00000000" w:rsidP="00000000" w:rsidRDefault="00000000" w:rsidRPr="00000000" w14:paraId="000000E3">
          <w:pPr>
            <w:shd w:fill="ffffff" w:val="clear"/>
            <w:spacing w:after="180" w:before="180" w:lineRule="auto"/>
            <w:ind w:left="0" w:firstLine="0"/>
            <w:rPr>
              <w:rPrChange w:author="Nguyen Thi Minh Huyen" w:id="4" w:date="2024-03-26T02:41:32Z">
                <w:rPr/>
              </w:rPrChange>
            </w:rPr>
          </w:pPr>
          <w:sdt>
            <w:sdtPr>
              <w:tag w:val="goog_rdk_10"/>
            </w:sdtPr>
            <w:sdtContent>
              <w:r w:rsidDel="00000000" w:rsidR="00000000" w:rsidRPr="00000000">
                <w:rPr>
                  <w:rtl w:val="0"/>
                  <w:rPrChange w:author="Nguyen Thi Minh Huyen" w:id="4" w:date="2024-03-26T02:41:32Z">
                    <w:rPr/>
                  </w:rPrChange>
                </w:rPr>
                <w:tab/>
                <w:tab/>
                <w:t xml:space="preserve">:ARG0 (t/ tôi)</w:t>
              </w:r>
            </w:sdtContent>
          </w:sdt>
        </w:p>
      </w:sdtContent>
    </w:sdt>
    <w:sdt>
      <w:sdtPr>
        <w:tag w:val="goog_rdk_13"/>
      </w:sdtPr>
      <w:sdtContent>
        <w:p w:rsidR="00000000" w:rsidDel="00000000" w:rsidP="00000000" w:rsidRDefault="00000000" w:rsidRPr="00000000" w14:paraId="000000E4">
          <w:pPr>
            <w:shd w:fill="ffffff" w:val="clear"/>
            <w:spacing w:after="180" w:before="180" w:lineRule="auto"/>
            <w:ind w:left="0" w:firstLine="0"/>
            <w:rPr>
              <w:rPrChange w:author="Nguyen Thi Minh Huyen" w:id="4" w:date="2024-03-26T02:41:32Z">
                <w:rPr/>
              </w:rPrChange>
            </w:rPr>
          </w:pPr>
          <w:sdt>
            <w:sdtPr>
              <w:tag w:val="goog_rdk_12"/>
            </w:sdtPr>
            <w:sdtContent>
              <w:r w:rsidDel="00000000" w:rsidR="00000000" w:rsidRPr="00000000">
                <w:rPr>
                  <w:rtl w:val="0"/>
                  <w:rPrChange w:author="Nguyen Thi Minh Huyen" w:id="4" w:date="2024-03-26T02:41:32Z">
                    <w:rPr/>
                  </w:rPrChange>
                </w:rPr>
                <w:tab/>
                <w:tab/>
                <w:t xml:space="preserve">:accompanier (c/ cô</w:t>
              </w:r>
            </w:sdtContent>
          </w:sdt>
        </w:p>
      </w:sdtContent>
    </w:sdt>
    <w:sdt>
      <w:sdtPr>
        <w:tag w:val="goog_rdk_15"/>
      </w:sdtPr>
      <w:sdtContent>
        <w:p w:rsidR="00000000" w:rsidDel="00000000" w:rsidP="00000000" w:rsidRDefault="00000000" w:rsidRPr="00000000" w14:paraId="000000E5">
          <w:pPr>
            <w:shd w:fill="ffffff" w:val="clear"/>
            <w:spacing w:after="180" w:before="180" w:lineRule="auto"/>
            <w:ind w:left="0" w:firstLine="0"/>
            <w:rPr>
              <w:rPrChange w:author="Nguyen Thi Minh Huyen" w:id="4" w:date="2024-03-26T02:41:32Z">
                <w:rPr/>
              </w:rPrChange>
            </w:rPr>
          </w:pPr>
          <w:sdt>
            <w:sdtPr>
              <w:tag w:val="goog_rdk_14"/>
            </w:sdtPr>
            <w:sdtContent>
              <w:r w:rsidDel="00000000" w:rsidR="00000000" w:rsidRPr="00000000">
                <w:rPr>
                  <w:rtl w:val="0"/>
                  <w:rPrChange w:author="Nguyen Thi Minh Huyen" w:id="4" w:date="2024-03-26T02:41:32Z">
                    <w:rPr/>
                  </w:rPrChange>
                </w:rPr>
                <w:tab/>
                <w:tab/>
                <w:tab/>
                <w:t xml:space="preserve">:mod(a / ấy))</w:t>
              </w:r>
            </w:sdtContent>
          </w:sdt>
        </w:p>
      </w:sdtContent>
    </w:sdt>
    <w:sdt>
      <w:sdtPr>
        <w:tag w:val="goog_rdk_17"/>
      </w:sdtPr>
      <w:sdtContent>
        <w:p w:rsidR="00000000" w:rsidDel="00000000" w:rsidP="00000000" w:rsidRDefault="00000000" w:rsidRPr="00000000" w14:paraId="000000E6">
          <w:pPr>
            <w:shd w:fill="ffffff" w:val="clear"/>
            <w:spacing w:after="180" w:before="180" w:lineRule="auto"/>
            <w:ind w:left="0" w:firstLine="0"/>
            <w:rPr>
              <w:rPrChange w:author="Nguyen Thi Minh Huyen" w:id="4" w:date="2024-03-26T02:41:32Z">
                <w:rPr/>
              </w:rPrChange>
            </w:rPr>
          </w:pPr>
          <w:sdt>
            <w:sdtPr>
              <w:tag w:val="goog_rdk_16"/>
            </w:sdtPr>
            <w:sdtContent>
              <w:r w:rsidDel="00000000" w:rsidR="00000000" w:rsidRPr="00000000">
                <w:rPr>
                  <w:rtl w:val="0"/>
                  <w:rPrChange w:author="Nguyen Thi Minh Huyen" w:id="4" w:date="2024-03-26T02:41:32Z">
                    <w:rPr/>
                  </w:rPrChange>
                </w:rPr>
                <w:tab/>
                <w:tab/>
                <w:t xml:space="preserve">:ARG1 (a2/ anh</w:t>
              </w:r>
            </w:sdtContent>
          </w:sdt>
        </w:p>
      </w:sdtContent>
    </w:sdt>
    <w:sdt>
      <w:sdtPr>
        <w:tag w:val="goog_rdk_19"/>
      </w:sdtPr>
      <w:sdtContent>
        <w:p w:rsidR="00000000" w:rsidDel="00000000" w:rsidP="00000000" w:rsidRDefault="00000000" w:rsidRPr="00000000" w14:paraId="000000E7">
          <w:pPr>
            <w:shd w:fill="ffffff" w:val="clear"/>
            <w:spacing w:after="180" w:before="180" w:lineRule="auto"/>
            <w:ind w:left="0" w:firstLine="0"/>
            <w:rPr>
              <w:rPrChange w:author="Nguyen Thi Minh Huyen" w:id="4" w:date="2024-03-26T02:41:32Z">
                <w:rPr/>
              </w:rPrChange>
            </w:rPr>
          </w:pPr>
          <w:sdt>
            <w:sdtPr>
              <w:tag w:val="goog_rdk_18"/>
            </w:sdtPr>
            <w:sdtContent>
              <w:r w:rsidDel="00000000" w:rsidR="00000000" w:rsidRPr="00000000">
                <w:rPr>
                  <w:rtl w:val="0"/>
                  <w:rPrChange w:author="Nguyen Thi Minh Huyen" w:id="4" w:date="2024-03-26T02:41:32Z">
                    <w:rPr/>
                  </w:rPrChange>
                </w:rPr>
                <w:tab/>
                <w:tab/>
                <w:tab/>
                <w:t xml:space="preserve">:mod(t2/ ta))</w:t>
              </w:r>
            </w:sdtContent>
          </w:sdt>
        </w:p>
      </w:sdtContent>
    </w:sdt>
    <w:sdt>
      <w:sdtPr>
        <w:tag w:val="goog_rdk_21"/>
      </w:sdtPr>
      <w:sdtContent>
        <w:p w:rsidR="00000000" w:rsidDel="00000000" w:rsidP="00000000" w:rsidRDefault="00000000" w:rsidRPr="00000000" w14:paraId="000000E8">
          <w:pPr>
            <w:shd w:fill="ffffff" w:val="clear"/>
            <w:spacing w:after="180" w:before="180" w:lineRule="auto"/>
            <w:ind w:left="0" w:firstLine="0"/>
            <w:rPr>
              <w:rPrChange w:author="Nguyen Thi Minh Huyen" w:id="4" w:date="2024-03-26T02:41:32Z">
                <w:rPr/>
              </w:rPrChange>
            </w:rPr>
          </w:pPr>
          <w:sdt>
            <w:sdtPr>
              <w:tag w:val="goog_rdk_20"/>
            </w:sdtPr>
            <w:sdtContent>
              <w:r w:rsidDel="00000000" w:rsidR="00000000" w:rsidRPr="00000000">
                <w:rPr>
                  <w:rtl w:val="0"/>
                  <w:rPrChange w:author="Nguyen Thi Minh Huyen" w:id="4" w:date="2024-03-26T02:41:32Z">
                    <w:rPr/>
                  </w:rPrChange>
                </w:rPr>
                <w:t xml:space="preserve">Theo role:</w:t>
              </w:r>
            </w:sdtContent>
          </w:sdt>
        </w:p>
      </w:sdtContent>
    </w:sdt>
    <w:sdt>
      <w:sdtPr>
        <w:tag w:val="goog_rdk_23"/>
      </w:sdtPr>
      <w:sdtContent>
        <w:p w:rsidR="00000000" w:rsidDel="00000000" w:rsidP="00000000" w:rsidRDefault="00000000" w:rsidRPr="00000000" w14:paraId="000000E9">
          <w:pPr>
            <w:shd w:fill="ffffff" w:val="clear"/>
            <w:spacing w:after="180" w:before="180" w:lineRule="auto"/>
            <w:ind w:left="0" w:firstLine="0"/>
            <w:rPr>
              <w:rPrChange w:author="Nguyen Thi Minh Huyen" w:id="4" w:date="2024-03-26T02:41:32Z">
                <w:rPr/>
              </w:rPrChange>
            </w:rPr>
          </w:pPr>
          <w:sdt>
            <w:sdtPr>
              <w:tag w:val="goog_rdk_22"/>
            </w:sdtPr>
            <w:sdtContent>
              <w:r w:rsidDel="00000000" w:rsidR="00000000" w:rsidRPr="00000000">
                <w:rPr>
                  <w:rtl w:val="0"/>
                  <w:rPrChange w:author="Nguyen Thi Minh Huyen" w:id="4" w:date="2024-03-26T02:41:32Z">
                    <w:rPr/>
                  </w:rPrChange>
                </w:rPr>
                <w:tab/>
                <w:t xml:space="preserve">(đ/ đánh</w:t>
              </w:r>
            </w:sdtContent>
          </w:sdt>
        </w:p>
      </w:sdtContent>
    </w:sdt>
    <w:sdt>
      <w:sdtPr>
        <w:tag w:val="goog_rdk_25"/>
      </w:sdtPr>
      <w:sdtContent>
        <w:p w:rsidR="00000000" w:rsidDel="00000000" w:rsidP="00000000" w:rsidRDefault="00000000" w:rsidRPr="00000000" w14:paraId="000000EA">
          <w:pPr>
            <w:shd w:fill="ffffff" w:val="clear"/>
            <w:spacing w:after="180" w:before="180" w:lineRule="auto"/>
            <w:ind w:left="0" w:firstLine="0"/>
            <w:rPr>
              <w:rPrChange w:author="Nguyen Thi Minh Huyen" w:id="4" w:date="2024-03-26T02:41:32Z">
                <w:rPr/>
              </w:rPrChange>
            </w:rPr>
          </w:pPr>
          <w:sdt>
            <w:sdtPr>
              <w:tag w:val="goog_rdk_24"/>
            </w:sdtPr>
            <w:sdtContent>
              <w:r w:rsidDel="00000000" w:rsidR="00000000" w:rsidRPr="00000000">
                <w:rPr>
                  <w:rtl w:val="0"/>
                  <w:rPrChange w:author="Nguyen Thi Minh Huyen" w:id="4" w:date="2024-03-26T02:41:32Z">
                    <w:rPr/>
                  </w:rPrChange>
                </w:rPr>
                <w:tab/>
                <w:tab/>
                <w:t xml:space="preserve">:agent(t/ tôi)</w:t>
              </w:r>
            </w:sdtContent>
          </w:sdt>
        </w:p>
      </w:sdtContent>
    </w:sdt>
    <w:sdt>
      <w:sdtPr>
        <w:tag w:val="goog_rdk_27"/>
      </w:sdtPr>
      <w:sdtContent>
        <w:p w:rsidR="00000000" w:rsidDel="00000000" w:rsidP="00000000" w:rsidRDefault="00000000" w:rsidRPr="00000000" w14:paraId="000000EB">
          <w:pPr>
            <w:shd w:fill="ffffff" w:val="clear"/>
            <w:spacing w:after="180" w:before="180" w:lineRule="auto"/>
            <w:ind w:left="0" w:firstLine="0"/>
            <w:rPr>
              <w:rPrChange w:author="Nguyen Thi Minh Huyen" w:id="4" w:date="2024-03-26T02:41:32Z">
                <w:rPr/>
              </w:rPrChange>
            </w:rPr>
          </w:pPr>
          <w:sdt>
            <w:sdtPr>
              <w:tag w:val="goog_rdk_26"/>
            </w:sdtPr>
            <w:sdtContent>
              <w:r w:rsidDel="00000000" w:rsidR="00000000" w:rsidRPr="00000000">
                <w:rPr>
                  <w:rtl w:val="0"/>
                  <w:rPrChange w:author="Nguyen Thi Minh Huyen" w:id="4" w:date="2024-03-26T02:41:32Z">
                    <w:rPr/>
                  </w:rPrChange>
                </w:rPr>
                <w:tab/>
                <w:tab/>
                <w:t xml:space="preserve">:partner (c/ cô</w:t>
              </w:r>
            </w:sdtContent>
          </w:sdt>
        </w:p>
      </w:sdtContent>
    </w:sdt>
    <w:sdt>
      <w:sdtPr>
        <w:tag w:val="goog_rdk_29"/>
      </w:sdtPr>
      <w:sdtContent>
        <w:p w:rsidR="00000000" w:rsidDel="00000000" w:rsidP="00000000" w:rsidRDefault="00000000" w:rsidRPr="00000000" w14:paraId="000000EC">
          <w:pPr>
            <w:shd w:fill="ffffff" w:val="clear"/>
            <w:spacing w:after="180" w:before="180" w:lineRule="auto"/>
            <w:ind w:left="0" w:firstLine="0"/>
            <w:rPr>
              <w:rPrChange w:author="Nguyen Thi Minh Huyen" w:id="4" w:date="2024-03-26T02:41:32Z">
                <w:rPr/>
              </w:rPrChange>
            </w:rPr>
          </w:pPr>
          <w:sdt>
            <w:sdtPr>
              <w:tag w:val="goog_rdk_28"/>
            </w:sdtPr>
            <w:sdtContent>
              <w:r w:rsidDel="00000000" w:rsidR="00000000" w:rsidRPr="00000000">
                <w:rPr>
                  <w:rtl w:val="0"/>
                  <w:rPrChange w:author="Nguyen Thi Minh Huyen" w:id="4" w:date="2024-03-26T02:41:32Z">
                    <w:rPr/>
                  </w:rPrChange>
                </w:rPr>
                <w:tab/>
                <w:tab/>
                <w:tab/>
                <w:t xml:space="preserve">:mod(a / ấy))</w:t>
              </w:r>
            </w:sdtContent>
          </w:sdt>
        </w:p>
      </w:sdtContent>
    </w:sdt>
    <w:sdt>
      <w:sdtPr>
        <w:tag w:val="goog_rdk_31"/>
      </w:sdtPr>
      <w:sdtContent>
        <w:p w:rsidR="00000000" w:rsidDel="00000000" w:rsidP="00000000" w:rsidRDefault="00000000" w:rsidRPr="00000000" w14:paraId="000000ED">
          <w:pPr>
            <w:shd w:fill="ffffff" w:val="clear"/>
            <w:spacing w:after="180" w:before="180" w:lineRule="auto"/>
            <w:ind w:left="0" w:firstLine="0"/>
            <w:rPr>
              <w:rPrChange w:author="Nguyen Thi Minh Huyen" w:id="4" w:date="2024-03-26T02:41:32Z">
                <w:rPr/>
              </w:rPrChange>
            </w:rPr>
          </w:pPr>
          <w:sdt>
            <w:sdtPr>
              <w:tag w:val="goog_rdk_30"/>
            </w:sdtPr>
            <w:sdtContent>
              <w:r w:rsidDel="00000000" w:rsidR="00000000" w:rsidRPr="00000000">
                <w:rPr>
                  <w:rtl w:val="0"/>
                  <w:rPrChange w:author="Nguyen Thi Minh Huyen" w:id="4" w:date="2024-03-26T02:41:32Z">
                    <w:rPr/>
                  </w:rPrChange>
                </w:rPr>
                <w:tab/>
                <w:tab/>
                <w:t xml:space="preserve">:patient (a2/ anh</w:t>
              </w:r>
            </w:sdtContent>
          </w:sdt>
        </w:p>
      </w:sdtContent>
    </w:sdt>
    <w:p w:rsidR="00000000" w:rsidDel="00000000" w:rsidP="00000000" w:rsidRDefault="00000000" w:rsidRPr="00000000" w14:paraId="000000EE">
      <w:pPr>
        <w:shd w:fill="ffffff" w:val="clear"/>
        <w:spacing w:after="180" w:before="180" w:lineRule="auto"/>
        <w:ind w:left="0" w:firstLine="0"/>
        <w:rPr/>
      </w:pPr>
      <w:sdt>
        <w:sdtPr>
          <w:tag w:val="goog_rdk_32"/>
        </w:sdtPr>
        <w:sdtContent>
          <w:r w:rsidDel="00000000" w:rsidR="00000000" w:rsidRPr="00000000">
            <w:rPr>
              <w:rtl w:val="0"/>
              <w:rPrChange w:author="Nguyen Thi Minh Huyen" w:id="4" w:date="2024-03-26T02:41:32Z">
                <w:rPr/>
              </w:rPrChange>
            </w:rPr>
            <w:tab/>
            <w:tab/>
            <w:tab/>
            <w:t xml:space="preserve">:mod (t2/ ta))</w:t>
          </w:r>
        </w:sdtContent>
      </w:sdt>
      <w:r w:rsidDel="00000000" w:rsidR="00000000" w:rsidRPr="00000000">
        <w:rPr>
          <w:rtl w:val="0"/>
        </w:rPr>
      </w:r>
    </w:p>
    <w:p w:rsidR="00000000" w:rsidDel="00000000" w:rsidP="00000000" w:rsidRDefault="00000000" w:rsidRPr="00000000" w14:paraId="000000EF">
      <w:pPr>
        <w:pStyle w:val="Heading2"/>
        <w:numPr>
          <w:ilvl w:val="1"/>
          <w:numId w:val="48"/>
        </w:numPr>
        <w:ind w:left="576" w:hanging="576"/>
        <w:rPr/>
      </w:pPr>
      <w:bookmarkStart w:colFirst="0" w:colLast="0" w:name="_heading=h.3znysh7" w:id="2"/>
      <w:bookmarkEnd w:id="2"/>
      <w:r w:rsidDel="00000000" w:rsidR="00000000" w:rsidRPr="00000000">
        <w:rPr>
          <w:rtl w:val="0"/>
        </w:rPr>
        <w:t xml:space="preserve">Vị từ là động từ</w:t>
      </w:r>
    </w:p>
    <w:p w:rsidR="00000000" w:rsidDel="00000000" w:rsidP="00000000" w:rsidRDefault="00000000" w:rsidRPr="00000000" w14:paraId="000000F0">
      <w:pPr>
        <w:pStyle w:val="Heading3"/>
        <w:numPr>
          <w:ilvl w:val="2"/>
          <w:numId w:val="48"/>
        </w:numPr>
        <w:ind w:left="720" w:hanging="720"/>
        <w:rPr/>
      </w:pPr>
      <w:bookmarkStart w:colFirst="0" w:colLast="0" w:name="_heading=h.2et92p0" w:id="3"/>
      <w:bookmarkEnd w:id="3"/>
      <w:r w:rsidDel="00000000" w:rsidR="00000000" w:rsidRPr="00000000">
        <w:rPr>
          <w:sz w:val="26"/>
          <w:szCs w:val="26"/>
          <w:rtl w:val="0"/>
        </w:rPr>
        <w:t xml:space="preserve">Động từ nội động</w:t>
      </w:r>
      <w:r w:rsidDel="00000000" w:rsidR="00000000" w:rsidRPr="00000000">
        <w:rPr>
          <w:rtl w:val="0"/>
        </w:rPr>
      </w:r>
    </w:p>
    <w:p w:rsidR="00000000" w:rsidDel="00000000" w:rsidP="00000000" w:rsidRDefault="00000000" w:rsidRPr="00000000" w14:paraId="000000F1">
      <w:pPr>
        <w:pStyle w:val="Heading3"/>
        <w:numPr>
          <w:ilvl w:val="2"/>
          <w:numId w:val="48"/>
        </w:numPr>
        <w:ind w:left="720" w:hanging="720"/>
        <w:rPr/>
      </w:pPr>
      <w:bookmarkStart w:colFirst="0" w:colLast="0" w:name="_heading=h.tyjcwt" w:id="4"/>
      <w:bookmarkEnd w:id="4"/>
      <w:r w:rsidDel="00000000" w:rsidR="00000000" w:rsidRPr="00000000">
        <w:rPr>
          <w:rtl w:val="0"/>
        </w:rPr>
        <w:t xml:space="preserve">Động từ ngoại động</w:t>
      </w:r>
    </w:p>
    <w:p w:rsidR="00000000" w:rsidDel="00000000" w:rsidP="00000000" w:rsidRDefault="00000000" w:rsidRPr="00000000" w14:paraId="000000F2">
      <w:pPr>
        <w:pStyle w:val="Heading3"/>
        <w:numPr>
          <w:ilvl w:val="2"/>
          <w:numId w:val="48"/>
        </w:numPr>
        <w:ind w:left="720" w:hanging="720"/>
        <w:rPr/>
      </w:pPr>
      <w:bookmarkStart w:colFirst="0" w:colLast="0" w:name="_heading=h.3dy6vkm" w:id="5"/>
      <w:bookmarkEnd w:id="5"/>
      <w:r w:rsidDel="00000000" w:rsidR="00000000" w:rsidRPr="00000000">
        <w:rPr>
          <w:rtl w:val="0"/>
        </w:rPr>
        <w:t xml:space="preserve">Động từ chuyển sở hữu (trao nhận)</w:t>
      </w:r>
    </w:p>
    <w:p w:rsidR="00000000" w:rsidDel="00000000" w:rsidP="00000000" w:rsidRDefault="00000000" w:rsidRPr="00000000" w14:paraId="000000F3">
      <w:pPr>
        <w:pStyle w:val="Heading2"/>
        <w:numPr>
          <w:ilvl w:val="1"/>
          <w:numId w:val="48"/>
        </w:numPr>
        <w:ind w:left="576" w:hanging="576"/>
        <w:rPr/>
      </w:pPr>
      <w:bookmarkStart w:colFirst="0" w:colLast="0" w:name="_heading=h.1t3h5sf" w:id="6"/>
      <w:bookmarkEnd w:id="6"/>
      <w:r w:rsidDel="00000000" w:rsidR="00000000" w:rsidRPr="00000000">
        <w:rPr>
          <w:rtl w:val="0"/>
        </w:rPr>
        <w:t xml:space="preserve">Vị từ là tính từ</w:t>
      </w:r>
    </w:p>
    <w:p w:rsidR="00000000" w:rsidDel="00000000" w:rsidP="00000000" w:rsidRDefault="00000000" w:rsidRPr="00000000" w14:paraId="000000F4">
      <w:pPr>
        <w:spacing w:line="360" w:lineRule="auto"/>
        <w:ind w:left="720" w:firstLine="0"/>
        <w:rPr/>
      </w:pPr>
      <w:r w:rsidDel="00000000" w:rsidR="00000000" w:rsidRPr="00000000">
        <w:rPr>
          <w:rtl w:val="0"/>
        </w:rPr>
        <w:t xml:space="preserve">Các vị ngữ tính từ (</w:t>
      </w:r>
      <w:r w:rsidDel="00000000" w:rsidR="00000000" w:rsidRPr="00000000">
        <w:rPr>
          <w:color w:val="1f2328"/>
          <w:sz w:val="24"/>
          <w:szCs w:val="24"/>
          <w:highlight w:val="white"/>
          <w:rtl w:val="0"/>
        </w:rPr>
        <w:t xml:space="preserve">Predicate adjectives</w:t>
      </w:r>
      <w:r w:rsidDel="00000000" w:rsidR="00000000" w:rsidRPr="00000000">
        <w:rPr>
          <w:rtl w:val="0"/>
        </w:rPr>
        <w:t xml:space="preserve">) thường được biểu diễn bằng </w:t>
      </w:r>
      <w:r w:rsidDel="00000000" w:rsidR="00000000" w:rsidRPr="00000000">
        <w:rPr>
          <w:b w:val="1"/>
          <w:shd w:fill="d9d9d9" w:val="clear"/>
          <w:rtl w:val="0"/>
        </w:rPr>
        <w:t xml:space="preserve">:domain</w:t>
      </w:r>
      <w:r w:rsidDel="00000000" w:rsidR="00000000" w:rsidRPr="00000000">
        <w:rPr>
          <w:rtl w:val="0"/>
        </w:rPr>
        <w:t xml:space="preserve">, trừ khi chúng ta có một khung từ tính từ (adjective frame) trong OntoNotes.</w:t>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spacing w:line="360" w:lineRule="auto"/>
              <w:ind w:firstLine="567"/>
              <w:rPr>
                <w:b w:val="1"/>
              </w:rPr>
            </w:pPr>
            <w:r w:rsidDel="00000000" w:rsidR="00000000" w:rsidRPr="00000000">
              <w:rPr>
                <w:b w:val="1"/>
                <w:rtl w:val="0"/>
              </w:rPr>
              <w:t xml:space="preserve">VD: The house is small</w:t>
            </w:r>
          </w:p>
          <w:p w:rsidR="00000000" w:rsidDel="00000000" w:rsidP="00000000" w:rsidRDefault="00000000" w:rsidRPr="00000000" w14:paraId="000000F6">
            <w:pPr>
              <w:spacing w:line="360" w:lineRule="auto"/>
              <w:ind w:firstLine="567"/>
              <w:rPr/>
            </w:pPr>
            <w:r w:rsidDel="00000000" w:rsidR="00000000" w:rsidRPr="00000000">
              <w:rPr>
                <w:rtl w:val="0"/>
              </w:rPr>
              <w:t xml:space="preserve">(s / small</w:t>
            </w:r>
          </w:p>
          <w:p w:rsidR="00000000" w:rsidDel="00000000" w:rsidP="00000000" w:rsidRDefault="00000000" w:rsidRPr="00000000" w14:paraId="000000F7">
            <w:pPr>
              <w:spacing w:line="360" w:lineRule="auto"/>
              <w:ind w:left="720" w:firstLine="0"/>
              <w:rPr/>
            </w:pPr>
            <w:r w:rsidDel="00000000" w:rsidR="00000000" w:rsidRPr="00000000">
              <w:rPr>
                <w:rtl w:val="0"/>
              </w:rPr>
              <w:t xml:space="preserve">:domain (h / house))</w:t>
            </w:r>
          </w:p>
        </w:tc>
        <w:tc>
          <w:tcPr>
            <w:shd w:fill="auto" w:val="clear"/>
            <w:tcMar>
              <w:top w:w="100.0" w:type="dxa"/>
              <w:left w:w="100.0" w:type="dxa"/>
              <w:bottom w:w="100.0" w:type="dxa"/>
              <w:right w:w="100.0" w:type="dxa"/>
            </w:tcMar>
          </w:tcPr>
          <w:p w:rsidR="00000000" w:rsidDel="00000000" w:rsidP="00000000" w:rsidRDefault="00000000" w:rsidRPr="00000000" w14:paraId="000000F8">
            <w:pPr>
              <w:spacing w:line="360" w:lineRule="auto"/>
              <w:ind w:firstLine="567"/>
              <w:rPr>
                <w:b w:val="1"/>
              </w:rPr>
            </w:pPr>
            <w:r w:rsidDel="00000000" w:rsidR="00000000" w:rsidRPr="00000000">
              <w:rPr>
                <w:b w:val="1"/>
                <w:rtl w:val="0"/>
              </w:rPr>
              <w:t xml:space="preserve">VD: Ngôi nhà nhỏ</w:t>
            </w:r>
          </w:p>
          <w:p w:rsidR="00000000" w:rsidDel="00000000" w:rsidP="00000000" w:rsidRDefault="00000000" w:rsidRPr="00000000" w14:paraId="000000F9">
            <w:pPr>
              <w:spacing w:line="360" w:lineRule="auto"/>
              <w:ind w:firstLine="567"/>
              <w:rPr/>
            </w:pPr>
            <w:r w:rsidDel="00000000" w:rsidR="00000000" w:rsidRPr="00000000">
              <w:rPr>
                <w:rtl w:val="0"/>
              </w:rPr>
              <w:t xml:space="preserve">(n / nhỏ</w:t>
            </w:r>
          </w:p>
          <w:p w:rsidR="00000000" w:rsidDel="00000000" w:rsidP="00000000" w:rsidRDefault="00000000" w:rsidRPr="00000000" w14:paraId="000000FA">
            <w:pPr>
              <w:spacing w:line="360" w:lineRule="auto"/>
              <w:ind w:left="720" w:firstLine="0"/>
              <w:rPr/>
            </w:pPr>
            <w:r w:rsidDel="00000000" w:rsidR="00000000" w:rsidRPr="00000000">
              <w:rPr>
                <w:rtl w:val="0"/>
              </w:rPr>
              <w:t xml:space="preserve">:domain (n / ngôi nhà))</w:t>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numPr>
          <w:ilvl w:val="1"/>
          <w:numId w:val="48"/>
        </w:numPr>
        <w:ind w:left="576" w:hanging="576"/>
        <w:rPr/>
      </w:pPr>
      <w:bookmarkStart w:colFirst="0" w:colLast="0" w:name="_heading=h.4d34og8" w:id="7"/>
      <w:bookmarkEnd w:id="7"/>
      <w:r w:rsidDel="00000000" w:rsidR="00000000" w:rsidRPr="00000000">
        <w:rPr>
          <w:rtl w:val="0"/>
        </w:rPr>
        <w:t xml:space="preserve">Vị từ là danh từ</w:t>
      </w:r>
    </w:p>
    <w:p w:rsidR="00000000" w:rsidDel="00000000" w:rsidP="00000000" w:rsidRDefault="00000000" w:rsidRPr="00000000" w14:paraId="000000FD">
      <w:pPr>
        <w:pStyle w:val="Heading2"/>
        <w:numPr>
          <w:ilvl w:val="1"/>
          <w:numId w:val="48"/>
        </w:numPr>
        <w:ind w:left="576" w:hanging="576"/>
        <w:rPr/>
      </w:pPr>
      <w:bookmarkStart w:colFirst="0" w:colLast="0" w:name="_heading=h.2s8eyo1" w:id="8"/>
      <w:bookmarkEnd w:id="8"/>
      <w:r w:rsidDel="00000000" w:rsidR="00000000" w:rsidRPr="00000000">
        <w:rPr>
          <w:rtl w:val="0"/>
        </w:rPr>
        <w:t xml:space="preserve">Vị từ là động từ tình thái</w:t>
      </w:r>
    </w:p>
    <w:p w:rsidR="00000000" w:rsidDel="00000000" w:rsidP="00000000" w:rsidRDefault="00000000" w:rsidRPr="00000000" w14:paraId="000000FE">
      <w:pPr>
        <w:spacing w:after="180" w:before="180" w:lineRule="auto"/>
        <w:ind w:firstLine="567"/>
        <w:jc w:val="both"/>
        <w:rPr/>
      </w:pPr>
      <w:r w:rsidDel="00000000" w:rsidR="00000000" w:rsidRPr="00000000">
        <w:rPr>
          <w:sz w:val="24"/>
          <w:szCs w:val="24"/>
          <w:rtl w:val="0"/>
        </w:rPr>
        <w:t xml:space="preserve">Các vị từ tình thái được biểu diễn trong AMR với các khái niệm như possible-01, likely-01, obligate-01, permit-01, recommend-01, prefer-01,... Chẳng hạn, người nói muốn diễn đạt rằng họ cảm thấy điều gì là cần thiết (necessary), nên làm (advisable), được phép làm (permissible), có thể xảy ra (possible):</w:t>
      </w:r>
      <w:r w:rsidDel="00000000" w:rsidR="00000000" w:rsidRPr="00000000">
        <w:rPr>
          <w:rtl w:val="0"/>
        </w:rPr>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15"/>
        <w:gridCol w:w="4455"/>
        <w:tblGridChange w:id="0">
          <w:tblGrid>
            <w:gridCol w:w="4425"/>
            <w:gridCol w:w="15"/>
            <w:gridCol w:w="4455"/>
          </w:tblGrid>
        </w:tblGridChange>
      </w:tblGrid>
      <w:tr>
        <w:trPr>
          <w:cantSplit w:val="0"/>
          <w:trHeight w:val="204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FF">
            <w:pPr>
              <w:spacing w:before="240" w:lineRule="auto"/>
              <w:ind w:firstLine="567"/>
              <w:rPr>
                <w:color w:val="40a070"/>
                <w:sz w:val="18"/>
                <w:szCs w:val="18"/>
              </w:rPr>
            </w:pPr>
            <w:r w:rsidDel="00000000" w:rsidR="00000000" w:rsidRPr="00000000">
              <w:rPr>
                <w:sz w:val="18"/>
                <w:szCs w:val="18"/>
                <w:rtl w:val="0"/>
              </w:rPr>
              <w:t xml:space="preserve">(c / có thể</w:t>
            </w:r>
            <w:r w:rsidDel="00000000" w:rsidR="00000000" w:rsidRPr="00000000">
              <w:rPr>
                <w:color w:val="40a070"/>
                <w:sz w:val="18"/>
                <w:szCs w:val="18"/>
                <w:rtl w:val="0"/>
              </w:rPr>
              <w:t xml:space="preserve">-01</w:t>
            </w:r>
          </w:p>
          <w:p w:rsidR="00000000" w:rsidDel="00000000" w:rsidP="00000000" w:rsidRDefault="00000000" w:rsidRPr="00000000" w14:paraId="00000100">
            <w:pPr>
              <w:ind w:firstLine="567"/>
              <w:rPr>
                <w:color w:val="40a070"/>
                <w:sz w:val="18"/>
                <w:szCs w:val="18"/>
              </w:rPr>
            </w:pPr>
            <w:r w:rsidDel="00000000" w:rsidR="00000000" w:rsidRPr="00000000">
              <w:rPr>
                <w:color w:val="40a070"/>
                <w:sz w:val="18"/>
                <w:szCs w:val="18"/>
                <w:rtl w:val="0"/>
              </w:rPr>
              <w:t xml:space="preserve">   </w:t>
            </w:r>
            <w:r w:rsidDel="00000000" w:rsidR="00000000" w:rsidRPr="00000000">
              <w:rPr>
                <w:sz w:val="18"/>
                <w:szCs w:val="18"/>
                <w:rtl w:val="0"/>
              </w:rPr>
              <w:t xml:space="preserve">:ARG1 (d / đi</w:t>
            </w:r>
            <w:r w:rsidDel="00000000" w:rsidR="00000000" w:rsidRPr="00000000">
              <w:rPr>
                <w:color w:val="40a070"/>
                <w:sz w:val="18"/>
                <w:szCs w:val="18"/>
                <w:rtl w:val="0"/>
              </w:rPr>
              <w:t xml:space="preserve">-02</w:t>
            </w:r>
          </w:p>
          <w:p w:rsidR="00000000" w:rsidDel="00000000" w:rsidP="00000000" w:rsidRDefault="00000000" w:rsidRPr="00000000" w14:paraId="00000101">
            <w:pPr>
              <w:spacing w:line="360" w:lineRule="auto"/>
              <w:ind w:firstLine="567"/>
              <w:rPr>
                <w:sz w:val="18"/>
                <w:szCs w:val="18"/>
              </w:rPr>
            </w:pPr>
            <w:r w:rsidDel="00000000" w:rsidR="00000000" w:rsidRPr="00000000">
              <w:rPr>
                <w:color w:val="40a070"/>
                <w:sz w:val="18"/>
                <w:szCs w:val="18"/>
                <w:rtl w:val="0"/>
              </w:rPr>
              <w:t xml:space="preserve">        </w:t>
              <w:tab/>
            </w:r>
            <w:r w:rsidDel="00000000" w:rsidR="00000000" w:rsidRPr="00000000">
              <w:rPr>
                <w:sz w:val="18"/>
                <w:szCs w:val="18"/>
                <w:rtl w:val="0"/>
              </w:rPr>
              <w:t xml:space="preserve">:ARG0 (c2 / cậu)))</w:t>
            </w:r>
          </w:p>
          <w:p w:rsidR="00000000" w:rsidDel="00000000" w:rsidP="00000000" w:rsidRDefault="00000000" w:rsidRPr="00000000" w14:paraId="00000102">
            <w:pPr>
              <w:spacing w:after="100" w:before="100" w:lineRule="auto"/>
              <w:ind w:right="480" w:firstLine="567"/>
              <w:rPr>
                <w:sz w:val="24"/>
                <w:szCs w:val="24"/>
              </w:rPr>
            </w:pPr>
            <w:r w:rsidDel="00000000" w:rsidR="00000000" w:rsidRPr="00000000">
              <w:rPr>
                <w:sz w:val="24"/>
                <w:szCs w:val="24"/>
                <w:rtl w:val="0"/>
              </w:rPr>
              <w:t xml:space="preserve">Cậu có thể đi.</w:t>
            </w:r>
          </w:p>
          <w:p w:rsidR="00000000" w:rsidDel="00000000" w:rsidP="00000000" w:rsidRDefault="00000000" w:rsidRPr="00000000" w14:paraId="00000103">
            <w:pPr>
              <w:spacing w:after="100" w:before="100" w:lineRule="auto"/>
              <w:ind w:right="480" w:firstLine="567"/>
              <w:rPr>
                <w:sz w:val="24"/>
                <w:szCs w:val="24"/>
              </w:rPr>
            </w:pPr>
            <w:r w:rsidDel="00000000" w:rsidR="00000000" w:rsidRPr="00000000">
              <w:rPr>
                <w:sz w:val="24"/>
                <w:szCs w:val="24"/>
                <w:rtl w:val="0"/>
              </w:rPr>
              <w:t xml:space="preserve">Cậu bé có thể đi.</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05">
            <w:pPr>
              <w:spacing w:after="200" w:before="240" w:lineRule="auto"/>
              <w:ind w:firstLine="567"/>
              <w:rPr>
                <w:sz w:val="18"/>
                <w:szCs w:val="18"/>
              </w:rPr>
            </w:pPr>
            <w:r w:rsidDel="00000000" w:rsidR="00000000" w:rsidRPr="00000000">
              <w:rPr>
                <w:sz w:val="18"/>
                <w:szCs w:val="18"/>
                <w:rtl w:val="0"/>
              </w:rPr>
              <w:t xml:space="preserve">(p </w:t>
            </w:r>
            <w:r w:rsidDel="00000000" w:rsidR="00000000" w:rsidRPr="00000000">
              <w:rPr>
                <w:color w:val="666666"/>
                <w:sz w:val="18"/>
                <w:szCs w:val="18"/>
                <w:rtl w:val="0"/>
              </w:rPr>
              <w:t xml:space="preserve">/</w:t>
            </w:r>
            <w:r w:rsidDel="00000000" w:rsidR="00000000" w:rsidRPr="00000000">
              <w:rPr>
                <w:sz w:val="18"/>
                <w:szCs w:val="18"/>
                <w:rtl w:val="0"/>
              </w:rPr>
              <w:t xml:space="preserve"> possible</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:ARG1 (g </w:t>
            </w:r>
            <w:r w:rsidDel="00000000" w:rsidR="00000000" w:rsidRPr="00000000">
              <w:rPr>
                <w:color w:val="666666"/>
                <w:sz w:val="18"/>
                <w:szCs w:val="18"/>
                <w:rtl w:val="0"/>
              </w:rPr>
              <w:t xml:space="preserve">/</w:t>
            </w:r>
            <w:r w:rsidDel="00000000" w:rsidR="00000000" w:rsidRPr="00000000">
              <w:rPr>
                <w:sz w:val="18"/>
                <w:szCs w:val="18"/>
                <w:rtl w:val="0"/>
              </w:rPr>
              <w:t xml:space="preserve"> go</w:t>
            </w:r>
            <w:r w:rsidDel="00000000" w:rsidR="00000000" w:rsidRPr="00000000">
              <w:rPr>
                <w:color w:val="40a070"/>
                <w:sz w:val="18"/>
                <w:szCs w:val="18"/>
                <w:rtl w:val="0"/>
              </w:rPr>
              <w:t xml:space="preserve">-02</w:t>
              <w:br w:type="textWrapping"/>
            </w:r>
            <w:r w:rsidDel="00000000" w:rsidR="00000000" w:rsidRPr="00000000">
              <w:rPr>
                <w:sz w:val="18"/>
                <w:szCs w:val="18"/>
                <w:rtl w:val="0"/>
              </w:rPr>
              <w:t xml:space="preserve">        </w:t>
              <w:tab/>
              <w:t xml:space="preserve"> :ARG0 (b </w:t>
            </w:r>
            <w:r w:rsidDel="00000000" w:rsidR="00000000" w:rsidRPr="00000000">
              <w:rPr>
                <w:color w:val="666666"/>
                <w:sz w:val="18"/>
                <w:szCs w:val="18"/>
                <w:rtl w:val="0"/>
              </w:rPr>
              <w:t xml:space="preserve">/</w:t>
            </w:r>
            <w:r w:rsidDel="00000000" w:rsidR="00000000" w:rsidRPr="00000000">
              <w:rPr>
                <w:sz w:val="18"/>
                <w:szCs w:val="18"/>
                <w:rtl w:val="0"/>
              </w:rPr>
              <w:t xml:space="preserve"> boy)))</w:t>
            </w:r>
          </w:p>
          <w:p w:rsidR="00000000" w:rsidDel="00000000" w:rsidP="00000000" w:rsidRDefault="00000000" w:rsidRPr="00000000" w14:paraId="00000106">
            <w:pPr>
              <w:spacing w:after="100" w:before="100" w:lineRule="auto"/>
              <w:ind w:right="480" w:firstLine="567"/>
              <w:rPr>
                <w:sz w:val="24"/>
                <w:szCs w:val="24"/>
              </w:rPr>
            </w:pPr>
            <w:r w:rsidDel="00000000" w:rsidR="00000000" w:rsidRPr="00000000">
              <w:rPr>
                <w:sz w:val="24"/>
                <w:szCs w:val="24"/>
                <w:rtl w:val="0"/>
              </w:rPr>
              <w:t xml:space="preserve">The boy can go.</w:t>
            </w:r>
          </w:p>
          <w:p w:rsidR="00000000" w:rsidDel="00000000" w:rsidP="00000000" w:rsidRDefault="00000000" w:rsidRPr="00000000" w14:paraId="00000107">
            <w:pPr>
              <w:spacing w:after="100" w:before="100" w:lineRule="auto"/>
              <w:ind w:right="480" w:firstLine="567"/>
              <w:rPr>
                <w:sz w:val="24"/>
                <w:szCs w:val="24"/>
              </w:rPr>
            </w:pPr>
            <w:r w:rsidDel="00000000" w:rsidR="00000000" w:rsidRPr="00000000">
              <w:rPr>
                <w:sz w:val="24"/>
                <w:szCs w:val="24"/>
                <w:rtl w:val="0"/>
              </w:rPr>
              <w:t xml:space="preserve">It is possible that the boy goes.</w:t>
            </w:r>
          </w:p>
        </w:tc>
      </w:tr>
      <w:tr>
        <w:trPr>
          <w:cantSplit w:val="0"/>
          <w:trHeight w:val="199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08">
            <w:pPr>
              <w:spacing w:before="240" w:lineRule="auto"/>
              <w:ind w:firstLine="567"/>
              <w:rPr>
                <w:color w:val="40a070"/>
                <w:sz w:val="18"/>
                <w:szCs w:val="18"/>
              </w:rPr>
            </w:pPr>
            <w:r w:rsidDel="00000000" w:rsidR="00000000" w:rsidRPr="00000000">
              <w:rPr>
                <w:sz w:val="18"/>
                <w:szCs w:val="18"/>
                <w:rtl w:val="0"/>
              </w:rPr>
              <w:t xml:space="preserve">(p / phải</w:t>
            </w:r>
            <w:r w:rsidDel="00000000" w:rsidR="00000000" w:rsidRPr="00000000">
              <w:rPr>
                <w:color w:val="40a070"/>
                <w:sz w:val="18"/>
                <w:szCs w:val="18"/>
                <w:rtl w:val="0"/>
              </w:rPr>
              <w:t xml:space="preserve">-01</w:t>
            </w:r>
          </w:p>
          <w:p w:rsidR="00000000" w:rsidDel="00000000" w:rsidP="00000000" w:rsidRDefault="00000000" w:rsidRPr="00000000" w14:paraId="00000109">
            <w:pPr>
              <w:ind w:firstLine="567"/>
              <w:rPr>
                <w:color w:val="40a070"/>
                <w:sz w:val="18"/>
                <w:szCs w:val="18"/>
              </w:rPr>
            </w:pPr>
            <w:r w:rsidDel="00000000" w:rsidR="00000000" w:rsidRPr="00000000">
              <w:rPr>
                <w:color w:val="40a070"/>
                <w:sz w:val="18"/>
                <w:szCs w:val="18"/>
                <w:rtl w:val="0"/>
              </w:rPr>
              <w:t xml:space="preserve">   </w:t>
            </w:r>
            <w:r w:rsidDel="00000000" w:rsidR="00000000" w:rsidRPr="00000000">
              <w:rPr>
                <w:sz w:val="18"/>
                <w:szCs w:val="18"/>
                <w:rtl w:val="0"/>
              </w:rPr>
              <w:t xml:space="preserve">:ARG1 (d / đi</w:t>
            </w:r>
            <w:r w:rsidDel="00000000" w:rsidR="00000000" w:rsidRPr="00000000">
              <w:rPr>
                <w:color w:val="40a070"/>
                <w:sz w:val="18"/>
                <w:szCs w:val="18"/>
                <w:rtl w:val="0"/>
              </w:rPr>
              <w:t xml:space="preserve">-02</w:t>
            </w:r>
          </w:p>
          <w:p w:rsidR="00000000" w:rsidDel="00000000" w:rsidP="00000000" w:rsidRDefault="00000000" w:rsidRPr="00000000" w14:paraId="0000010A">
            <w:pPr>
              <w:spacing w:after="200" w:lineRule="auto"/>
              <w:ind w:firstLine="567"/>
              <w:rPr>
                <w:sz w:val="18"/>
                <w:szCs w:val="18"/>
              </w:rPr>
            </w:pPr>
            <w:r w:rsidDel="00000000" w:rsidR="00000000" w:rsidRPr="00000000">
              <w:rPr>
                <w:color w:val="40a070"/>
                <w:sz w:val="18"/>
                <w:szCs w:val="18"/>
                <w:rtl w:val="0"/>
              </w:rPr>
              <w:t xml:space="preserve">        </w:t>
              <w:tab/>
            </w:r>
            <w:r w:rsidDel="00000000" w:rsidR="00000000" w:rsidRPr="00000000">
              <w:rPr>
                <w:sz w:val="18"/>
                <w:szCs w:val="18"/>
                <w:rtl w:val="0"/>
              </w:rPr>
              <w:t xml:space="preserve">:ARG0 (c / cậu)))</w:t>
            </w:r>
          </w:p>
          <w:p w:rsidR="00000000" w:rsidDel="00000000" w:rsidP="00000000" w:rsidRDefault="00000000" w:rsidRPr="00000000" w14:paraId="0000010B">
            <w:pPr>
              <w:spacing w:after="200" w:before="240" w:lineRule="auto"/>
              <w:ind w:firstLine="567"/>
              <w:rPr>
                <w:sz w:val="24"/>
                <w:szCs w:val="24"/>
              </w:rPr>
            </w:pPr>
            <w:r w:rsidDel="00000000" w:rsidR="00000000" w:rsidRPr="00000000">
              <w:rPr>
                <w:sz w:val="24"/>
                <w:szCs w:val="24"/>
                <w:rtl w:val="0"/>
              </w:rPr>
              <w:t xml:space="preserve">Cậu bé phải đi.</w:t>
            </w:r>
          </w:p>
        </w:tc>
        <w:tc>
          <w:tcPr>
            <w:gridSpan w:val="2"/>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0C">
            <w:pPr>
              <w:spacing w:after="200" w:before="240" w:lineRule="auto"/>
              <w:ind w:firstLine="567"/>
              <w:rPr>
                <w:sz w:val="18"/>
                <w:szCs w:val="18"/>
              </w:rPr>
            </w:pPr>
            <w:r w:rsidDel="00000000" w:rsidR="00000000" w:rsidRPr="00000000">
              <w:rPr>
                <w:sz w:val="18"/>
                <w:szCs w:val="18"/>
                <w:rtl w:val="0"/>
              </w:rPr>
              <w:t xml:space="preserve">(o </w:t>
            </w:r>
            <w:r w:rsidDel="00000000" w:rsidR="00000000" w:rsidRPr="00000000">
              <w:rPr>
                <w:color w:val="666666"/>
                <w:sz w:val="18"/>
                <w:szCs w:val="18"/>
                <w:rtl w:val="0"/>
              </w:rPr>
              <w:t xml:space="preserve">/</w:t>
            </w:r>
            <w:r w:rsidDel="00000000" w:rsidR="00000000" w:rsidRPr="00000000">
              <w:rPr>
                <w:sz w:val="18"/>
                <w:szCs w:val="18"/>
                <w:rtl w:val="0"/>
              </w:rPr>
              <w:t xml:space="preserve"> obligate</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:ARG2 (g </w:t>
            </w:r>
            <w:r w:rsidDel="00000000" w:rsidR="00000000" w:rsidRPr="00000000">
              <w:rPr>
                <w:color w:val="666666"/>
                <w:sz w:val="18"/>
                <w:szCs w:val="18"/>
                <w:rtl w:val="0"/>
              </w:rPr>
              <w:t xml:space="preserve">/</w:t>
            </w:r>
            <w:r w:rsidDel="00000000" w:rsidR="00000000" w:rsidRPr="00000000">
              <w:rPr>
                <w:sz w:val="18"/>
                <w:szCs w:val="18"/>
                <w:rtl w:val="0"/>
              </w:rPr>
              <w:t xml:space="preserve"> go</w:t>
            </w:r>
            <w:r w:rsidDel="00000000" w:rsidR="00000000" w:rsidRPr="00000000">
              <w:rPr>
                <w:color w:val="40a070"/>
                <w:sz w:val="18"/>
                <w:szCs w:val="18"/>
                <w:rtl w:val="0"/>
              </w:rPr>
              <w:t xml:space="preserve">-02</w:t>
              <w:br w:type="textWrapping"/>
            </w:r>
            <w:r w:rsidDel="00000000" w:rsidR="00000000" w:rsidRPr="00000000">
              <w:rPr>
                <w:sz w:val="18"/>
                <w:szCs w:val="18"/>
                <w:rtl w:val="0"/>
              </w:rPr>
              <w:t xml:space="preserve">         </w:t>
              <w:tab/>
              <w:t xml:space="preserve">:ARG0 (b </w:t>
            </w:r>
            <w:r w:rsidDel="00000000" w:rsidR="00000000" w:rsidRPr="00000000">
              <w:rPr>
                <w:color w:val="666666"/>
                <w:sz w:val="18"/>
                <w:szCs w:val="18"/>
                <w:rtl w:val="0"/>
              </w:rPr>
              <w:t xml:space="preserve">/</w:t>
            </w:r>
            <w:r w:rsidDel="00000000" w:rsidR="00000000" w:rsidRPr="00000000">
              <w:rPr>
                <w:sz w:val="18"/>
                <w:szCs w:val="18"/>
                <w:rtl w:val="0"/>
              </w:rPr>
              <w:t xml:space="preserve"> boy)))</w:t>
            </w:r>
          </w:p>
          <w:p w:rsidR="00000000" w:rsidDel="00000000" w:rsidP="00000000" w:rsidRDefault="00000000" w:rsidRPr="00000000" w14:paraId="0000010D">
            <w:pPr>
              <w:spacing w:after="100" w:before="100" w:lineRule="auto"/>
              <w:ind w:right="480" w:firstLine="567"/>
              <w:rPr>
                <w:sz w:val="24"/>
                <w:szCs w:val="24"/>
              </w:rPr>
            </w:pPr>
            <w:r w:rsidDel="00000000" w:rsidR="00000000" w:rsidRPr="00000000">
              <w:rPr>
                <w:sz w:val="24"/>
                <w:szCs w:val="24"/>
                <w:rtl w:val="0"/>
              </w:rPr>
              <w:t xml:space="preserve">The boy must go.</w:t>
            </w:r>
          </w:p>
          <w:p w:rsidR="00000000" w:rsidDel="00000000" w:rsidP="00000000" w:rsidRDefault="00000000" w:rsidRPr="00000000" w14:paraId="0000010E">
            <w:pPr>
              <w:spacing w:after="100" w:before="100" w:lineRule="auto"/>
              <w:ind w:right="480" w:firstLine="567"/>
              <w:rPr>
                <w:sz w:val="24"/>
                <w:szCs w:val="24"/>
              </w:rPr>
            </w:pPr>
            <w:r w:rsidDel="00000000" w:rsidR="00000000" w:rsidRPr="00000000">
              <w:rPr>
                <w:sz w:val="24"/>
                <w:szCs w:val="24"/>
                <w:rtl w:val="0"/>
              </w:rPr>
              <w:t xml:space="preserve">The boy is obligated to go.</w:t>
            </w:r>
          </w:p>
          <w:p w:rsidR="00000000" w:rsidDel="00000000" w:rsidP="00000000" w:rsidRDefault="00000000" w:rsidRPr="00000000" w14:paraId="0000010F">
            <w:pPr>
              <w:spacing w:after="100" w:before="100" w:lineRule="auto"/>
              <w:ind w:right="480" w:firstLine="567"/>
              <w:rPr>
                <w:sz w:val="24"/>
                <w:szCs w:val="24"/>
              </w:rPr>
            </w:pPr>
            <w:r w:rsidDel="00000000" w:rsidR="00000000" w:rsidRPr="00000000">
              <w:rPr>
                <w:sz w:val="24"/>
                <w:szCs w:val="24"/>
                <w:rtl w:val="0"/>
              </w:rPr>
              <w:t xml:space="preserve">It is obligatory that the boy go.</w:t>
            </w:r>
          </w:p>
        </w:tc>
      </w:tr>
    </w:tbl>
    <w:p w:rsidR="00000000" w:rsidDel="00000000" w:rsidP="00000000" w:rsidRDefault="00000000" w:rsidRPr="00000000" w14:paraId="00000111">
      <w:pPr>
        <w:rPr/>
      </w:pPr>
      <w:r w:rsidDel="00000000" w:rsidR="00000000" w:rsidRPr="00000000">
        <w:rPr>
          <w:rtl w:val="0"/>
        </w:rPr>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15"/>
        <w:gridCol w:w="15"/>
        <w:gridCol w:w="15"/>
        <w:gridCol w:w="4440"/>
        <w:tblGridChange w:id="0">
          <w:tblGrid>
            <w:gridCol w:w="4410"/>
            <w:gridCol w:w="15"/>
            <w:gridCol w:w="15"/>
            <w:gridCol w:w="15"/>
            <w:gridCol w:w="4440"/>
          </w:tblGrid>
        </w:tblGridChange>
      </w:tblGrid>
      <w:tr>
        <w:trPr>
          <w:cantSplit w:val="0"/>
          <w:trHeight w:val="199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sdt>
            <w:sdtPr>
              <w:tag w:val="goog_rdk_35"/>
            </w:sdtPr>
            <w:sdtContent>
              <w:p w:rsidR="00000000" w:rsidDel="00000000" w:rsidP="00000000" w:rsidRDefault="00000000" w:rsidRPr="00000000" w14:paraId="00000112">
                <w:pPr>
                  <w:spacing w:before="240" w:lineRule="auto"/>
                  <w:ind w:firstLine="567"/>
                  <w:rPr>
                    <w:ins w:author="Nguyen Thi Minh Huyen" w:id="5" w:date="2024-03-26T02:59:54Z"/>
                    <w:sz w:val="18"/>
                    <w:szCs w:val="18"/>
                  </w:rPr>
                </w:pPr>
                <w:sdt>
                  <w:sdtPr>
                    <w:tag w:val="goog_rdk_33"/>
                  </w:sdtPr>
                  <w:sdtContent>
                    <w:commentRangeStart w:id="0"/>
                  </w:sdtContent>
                </w:sdt>
                <w:r w:rsidDel="00000000" w:rsidR="00000000" w:rsidRPr="00000000">
                  <w:rPr>
                    <w:sz w:val="18"/>
                    <w:szCs w:val="18"/>
                    <w:rtl w:val="0"/>
                  </w:rPr>
                  <w:t xml:space="preserve">(p / </w:t>
                </w:r>
                <w:sdt>
                  <w:sdtPr>
                    <w:tag w:val="goog_rdk_34"/>
                  </w:sdtPr>
                  <w:sdtContent>
                    <w:ins w:author="Nguyen Thi Minh Huyen" w:id="5" w:date="2024-03-26T02:59:54Z">
                      <w:r w:rsidDel="00000000" w:rsidR="00000000" w:rsidRPr="00000000">
                        <w:rPr>
                          <w:sz w:val="18"/>
                          <w:szCs w:val="18"/>
                          <w:rtl w:val="0"/>
                        </w:rPr>
                        <w:t xml:space="preserve">cho</w:t>
                      </w:r>
                    </w:ins>
                  </w:sdtContent>
                </w:sdt>
              </w:p>
            </w:sdtContent>
          </w:sdt>
          <w:p w:rsidR="00000000" w:rsidDel="00000000" w:rsidP="00000000" w:rsidRDefault="00000000" w:rsidRPr="00000000" w14:paraId="00000113">
            <w:pPr>
              <w:spacing w:before="240" w:lineRule="auto"/>
              <w:ind w:firstLine="567"/>
              <w:rPr>
                <w:color w:val="40a070"/>
                <w:sz w:val="18"/>
                <w:szCs w:val="18"/>
              </w:rPr>
            </w:pPr>
            <w:sdt>
              <w:sdtPr>
                <w:tag w:val="goog_rdk_36"/>
              </w:sdtPr>
              <w:sdtContent>
                <w:ins w:author="Nguyen Thi Minh Huyen" w:id="5" w:date="2024-03-26T02:59:54Z">
                  <w:r w:rsidDel="00000000" w:rsidR="00000000" w:rsidRPr="00000000">
                    <w:rPr>
                      <w:sz w:val="18"/>
                      <w:szCs w:val="18"/>
                      <w:rtl w:val="0"/>
                    </w:rPr>
                    <w:t xml:space="preserve">compound </w:t>
                  </w:r>
                </w:ins>
              </w:sdtContent>
            </w:sdt>
            <w:r w:rsidDel="00000000" w:rsidR="00000000" w:rsidRPr="00000000">
              <w:rPr>
                <w:sz w:val="18"/>
                <w:szCs w:val="18"/>
                <w:rtl w:val="0"/>
              </w:rPr>
              <w:t xml:space="preserve">phép</w:t>
            </w:r>
            <w:r w:rsidDel="00000000" w:rsidR="00000000" w:rsidRPr="00000000">
              <w:rPr>
                <w:color w:val="40a070"/>
                <w:sz w:val="18"/>
                <w:szCs w:val="18"/>
                <w:rtl w:val="0"/>
              </w:rPr>
              <w:t xml:space="preserve">-01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14">
            <w:pPr>
              <w:ind w:firstLine="567"/>
              <w:rPr>
                <w:color w:val="40a070"/>
                <w:sz w:val="18"/>
                <w:szCs w:val="18"/>
              </w:rPr>
            </w:pPr>
            <w:r w:rsidDel="00000000" w:rsidR="00000000" w:rsidRPr="00000000">
              <w:rPr>
                <w:color w:val="40a070"/>
                <w:sz w:val="18"/>
                <w:szCs w:val="18"/>
                <w:rtl w:val="0"/>
              </w:rPr>
              <w:t xml:space="preserve">   </w:t>
            </w:r>
            <w:r w:rsidDel="00000000" w:rsidR="00000000" w:rsidRPr="00000000">
              <w:rPr>
                <w:sz w:val="18"/>
                <w:szCs w:val="18"/>
                <w:rtl w:val="0"/>
              </w:rPr>
              <w:t xml:space="preserve">:ARG1 (d / đi</w:t>
            </w:r>
            <w:r w:rsidDel="00000000" w:rsidR="00000000" w:rsidRPr="00000000">
              <w:rPr>
                <w:color w:val="40a070"/>
                <w:sz w:val="18"/>
                <w:szCs w:val="18"/>
                <w:rtl w:val="0"/>
              </w:rPr>
              <w:t xml:space="preserve">-02</w:t>
            </w:r>
          </w:p>
          <w:p w:rsidR="00000000" w:rsidDel="00000000" w:rsidP="00000000" w:rsidRDefault="00000000" w:rsidRPr="00000000" w14:paraId="00000115">
            <w:pPr>
              <w:spacing w:after="200" w:lineRule="auto"/>
              <w:ind w:firstLine="567"/>
              <w:rPr>
                <w:sz w:val="18"/>
                <w:szCs w:val="18"/>
              </w:rPr>
            </w:pPr>
            <w:r w:rsidDel="00000000" w:rsidR="00000000" w:rsidRPr="00000000">
              <w:rPr>
                <w:color w:val="40a070"/>
                <w:sz w:val="18"/>
                <w:szCs w:val="18"/>
                <w:rtl w:val="0"/>
              </w:rPr>
              <w:t xml:space="preserve">        </w:t>
              <w:tab/>
            </w:r>
            <w:r w:rsidDel="00000000" w:rsidR="00000000" w:rsidRPr="00000000">
              <w:rPr>
                <w:sz w:val="18"/>
                <w:szCs w:val="18"/>
                <w:rtl w:val="0"/>
              </w:rPr>
              <w:t xml:space="preserve">:ARG0 (c / cậu)))</w:t>
            </w:r>
          </w:p>
          <w:p w:rsidR="00000000" w:rsidDel="00000000" w:rsidP="00000000" w:rsidRDefault="00000000" w:rsidRPr="00000000" w14:paraId="00000116">
            <w:pPr>
              <w:spacing w:after="200" w:before="240" w:lineRule="auto"/>
              <w:ind w:firstLine="567"/>
              <w:rPr>
                <w:sz w:val="24"/>
                <w:szCs w:val="24"/>
              </w:rPr>
            </w:pPr>
            <w:r w:rsidDel="00000000" w:rsidR="00000000" w:rsidRPr="00000000">
              <w:rPr>
                <w:sz w:val="24"/>
                <w:szCs w:val="24"/>
                <w:rtl w:val="0"/>
              </w:rPr>
              <w:t xml:space="preserve">Cậu bé được phép đi.</w:t>
            </w:r>
          </w:p>
        </w:tc>
        <w:tc>
          <w:tcPr>
            <w:gridSpan w:val="3"/>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18">
            <w:pPr>
              <w:spacing w:after="200" w:before="240" w:lineRule="auto"/>
              <w:ind w:firstLine="567"/>
              <w:rPr>
                <w:sz w:val="18"/>
                <w:szCs w:val="18"/>
              </w:rPr>
            </w:pPr>
            <w:r w:rsidDel="00000000" w:rsidR="00000000" w:rsidRPr="00000000">
              <w:rPr>
                <w:sz w:val="18"/>
                <w:szCs w:val="18"/>
                <w:rtl w:val="0"/>
              </w:rPr>
              <w:t xml:space="preserve">(p </w:t>
            </w:r>
            <w:r w:rsidDel="00000000" w:rsidR="00000000" w:rsidRPr="00000000">
              <w:rPr>
                <w:color w:val="666666"/>
                <w:sz w:val="18"/>
                <w:szCs w:val="18"/>
                <w:rtl w:val="0"/>
              </w:rPr>
              <w:t xml:space="preserve">/</w:t>
            </w:r>
            <w:r w:rsidDel="00000000" w:rsidR="00000000" w:rsidRPr="00000000">
              <w:rPr>
                <w:sz w:val="18"/>
                <w:szCs w:val="18"/>
                <w:rtl w:val="0"/>
              </w:rPr>
              <w:t xml:space="preserve"> permit</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:ARG1 (g </w:t>
            </w:r>
            <w:r w:rsidDel="00000000" w:rsidR="00000000" w:rsidRPr="00000000">
              <w:rPr>
                <w:color w:val="666666"/>
                <w:sz w:val="18"/>
                <w:szCs w:val="18"/>
                <w:rtl w:val="0"/>
              </w:rPr>
              <w:t xml:space="preserve">/</w:t>
            </w:r>
            <w:r w:rsidDel="00000000" w:rsidR="00000000" w:rsidRPr="00000000">
              <w:rPr>
                <w:sz w:val="18"/>
                <w:szCs w:val="18"/>
                <w:rtl w:val="0"/>
              </w:rPr>
              <w:t xml:space="preserve"> go</w:t>
            </w:r>
            <w:r w:rsidDel="00000000" w:rsidR="00000000" w:rsidRPr="00000000">
              <w:rPr>
                <w:color w:val="40a070"/>
                <w:sz w:val="18"/>
                <w:szCs w:val="18"/>
                <w:rtl w:val="0"/>
              </w:rPr>
              <w:t xml:space="preserve">-02</w:t>
              <w:br w:type="textWrapping"/>
            </w:r>
            <w:r w:rsidDel="00000000" w:rsidR="00000000" w:rsidRPr="00000000">
              <w:rPr>
                <w:sz w:val="18"/>
                <w:szCs w:val="18"/>
                <w:rtl w:val="0"/>
              </w:rPr>
              <w:t xml:space="preserve">         </w:t>
              <w:tab/>
              <w:t xml:space="preserve">:ARG0 (b </w:t>
            </w:r>
            <w:r w:rsidDel="00000000" w:rsidR="00000000" w:rsidRPr="00000000">
              <w:rPr>
                <w:color w:val="666666"/>
                <w:sz w:val="18"/>
                <w:szCs w:val="18"/>
                <w:rtl w:val="0"/>
              </w:rPr>
              <w:t xml:space="preserve">/</w:t>
            </w:r>
            <w:r w:rsidDel="00000000" w:rsidR="00000000" w:rsidRPr="00000000">
              <w:rPr>
                <w:sz w:val="18"/>
                <w:szCs w:val="18"/>
                <w:rtl w:val="0"/>
              </w:rPr>
              <w:t xml:space="preserve"> boy)))</w:t>
            </w:r>
          </w:p>
          <w:p w:rsidR="00000000" w:rsidDel="00000000" w:rsidP="00000000" w:rsidRDefault="00000000" w:rsidRPr="00000000" w14:paraId="00000119">
            <w:pPr>
              <w:spacing w:after="100" w:before="100" w:lineRule="auto"/>
              <w:ind w:right="480" w:firstLine="567"/>
              <w:rPr>
                <w:sz w:val="24"/>
                <w:szCs w:val="24"/>
              </w:rPr>
            </w:pPr>
            <w:r w:rsidDel="00000000" w:rsidR="00000000" w:rsidRPr="00000000">
              <w:rPr>
                <w:sz w:val="24"/>
                <w:szCs w:val="24"/>
                <w:rtl w:val="0"/>
              </w:rPr>
              <w:t xml:space="preserve">The boy may go.</w:t>
            </w:r>
          </w:p>
          <w:p w:rsidR="00000000" w:rsidDel="00000000" w:rsidP="00000000" w:rsidRDefault="00000000" w:rsidRPr="00000000" w14:paraId="0000011A">
            <w:pPr>
              <w:spacing w:after="100" w:before="100" w:lineRule="auto"/>
              <w:ind w:right="480" w:firstLine="567"/>
              <w:rPr>
                <w:sz w:val="24"/>
                <w:szCs w:val="24"/>
              </w:rPr>
            </w:pPr>
            <w:r w:rsidDel="00000000" w:rsidR="00000000" w:rsidRPr="00000000">
              <w:rPr>
                <w:sz w:val="24"/>
                <w:szCs w:val="24"/>
                <w:rtl w:val="0"/>
              </w:rPr>
              <w:t xml:space="preserve">The boy is permitted to go.</w:t>
            </w:r>
          </w:p>
          <w:p w:rsidR="00000000" w:rsidDel="00000000" w:rsidP="00000000" w:rsidRDefault="00000000" w:rsidRPr="00000000" w14:paraId="0000011B">
            <w:pPr>
              <w:spacing w:after="100" w:before="100" w:lineRule="auto"/>
              <w:ind w:right="480" w:firstLine="567"/>
              <w:rPr>
                <w:sz w:val="24"/>
                <w:szCs w:val="24"/>
              </w:rPr>
            </w:pPr>
            <w:r w:rsidDel="00000000" w:rsidR="00000000" w:rsidRPr="00000000">
              <w:rPr>
                <w:sz w:val="24"/>
                <w:szCs w:val="24"/>
                <w:rtl w:val="0"/>
              </w:rPr>
              <w:t xml:space="preserve">It is permissible that the boy go.</w:t>
            </w:r>
          </w:p>
        </w:tc>
      </w:tr>
      <w:tr>
        <w:trPr>
          <w:cantSplit w:val="0"/>
          <w:trHeight w:val="214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1E">
            <w:pPr>
              <w:spacing w:before="240" w:lineRule="auto"/>
              <w:ind w:firstLine="567"/>
              <w:rPr>
                <w:color w:val="40a070"/>
                <w:sz w:val="18"/>
                <w:szCs w:val="18"/>
              </w:rPr>
            </w:pPr>
            <w:r w:rsidDel="00000000" w:rsidR="00000000" w:rsidRPr="00000000">
              <w:rPr>
                <w:sz w:val="18"/>
                <w:szCs w:val="18"/>
                <w:rtl w:val="0"/>
              </w:rPr>
              <w:t xml:space="preserve">(k / khả năng</w:t>
            </w:r>
            <w:r w:rsidDel="00000000" w:rsidR="00000000" w:rsidRPr="00000000">
              <w:rPr>
                <w:color w:val="40a070"/>
                <w:sz w:val="18"/>
                <w:szCs w:val="18"/>
                <w:rtl w:val="0"/>
              </w:rPr>
              <w:t xml:space="preserve">-01</w:t>
            </w:r>
          </w:p>
          <w:p w:rsidR="00000000" w:rsidDel="00000000" w:rsidP="00000000" w:rsidRDefault="00000000" w:rsidRPr="00000000" w14:paraId="0000011F">
            <w:pPr>
              <w:spacing w:line="360" w:lineRule="auto"/>
              <w:ind w:firstLine="567"/>
              <w:rPr>
                <w:sz w:val="18"/>
                <w:szCs w:val="18"/>
              </w:rPr>
            </w:pPr>
            <w:r w:rsidDel="00000000" w:rsidR="00000000" w:rsidRPr="00000000">
              <w:rPr>
                <w:sz w:val="18"/>
                <w:szCs w:val="18"/>
                <w:rtl w:val="0"/>
              </w:rPr>
              <w:t xml:space="preserve">   :ARG1 (m/ mưa</w:t>
            </w:r>
            <w:r w:rsidDel="00000000" w:rsidR="00000000" w:rsidRPr="00000000">
              <w:rPr>
                <w:color w:val="40a070"/>
                <w:sz w:val="18"/>
                <w:szCs w:val="18"/>
                <w:rtl w:val="0"/>
              </w:rPr>
              <w:t xml:space="preserve">-01</w:t>
            </w:r>
            <w:r w:rsidDel="00000000" w:rsidR="00000000" w:rsidRPr="00000000">
              <w:rPr>
                <w:sz w:val="18"/>
                <w:szCs w:val="18"/>
                <w:rtl w:val="0"/>
              </w:rPr>
              <w:t xml:space="preserve">))</w:t>
            </w:r>
          </w:p>
          <w:p w:rsidR="00000000" w:rsidDel="00000000" w:rsidP="00000000" w:rsidRDefault="00000000" w:rsidRPr="00000000" w14:paraId="00000120">
            <w:pPr>
              <w:spacing w:after="100" w:before="100" w:lineRule="auto"/>
              <w:ind w:right="480" w:firstLine="567"/>
              <w:rPr>
                <w:sz w:val="24"/>
                <w:szCs w:val="24"/>
              </w:rPr>
            </w:pPr>
            <w:r w:rsidDel="00000000" w:rsidR="00000000" w:rsidRPr="00000000">
              <w:rPr>
                <w:sz w:val="24"/>
                <w:szCs w:val="24"/>
                <w:rtl w:val="0"/>
              </w:rPr>
              <w:t xml:space="preserve">Khả năng sẽ mưa.</w:t>
            </w:r>
          </w:p>
          <w:p w:rsidR="00000000" w:rsidDel="00000000" w:rsidP="00000000" w:rsidRDefault="00000000" w:rsidRPr="00000000" w14:paraId="00000121">
            <w:pPr>
              <w:spacing w:after="100" w:before="100" w:lineRule="auto"/>
              <w:ind w:right="480" w:firstLine="567"/>
              <w:rPr>
                <w:sz w:val="24"/>
                <w:szCs w:val="24"/>
              </w:rPr>
            </w:pPr>
            <w:r w:rsidDel="00000000" w:rsidR="00000000" w:rsidRPr="00000000">
              <w:rPr>
                <w:sz w:val="24"/>
                <w:szCs w:val="24"/>
                <w:rtl w:val="0"/>
              </w:rPr>
              <w:t xml:space="preserve">Trời có khả năng mưa.</w:t>
            </w:r>
          </w:p>
          <w:p w:rsidR="00000000" w:rsidDel="00000000" w:rsidP="00000000" w:rsidRDefault="00000000" w:rsidRPr="00000000" w14:paraId="00000122">
            <w:pPr>
              <w:spacing w:after="100" w:before="100" w:lineRule="auto"/>
              <w:ind w:right="480" w:firstLine="567"/>
              <w:rPr>
                <w:sz w:val="24"/>
                <w:szCs w:val="24"/>
              </w:rPr>
            </w:pPr>
            <w:r w:rsidDel="00000000" w:rsidR="00000000" w:rsidRPr="00000000">
              <w:rPr>
                <w:sz w:val="24"/>
                <w:szCs w:val="24"/>
                <w:rtl w:val="0"/>
              </w:rPr>
              <w:t xml:space="preserve">Có khả năng trời sẽ mưa.</w:t>
            </w:r>
          </w:p>
        </w:tc>
        <w:tc>
          <w:tcPr>
            <w:gridSpan w:val="3"/>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24">
            <w:pPr>
              <w:spacing w:after="200" w:before="240" w:lineRule="auto"/>
              <w:ind w:firstLine="567"/>
              <w:rPr>
                <w:sz w:val="18"/>
                <w:szCs w:val="18"/>
              </w:rPr>
            </w:pPr>
            <w:r w:rsidDel="00000000" w:rsidR="00000000" w:rsidRPr="00000000">
              <w:rPr>
                <w:sz w:val="18"/>
                <w:szCs w:val="18"/>
                <w:rtl w:val="0"/>
              </w:rPr>
              <w:t xml:space="preserve">(p </w:t>
            </w:r>
            <w:r w:rsidDel="00000000" w:rsidR="00000000" w:rsidRPr="00000000">
              <w:rPr>
                <w:color w:val="666666"/>
                <w:sz w:val="18"/>
                <w:szCs w:val="18"/>
                <w:rtl w:val="0"/>
              </w:rPr>
              <w:t xml:space="preserve">/</w:t>
            </w:r>
            <w:r w:rsidDel="00000000" w:rsidR="00000000" w:rsidRPr="00000000">
              <w:rPr>
                <w:sz w:val="18"/>
                <w:szCs w:val="18"/>
                <w:rtl w:val="0"/>
              </w:rPr>
              <w:t xml:space="preserve"> possible</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:ARG1 (r </w:t>
            </w:r>
            <w:r w:rsidDel="00000000" w:rsidR="00000000" w:rsidRPr="00000000">
              <w:rPr>
                <w:color w:val="666666"/>
                <w:sz w:val="18"/>
                <w:szCs w:val="18"/>
                <w:rtl w:val="0"/>
              </w:rPr>
              <w:t xml:space="preserve">/</w:t>
            </w:r>
            <w:r w:rsidDel="00000000" w:rsidR="00000000" w:rsidRPr="00000000">
              <w:rPr>
                <w:sz w:val="18"/>
                <w:szCs w:val="18"/>
                <w:rtl w:val="0"/>
              </w:rPr>
              <w:t xml:space="preserve"> rain</w:t>
            </w:r>
            <w:r w:rsidDel="00000000" w:rsidR="00000000" w:rsidRPr="00000000">
              <w:rPr>
                <w:color w:val="40a070"/>
                <w:sz w:val="18"/>
                <w:szCs w:val="18"/>
                <w:rtl w:val="0"/>
              </w:rPr>
              <w:t xml:space="preserve">-01</w:t>
            </w:r>
            <w:r w:rsidDel="00000000" w:rsidR="00000000" w:rsidRPr="00000000">
              <w:rPr>
                <w:sz w:val="18"/>
                <w:szCs w:val="18"/>
                <w:rtl w:val="0"/>
              </w:rPr>
              <w:t xml:space="preserve">))</w:t>
            </w:r>
          </w:p>
          <w:p w:rsidR="00000000" w:rsidDel="00000000" w:rsidP="00000000" w:rsidRDefault="00000000" w:rsidRPr="00000000" w14:paraId="00000125">
            <w:pPr>
              <w:spacing w:after="100" w:before="100" w:lineRule="auto"/>
              <w:ind w:right="480" w:firstLine="567"/>
              <w:rPr>
                <w:sz w:val="24"/>
                <w:szCs w:val="24"/>
              </w:rPr>
            </w:pPr>
            <w:r w:rsidDel="00000000" w:rsidR="00000000" w:rsidRPr="00000000">
              <w:rPr>
                <w:sz w:val="24"/>
                <w:szCs w:val="24"/>
                <w:rtl w:val="0"/>
              </w:rPr>
              <w:t xml:space="preserve">It may rain.</w:t>
            </w:r>
          </w:p>
          <w:p w:rsidR="00000000" w:rsidDel="00000000" w:rsidP="00000000" w:rsidRDefault="00000000" w:rsidRPr="00000000" w14:paraId="00000126">
            <w:pPr>
              <w:spacing w:after="100" w:before="100" w:lineRule="auto"/>
              <w:ind w:right="480" w:firstLine="567"/>
              <w:rPr>
                <w:sz w:val="24"/>
                <w:szCs w:val="24"/>
              </w:rPr>
            </w:pPr>
            <w:r w:rsidDel="00000000" w:rsidR="00000000" w:rsidRPr="00000000">
              <w:rPr>
                <w:sz w:val="24"/>
                <w:szCs w:val="24"/>
                <w:rtl w:val="0"/>
              </w:rPr>
              <w:t xml:space="preserve">It might rain.</w:t>
            </w:r>
          </w:p>
          <w:p w:rsidR="00000000" w:rsidDel="00000000" w:rsidP="00000000" w:rsidRDefault="00000000" w:rsidRPr="00000000" w14:paraId="00000127">
            <w:pPr>
              <w:spacing w:after="100" w:before="100" w:lineRule="auto"/>
              <w:ind w:right="480" w:firstLine="567"/>
              <w:rPr>
                <w:sz w:val="24"/>
                <w:szCs w:val="24"/>
              </w:rPr>
            </w:pPr>
            <w:r w:rsidDel="00000000" w:rsidR="00000000" w:rsidRPr="00000000">
              <w:rPr>
                <w:sz w:val="24"/>
                <w:szCs w:val="24"/>
                <w:rtl w:val="0"/>
              </w:rPr>
              <w:t xml:space="preserve">Rain is possible.</w:t>
            </w:r>
          </w:p>
          <w:p w:rsidR="00000000" w:rsidDel="00000000" w:rsidP="00000000" w:rsidRDefault="00000000" w:rsidRPr="00000000" w14:paraId="00000128">
            <w:pPr>
              <w:spacing w:after="100" w:before="100" w:lineRule="auto"/>
              <w:ind w:right="480" w:firstLine="567"/>
              <w:rPr>
                <w:sz w:val="24"/>
                <w:szCs w:val="24"/>
              </w:rPr>
            </w:pPr>
            <w:r w:rsidDel="00000000" w:rsidR="00000000" w:rsidRPr="00000000">
              <w:rPr>
                <w:sz w:val="24"/>
                <w:szCs w:val="24"/>
                <w:rtl w:val="0"/>
              </w:rPr>
              <w:t xml:space="preserve">It’s possible that it will rain.</w:t>
            </w:r>
          </w:p>
        </w:tc>
      </w:tr>
      <w:tr>
        <w:trPr>
          <w:cantSplit w:val="0"/>
          <w:trHeight w:val="18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2B">
            <w:pPr>
              <w:spacing w:before="240" w:lineRule="auto"/>
              <w:ind w:firstLine="567"/>
              <w:rPr>
                <w:color w:val="40a070"/>
                <w:sz w:val="18"/>
                <w:szCs w:val="18"/>
              </w:rPr>
            </w:pPr>
            <w:r w:rsidDel="00000000" w:rsidR="00000000" w:rsidRPr="00000000">
              <w:rPr>
                <w:sz w:val="18"/>
                <w:szCs w:val="18"/>
                <w:rtl w:val="0"/>
              </w:rPr>
              <w:t xml:space="preserve">(n / nên</w:t>
            </w:r>
            <w:r w:rsidDel="00000000" w:rsidR="00000000" w:rsidRPr="00000000">
              <w:rPr>
                <w:color w:val="40a070"/>
                <w:sz w:val="18"/>
                <w:szCs w:val="18"/>
                <w:rtl w:val="0"/>
              </w:rPr>
              <w:t xml:space="preserve">-03</w:t>
            </w:r>
          </w:p>
          <w:p w:rsidR="00000000" w:rsidDel="00000000" w:rsidP="00000000" w:rsidRDefault="00000000" w:rsidRPr="00000000" w14:paraId="0000012C">
            <w:pPr>
              <w:ind w:firstLine="567"/>
              <w:rPr>
                <w:color w:val="40a070"/>
                <w:sz w:val="18"/>
                <w:szCs w:val="18"/>
              </w:rPr>
            </w:pPr>
            <w:r w:rsidDel="00000000" w:rsidR="00000000" w:rsidRPr="00000000">
              <w:rPr>
                <w:color w:val="40a070"/>
                <w:sz w:val="18"/>
                <w:szCs w:val="18"/>
                <w:rtl w:val="0"/>
              </w:rPr>
              <w:t xml:space="preserve">   </w:t>
            </w:r>
            <w:r w:rsidDel="00000000" w:rsidR="00000000" w:rsidRPr="00000000">
              <w:rPr>
                <w:sz w:val="18"/>
                <w:szCs w:val="18"/>
                <w:rtl w:val="0"/>
              </w:rPr>
              <w:t xml:space="preserve">:ARG1 (d / đi</w:t>
            </w:r>
            <w:r w:rsidDel="00000000" w:rsidR="00000000" w:rsidRPr="00000000">
              <w:rPr>
                <w:color w:val="40a070"/>
                <w:sz w:val="18"/>
                <w:szCs w:val="18"/>
                <w:rtl w:val="0"/>
              </w:rPr>
              <w:t xml:space="preserve">-04</w:t>
            </w:r>
          </w:p>
          <w:p w:rsidR="00000000" w:rsidDel="00000000" w:rsidP="00000000" w:rsidRDefault="00000000" w:rsidRPr="00000000" w14:paraId="0000012D">
            <w:pPr>
              <w:spacing w:after="200" w:lineRule="auto"/>
              <w:ind w:firstLine="567"/>
              <w:rPr>
                <w:sz w:val="18"/>
                <w:szCs w:val="18"/>
              </w:rPr>
            </w:pPr>
            <w:r w:rsidDel="00000000" w:rsidR="00000000" w:rsidRPr="00000000">
              <w:rPr>
                <w:color w:val="40a070"/>
                <w:sz w:val="18"/>
                <w:szCs w:val="18"/>
                <w:rtl w:val="0"/>
              </w:rPr>
              <w:t xml:space="preserve">        </w:t>
              <w:tab/>
            </w:r>
            <w:r w:rsidDel="00000000" w:rsidR="00000000" w:rsidRPr="00000000">
              <w:rPr>
                <w:sz w:val="18"/>
                <w:szCs w:val="18"/>
                <w:rtl w:val="0"/>
              </w:rPr>
              <w:t xml:space="preserve">:ARG0 (c / cậu</w:t>
            </w:r>
            <w:r w:rsidDel="00000000" w:rsidR="00000000" w:rsidRPr="00000000">
              <w:rPr>
                <w:color w:val="40a070"/>
                <w:sz w:val="18"/>
                <w:szCs w:val="18"/>
                <w:rtl w:val="0"/>
              </w:rPr>
              <w:t xml:space="preserve">-02</w:t>
            </w:r>
            <w:r w:rsidDel="00000000" w:rsidR="00000000" w:rsidRPr="00000000">
              <w:rPr>
                <w:sz w:val="18"/>
                <w:szCs w:val="18"/>
                <w:rtl w:val="0"/>
              </w:rPr>
              <w:t xml:space="preserve">)))</w:t>
            </w:r>
          </w:p>
          <w:p w:rsidR="00000000" w:rsidDel="00000000" w:rsidP="00000000" w:rsidRDefault="00000000" w:rsidRPr="00000000" w14:paraId="0000012E">
            <w:pPr>
              <w:spacing w:after="200" w:before="240" w:lineRule="auto"/>
              <w:ind w:firstLine="567"/>
              <w:rPr>
                <w:sz w:val="24"/>
                <w:szCs w:val="24"/>
              </w:rPr>
            </w:pPr>
            <w:r w:rsidDel="00000000" w:rsidR="00000000" w:rsidRPr="00000000">
              <w:rPr>
                <w:sz w:val="24"/>
                <w:szCs w:val="24"/>
                <w:rtl w:val="0"/>
              </w:rPr>
              <w:t xml:space="preserve">Cậu bé nên đi.</w:t>
            </w:r>
          </w:p>
        </w:tc>
        <w:tc>
          <w:tcPr>
            <w:gridSpan w:val="4"/>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2F">
            <w:pPr>
              <w:spacing w:after="200" w:before="240" w:lineRule="auto"/>
              <w:ind w:firstLine="567"/>
              <w:rPr>
                <w:sz w:val="18"/>
                <w:szCs w:val="18"/>
              </w:rPr>
            </w:pPr>
            <w:r w:rsidDel="00000000" w:rsidR="00000000" w:rsidRPr="00000000">
              <w:rPr>
                <w:sz w:val="18"/>
                <w:szCs w:val="18"/>
                <w:rtl w:val="0"/>
              </w:rPr>
              <w:t xml:space="preserve">(r </w:t>
            </w:r>
            <w:r w:rsidDel="00000000" w:rsidR="00000000" w:rsidRPr="00000000">
              <w:rPr>
                <w:color w:val="666666"/>
                <w:sz w:val="18"/>
                <w:szCs w:val="18"/>
                <w:rtl w:val="0"/>
              </w:rPr>
              <w:t xml:space="preserve">/</w:t>
            </w:r>
            <w:r w:rsidDel="00000000" w:rsidR="00000000" w:rsidRPr="00000000">
              <w:rPr>
                <w:sz w:val="18"/>
                <w:szCs w:val="18"/>
                <w:rtl w:val="0"/>
              </w:rPr>
              <w:t xml:space="preserve"> recommend</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:ARG1 (g </w:t>
            </w:r>
            <w:r w:rsidDel="00000000" w:rsidR="00000000" w:rsidRPr="00000000">
              <w:rPr>
                <w:color w:val="666666"/>
                <w:sz w:val="18"/>
                <w:szCs w:val="18"/>
                <w:rtl w:val="0"/>
              </w:rPr>
              <w:t xml:space="preserve">/</w:t>
            </w:r>
            <w:r w:rsidDel="00000000" w:rsidR="00000000" w:rsidRPr="00000000">
              <w:rPr>
                <w:sz w:val="18"/>
                <w:szCs w:val="18"/>
                <w:rtl w:val="0"/>
              </w:rPr>
              <w:t xml:space="preserve"> go</w:t>
            </w:r>
            <w:r w:rsidDel="00000000" w:rsidR="00000000" w:rsidRPr="00000000">
              <w:rPr>
                <w:color w:val="40a070"/>
                <w:sz w:val="18"/>
                <w:szCs w:val="18"/>
                <w:rtl w:val="0"/>
              </w:rPr>
              <w:t xml:space="preserve">-02</w:t>
              <w:br w:type="textWrapping"/>
            </w:r>
            <w:r w:rsidDel="00000000" w:rsidR="00000000" w:rsidRPr="00000000">
              <w:rPr>
                <w:sz w:val="18"/>
                <w:szCs w:val="18"/>
                <w:rtl w:val="0"/>
              </w:rPr>
              <w:t xml:space="preserve">         </w:t>
              <w:tab/>
              <w:t xml:space="preserve">:ARG0 (b </w:t>
            </w:r>
            <w:r w:rsidDel="00000000" w:rsidR="00000000" w:rsidRPr="00000000">
              <w:rPr>
                <w:color w:val="666666"/>
                <w:sz w:val="18"/>
                <w:szCs w:val="18"/>
                <w:rtl w:val="0"/>
              </w:rPr>
              <w:t xml:space="preserve">/</w:t>
            </w:r>
            <w:r w:rsidDel="00000000" w:rsidR="00000000" w:rsidRPr="00000000">
              <w:rPr>
                <w:sz w:val="18"/>
                <w:szCs w:val="18"/>
                <w:rtl w:val="0"/>
              </w:rPr>
              <w:t xml:space="preserve"> boy)))</w:t>
            </w:r>
          </w:p>
          <w:p w:rsidR="00000000" w:rsidDel="00000000" w:rsidP="00000000" w:rsidRDefault="00000000" w:rsidRPr="00000000" w14:paraId="00000130">
            <w:pPr>
              <w:spacing w:after="100" w:before="100" w:lineRule="auto"/>
              <w:ind w:right="480" w:firstLine="567"/>
              <w:rPr>
                <w:sz w:val="24"/>
                <w:szCs w:val="24"/>
              </w:rPr>
            </w:pPr>
            <w:r w:rsidDel="00000000" w:rsidR="00000000" w:rsidRPr="00000000">
              <w:rPr>
                <w:sz w:val="24"/>
                <w:szCs w:val="24"/>
                <w:rtl w:val="0"/>
              </w:rPr>
              <w:t xml:space="preserve">The boy should go.</w:t>
            </w:r>
          </w:p>
          <w:p w:rsidR="00000000" w:rsidDel="00000000" w:rsidP="00000000" w:rsidRDefault="00000000" w:rsidRPr="00000000" w14:paraId="00000131">
            <w:pPr>
              <w:spacing w:after="100" w:before="100" w:lineRule="auto"/>
              <w:ind w:right="480" w:firstLine="567"/>
              <w:rPr>
                <w:sz w:val="24"/>
                <w:szCs w:val="24"/>
              </w:rPr>
            </w:pPr>
            <w:r w:rsidDel="00000000" w:rsidR="00000000" w:rsidRPr="00000000">
              <w:rPr>
                <w:sz w:val="24"/>
                <w:szCs w:val="24"/>
                <w:rtl w:val="0"/>
              </w:rPr>
              <w:t xml:space="preserve">It is recommended that the boy go.</w:t>
            </w:r>
          </w:p>
        </w:tc>
      </w:tr>
      <w:tr>
        <w:trPr>
          <w:cantSplit w:val="0"/>
          <w:trHeight w:val="2550" w:hRule="atLeast"/>
          <w:tblHeader w:val="0"/>
        </w:trPr>
        <w:tc>
          <w:tcPr>
            <w:gridSpan w:val="4"/>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35">
            <w:pPr>
              <w:spacing w:before="240" w:lineRule="auto"/>
              <w:ind w:firstLine="567"/>
              <w:rPr>
                <w:color w:val="40a070"/>
                <w:sz w:val="18"/>
                <w:szCs w:val="18"/>
              </w:rPr>
            </w:pPr>
            <w:r w:rsidDel="00000000" w:rsidR="00000000" w:rsidRPr="00000000">
              <w:rPr>
                <w:sz w:val="18"/>
                <w:szCs w:val="18"/>
                <w:rtl w:val="0"/>
              </w:rPr>
              <w:t xml:space="preserve">(k / khả năng</w:t>
            </w:r>
            <w:r w:rsidDel="00000000" w:rsidR="00000000" w:rsidRPr="00000000">
              <w:rPr>
                <w:color w:val="40a070"/>
                <w:sz w:val="18"/>
                <w:szCs w:val="18"/>
                <w:rtl w:val="0"/>
              </w:rPr>
              <w:t xml:space="preserve">-01</w:t>
            </w:r>
          </w:p>
          <w:p w:rsidR="00000000" w:rsidDel="00000000" w:rsidP="00000000" w:rsidRDefault="00000000" w:rsidRPr="00000000" w14:paraId="00000136">
            <w:pPr>
              <w:ind w:firstLine="567"/>
              <w:rPr>
                <w:color w:val="40a070"/>
                <w:sz w:val="18"/>
                <w:szCs w:val="18"/>
              </w:rPr>
            </w:pPr>
            <w:r w:rsidDel="00000000" w:rsidR="00000000" w:rsidRPr="00000000">
              <w:rPr>
                <w:color w:val="40a070"/>
                <w:sz w:val="18"/>
                <w:szCs w:val="18"/>
                <w:rtl w:val="0"/>
              </w:rPr>
              <w:t xml:space="preserve">   </w:t>
            </w:r>
            <w:r w:rsidDel="00000000" w:rsidR="00000000" w:rsidRPr="00000000">
              <w:rPr>
                <w:sz w:val="18"/>
                <w:szCs w:val="18"/>
                <w:rtl w:val="0"/>
              </w:rPr>
              <w:t xml:space="preserve">:ARG1 (d / đi</w:t>
            </w:r>
            <w:r w:rsidDel="00000000" w:rsidR="00000000" w:rsidRPr="00000000">
              <w:rPr>
                <w:color w:val="40a070"/>
                <w:sz w:val="18"/>
                <w:szCs w:val="18"/>
                <w:rtl w:val="0"/>
              </w:rPr>
              <w:t xml:space="preserve">-04</w:t>
            </w:r>
          </w:p>
          <w:p w:rsidR="00000000" w:rsidDel="00000000" w:rsidP="00000000" w:rsidRDefault="00000000" w:rsidRPr="00000000" w14:paraId="00000137">
            <w:pPr>
              <w:ind w:firstLine="567"/>
              <w:rPr>
                <w:sz w:val="18"/>
                <w:szCs w:val="18"/>
              </w:rPr>
            </w:pPr>
            <w:r w:rsidDel="00000000" w:rsidR="00000000" w:rsidRPr="00000000">
              <w:rPr>
                <w:color w:val="40a070"/>
                <w:sz w:val="18"/>
                <w:szCs w:val="18"/>
                <w:rtl w:val="0"/>
              </w:rPr>
              <w:t xml:space="preserve">        </w:t>
              <w:tab/>
            </w:r>
            <w:r w:rsidDel="00000000" w:rsidR="00000000" w:rsidRPr="00000000">
              <w:rPr>
                <w:sz w:val="18"/>
                <w:szCs w:val="18"/>
                <w:rtl w:val="0"/>
              </w:rPr>
              <w:t xml:space="preserve">:ARG0 (c2 / cậu</w:t>
            </w:r>
            <w:r w:rsidDel="00000000" w:rsidR="00000000" w:rsidRPr="00000000">
              <w:rPr>
                <w:color w:val="40a070"/>
                <w:sz w:val="18"/>
                <w:szCs w:val="18"/>
                <w:rtl w:val="0"/>
              </w:rPr>
              <w:t xml:space="preserve">-02</w:t>
            </w:r>
            <w:r w:rsidDel="00000000" w:rsidR="00000000" w:rsidRPr="00000000">
              <w:rPr>
                <w:sz w:val="18"/>
                <w:szCs w:val="18"/>
                <w:rtl w:val="0"/>
              </w:rPr>
              <w:t xml:space="preserve">)))</w:t>
            </w:r>
          </w:p>
          <w:p w:rsidR="00000000" w:rsidDel="00000000" w:rsidP="00000000" w:rsidRDefault="00000000" w:rsidRPr="00000000" w14:paraId="00000138">
            <w:pPr>
              <w:spacing w:line="600" w:lineRule="auto"/>
              <w:ind w:firstLine="567"/>
              <w:rPr>
                <w:sz w:val="18"/>
                <w:szCs w:val="18"/>
              </w:rPr>
            </w:pPr>
            <w:r w:rsidDel="00000000" w:rsidR="00000000" w:rsidRPr="00000000">
              <w:rPr>
                <w:color w:val="40a070"/>
                <w:sz w:val="18"/>
                <w:szCs w:val="18"/>
                <w:rtl w:val="0"/>
              </w:rPr>
              <w:t xml:space="preserve">   </w:t>
            </w:r>
            <w:r w:rsidDel="00000000" w:rsidR="00000000" w:rsidRPr="00000000">
              <w:rPr>
                <w:sz w:val="18"/>
                <w:szCs w:val="18"/>
                <w:rtl w:val="0"/>
              </w:rPr>
              <w:t xml:space="preserve">:degree (c / cao</w:t>
            </w:r>
            <w:r w:rsidDel="00000000" w:rsidR="00000000" w:rsidRPr="00000000">
              <w:rPr>
                <w:color w:val="40a070"/>
                <w:sz w:val="18"/>
                <w:szCs w:val="18"/>
                <w:rtl w:val="0"/>
              </w:rPr>
              <w:t xml:space="preserve">-05</w:t>
            </w:r>
            <w:r w:rsidDel="00000000" w:rsidR="00000000" w:rsidRPr="00000000">
              <w:rPr>
                <w:sz w:val="18"/>
                <w:szCs w:val="18"/>
                <w:rtl w:val="0"/>
              </w:rPr>
              <w:t xml:space="preserve">)</w:t>
            </w:r>
          </w:p>
          <w:p w:rsidR="00000000" w:rsidDel="00000000" w:rsidP="00000000" w:rsidRDefault="00000000" w:rsidRPr="00000000" w14:paraId="00000139">
            <w:pPr>
              <w:spacing w:after="200" w:before="240" w:lineRule="auto"/>
              <w:ind w:firstLine="567"/>
              <w:rPr>
                <w:sz w:val="24"/>
                <w:szCs w:val="24"/>
              </w:rPr>
            </w:pPr>
            <w:r w:rsidDel="00000000" w:rsidR="00000000" w:rsidRPr="00000000">
              <w:rPr>
                <w:sz w:val="24"/>
                <w:szCs w:val="24"/>
                <w:rtl w:val="0"/>
              </w:rPr>
              <w:t xml:space="preserve">Khả năng cao là cậu bé sẽ đi.</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3D">
            <w:pPr>
              <w:spacing w:after="200" w:before="240" w:lineRule="auto"/>
              <w:ind w:firstLine="567"/>
              <w:rPr>
                <w:sz w:val="18"/>
                <w:szCs w:val="18"/>
              </w:rPr>
            </w:pPr>
            <w:r w:rsidDel="00000000" w:rsidR="00000000" w:rsidRPr="00000000">
              <w:rPr>
                <w:sz w:val="18"/>
                <w:szCs w:val="18"/>
                <w:rtl w:val="0"/>
              </w:rPr>
              <w:t xml:space="preserve">(l </w:t>
            </w:r>
            <w:r w:rsidDel="00000000" w:rsidR="00000000" w:rsidRPr="00000000">
              <w:rPr>
                <w:color w:val="666666"/>
                <w:sz w:val="18"/>
                <w:szCs w:val="18"/>
                <w:rtl w:val="0"/>
              </w:rPr>
              <w:t xml:space="preserve">/</w:t>
            </w:r>
            <w:r w:rsidDel="00000000" w:rsidR="00000000" w:rsidRPr="00000000">
              <w:rPr>
                <w:sz w:val="18"/>
                <w:szCs w:val="18"/>
                <w:rtl w:val="0"/>
              </w:rPr>
              <w:t xml:space="preserve"> likely</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:ARG1 (g </w:t>
            </w:r>
            <w:r w:rsidDel="00000000" w:rsidR="00000000" w:rsidRPr="00000000">
              <w:rPr>
                <w:color w:val="666666"/>
                <w:sz w:val="18"/>
                <w:szCs w:val="18"/>
                <w:rtl w:val="0"/>
              </w:rPr>
              <w:t xml:space="preserve">/</w:t>
            </w:r>
            <w:r w:rsidDel="00000000" w:rsidR="00000000" w:rsidRPr="00000000">
              <w:rPr>
                <w:sz w:val="18"/>
                <w:szCs w:val="18"/>
                <w:rtl w:val="0"/>
              </w:rPr>
              <w:t xml:space="preserve"> go</w:t>
            </w:r>
            <w:r w:rsidDel="00000000" w:rsidR="00000000" w:rsidRPr="00000000">
              <w:rPr>
                <w:color w:val="40a070"/>
                <w:sz w:val="18"/>
                <w:szCs w:val="18"/>
                <w:rtl w:val="0"/>
              </w:rPr>
              <w:t xml:space="preserve">-02</w:t>
              <w:br w:type="textWrapping"/>
            </w:r>
            <w:r w:rsidDel="00000000" w:rsidR="00000000" w:rsidRPr="00000000">
              <w:rPr>
                <w:sz w:val="18"/>
                <w:szCs w:val="18"/>
                <w:rtl w:val="0"/>
              </w:rPr>
              <w:t xml:space="preserve">        </w:t>
              <w:tab/>
              <w:t xml:space="preserve">:ARG0 (b </w:t>
            </w:r>
            <w:r w:rsidDel="00000000" w:rsidR="00000000" w:rsidRPr="00000000">
              <w:rPr>
                <w:color w:val="666666"/>
                <w:sz w:val="18"/>
                <w:szCs w:val="18"/>
                <w:rtl w:val="0"/>
              </w:rPr>
              <w:t xml:space="preserve">/</w:t>
            </w:r>
            <w:r w:rsidDel="00000000" w:rsidR="00000000" w:rsidRPr="00000000">
              <w:rPr>
                <w:sz w:val="18"/>
                <w:szCs w:val="18"/>
                <w:rtl w:val="0"/>
              </w:rPr>
              <w:t xml:space="preserve"> boy)))</w:t>
            </w:r>
          </w:p>
          <w:p w:rsidR="00000000" w:rsidDel="00000000" w:rsidP="00000000" w:rsidRDefault="00000000" w:rsidRPr="00000000" w14:paraId="0000013E">
            <w:pPr>
              <w:spacing w:after="100" w:before="100" w:lineRule="auto"/>
              <w:ind w:right="480" w:firstLine="567"/>
              <w:rPr>
                <w:sz w:val="24"/>
                <w:szCs w:val="24"/>
              </w:rPr>
            </w:pPr>
            <w:r w:rsidDel="00000000" w:rsidR="00000000" w:rsidRPr="00000000">
              <w:rPr>
                <w:sz w:val="24"/>
                <w:szCs w:val="24"/>
                <w:rtl w:val="0"/>
              </w:rPr>
              <w:t xml:space="preserve">The boy is likely to go.</w:t>
            </w:r>
          </w:p>
          <w:p w:rsidR="00000000" w:rsidDel="00000000" w:rsidP="00000000" w:rsidRDefault="00000000" w:rsidRPr="00000000" w14:paraId="0000013F">
            <w:pPr>
              <w:spacing w:after="100" w:before="100" w:lineRule="auto"/>
              <w:ind w:right="480" w:firstLine="567"/>
              <w:rPr>
                <w:sz w:val="24"/>
                <w:szCs w:val="24"/>
              </w:rPr>
            </w:pPr>
            <w:r w:rsidDel="00000000" w:rsidR="00000000" w:rsidRPr="00000000">
              <w:rPr>
                <w:sz w:val="24"/>
                <w:szCs w:val="24"/>
                <w:rtl w:val="0"/>
              </w:rPr>
              <w:t xml:space="preserve">It is likely that the boy will go.</w:t>
            </w:r>
          </w:p>
        </w:tc>
      </w:tr>
      <w:tr>
        <w:trPr>
          <w:cantSplit w:val="0"/>
          <w:trHeight w:val="2310"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0">
            <w:pPr>
              <w:ind w:firstLine="567"/>
              <w:rPr>
                <w:color w:val="40a070"/>
                <w:sz w:val="18"/>
                <w:szCs w:val="18"/>
              </w:rPr>
            </w:pPr>
            <w:r w:rsidDel="00000000" w:rsidR="00000000" w:rsidRPr="00000000">
              <w:rPr>
                <w:sz w:val="18"/>
                <w:szCs w:val="18"/>
                <w:rtl w:val="0"/>
              </w:rPr>
              <w:t xml:space="preserve">(q /</w:t>
            </w:r>
            <w:sdt>
              <w:sdtPr>
                <w:tag w:val="goog_rdk_37"/>
              </w:sdtPr>
              <w:sdtContent>
                <w:ins w:author="Nguyen Thi Minh Huyen" w:id="6" w:date="2024-03-26T02:59:36Z">
                  <w:r w:rsidDel="00000000" w:rsidR="00000000" w:rsidRPr="00000000">
                    <w:rPr>
                      <w:sz w:val="18"/>
                      <w:szCs w:val="18"/>
                      <w:rtl w:val="0"/>
                    </w:rPr>
                    <w:t xml:space="preserve">thói</w:t>
                  </w:r>
                </w:ins>
              </w:sdtContent>
            </w:sdt>
            <w:r w:rsidDel="00000000" w:rsidR="00000000" w:rsidRPr="00000000">
              <w:rPr>
                <w:sz w:val="18"/>
                <w:szCs w:val="18"/>
                <w:rtl w:val="0"/>
              </w:rPr>
              <w:t xml:space="preserve"> quen</w:t>
            </w:r>
            <w:r w:rsidDel="00000000" w:rsidR="00000000" w:rsidRPr="00000000">
              <w:rPr>
                <w:color w:val="40a070"/>
                <w:sz w:val="18"/>
                <w:szCs w:val="18"/>
                <w:rtl w:val="0"/>
              </w:rPr>
              <w:t xml:space="preserve">-02</w:t>
            </w:r>
          </w:p>
          <w:p w:rsidR="00000000" w:rsidDel="00000000" w:rsidP="00000000" w:rsidRDefault="00000000" w:rsidRPr="00000000" w14:paraId="00000141">
            <w:pPr>
              <w:ind w:firstLine="567"/>
              <w:rPr>
                <w:color w:val="40a070"/>
                <w:sz w:val="18"/>
                <w:szCs w:val="18"/>
              </w:rPr>
            </w:pPr>
            <w:r w:rsidDel="00000000" w:rsidR="00000000" w:rsidRPr="00000000">
              <w:rPr>
                <w:sz w:val="18"/>
                <w:szCs w:val="18"/>
                <w:rtl w:val="0"/>
              </w:rPr>
              <w:t xml:space="preserve">   :ARG0 (t / tôi</w:t>
            </w:r>
            <w:r w:rsidDel="00000000" w:rsidR="00000000" w:rsidRPr="00000000">
              <w:rPr>
                <w:color w:val="40a070"/>
                <w:sz w:val="18"/>
                <w:szCs w:val="18"/>
                <w:rtl w:val="0"/>
              </w:rPr>
              <w:t xml:space="preserve">-04</w:t>
            </w:r>
          </w:p>
          <w:p w:rsidR="00000000" w:rsidDel="00000000" w:rsidP="00000000" w:rsidRDefault="00000000" w:rsidRPr="00000000" w14:paraId="00000142">
            <w:pPr>
              <w:ind w:firstLine="567"/>
              <w:rPr>
                <w:color w:val="40a070"/>
                <w:sz w:val="18"/>
                <w:szCs w:val="18"/>
              </w:rPr>
            </w:pPr>
            <w:r w:rsidDel="00000000" w:rsidR="00000000" w:rsidRPr="00000000">
              <w:rPr>
                <w:sz w:val="18"/>
                <w:szCs w:val="18"/>
                <w:rtl w:val="0"/>
              </w:rPr>
              <w:t xml:space="preserve">   :ARG1 (l / làm</w:t>
            </w:r>
            <w:r w:rsidDel="00000000" w:rsidR="00000000" w:rsidRPr="00000000">
              <w:rPr>
                <w:color w:val="40a070"/>
                <w:sz w:val="18"/>
                <w:szCs w:val="18"/>
                <w:rtl w:val="0"/>
              </w:rPr>
              <w:t xml:space="preserve">-03</w:t>
            </w:r>
          </w:p>
          <w:p w:rsidR="00000000" w:rsidDel="00000000" w:rsidP="00000000" w:rsidRDefault="00000000" w:rsidRPr="00000000" w14:paraId="00000143">
            <w:pPr>
              <w:spacing w:after="200" w:lineRule="auto"/>
              <w:ind w:firstLine="567"/>
              <w:rPr>
                <w:sz w:val="18"/>
                <w:szCs w:val="18"/>
              </w:rPr>
            </w:pPr>
            <w:r w:rsidDel="00000000" w:rsidR="00000000" w:rsidRPr="00000000">
              <w:rPr>
                <w:sz w:val="18"/>
                <w:szCs w:val="18"/>
                <w:rtl w:val="0"/>
              </w:rPr>
              <w:t xml:space="preserve">        </w:t>
              <w:tab/>
              <w:t xml:space="preserve">:ARG0 t))</w:t>
            </w:r>
          </w:p>
          <w:p w:rsidR="00000000" w:rsidDel="00000000" w:rsidP="00000000" w:rsidRDefault="00000000" w:rsidRPr="00000000" w14:paraId="00000144">
            <w:pPr>
              <w:spacing w:after="200" w:before="240" w:lineRule="auto"/>
              <w:ind w:firstLine="567"/>
              <w:rPr>
                <w:sz w:val="24"/>
                <w:szCs w:val="24"/>
              </w:rPr>
            </w:pPr>
            <w:r w:rsidDel="00000000" w:rsidR="00000000" w:rsidRPr="00000000">
              <w:rPr>
                <w:sz w:val="24"/>
                <w:szCs w:val="24"/>
                <w:rtl w:val="0"/>
              </w:rPr>
              <w:t xml:space="preserve">Tôi quen làm việc rồi.</w:t>
            </w:r>
          </w:p>
        </w:tc>
        <w:tc>
          <w:tcPr>
            <w:gridSpan w:val="2"/>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7">
            <w:pPr>
              <w:spacing w:after="200" w:lineRule="auto"/>
              <w:ind w:firstLine="567"/>
              <w:rPr>
                <w:sz w:val="18"/>
                <w:szCs w:val="18"/>
              </w:rPr>
            </w:pPr>
            <w:r w:rsidDel="00000000" w:rsidR="00000000" w:rsidRPr="00000000">
              <w:rPr>
                <w:sz w:val="18"/>
                <w:szCs w:val="18"/>
                <w:rtl w:val="0"/>
              </w:rPr>
              <w:t xml:space="preserve">(u </w:t>
            </w:r>
            <w:r w:rsidDel="00000000" w:rsidR="00000000" w:rsidRPr="00000000">
              <w:rPr>
                <w:color w:val="666666"/>
                <w:sz w:val="18"/>
                <w:szCs w:val="18"/>
                <w:rtl w:val="0"/>
              </w:rPr>
              <w:t xml:space="preserve">/</w:t>
            </w:r>
            <w:r w:rsidDel="00000000" w:rsidR="00000000" w:rsidRPr="00000000">
              <w:rPr>
                <w:sz w:val="18"/>
                <w:szCs w:val="18"/>
                <w:rtl w:val="0"/>
              </w:rPr>
              <w:t xml:space="preserve"> use</w:t>
            </w:r>
            <w:r w:rsidDel="00000000" w:rsidR="00000000" w:rsidRPr="00000000">
              <w:rPr>
                <w:color w:val="40a070"/>
                <w:sz w:val="18"/>
                <w:szCs w:val="18"/>
                <w:rtl w:val="0"/>
              </w:rPr>
              <w:t xml:space="preserve">-02</w:t>
              <w:br w:type="textWrapping"/>
            </w:r>
            <w:r w:rsidDel="00000000" w:rsidR="00000000" w:rsidRPr="00000000">
              <w:rPr>
                <w:sz w:val="18"/>
                <w:szCs w:val="18"/>
                <w:rtl w:val="0"/>
              </w:rPr>
              <w:t xml:space="preserve">    :ARG0 (i </w:t>
            </w:r>
            <w:r w:rsidDel="00000000" w:rsidR="00000000" w:rsidRPr="00000000">
              <w:rPr>
                <w:color w:val="666666"/>
                <w:sz w:val="18"/>
                <w:szCs w:val="18"/>
                <w:rtl w:val="0"/>
              </w:rPr>
              <w:t xml:space="preserve">/</w:t>
            </w:r>
            <w:r w:rsidDel="00000000" w:rsidR="00000000" w:rsidRPr="00000000">
              <w:rPr>
                <w:sz w:val="18"/>
                <w:szCs w:val="18"/>
                <w:rtl w:val="0"/>
              </w:rPr>
              <w:t xml:space="preserve"> i)</w:t>
              <w:br w:type="textWrapping"/>
              <w:t xml:space="preserve">    :ARG1 (w </w:t>
            </w:r>
            <w:r w:rsidDel="00000000" w:rsidR="00000000" w:rsidRPr="00000000">
              <w:rPr>
                <w:color w:val="666666"/>
                <w:sz w:val="18"/>
                <w:szCs w:val="18"/>
                <w:rtl w:val="0"/>
              </w:rPr>
              <w:t xml:space="preserve">/</w:t>
            </w:r>
            <w:r w:rsidDel="00000000" w:rsidR="00000000" w:rsidRPr="00000000">
              <w:rPr>
                <w:sz w:val="18"/>
                <w:szCs w:val="18"/>
                <w:rtl w:val="0"/>
              </w:rPr>
              <w:t xml:space="preserve"> work</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w:t>
              <w:tab/>
              <w:t xml:space="preserve">:ARG0 i))</w:t>
            </w:r>
          </w:p>
          <w:p w:rsidR="00000000" w:rsidDel="00000000" w:rsidP="00000000" w:rsidRDefault="00000000" w:rsidRPr="00000000" w14:paraId="00000148">
            <w:pPr>
              <w:spacing w:after="100" w:before="100" w:lineRule="auto"/>
              <w:ind w:right="480" w:firstLine="567"/>
              <w:rPr>
                <w:sz w:val="24"/>
                <w:szCs w:val="24"/>
              </w:rPr>
            </w:pPr>
            <w:r w:rsidDel="00000000" w:rsidR="00000000" w:rsidRPr="00000000">
              <w:rPr>
                <w:sz w:val="24"/>
                <w:szCs w:val="24"/>
                <w:rtl w:val="0"/>
              </w:rPr>
              <w:t xml:space="preserve">I am used to working.</w:t>
            </w:r>
          </w:p>
        </w:tc>
      </w:tr>
    </w:tbl>
    <w:p w:rsidR="00000000" w:rsidDel="00000000" w:rsidP="00000000" w:rsidRDefault="00000000" w:rsidRPr="00000000" w14:paraId="0000014A">
      <w:pPr>
        <w:rPr/>
      </w:pPr>
      <w:r w:rsidDel="00000000" w:rsidR="00000000" w:rsidRPr="00000000">
        <w:rPr>
          <w:rtl w:val="0"/>
        </w:rPr>
        <w:t xml:space="preserve">AMR bỏ qua tính thái từ “would”, trừ trường hợp sau:</w:t>
      </w:r>
    </w:p>
    <w:tbl>
      <w:tblPr>
        <w:tblStyle w:val="Table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23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B">
            <w:pPr>
              <w:spacing w:before="240" w:lineRule="auto"/>
              <w:ind w:firstLine="567"/>
              <w:rPr>
                <w:color w:val="40a070"/>
                <w:sz w:val="18"/>
                <w:szCs w:val="18"/>
              </w:rPr>
            </w:pPr>
            <w:r w:rsidDel="00000000" w:rsidR="00000000" w:rsidRPr="00000000">
              <w:rPr>
                <w:sz w:val="18"/>
                <w:szCs w:val="18"/>
                <w:rtl w:val="0"/>
              </w:rPr>
              <w:t xml:space="preserve">(m / muốn</w:t>
            </w:r>
            <w:r w:rsidDel="00000000" w:rsidR="00000000" w:rsidRPr="00000000">
              <w:rPr>
                <w:color w:val="40a070"/>
                <w:sz w:val="18"/>
                <w:szCs w:val="18"/>
                <w:rtl w:val="0"/>
              </w:rPr>
              <w:t xml:space="preserve">-01</w:t>
            </w:r>
          </w:p>
          <w:p w:rsidR="00000000" w:rsidDel="00000000" w:rsidP="00000000" w:rsidRDefault="00000000" w:rsidRPr="00000000" w14:paraId="0000014C">
            <w:pPr>
              <w:ind w:firstLine="567"/>
              <w:rPr>
                <w:sz w:val="18"/>
                <w:szCs w:val="18"/>
              </w:rPr>
            </w:pPr>
            <w:r w:rsidDel="00000000" w:rsidR="00000000" w:rsidRPr="00000000">
              <w:rPr>
                <w:color w:val="40a070"/>
                <w:sz w:val="18"/>
                <w:szCs w:val="18"/>
                <w:rtl w:val="0"/>
              </w:rPr>
              <w:t xml:space="preserve">   </w:t>
            </w:r>
            <w:r w:rsidDel="00000000" w:rsidR="00000000" w:rsidRPr="00000000">
              <w:rPr>
                <w:sz w:val="18"/>
                <w:szCs w:val="18"/>
                <w:rtl w:val="0"/>
              </w:rPr>
              <w:t xml:space="preserve">:ARG0 (c / cậu</w:t>
            </w:r>
            <w:r w:rsidDel="00000000" w:rsidR="00000000" w:rsidRPr="00000000">
              <w:rPr>
                <w:color w:val="40a070"/>
                <w:sz w:val="18"/>
                <w:szCs w:val="18"/>
                <w:rtl w:val="0"/>
              </w:rPr>
              <w:t xml:space="preserve">-02</w:t>
            </w:r>
            <w:r w:rsidDel="00000000" w:rsidR="00000000" w:rsidRPr="00000000">
              <w:rPr>
                <w:sz w:val="18"/>
                <w:szCs w:val="18"/>
                <w:rtl w:val="0"/>
              </w:rPr>
              <w:t xml:space="preserve">)</w:t>
            </w:r>
          </w:p>
          <w:p w:rsidR="00000000" w:rsidDel="00000000" w:rsidP="00000000" w:rsidRDefault="00000000" w:rsidRPr="00000000" w14:paraId="0000014D">
            <w:pPr>
              <w:ind w:firstLine="567"/>
              <w:rPr>
                <w:color w:val="40a070"/>
                <w:sz w:val="18"/>
                <w:szCs w:val="18"/>
              </w:rPr>
            </w:pPr>
            <w:r w:rsidDel="00000000" w:rsidR="00000000" w:rsidRPr="00000000">
              <w:rPr>
                <w:color w:val="40a070"/>
                <w:sz w:val="18"/>
                <w:szCs w:val="18"/>
                <w:rtl w:val="0"/>
              </w:rPr>
              <w:t xml:space="preserve">   </w:t>
            </w:r>
            <w:r w:rsidDel="00000000" w:rsidR="00000000" w:rsidRPr="00000000">
              <w:rPr>
                <w:sz w:val="18"/>
                <w:szCs w:val="18"/>
                <w:rtl w:val="0"/>
              </w:rPr>
              <w:t xml:space="preserve">:ARG1 (d / đi</w:t>
            </w:r>
            <w:r w:rsidDel="00000000" w:rsidR="00000000" w:rsidRPr="00000000">
              <w:rPr>
                <w:color w:val="40a070"/>
                <w:sz w:val="18"/>
                <w:szCs w:val="18"/>
                <w:rtl w:val="0"/>
              </w:rPr>
              <w:t xml:space="preserve">-04</w:t>
            </w:r>
          </w:p>
          <w:p w:rsidR="00000000" w:rsidDel="00000000" w:rsidP="00000000" w:rsidRDefault="00000000" w:rsidRPr="00000000" w14:paraId="0000014E">
            <w:pPr>
              <w:spacing w:after="200" w:lineRule="auto"/>
              <w:ind w:firstLine="567"/>
              <w:rPr>
                <w:sz w:val="18"/>
                <w:szCs w:val="18"/>
              </w:rPr>
            </w:pPr>
            <w:r w:rsidDel="00000000" w:rsidR="00000000" w:rsidRPr="00000000">
              <w:rPr>
                <w:color w:val="40a070"/>
                <w:sz w:val="18"/>
                <w:szCs w:val="18"/>
                <w:rtl w:val="0"/>
              </w:rPr>
              <w:t xml:space="preserve">        </w:t>
              <w:tab/>
            </w:r>
            <w:r w:rsidDel="00000000" w:rsidR="00000000" w:rsidRPr="00000000">
              <w:rPr>
                <w:sz w:val="18"/>
                <w:szCs w:val="18"/>
                <w:rtl w:val="0"/>
              </w:rPr>
              <w:t xml:space="preserve">:ARG0 c))</w:t>
            </w:r>
          </w:p>
          <w:p w:rsidR="00000000" w:rsidDel="00000000" w:rsidP="00000000" w:rsidRDefault="00000000" w:rsidRPr="00000000" w14:paraId="0000014F">
            <w:pPr>
              <w:spacing w:after="200" w:before="240" w:lineRule="auto"/>
              <w:ind w:firstLine="567"/>
              <w:rPr>
                <w:sz w:val="24"/>
                <w:szCs w:val="24"/>
              </w:rPr>
            </w:pPr>
            <w:r w:rsidDel="00000000" w:rsidR="00000000" w:rsidRPr="00000000">
              <w:rPr>
                <w:sz w:val="24"/>
                <w:szCs w:val="24"/>
                <w:rtl w:val="0"/>
              </w:rPr>
              <w:t xml:space="preserve">Cậu bé muốn đi.</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50">
            <w:pPr>
              <w:spacing w:after="200" w:before="240" w:lineRule="auto"/>
              <w:ind w:firstLine="567"/>
              <w:rPr>
                <w:sz w:val="18"/>
                <w:szCs w:val="18"/>
              </w:rPr>
            </w:pPr>
            <w:r w:rsidDel="00000000" w:rsidR="00000000" w:rsidRPr="00000000">
              <w:rPr>
                <w:sz w:val="18"/>
                <w:szCs w:val="18"/>
                <w:rtl w:val="0"/>
              </w:rPr>
              <w:t xml:space="preserve">(p </w:t>
            </w:r>
            <w:r w:rsidDel="00000000" w:rsidR="00000000" w:rsidRPr="00000000">
              <w:rPr>
                <w:color w:val="666666"/>
                <w:sz w:val="18"/>
                <w:szCs w:val="18"/>
                <w:rtl w:val="0"/>
              </w:rPr>
              <w:t xml:space="preserve">/</w:t>
            </w:r>
            <w:r w:rsidDel="00000000" w:rsidR="00000000" w:rsidRPr="00000000">
              <w:rPr>
                <w:sz w:val="18"/>
                <w:szCs w:val="18"/>
                <w:rtl w:val="0"/>
              </w:rPr>
              <w:t xml:space="preserve"> prefer</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(b </w:t>
            </w:r>
            <w:r w:rsidDel="00000000" w:rsidR="00000000" w:rsidRPr="00000000">
              <w:rPr>
                <w:color w:val="666666"/>
                <w:sz w:val="18"/>
                <w:szCs w:val="18"/>
                <w:rtl w:val="0"/>
              </w:rPr>
              <w:t xml:space="preserve">/</w:t>
            </w:r>
            <w:r w:rsidDel="00000000" w:rsidR="00000000" w:rsidRPr="00000000">
              <w:rPr>
                <w:sz w:val="18"/>
                <w:szCs w:val="18"/>
                <w:rtl w:val="0"/>
              </w:rPr>
              <w:t xml:space="preserve"> boy)</w:t>
              <w:br w:type="textWrapping"/>
              <w:t xml:space="preserve">    :ARG1 (g </w:t>
            </w:r>
            <w:r w:rsidDel="00000000" w:rsidR="00000000" w:rsidRPr="00000000">
              <w:rPr>
                <w:color w:val="666666"/>
                <w:sz w:val="18"/>
                <w:szCs w:val="18"/>
                <w:rtl w:val="0"/>
              </w:rPr>
              <w:t xml:space="preserve">/</w:t>
            </w:r>
            <w:r w:rsidDel="00000000" w:rsidR="00000000" w:rsidRPr="00000000">
              <w:rPr>
                <w:sz w:val="18"/>
                <w:szCs w:val="18"/>
                <w:rtl w:val="0"/>
              </w:rPr>
              <w:t xml:space="preserve"> go</w:t>
            </w:r>
            <w:r w:rsidDel="00000000" w:rsidR="00000000" w:rsidRPr="00000000">
              <w:rPr>
                <w:color w:val="40a070"/>
                <w:sz w:val="18"/>
                <w:szCs w:val="18"/>
                <w:rtl w:val="0"/>
              </w:rPr>
              <w:t xml:space="preserve">-02</w:t>
              <w:br w:type="textWrapping"/>
            </w:r>
            <w:r w:rsidDel="00000000" w:rsidR="00000000" w:rsidRPr="00000000">
              <w:rPr>
                <w:sz w:val="18"/>
                <w:szCs w:val="18"/>
                <w:rtl w:val="0"/>
              </w:rPr>
              <w:t xml:space="preserve">         </w:t>
              <w:tab/>
              <w:t xml:space="preserve">:ARG0 b))</w:t>
            </w:r>
          </w:p>
          <w:p w:rsidR="00000000" w:rsidDel="00000000" w:rsidP="00000000" w:rsidRDefault="00000000" w:rsidRPr="00000000" w14:paraId="00000151">
            <w:pPr>
              <w:spacing w:after="100" w:before="100" w:lineRule="auto"/>
              <w:ind w:right="480" w:firstLine="567"/>
              <w:rPr>
                <w:sz w:val="24"/>
                <w:szCs w:val="24"/>
              </w:rPr>
            </w:pPr>
            <w:r w:rsidDel="00000000" w:rsidR="00000000" w:rsidRPr="00000000">
              <w:rPr>
                <w:sz w:val="24"/>
                <w:szCs w:val="24"/>
                <w:rtl w:val="0"/>
              </w:rPr>
              <w:t xml:space="preserve">The boy would rather go.</w:t>
            </w:r>
          </w:p>
          <w:p w:rsidR="00000000" w:rsidDel="00000000" w:rsidP="00000000" w:rsidRDefault="00000000" w:rsidRPr="00000000" w14:paraId="00000152">
            <w:pPr>
              <w:spacing w:after="100" w:before="100" w:lineRule="auto"/>
              <w:ind w:right="480" w:firstLine="567"/>
              <w:rPr>
                <w:sz w:val="24"/>
                <w:szCs w:val="24"/>
              </w:rPr>
            </w:pPr>
            <w:r w:rsidDel="00000000" w:rsidR="00000000" w:rsidRPr="00000000">
              <w:rPr>
                <w:sz w:val="24"/>
                <w:szCs w:val="24"/>
                <w:rtl w:val="0"/>
              </w:rPr>
              <w:t xml:space="preserve">The boy prefers to go.</w:t>
            </w:r>
          </w:p>
        </w:tc>
      </w:tr>
    </w:tbl>
    <w:p w:rsidR="00000000" w:rsidDel="00000000" w:rsidP="00000000" w:rsidRDefault="00000000" w:rsidRPr="00000000" w14:paraId="00000153">
      <w:pPr>
        <w:pStyle w:val="Heading2"/>
        <w:numPr>
          <w:ilvl w:val="1"/>
          <w:numId w:val="48"/>
        </w:numPr>
        <w:ind w:left="576" w:hanging="576"/>
        <w:rPr/>
      </w:pPr>
      <w:bookmarkStart w:colFirst="0" w:colLast="0" w:name="_heading=h.17dp8vu" w:id="9"/>
      <w:bookmarkEnd w:id="9"/>
      <w:r w:rsidDel="00000000" w:rsidR="00000000" w:rsidRPr="00000000">
        <w:rPr>
          <w:rtl w:val="0"/>
        </w:rPr>
        <w:t xml:space="preserve">Hệ từ “là”</w:t>
      </w:r>
    </w:p>
    <w:p w:rsidR="00000000" w:rsidDel="00000000" w:rsidP="00000000" w:rsidRDefault="00000000" w:rsidRPr="00000000" w14:paraId="00000154">
      <w:pPr>
        <w:spacing w:line="360" w:lineRule="auto"/>
        <w:ind w:left="720" w:firstLine="0"/>
        <w:rPr/>
      </w:pPr>
      <w:r w:rsidDel="00000000" w:rsidR="00000000" w:rsidRPr="00000000">
        <w:rPr>
          <w:rtl w:val="0"/>
        </w:rPr>
        <w:t xml:space="preserve">Cấu trúc “Danh từ là danh từ” sử dụng </w:t>
      </w:r>
      <w:r w:rsidDel="00000000" w:rsidR="00000000" w:rsidRPr="00000000">
        <w:rPr>
          <w:b w:val="1"/>
          <w:shd w:fill="d9d9d9" w:val="clear"/>
          <w:rtl w:val="0"/>
        </w:rPr>
        <w:t xml:space="preserve">:domain</w:t>
      </w:r>
      <w:r w:rsidDel="00000000" w:rsidR="00000000" w:rsidRPr="00000000">
        <w:rPr>
          <w:rtl w:val="0"/>
        </w:rPr>
        <w:t xml:space="preserve">:</w:t>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spacing w:line="360" w:lineRule="auto"/>
              <w:ind w:firstLine="567"/>
              <w:rPr>
                <w:b w:val="1"/>
              </w:rPr>
            </w:pPr>
            <w:r w:rsidDel="00000000" w:rsidR="00000000" w:rsidRPr="00000000">
              <w:rPr>
                <w:b w:val="1"/>
                <w:rtl w:val="0"/>
              </w:rPr>
              <w:t xml:space="preserve">VD: The guy is a lawyer</w:t>
            </w:r>
          </w:p>
          <w:p w:rsidR="00000000" w:rsidDel="00000000" w:rsidP="00000000" w:rsidRDefault="00000000" w:rsidRPr="00000000" w14:paraId="00000156">
            <w:pPr>
              <w:spacing w:line="360" w:lineRule="auto"/>
              <w:ind w:firstLine="567"/>
              <w:rPr/>
            </w:pPr>
            <w:r w:rsidDel="00000000" w:rsidR="00000000" w:rsidRPr="00000000">
              <w:rPr>
                <w:rtl w:val="0"/>
              </w:rPr>
              <w:t xml:space="preserve">(g / guy</w:t>
            </w:r>
          </w:p>
          <w:p w:rsidR="00000000" w:rsidDel="00000000" w:rsidP="00000000" w:rsidRDefault="00000000" w:rsidRPr="00000000" w14:paraId="00000157">
            <w:pPr>
              <w:spacing w:line="360" w:lineRule="auto"/>
              <w:ind w:left="720" w:firstLine="0"/>
              <w:rPr/>
            </w:pPr>
            <w:r w:rsidDel="00000000" w:rsidR="00000000" w:rsidRPr="00000000">
              <w:rPr>
                <w:rtl w:val="0"/>
              </w:rPr>
              <w:t xml:space="preserve">:domain (l / lawyer))</w:t>
            </w:r>
          </w:p>
          <w:p w:rsidR="00000000" w:rsidDel="00000000" w:rsidP="00000000" w:rsidRDefault="00000000" w:rsidRPr="00000000" w14:paraId="00000158">
            <w:pPr>
              <w:spacing w:line="360" w:lineRule="auto"/>
              <w:ind w:firstLine="567"/>
              <w:rPr/>
            </w:pPr>
            <w:r w:rsidDel="00000000" w:rsidR="00000000" w:rsidRPr="00000000">
              <w:rPr>
                <w:rtl w:val="0"/>
              </w:rPr>
            </w:r>
          </w:p>
          <w:p w:rsidR="00000000" w:rsidDel="00000000" w:rsidP="00000000" w:rsidRDefault="00000000" w:rsidRPr="00000000" w14:paraId="00000159">
            <w:pPr>
              <w:spacing w:line="360" w:lineRule="auto"/>
              <w:ind w:firstLine="567"/>
              <w:rPr>
                <w:b w:val="1"/>
              </w:rPr>
            </w:pPr>
            <w:r w:rsidDel="00000000" w:rsidR="00000000" w:rsidRPr="00000000">
              <w:rPr>
                <w:b w:val="1"/>
                <w:rtl w:val="0"/>
              </w:rPr>
              <w:t xml:space="preserve">VD: The man who is a lawyer</w:t>
            </w:r>
          </w:p>
          <w:p w:rsidR="00000000" w:rsidDel="00000000" w:rsidP="00000000" w:rsidRDefault="00000000" w:rsidRPr="00000000" w14:paraId="0000015A">
            <w:pPr>
              <w:spacing w:line="360" w:lineRule="auto"/>
              <w:ind w:firstLine="567"/>
              <w:rPr/>
            </w:pPr>
            <w:r w:rsidDel="00000000" w:rsidR="00000000" w:rsidRPr="00000000">
              <w:rPr>
                <w:rtl w:val="0"/>
              </w:rPr>
              <w:t xml:space="preserve">(m / man</w:t>
            </w:r>
          </w:p>
          <w:p w:rsidR="00000000" w:rsidDel="00000000" w:rsidP="00000000" w:rsidRDefault="00000000" w:rsidRPr="00000000" w14:paraId="0000015B">
            <w:pPr>
              <w:spacing w:line="360" w:lineRule="auto"/>
              <w:ind w:left="720" w:firstLine="0"/>
              <w:rPr/>
            </w:pPr>
            <w:r w:rsidDel="00000000" w:rsidR="00000000" w:rsidRPr="00000000">
              <w:rPr>
                <w:rtl w:val="0"/>
              </w:rPr>
              <w:t xml:space="preserve">:mod (l / lawyer))</w:t>
            </w:r>
          </w:p>
        </w:tc>
        <w:tc>
          <w:tcPr>
            <w:shd w:fill="auto" w:val="clear"/>
            <w:tcMar>
              <w:top w:w="100.0" w:type="dxa"/>
              <w:left w:w="100.0" w:type="dxa"/>
              <w:bottom w:w="100.0" w:type="dxa"/>
              <w:right w:w="100.0" w:type="dxa"/>
            </w:tcMar>
          </w:tcPr>
          <w:p w:rsidR="00000000" w:rsidDel="00000000" w:rsidP="00000000" w:rsidRDefault="00000000" w:rsidRPr="00000000" w14:paraId="0000015C">
            <w:pPr>
              <w:spacing w:line="360" w:lineRule="auto"/>
              <w:ind w:firstLine="567"/>
              <w:rPr>
                <w:b w:val="1"/>
              </w:rPr>
            </w:pPr>
            <w:r w:rsidDel="00000000" w:rsidR="00000000" w:rsidRPr="00000000">
              <w:rPr>
                <w:b w:val="1"/>
                <w:rtl w:val="0"/>
              </w:rPr>
              <w:t xml:space="preserve">VD: Chàng trai là luật sư</w:t>
            </w:r>
          </w:p>
          <w:p w:rsidR="00000000" w:rsidDel="00000000" w:rsidP="00000000" w:rsidRDefault="00000000" w:rsidRPr="00000000" w14:paraId="0000015D">
            <w:pPr>
              <w:spacing w:line="360" w:lineRule="auto"/>
              <w:ind w:firstLine="567"/>
              <w:rPr/>
            </w:pPr>
            <w:r w:rsidDel="00000000" w:rsidR="00000000" w:rsidRPr="00000000">
              <w:rPr>
                <w:rtl w:val="0"/>
              </w:rPr>
              <w:t xml:space="preserve">(l / luật sư</w:t>
            </w:r>
          </w:p>
          <w:p w:rsidR="00000000" w:rsidDel="00000000" w:rsidP="00000000" w:rsidRDefault="00000000" w:rsidRPr="00000000" w14:paraId="0000015E">
            <w:pPr>
              <w:spacing w:line="360" w:lineRule="auto"/>
              <w:ind w:firstLine="567"/>
              <w:rPr>
                <w:b w:val="1"/>
              </w:rPr>
            </w:pPr>
            <w:r w:rsidDel="00000000" w:rsidR="00000000" w:rsidRPr="00000000">
              <w:rPr>
                <w:rtl w:val="0"/>
              </w:rPr>
              <w:tab/>
              <w:t xml:space="preserve">:domain (c / chàng trai))</w:t>
            </w:r>
            <w:r w:rsidDel="00000000" w:rsidR="00000000" w:rsidRPr="00000000">
              <w:rPr>
                <w:rtl w:val="0"/>
              </w:rPr>
            </w:r>
          </w:p>
        </w:tc>
      </w:tr>
    </w:tbl>
    <w:p w:rsidR="00000000" w:rsidDel="00000000" w:rsidP="00000000" w:rsidRDefault="00000000" w:rsidRPr="00000000" w14:paraId="0000015F">
      <w:pPr>
        <w:spacing w:line="360" w:lineRule="auto"/>
        <w:ind w:left="720" w:firstLine="0"/>
        <w:rPr/>
      </w:pPr>
      <w:r w:rsidDel="00000000" w:rsidR="00000000" w:rsidRPr="00000000">
        <w:rPr>
          <w:rtl w:val="0"/>
        </w:rPr>
        <w:t xml:space="preserve">"Có..." có cách biểu diễn AMR đơn giản:</w:t>
      </w:r>
    </w:p>
    <w:tbl>
      <w:tblPr>
        <w:tblStyle w:val="Table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spacing w:line="360" w:lineRule="auto"/>
              <w:ind w:firstLine="567"/>
              <w:rPr>
                <w:b w:val="1"/>
              </w:rPr>
            </w:pPr>
            <w:r w:rsidDel="00000000" w:rsidR="00000000" w:rsidRPr="00000000">
              <w:rPr>
                <w:b w:val="1"/>
                <w:rtl w:val="0"/>
              </w:rPr>
              <w:t xml:space="preserve">VD: There is a boy</w:t>
            </w:r>
          </w:p>
          <w:p w:rsidR="00000000" w:rsidDel="00000000" w:rsidP="00000000" w:rsidRDefault="00000000" w:rsidRPr="00000000" w14:paraId="00000161">
            <w:pPr>
              <w:spacing w:line="360" w:lineRule="auto"/>
              <w:ind w:firstLine="567"/>
              <w:rPr/>
            </w:pPr>
            <w:r w:rsidDel="00000000" w:rsidR="00000000" w:rsidRPr="00000000">
              <w:rPr>
                <w:rtl w:val="0"/>
              </w:rPr>
              <w:t xml:space="preserve">(b / boy)</w:t>
            </w:r>
          </w:p>
        </w:tc>
        <w:tc>
          <w:tcPr>
            <w:shd w:fill="auto" w:val="clear"/>
            <w:tcMar>
              <w:top w:w="100.0" w:type="dxa"/>
              <w:left w:w="100.0" w:type="dxa"/>
              <w:bottom w:w="100.0" w:type="dxa"/>
              <w:right w:w="100.0" w:type="dxa"/>
            </w:tcMar>
          </w:tcPr>
          <w:p w:rsidR="00000000" w:rsidDel="00000000" w:rsidP="00000000" w:rsidRDefault="00000000" w:rsidRPr="00000000" w14:paraId="00000162">
            <w:pPr>
              <w:spacing w:line="360" w:lineRule="auto"/>
              <w:ind w:firstLine="567"/>
              <w:rPr>
                <w:b w:val="1"/>
              </w:rPr>
            </w:pPr>
            <w:r w:rsidDel="00000000" w:rsidR="00000000" w:rsidRPr="00000000">
              <w:rPr>
                <w:b w:val="1"/>
                <w:rtl w:val="0"/>
              </w:rPr>
              <w:t xml:space="preserve">VD: Có 1 cậu bé</w:t>
            </w:r>
          </w:p>
          <w:p w:rsidR="00000000" w:rsidDel="00000000" w:rsidP="00000000" w:rsidRDefault="00000000" w:rsidRPr="00000000" w14:paraId="00000163">
            <w:pPr>
              <w:spacing w:line="360" w:lineRule="auto"/>
              <w:ind w:firstLine="567"/>
              <w:rPr>
                <w:b w:val="1"/>
              </w:rPr>
            </w:pPr>
            <w:r w:rsidDel="00000000" w:rsidR="00000000" w:rsidRPr="00000000">
              <w:rPr>
                <w:rtl w:val="0"/>
              </w:rPr>
              <w:t xml:space="preserve">(c / cậu bé)</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4">
            <w:pPr>
              <w:spacing w:line="360" w:lineRule="auto"/>
              <w:ind w:firstLine="567"/>
              <w:rPr>
                <w:b w:val="1"/>
              </w:rPr>
            </w:pPr>
            <w:r w:rsidDel="00000000" w:rsidR="00000000" w:rsidRPr="00000000">
              <w:rPr>
                <w:b w:val="1"/>
                <w:rtl w:val="0"/>
              </w:rPr>
              <w:t xml:space="preserve">VD: There are four boys making pies</w:t>
            </w:r>
          </w:p>
          <w:p w:rsidR="00000000" w:rsidDel="00000000" w:rsidP="00000000" w:rsidRDefault="00000000" w:rsidRPr="00000000" w14:paraId="00000165">
            <w:pPr>
              <w:spacing w:line="360" w:lineRule="auto"/>
              <w:ind w:firstLine="567"/>
              <w:rPr/>
            </w:pPr>
            <w:r w:rsidDel="00000000" w:rsidR="00000000" w:rsidRPr="00000000">
              <w:rPr>
                <w:rtl w:val="0"/>
              </w:rPr>
              <w:t xml:space="preserve">(b / boy</w:t>
            </w:r>
          </w:p>
          <w:p w:rsidR="00000000" w:rsidDel="00000000" w:rsidP="00000000" w:rsidRDefault="00000000" w:rsidRPr="00000000" w14:paraId="00000166">
            <w:pPr>
              <w:spacing w:line="360" w:lineRule="auto"/>
              <w:ind w:left="720" w:firstLine="0"/>
              <w:rPr/>
            </w:pPr>
            <w:r w:rsidDel="00000000" w:rsidR="00000000" w:rsidRPr="00000000">
              <w:rPr>
                <w:rtl w:val="0"/>
              </w:rPr>
              <w:t xml:space="preserve">:quant 4</w:t>
            </w:r>
          </w:p>
          <w:p w:rsidR="00000000" w:rsidDel="00000000" w:rsidP="00000000" w:rsidRDefault="00000000" w:rsidRPr="00000000" w14:paraId="00000167">
            <w:pPr>
              <w:spacing w:line="360" w:lineRule="auto"/>
              <w:ind w:left="720" w:firstLine="0"/>
              <w:rPr/>
            </w:pPr>
            <w:r w:rsidDel="00000000" w:rsidR="00000000" w:rsidRPr="00000000">
              <w:rPr>
                <w:rtl w:val="0"/>
              </w:rPr>
              <w:t xml:space="preserve">:ARG0-of (m / make-01</w:t>
            </w:r>
          </w:p>
          <w:p w:rsidR="00000000" w:rsidDel="00000000" w:rsidP="00000000" w:rsidRDefault="00000000" w:rsidRPr="00000000" w14:paraId="00000168">
            <w:pPr>
              <w:spacing w:line="360" w:lineRule="auto"/>
              <w:ind w:left="720" w:firstLine="0"/>
              <w:rPr>
                <w:b w:val="1"/>
              </w:rPr>
            </w:pPr>
            <w:r w:rsidDel="00000000" w:rsidR="00000000" w:rsidRPr="00000000">
              <w:rPr>
                <w:rtl w:val="0"/>
              </w:rPr>
              <w:t xml:space="preserve">       :ARG1 (p / pie)))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9">
            <w:pPr>
              <w:spacing w:line="360" w:lineRule="auto"/>
              <w:ind w:firstLine="567"/>
              <w:rPr>
                <w:b w:val="1"/>
              </w:rPr>
            </w:pPr>
            <w:r w:rsidDel="00000000" w:rsidR="00000000" w:rsidRPr="00000000">
              <w:rPr>
                <w:b w:val="1"/>
                <w:rtl w:val="0"/>
              </w:rPr>
              <w:t xml:space="preserve">VD: Có 4 chàng trai đang làm bánh</w:t>
            </w:r>
          </w:p>
          <w:p w:rsidR="00000000" w:rsidDel="00000000" w:rsidP="00000000" w:rsidRDefault="00000000" w:rsidRPr="00000000" w14:paraId="0000016A">
            <w:pPr>
              <w:spacing w:line="360" w:lineRule="auto"/>
              <w:ind w:firstLine="567"/>
              <w:rPr/>
            </w:pPr>
            <w:r w:rsidDel="00000000" w:rsidR="00000000" w:rsidRPr="00000000">
              <w:rPr>
                <w:rtl w:val="0"/>
              </w:rPr>
              <w:t xml:space="preserve">(c / chàng trai</w:t>
            </w:r>
          </w:p>
          <w:p w:rsidR="00000000" w:rsidDel="00000000" w:rsidP="00000000" w:rsidRDefault="00000000" w:rsidRPr="00000000" w14:paraId="0000016B">
            <w:pPr>
              <w:spacing w:line="360" w:lineRule="auto"/>
              <w:ind w:firstLine="567"/>
              <w:rPr/>
            </w:pPr>
            <w:r w:rsidDel="00000000" w:rsidR="00000000" w:rsidRPr="00000000">
              <w:rPr>
                <w:rtl w:val="0"/>
              </w:rPr>
              <w:t xml:space="preserve">          :quant 4</w:t>
            </w:r>
          </w:p>
          <w:p w:rsidR="00000000" w:rsidDel="00000000" w:rsidP="00000000" w:rsidRDefault="00000000" w:rsidRPr="00000000" w14:paraId="0000016C">
            <w:pPr>
              <w:spacing w:line="360" w:lineRule="auto"/>
              <w:ind w:firstLine="567"/>
              <w:rPr/>
            </w:pPr>
            <w:r w:rsidDel="00000000" w:rsidR="00000000" w:rsidRPr="00000000">
              <w:rPr>
                <w:rtl w:val="0"/>
              </w:rPr>
              <w:t xml:space="preserve">          :ARG0-of (l / làm</w:t>
            </w:r>
          </w:p>
          <w:p w:rsidR="00000000" w:rsidDel="00000000" w:rsidP="00000000" w:rsidRDefault="00000000" w:rsidRPr="00000000" w14:paraId="0000016D">
            <w:pPr>
              <w:spacing w:line="360" w:lineRule="auto"/>
              <w:ind w:firstLine="567"/>
              <w:rPr>
                <w:b w:val="1"/>
              </w:rPr>
            </w:pPr>
            <w:r w:rsidDel="00000000" w:rsidR="00000000" w:rsidRPr="00000000">
              <w:rPr>
                <w:rtl w:val="0"/>
              </w:rPr>
              <w:t xml:space="preserve">                   :ARG1 (b / bánh)))</w:t>
            </w:r>
            <w:r w:rsidDel="00000000" w:rsidR="00000000" w:rsidRPr="00000000">
              <w:rPr>
                <w:rtl w:val="0"/>
              </w:rPr>
            </w:r>
          </w:p>
        </w:tc>
      </w:tr>
    </w:tb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F">
      <w:pPr>
        <w:pStyle w:val="Heading2"/>
        <w:numPr>
          <w:ilvl w:val="1"/>
          <w:numId w:val="48"/>
        </w:numPr>
        <w:ind w:left="576" w:hanging="576"/>
        <w:rPr/>
      </w:pPr>
      <w:bookmarkStart w:colFirst="0" w:colLast="0" w:name="_heading=h.3rdcrjn" w:id="10"/>
      <w:bookmarkEnd w:id="10"/>
      <w:r w:rsidDel="00000000" w:rsidR="00000000" w:rsidRPr="00000000">
        <w:rPr>
          <w:rtl w:val="0"/>
        </w:rPr>
        <w:t xml:space="preserve">Các vai nghĩa phụ (Non-core roles)</w:t>
      </w:r>
    </w:p>
    <w:p w:rsidR="00000000" w:rsidDel="00000000" w:rsidP="00000000" w:rsidRDefault="00000000" w:rsidRPr="00000000" w14:paraId="00000170">
      <w:pPr>
        <w:spacing w:line="360" w:lineRule="auto"/>
        <w:ind w:left="720" w:firstLine="0"/>
        <w:rPr/>
      </w:pPr>
      <w:r w:rsidDel="00000000" w:rsidR="00000000" w:rsidRPr="00000000">
        <w:rPr>
          <w:rtl w:val="0"/>
        </w:rPr>
        <w:t xml:space="preserve">Chúng ta đã thấy roles như </w:t>
      </w:r>
      <w:r w:rsidDel="00000000" w:rsidR="00000000" w:rsidRPr="00000000">
        <w:rPr>
          <w:b w:val="1"/>
          <w:shd w:fill="d9d9d9" w:val="clear"/>
          <w:rtl w:val="0"/>
        </w:rPr>
        <w:t xml:space="preserve">:time</w:t>
      </w:r>
      <w:r w:rsidDel="00000000" w:rsidR="00000000" w:rsidRPr="00000000">
        <w:rPr>
          <w:rtl w:val="0"/>
        </w:rPr>
        <w:t xml:space="preserve"> và</w:t>
      </w:r>
      <w:r w:rsidDel="00000000" w:rsidR="00000000" w:rsidRPr="00000000">
        <w:rPr>
          <w:b w:val="1"/>
          <w:rtl w:val="0"/>
        </w:rPr>
        <w:t xml:space="preserve"> </w:t>
      </w:r>
      <w:r w:rsidDel="00000000" w:rsidR="00000000" w:rsidRPr="00000000">
        <w:rPr>
          <w:b w:val="1"/>
          <w:shd w:fill="d9d9d9" w:val="clear"/>
          <w:rtl w:val="0"/>
        </w:rPr>
        <w:t xml:space="preserve">:location</w:t>
      </w:r>
      <w:r w:rsidDel="00000000" w:rsidR="00000000" w:rsidRPr="00000000">
        <w:rPr>
          <w:rtl w:val="0"/>
        </w:rPr>
        <w:t xml:space="preserve">. AMR bao gồm một số  non-core roles khác:</w:t>
      </w:r>
      <w:sdt>
        <w:sdtPr>
          <w:tag w:val="goog_rdk_38"/>
        </w:sdtPr>
        <w:sdtContent>
          <w:commentRangeStart w:id="1"/>
        </w:sdtContent>
      </w:sdt>
      <w:r w:rsidDel="00000000" w:rsidR="00000000" w:rsidRPr="00000000">
        <w:rPr>
          <w:rtl w:val="0"/>
        </w:rPr>
      </w:r>
    </w:p>
    <w:tbl>
      <w:tblPr>
        <w:tblStyle w:val="Table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ind w:left="163" w:firstLine="0"/>
              <w:rPr>
                <w:sz w:val="24"/>
                <w:szCs w:val="24"/>
              </w:rPr>
            </w:pPr>
            <w:hyperlink w:anchor="_heading=h.3bj1y38">
              <w:r w:rsidDel="00000000" w:rsidR="00000000" w:rsidRPr="00000000">
                <w:rPr>
                  <w:color w:val="1155cc"/>
                  <w:sz w:val="24"/>
                  <w:szCs w:val="24"/>
                  <w:u w:val="single"/>
                  <w:rtl w:val="0"/>
                </w:rPr>
                <w:t xml:space="preserve">:source : nguồn / điểm bắt đầu</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ind w:left="123" w:firstLine="0"/>
              <w:rPr>
                <w:sz w:val="24"/>
                <w:szCs w:val="24"/>
              </w:rPr>
            </w:pPr>
            <w:hyperlink w:anchor="_heading=h.1qoc8b1">
              <w:r w:rsidDel="00000000" w:rsidR="00000000" w:rsidRPr="00000000">
                <w:rPr>
                  <w:color w:val="1155cc"/>
                  <w:sz w:val="24"/>
                  <w:szCs w:val="24"/>
                  <w:u w:val="single"/>
                  <w:rtl w:val="0"/>
                </w:rPr>
                <w:t xml:space="preserve">:reason : nguyên nhân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ind w:left="163" w:firstLine="0"/>
              <w:rPr>
                <w:sz w:val="24"/>
                <w:szCs w:val="24"/>
              </w:rPr>
            </w:pPr>
            <w:hyperlink w:anchor="_heading=h.4anzqyu">
              <w:r w:rsidDel="00000000" w:rsidR="00000000" w:rsidRPr="00000000">
                <w:rPr>
                  <w:color w:val="1155cc"/>
                  <w:sz w:val="24"/>
                  <w:szCs w:val="24"/>
                  <w:u w:val="single"/>
                  <w:rtl w:val="0"/>
                </w:rPr>
                <w:t xml:space="preserve">:destination: đích / điểm đến</w:t>
              </w:r>
            </w:hyperlink>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ind w:left="163" w:firstLine="0"/>
              <w:rPr>
                <w:sz w:val="24"/>
                <w:szCs w:val="24"/>
              </w:rPr>
            </w:pPr>
            <w:r w:rsidDel="00000000" w:rsidR="00000000" w:rsidRPr="00000000">
              <w:rPr>
                <w:sz w:val="24"/>
                <w:szCs w:val="24"/>
                <w:rtl w:val="0"/>
              </w:rPr>
              <w:t xml:space="preserve">(= final location)</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ind w:left="123" w:firstLine="0"/>
              <w:rPr>
                <w:sz w:val="24"/>
                <w:szCs w:val="24"/>
              </w:rPr>
            </w:pPr>
            <w:hyperlink w:anchor="_heading=h.2pta16n">
              <w:r w:rsidDel="00000000" w:rsidR="00000000" w:rsidRPr="00000000">
                <w:rPr>
                  <w:color w:val="1155cc"/>
                  <w:sz w:val="24"/>
                  <w:szCs w:val="24"/>
                  <w:u w:val="single"/>
                  <w:rtl w:val="0"/>
                </w:rPr>
                <w:t xml:space="preserve">:concession : mặc dù</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ind w:left="163" w:firstLine="0"/>
              <w:rPr>
                <w:sz w:val="24"/>
                <w:szCs w:val="24"/>
              </w:rPr>
            </w:pPr>
            <w:hyperlink w:anchor="_heading=h.14ykbeg">
              <w:r w:rsidDel="00000000" w:rsidR="00000000" w:rsidRPr="00000000">
                <w:rPr>
                  <w:color w:val="1155cc"/>
                  <w:sz w:val="24"/>
                  <w:szCs w:val="24"/>
                  <w:u w:val="single"/>
                  <w:rtl w:val="0"/>
                </w:rPr>
                <w:t xml:space="preserve">:path : con đường</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ind w:left="123" w:firstLine="0"/>
              <w:rPr>
                <w:sz w:val="24"/>
                <w:szCs w:val="24"/>
              </w:rPr>
            </w:pPr>
            <w:hyperlink w:anchor="_heading=h.3oy7u29">
              <w:r w:rsidDel="00000000" w:rsidR="00000000" w:rsidRPr="00000000">
                <w:rPr>
                  <w:color w:val="1155cc"/>
                  <w:sz w:val="24"/>
                  <w:szCs w:val="24"/>
                  <w:u w:val="single"/>
                  <w:rtl w:val="0"/>
                </w:rPr>
                <w:t xml:space="preserve">:condition : điều kiện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ind w:left="163" w:firstLine="0"/>
              <w:rPr>
                <w:sz w:val="24"/>
                <w:szCs w:val="24"/>
              </w:rPr>
            </w:pPr>
            <w:hyperlink w:anchor="_heading=h.243i4a2">
              <w:r w:rsidDel="00000000" w:rsidR="00000000" w:rsidRPr="00000000">
                <w:rPr>
                  <w:color w:val="1155cc"/>
                  <w:sz w:val="24"/>
                  <w:szCs w:val="24"/>
                  <w:u w:val="single"/>
                  <w:rtl w:val="0"/>
                </w:rPr>
                <w:t xml:space="preserve">:beneficiary : người thụ hưởng</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ind w:left="123" w:firstLine="0"/>
              <w:rPr>
                <w:sz w:val="24"/>
                <w:szCs w:val="24"/>
              </w:rPr>
            </w:pPr>
            <w:hyperlink w:anchor="_heading=h.14ykbeg">
              <w:r w:rsidDel="00000000" w:rsidR="00000000" w:rsidRPr="00000000">
                <w:rPr>
                  <w:color w:val="1155cc"/>
                  <w:sz w:val="24"/>
                  <w:szCs w:val="24"/>
                  <w:u w:val="single"/>
                  <w:rtl w:val="0"/>
                </w:rPr>
                <w:t xml:space="preserve">:part : phần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ind w:left="163" w:firstLine="0"/>
              <w:rPr>
                <w:sz w:val="24"/>
                <w:szCs w:val="24"/>
              </w:rPr>
            </w:pPr>
            <w:hyperlink w:anchor="_heading=h.j8sehv">
              <w:r w:rsidDel="00000000" w:rsidR="00000000" w:rsidRPr="00000000">
                <w:rPr>
                  <w:color w:val="1155cc"/>
                  <w:sz w:val="24"/>
                  <w:szCs w:val="24"/>
                  <w:u w:val="single"/>
                  <w:rtl w:val="0"/>
                </w:rPr>
                <w:t xml:space="preserve">:accompanier : người đồng hành</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40" w:lineRule="auto"/>
              <w:ind w:left="123" w:firstLine="0"/>
              <w:rPr>
                <w:sz w:val="24"/>
                <w:szCs w:val="24"/>
              </w:rPr>
            </w:pPr>
            <w:hyperlink w:anchor="_heading=h.338fx5o">
              <w:r w:rsidDel="00000000" w:rsidR="00000000" w:rsidRPr="00000000">
                <w:rPr>
                  <w:color w:val="1155cc"/>
                  <w:sz w:val="24"/>
                  <w:szCs w:val="24"/>
                  <w:u w:val="single"/>
                  <w:rtl w:val="0"/>
                </w:rPr>
                <w:t xml:space="preserve">:subevent : sự kiện con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ind w:left="163" w:firstLine="0"/>
              <w:rPr>
                <w:sz w:val="24"/>
                <w:szCs w:val="24"/>
              </w:rPr>
            </w:pPr>
            <w:hyperlink w:anchor="_heading=h.1idq7dh">
              <w:r w:rsidDel="00000000" w:rsidR="00000000" w:rsidRPr="00000000">
                <w:rPr>
                  <w:color w:val="1155cc"/>
                  <w:sz w:val="24"/>
                  <w:szCs w:val="24"/>
                  <w:u w:val="single"/>
                  <w:rtl w:val="0"/>
                </w:rPr>
                <w:t xml:space="preserve">:topic : chủ đề</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40" w:lineRule="auto"/>
              <w:ind w:left="123" w:firstLine="0"/>
              <w:rPr>
                <w:sz w:val="24"/>
                <w:szCs w:val="24"/>
              </w:rPr>
            </w:pPr>
            <w:hyperlink w:anchor="_heading=h.42ddq1a">
              <w:r w:rsidDel="00000000" w:rsidR="00000000" w:rsidRPr="00000000">
                <w:rPr>
                  <w:color w:val="1155cc"/>
                  <w:sz w:val="24"/>
                  <w:szCs w:val="24"/>
                  <w:u w:val="single"/>
                  <w:rtl w:val="0"/>
                </w:rPr>
                <w:t xml:space="preserve">:consist-of : bao gồm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ind w:left="163" w:firstLine="0"/>
              <w:rPr>
                <w:sz w:val="24"/>
                <w:szCs w:val="24"/>
              </w:rPr>
            </w:pPr>
            <w:hyperlink w:anchor="_heading=h.2hio093">
              <w:r w:rsidDel="00000000" w:rsidR="00000000" w:rsidRPr="00000000">
                <w:rPr>
                  <w:color w:val="1155cc"/>
                  <w:sz w:val="24"/>
                  <w:szCs w:val="24"/>
                  <w:u w:val="single"/>
                  <w:rtl w:val="0"/>
                </w:rPr>
                <w:t xml:space="preserve">:duration : khoảng thời gian</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ind w:left="123" w:firstLine="0"/>
              <w:rPr>
                <w:sz w:val="24"/>
                <w:szCs w:val="24"/>
              </w:rPr>
            </w:pPr>
            <w:hyperlink w:anchor="_heading=h.wnyagw">
              <w:r w:rsidDel="00000000" w:rsidR="00000000" w:rsidRPr="00000000">
                <w:rPr>
                  <w:color w:val="1155cc"/>
                  <w:sz w:val="24"/>
                  <w:szCs w:val="24"/>
                  <w:u w:val="single"/>
                  <w:rtl w:val="0"/>
                </w:rPr>
                <w:t xml:space="preserve">:example : ví dụ</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ind w:left="163" w:firstLine="0"/>
              <w:rPr>
                <w:sz w:val="24"/>
                <w:szCs w:val="24"/>
              </w:rPr>
            </w:pPr>
            <w:hyperlink w:anchor="_heading=h.3gnlt4p">
              <w:r w:rsidDel="00000000" w:rsidR="00000000" w:rsidRPr="00000000">
                <w:rPr>
                  <w:color w:val="1155cc"/>
                  <w:sz w:val="24"/>
                  <w:szCs w:val="24"/>
                  <w:u w:val="single"/>
                  <w:rtl w:val="0"/>
                </w:rPr>
                <w:t xml:space="preserve">:instrument : dụng cụ</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ind w:left="123" w:firstLine="0"/>
              <w:rPr>
                <w:sz w:val="24"/>
                <w:szCs w:val="24"/>
              </w:rPr>
            </w:pPr>
            <w:hyperlink w:anchor="_heading=h.1vsw3ci">
              <w:r w:rsidDel="00000000" w:rsidR="00000000" w:rsidRPr="00000000">
                <w:rPr>
                  <w:color w:val="1155cc"/>
                  <w:sz w:val="24"/>
                  <w:szCs w:val="24"/>
                  <w:u w:val="single"/>
                  <w:rtl w:val="0"/>
                </w:rPr>
                <w:t xml:space="preserve">:direction : phương hướng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ind w:left="163" w:firstLine="0"/>
              <w:rPr>
                <w:sz w:val="24"/>
                <w:szCs w:val="24"/>
              </w:rPr>
            </w:pPr>
            <w:hyperlink w:anchor="_heading=h.4fsjm0b">
              <w:r w:rsidDel="00000000" w:rsidR="00000000" w:rsidRPr="00000000">
                <w:rPr>
                  <w:color w:val="1155cc"/>
                  <w:sz w:val="24"/>
                  <w:szCs w:val="24"/>
                  <w:u w:val="single"/>
                  <w:rtl w:val="0"/>
                </w:rPr>
                <w:t xml:space="preserve">:medium : phương tiện truyền đạt</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240" w:lineRule="auto"/>
              <w:ind w:left="123" w:firstLine="0"/>
              <w:rPr>
                <w:sz w:val="24"/>
                <w:szCs w:val="24"/>
              </w:rPr>
            </w:pPr>
            <w:hyperlink w:anchor="_heading=h.2uxtw84">
              <w:r w:rsidDel="00000000" w:rsidR="00000000" w:rsidRPr="00000000">
                <w:rPr>
                  <w:color w:val="1155cc"/>
                  <w:sz w:val="24"/>
                  <w:szCs w:val="24"/>
                  <w:u w:val="single"/>
                  <w:rtl w:val="0"/>
                </w:rPr>
                <w:t xml:space="preserve">:frequency : tính thường xuyên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ind w:left="163" w:firstLine="0"/>
              <w:rPr>
                <w:sz w:val="24"/>
                <w:szCs w:val="24"/>
              </w:rPr>
            </w:pPr>
            <w:hyperlink w:anchor="_heading=h.1a346fx">
              <w:r w:rsidDel="00000000" w:rsidR="00000000" w:rsidRPr="00000000">
                <w:rPr>
                  <w:color w:val="1155cc"/>
                  <w:sz w:val="24"/>
                  <w:szCs w:val="24"/>
                  <w:u w:val="single"/>
                  <w:rtl w:val="0"/>
                </w:rPr>
                <w:t xml:space="preserve">:manner : cách thức</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ind w:left="123" w:firstLine="0"/>
              <w:rPr>
                <w:sz w:val="24"/>
                <w:szCs w:val="24"/>
              </w:rPr>
            </w:pPr>
            <w:hyperlink w:anchor="_heading=h.3u2rp3q">
              <w:r w:rsidDel="00000000" w:rsidR="00000000" w:rsidRPr="00000000">
                <w:rPr>
                  <w:color w:val="1155cc"/>
                  <w:sz w:val="24"/>
                  <w:szCs w:val="24"/>
                  <w:u w:val="single"/>
                  <w:rtl w:val="0"/>
                </w:rPr>
                <w:t xml:space="preserve">:extent : mở rộng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ind w:left="163" w:firstLine="0"/>
              <w:rPr>
                <w:sz w:val="24"/>
                <w:szCs w:val="24"/>
              </w:rPr>
            </w:pPr>
            <w:hyperlink w:anchor="_heading=h.2981zbj">
              <w:r w:rsidDel="00000000" w:rsidR="00000000" w:rsidRPr="00000000">
                <w:rPr>
                  <w:color w:val="1155cc"/>
                  <w:sz w:val="24"/>
                  <w:szCs w:val="24"/>
                  <w:u w:val="single"/>
                  <w:rtl w:val="0"/>
                </w:rPr>
                <w:t xml:space="preserve">:purpose : mục đích</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ind w:left="123" w:firstLine="0"/>
              <w:rPr>
                <w:sz w:val="24"/>
                <w:szCs w:val="24"/>
              </w:rPr>
            </w:pP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188">
      <w:pPr>
        <w:pStyle w:val="Heading3"/>
        <w:ind w:firstLine="720"/>
        <w:rPr>
          <w:highlight w:val="white"/>
        </w:rPr>
      </w:pPr>
      <w:bookmarkStart w:colFirst="0" w:colLast="0" w:name="_heading=h.bvhxiuw9c8q1" w:id="11"/>
      <w:bookmarkEnd w:id="11"/>
      <w:r w:rsidDel="00000000" w:rsidR="00000000" w:rsidRPr="00000000">
        <w:rPr>
          <w:rtl w:val="0"/>
        </w:rPr>
      </w:r>
    </w:p>
    <w:tbl>
      <w:tblPr>
        <w:tblStyle w:val="Table1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AMR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Verbnet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source, </w:t>
            </w:r>
            <w:r w:rsidDel="00000000" w:rsidR="00000000" w:rsidRPr="00000000">
              <w:rPr>
                <w:highlight w:val="white"/>
                <w:rtl w:val="0"/>
              </w:rPr>
              <w:t xml:space="preserve">initialLocation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source, Material, </w:t>
            </w:r>
            <w:r w:rsidDel="00000000" w:rsidR="00000000" w:rsidRPr="00000000">
              <w:rPr>
                <w:rtl w:val="0"/>
              </w:rPr>
              <w:t xml:space="preserve">Inital_State, Initial_Location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rPr>
                <w:highlight w:val="white"/>
              </w:rPr>
            </w:pPr>
            <w:r w:rsidDel="00000000" w:rsidR="00000000" w:rsidRPr="00000000">
              <w:rPr>
                <w:rtl w:val="0"/>
              </w:rPr>
              <w:t xml:space="preserve">finalLocation, goal, </w:t>
            </w:r>
            <w:r w:rsidDel="00000000" w:rsidR="00000000" w:rsidRPr="00000000">
              <w:rPr>
                <w:highlight w:val="white"/>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0"/>
              <w:rPr>
                <w:highlight w:val="white"/>
              </w:rPr>
            </w:pPr>
            <w:r w:rsidDel="00000000" w:rsidR="00000000" w:rsidRPr="00000000">
              <w:rPr>
                <w:highlight w:val="white"/>
                <w:rtl w:val="0"/>
              </w:rPr>
              <w:t xml:space="preserve">destination, Goal,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beneficiary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0"/>
              <w:rPr>
                <w:highlight w:val="white"/>
              </w:rPr>
            </w:pPr>
            <w:r w:rsidDel="00000000" w:rsidR="00000000" w:rsidRPr="00000000">
              <w:rPr>
                <w:highlight w:val="white"/>
                <w:rtl w:val="0"/>
              </w:rPr>
              <w:t xml:space="preserve">beneficiary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0"/>
              <w:rPr>
                <w:highlight w:val="white"/>
              </w:rPr>
            </w:pPr>
            <w:r w:rsidDel="00000000" w:rsidR="00000000" w:rsidRPr="00000000">
              <w:rPr>
                <w:highlight w:val="white"/>
                <w:rtl w:val="0"/>
              </w:rPr>
              <w:t xml:space="preserve">beneficiary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accompanier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Participant, Undergoer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ind w:left="0"/>
              <w:rPr>
                <w:highlight w:val="white"/>
              </w:rPr>
            </w:pPr>
            <w:r w:rsidDel="00000000" w:rsidR="00000000" w:rsidRPr="00000000">
              <w:rPr>
                <w:rtl w:val="0"/>
              </w:rPr>
              <w:t xml:space="preserve">Context, </w:t>
            </w:r>
            <w:r w:rsidDel="00000000" w:rsidR="00000000" w:rsidRPr="00000000">
              <w:rPr>
                <w:highlight w:val="white"/>
                <w:rtl w:val="0"/>
              </w:rPr>
              <w:t xml:space="preserve">Stimulus, theme, 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left="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0"/>
              <w:rPr>
                <w:highlight w:val="white"/>
              </w:rPr>
            </w:pPr>
            <w:r w:rsidDel="00000000" w:rsidR="00000000" w:rsidRPr="00000000">
              <w:rPr>
                <w:highlight w:val="white"/>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instrument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0"/>
              <w:rPr>
                <w:highlight w:val="white"/>
              </w:rPr>
            </w:pPr>
            <w:r w:rsidDel="00000000" w:rsidR="00000000" w:rsidRPr="00000000">
              <w:rPr>
                <w:highlight w:val="white"/>
                <w:rtl w:val="0"/>
              </w:rPr>
              <w:t xml:space="preserve">instrument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instrument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manner, 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0"/>
              <w:rPr>
                <w:highlight w:val="white"/>
              </w:rPr>
            </w:pPr>
            <w:r w:rsidDel="00000000" w:rsidR="00000000" w:rsidRPr="00000000">
              <w:rPr>
                <w:highlight w:val="white"/>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0"/>
              <w:rPr>
                <w:highlight w:val="white"/>
              </w:rPr>
            </w:pPr>
            <w:r w:rsidDel="00000000" w:rsidR="00000000" w:rsidRPr="00000000">
              <w:rPr>
                <w:highlight w:val="white"/>
                <w:rtl w:val="0"/>
              </w:rPr>
              <w:t xml:space="preserve">cause, </w:t>
            </w:r>
            <w:r w:rsidDel="00000000" w:rsidR="00000000" w:rsidRPr="00000000">
              <w:rPr>
                <w:rtl w:val="0"/>
              </w:rPr>
              <w:t xml:space="preserve">reason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0"/>
              <w:rPr>
                <w:highlight w:val="yellow"/>
              </w:rPr>
            </w:pPr>
            <w:r w:rsidDel="00000000" w:rsidR="00000000" w:rsidRPr="00000000">
              <w:rPr>
                <w:highlight w:val="white"/>
                <w:rtl w:val="0"/>
              </w:rPr>
              <w:t xml:space="preserve">cause, </w:t>
            </w:r>
            <w:r w:rsidDel="00000000" w:rsidR="00000000" w:rsidRPr="00000000">
              <w:rPr>
                <w:highlight w:val="yellow"/>
                <w:rtl w:val="0"/>
              </w:rPr>
              <w:t xml:space="preserve">Stimulus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concession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Precondition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subevent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consist-of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0"/>
              <w:rPr>
                <w:highlight w:val="white"/>
              </w:rPr>
            </w:pPr>
            <w:r w:rsidDel="00000000" w:rsidR="00000000" w:rsidRPr="00000000">
              <w:rPr>
                <w:highlight w:val="white"/>
                <w:rtl w:val="0"/>
              </w:rPr>
              <w:t xml:space="preserve">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0"/>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Extent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time, initialTime, finalTime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Initial_Time, Final_Time,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place,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0"/>
              <w:rPr>
                <w:highlight w:val="white"/>
              </w:rPr>
            </w:pPr>
            <w:r w:rsidDel="00000000" w:rsidR="00000000" w:rsidRPr="00000000">
              <w:rPr>
                <w:highlight w:val="white"/>
                <w:rtl w:val="0"/>
              </w:rPr>
              <w:t xml:space="preser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asset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0"/>
              <w:rPr>
                <w:highlight w:val="white"/>
              </w:rPr>
            </w:pPr>
            <w:r w:rsidDel="00000000" w:rsidR="00000000" w:rsidRPr="00000000">
              <w:rPr>
                <w:highlight w:val="white"/>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attribute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Axis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value (dùng trong 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ind w:left="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Trajectory (quỹ đạo)</w:t>
            </w:r>
          </w:p>
        </w:tc>
      </w:tr>
    </w:tbl>
    <w:p w:rsidR="00000000" w:rsidDel="00000000" w:rsidP="00000000" w:rsidRDefault="00000000" w:rsidRPr="00000000" w14:paraId="000001EF">
      <w:pPr>
        <w:pStyle w:val="Heading3"/>
        <w:ind w:firstLine="720"/>
        <w:rPr>
          <w:highlight w:val="white"/>
        </w:rPr>
      </w:pPr>
      <w:bookmarkStart w:colFirst="0" w:colLast="0" w:name="_heading=h.48n1hb5l0md8" w:id="12"/>
      <w:bookmarkEnd w:id="12"/>
      <w:r w:rsidDel="00000000" w:rsidR="00000000" w:rsidRPr="00000000">
        <w:rPr>
          <w:rtl w:val="0"/>
        </w:rPr>
      </w:r>
    </w:p>
    <w:p w:rsidR="00000000" w:rsidDel="00000000" w:rsidP="00000000" w:rsidRDefault="00000000" w:rsidRPr="00000000" w14:paraId="000001F0">
      <w:pPr>
        <w:pStyle w:val="Heading3"/>
        <w:numPr>
          <w:ilvl w:val="2"/>
          <w:numId w:val="48"/>
        </w:numPr>
        <w:ind w:left="720" w:hanging="720"/>
        <w:rPr/>
      </w:pPr>
      <w:bookmarkStart w:colFirst="0" w:colLast="0" w:name="_heading=h.26in1rg" w:id="13"/>
      <w:bookmarkEnd w:id="13"/>
      <w:r w:rsidDel="00000000" w:rsidR="00000000" w:rsidRPr="00000000">
        <w:rPr>
          <w:highlight w:val="white"/>
          <w:rtl w:val="0"/>
        </w:rPr>
        <w:t xml:space="preserve">:source - điểm bắt đầu / nguồn</w:t>
      </w:r>
    </w:p>
    <w:p w:rsidR="00000000" w:rsidDel="00000000" w:rsidP="00000000" w:rsidRDefault="00000000" w:rsidRPr="00000000" w14:paraId="000001F1">
      <w:pPr>
        <w:ind w:left="720" w:firstLine="0"/>
        <w:rPr/>
      </w:pPr>
      <w:r w:rsidDel="00000000" w:rsidR="00000000" w:rsidRPr="00000000">
        <w:rPr>
          <w:rtl w:val="0"/>
        </w:rPr>
        <w:t xml:space="preserve">Tách làm 2: :source và :initLocation. nếu là vị trí thì chuyển thành :initLocation, còn không phải vị trí thì là :source</w:t>
      </w:r>
      <w:r w:rsidDel="00000000" w:rsidR="00000000" w:rsidRPr="00000000">
        <w:rPr>
          <w:rtl w:val="0"/>
        </w:rPr>
      </w:r>
    </w:p>
    <w:tbl>
      <w:tblPr>
        <w:tblStyle w:val="Table1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ind w:firstLine="567"/>
              <w:rPr>
                <w:b w:val="1"/>
                <w:color w:val="ff0000"/>
                <w:sz w:val="20"/>
                <w:szCs w:val="20"/>
              </w:rPr>
            </w:pPr>
            <w:r w:rsidDel="00000000" w:rsidR="00000000" w:rsidRPr="00000000">
              <w:rPr>
                <w:rtl w:val="0"/>
              </w:rPr>
              <w:tab/>
              <w:tab/>
            </w:r>
            <w:r w:rsidDel="00000000" w:rsidR="00000000" w:rsidRPr="00000000">
              <w:rPr>
                <w:b w:val="1"/>
                <w:color w:val="ff0000"/>
                <w:sz w:val="20"/>
                <w:szCs w:val="20"/>
                <w:rtl w:val="0"/>
              </w:rPr>
              <w:t xml:space="preserve">from - </w:t>
            </w:r>
            <w:r w:rsidDel="00000000" w:rsidR="00000000" w:rsidRPr="00000000">
              <w:rPr>
                <w:b w:val="1"/>
                <w:sz w:val="20"/>
                <w:szCs w:val="20"/>
                <w:rtl w:val="0"/>
              </w:rPr>
              <w:t xml:space="preserve">Nguồn gốc / Điểm xuất phát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ind w:firstLine="567"/>
              <w:rPr>
                <w:b w:val="1"/>
                <w:sz w:val="20"/>
                <w:szCs w:val="20"/>
              </w:rPr>
            </w:pPr>
            <w:r w:rsidDel="00000000" w:rsidR="00000000" w:rsidRPr="00000000">
              <w:rPr>
                <w:b w:val="1"/>
                <w:sz w:val="20"/>
                <w:szCs w:val="20"/>
                <w:rtl w:val="0"/>
              </w:rPr>
              <w:t xml:space="preserve">Example: physicists from all over the world </w:t>
            </w:r>
          </w:p>
          <w:p w:rsidR="00000000" w:rsidDel="00000000" w:rsidP="00000000" w:rsidRDefault="00000000" w:rsidRPr="00000000" w14:paraId="000001F5">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1F6">
            <w:pPr>
              <w:widowControl w:val="0"/>
              <w:spacing w:line="240" w:lineRule="auto"/>
              <w:ind w:firstLine="567"/>
              <w:rPr>
                <w:sz w:val="20"/>
                <w:szCs w:val="20"/>
              </w:rPr>
            </w:pPr>
            <w:r w:rsidDel="00000000" w:rsidR="00000000" w:rsidRPr="00000000">
              <w:rPr>
                <w:sz w:val="20"/>
                <w:szCs w:val="20"/>
                <w:rtl w:val="0"/>
              </w:rPr>
              <w:t xml:space="preserve">(p / physicist</w:t>
            </w:r>
          </w:p>
          <w:p w:rsidR="00000000" w:rsidDel="00000000" w:rsidP="00000000" w:rsidRDefault="00000000" w:rsidRPr="00000000" w14:paraId="000001F7">
            <w:pPr>
              <w:widowControl w:val="0"/>
              <w:spacing w:line="240" w:lineRule="auto"/>
              <w:ind w:firstLine="567"/>
              <w:rPr>
                <w:sz w:val="20"/>
                <w:szCs w:val="20"/>
              </w:rPr>
            </w:pPr>
            <w:r w:rsidDel="00000000" w:rsidR="00000000" w:rsidRPr="00000000">
              <w:rPr>
                <w:sz w:val="20"/>
                <w:szCs w:val="20"/>
                <w:rtl w:val="0"/>
              </w:rPr>
              <w:t xml:space="preserve">     :source (a / all-over</w:t>
            </w:r>
          </w:p>
          <w:p w:rsidR="00000000" w:rsidDel="00000000" w:rsidP="00000000" w:rsidRDefault="00000000" w:rsidRPr="00000000" w14:paraId="000001F8">
            <w:pPr>
              <w:widowControl w:val="0"/>
              <w:spacing w:line="240" w:lineRule="auto"/>
              <w:ind w:firstLine="567"/>
              <w:rPr>
                <w:sz w:val="20"/>
                <w:szCs w:val="20"/>
              </w:rPr>
            </w:pPr>
            <w:r w:rsidDel="00000000" w:rsidR="00000000" w:rsidRPr="00000000">
              <w:rPr>
                <w:sz w:val="20"/>
                <w:szCs w:val="20"/>
                <w:rtl w:val="0"/>
              </w:rPr>
              <w:t xml:space="preserve">          :op1 (w / world)))</w:t>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ind w:firstLine="567"/>
              <w:rPr>
                <w:b w:val="1"/>
                <w:sz w:val="20"/>
                <w:szCs w:val="20"/>
              </w:rPr>
            </w:pPr>
            <w:r w:rsidDel="00000000" w:rsidR="00000000" w:rsidRPr="00000000">
              <w:rPr>
                <w:b w:val="1"/>
                <w:sz w:val="20"/>
                <w:szCs w:val="20"/>
                <w:rtl w:val="0"/>
              </w:rPr>
              <w:t xml:space="preserve">Example: Các nhà vật lý đến từ khắp nơi trên thế giới</w:t>
            </w:r>
          </w:p>
          <w:p w:rsidR="00000000" w:rsidDel="00000000" w:rsidP="00000000" w:rsidRDefault="00000000" w:rsidRPr="00000000" w14:paraId="000001FA">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1FB">
            <w:pPr>
              <w:widowControl w:val="0"/>
              <w:spacing w:line="240" w:lineRule="auto"/>
              <w:ind w:firstLine="567"/>
              <w:rPr>
                <w:sz w:val="20"/>
                <w:szCs w:val="20"/>
              </w:rPr>
            </w:pPr>
            <w:r w:rsidDel="00000000" w:rsidR="00000000" w:rsidRPr="00000000">
              <w:rPr>
                <w:sz w:val="20"/>
                <w:szCs w:val="20"/>
                <w:rtl w:val="0"/>
              </w:rPr>
              <w:t xml:space="preserve">(n / nhà vật lý</w:t>
            </w:r>
          </w:p>
          <w:p w:rsidR="00000000" w:rsidDel="00000000" w:rsidP="00000000" w:rsidRDefault="00000000" w:rsidRPr="00000000" w14:paraId="000001FC">
            <w:pPr>
              <w:widowControl w:val="0"/>
              <w:spacing w:line="240" w:lineRule="auto"/>
              <w:ind w:firstLine="567"/>
              <w:rPr>
                <w:sz w:val="20"/>
                <w:szCs w:val="20"/>
              </w:rPr>
            </w:pPr>
            <w:r w:rsidDel="00000000" w:rsidR="00000000" w:rsidRPr="00000000">
              <w:rPr>
                <w:sz w:val="20"/>
                <w:szCs w:val="20"/>
                <w:rtl w:val="0"/>
              </w:rPr>
              <w:t xml:space="preserve">     :source (k / khắp nơi</w:t>
            </w:r>
          </w:p>
          <w:p w:rsidR="00000000" w:rsidDel="00000000" w:rsidP="00000000" w:rsidRDefault="00000000" w:rsidRPr="00000000" w14:paraId="000001FD">
            <w:pPr>
              <w:widowControl w:val="0"/>
              <w:spacing w:line="240" w:lineRule="auto"/>
              <w:ind w:firstLine="567"/>
              <w:rPr>
                <w:sz w:val="20"/>
                <w:szCs w:val="20"/>
              </w:rPr>
            </w:pPr>
            <w:r w:rsidDel="00000000" w:rsidR="00000000" w:rsidRPr="00000000">
              <w:rPr>
                <w:sz w:val="20"/>
                <w:szCs w:val="20"/>
                <w:rtl w:val="0"/>
              </w:rPr>
              <w:t xml:space="preserve">          :op1 (t / thế giới)))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ind w:firstLine="567"/>
              <w:rPr>
                <w:b w:val="1"/>
                <w:sz w:val="20"/>
                <w:szCs w:val="20"/>
              </w:rPr>
            </w:pPr>
            <w:r w:rsidDel="00000000" w:rsidR="00000000" w:rsidRPr="00000000">
              <w:rPr>
                <w:b w:val="1"/>
                <w:sz w:val="20"/>
                <w:szCs w:val="20"/>
                <w:rtl w:val="0"/>
              </w:rPr>
              <w:t xml:space="preserve">Example: The boy met a girl from Spain.</w:t>
            </w:r>
          </w:p>
          <w:p w:rsidR="00000000" w:rsidDel="00000000" w:rsidP="00000000" w:rsidRDefault="00000000" w:rsidRPr="00000000" w14:paraId="000001FF">
            <w:pPr>
              <w:widowControl w:val="0"/>
              <w:spacing w:line="240" w:lineRule="auto"/>
              <w:ind w:firstLine="567"/>
              <w:rPr>
                <w:sz w:val="20"/>
                <w:szCs w:val="20"/>
              </w:rPr>
            </w:pPr>
            <w:r w:rsidDel="00000000" w:rsidR="00000000" w:rsidRPr="00000000">
              <w:rPr>
                <w:rtl w:val="0"/>
              </w:rPr>
            </w:r>
          </w:p>
          <w:p w:rsidR="00000000" w:rsidDel="00000000" w:rsidP="00000000" w:rsidRDefault="00000000" w:rsidRPr="00000000" w14:paraId="00000200">
            <w:pPr>
              <w:widowControl w:val="0"/>
              <w:spacing w:line="240" w:lineRule="auto"/>
              <w:ind w:firstLine="567"/>
              <w:rPr>
                <w:sz w:val="20"/>
                <w:szCs w:val="20"/>
              </w:rPr>
            </w:pPr>
            <w:r w:rsidDel="00000000" w:rsidR="00000000" w:rsidRPr="00000000">
              <w:rPr>
                <w:sz w:val="20"/>
                <w:szCs w:val="20"/>
                <w:rtl w:val="0"/>
              </w:rPr>
              <w:t xml:space="preserve">(m / meet-02</w:t>
            </w:r>
          </w:p>
          <w:p w:rsidR="00000000" w:rsidDel="00000000" w:rsidP="00000000" w:rsidRDefault="00000000" w:rsidRPr="00000000" w14:paraId="00000201">
            <w:pPr>
              <w:widowControl w:val="0"/>
              <w:spacing w:line="240" w:lineRule="auto"/>
              <w:ind w:firstLine="567"/>
              <w:rPr>
                <w:sz w:val="20"/>
                <w:szCs w:val="20"/>
              </w:rPr>
            </w:pPr>
            <w:r w:rsidDel="00000000" w:rsidR="00000000" w:rsidRPr="00000000">
              <w:rPr>
                <w:sz w:val="20"/>
                <w:szCs w:val="20"/>
                <w:rtl w:val="0"/>
              </w:rPr>
              <w:t xml:space="preserve">     :ARG0 (b / boy)</w:t>
            </w:r>
          </w:p>
          <w:p w:rsidR="00000000" w:rsidDel="00000000" w:rsidP="00000000" w:rsidRDefault="00000000" w:rsidRPr="00000000" w14:paraId="00000202">
            <w:pPr>
              <w:widowControl w:val="0"/>
              <w:spacing w:line="240" w:lineRule="auto"/>
              <w:ind w:firstLine="567"/>
              <w:rPr>
                <w:sz w:val="20"/>
                <w:szCs w:val="20"/>
              </w:rPr>
            </w:pPr>
            <w:r w:rsidDel="00000000" w:rsidR="00000000" w:rsidRPr="00000000">
              <w:rPr>
                <w:sz w:val="20"/>
                <w:szCs w:val="20"/>
                <w:rtl w:val="0"/>
              </w:rPr>
              <w:t xml:space="preserve">     :ARG1 (g / girl</w:t>
            </w:r>
          </w:p>
          <w:p w:rsidR="00000000" w:rsidDel="00000000" w:rsidP="00000000" w:rsidRDefault="00000000" w:rsidRPr="00000000" w14:paraId="00000203">
            <w:pPr>
              <w:widowControl w:val="0"/>
              <w:spacing w:line="240" w:lineRule="auto"/>
              <w:ind w:firstLine="567"/>
              <w:rPr>
                <w:sz w:val="20"/>
                <w:szCs w:val="20"/>
              </w:rPr>
            </w:pPr>
            <w:r w:rsidDel="00000000" w:rsidR="00000000" w:rsidRPr="00000000">
              <w:rPr>
                <w:sz w:val="20"/>
                <w:szCs w:val="20"/>
                <w:rtl w:val="0"/>
              </w:rPr>
              <w:t xml:space="preserve">          :source (c / country</w:t>
            </w:r>
          </w:p>
          <w:p w:rsidR="00000000" w:rsidDel="00000000" w:rsidP="00000000" w:rsidRDefault="00000000" w:rsidRPr="00000000" w14:paraId="00000204">
            <w:pPr>
              <w:widowControl w:val="0"/>
              <w:spacing w:line="240" w:lineRule="auto"/>
              <w:ind w:firstLine="567"/>
              <w:rPr>
                <w:sz w:val="20"/>
                <w:szCs w:val="20"/>
              </w:rPr>
            </w:pPr>
            <w:r w:rsidDel="00000000" w:rsidR="00000000" w:rsidRPr="00000000">
              <w:rPr>
                <w:sz w:val="20"/>
                <w:szCs w:val="20"/>
                <w:rtl w:val="0"/>
              </w:rPr>
              <w:t xml:space="preserve">               :wiki "Spain"</w:t>
            </w:r>
          </w:p>
          <w:p w:rsidR="00000000" w:rsidDel="00000000" w:rsidP="00000000" w:rsidRDefault="00000000" w:rsidRPr="00000000" w14:paraId="00000205">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206">
            <w:pPr>
              <w:widowControl w:val="0"/>
              <w:spacing w:line="240" w:lineRule="auto"/>
              <w:ind w:firstLine="567"/>
              <w:rPr>
                <w:sz w:val="20"/>
                <w:szCs w:val="20"/>
              </w:rPr>
            </w:pPr>
            <w:r w:rsidDel="00000000" w:rsidR="00000000" w:rsidRPr="00000000">
              <w:rPr>
                <w:sz w:val="20"/>
                <w:szCs w:val="20"/>
                <w:rtl w:val="0"/>
              </w:rPr>
              <w:t xml:space="preserve">                    :op1 "Spain"))))</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ind w:firstLine="567"/>
              <w:rPr>
                <w:b w:val="1"/>
                <w:sz w:val="20"/>
                <w:szCs w:val="20"/>
              </w:rPr>
            </w:pPr>
            <w:r w:rsidDel="00000000" w:rsidR="00000000" w:rsidRPr="00000000">
              <w:rPr>
                <w:b w:val="1"/>
                <w:sz w:val="20"/>
                <w:szCs w:val="20"/>
                <w:rtl w:val="0"/>
              </w:rPr>
              <w:t xml:space="preserve">Example: Chàng trai gặp một cô gái đến từ Tây Ban Nha.</w:t>
            </w:r>
          </w:p>
          <w:p w:rsidR="00000000" w:rsidDel="00000000" w:rsidP="00000000" w:rsidRDefault="00000000" w:rsidRPr="00000000" w14:paraId="00000208">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09">
            <w:pPr>
              <w:widowControl w:val="0"/>
              <w:spacing w:line="240" w:lineRule="auto"/>
              <w:ind w:firstLine="567"/>
              <w:rPr>
                <w:sz w:val="20"/>
                <w:szCs w:val="20"/>
              </w:rPr>
            </w:pPr>
            <w:r w:rsidDel="00000000" w:rsidR="00000000" w:rsidRPr="00000000">
              <w:rPr>
                <w:sz w:val="20"/>
                <w:szCs w:val="20"/>
                <w:rtl w:val="0"/>
              </w:rPr>
              <w:t xml:space="preserve">(g / gặp</w:t>
            </w:r>
          </w:p>
          <w:p w:rsidR="00000000" w:rsidDel="00000000" w:rsidP="00000000" w:rsidRDefault="00000000" w:rsidRPr="00000000" w14:paraId="0000020A">
            <w:pPr>
              <w:widowControl w:val="0"/>
              <w:spacing w:line="240" w:lineRule="auto"/>
              <w:ind w:firstLine="567"/>
              <w:rPr>
                <w:sz w:val="20"/>
                <w:szCs w:val="20"/>
              </w:rPr>
            </w:pPr>
            <w:r w:rsidDel="00000000" w:rsidR="00000000" w:rsidRPr="00000000">
              <w:rPr>
                <w:sz w:val="20"/>
                <w:szCs w:val="20"/>
                <w:rtl w:val="0"/>
              </w:rPr>
              <w:t xml:space="preserve">     :ARG0 (c / chàng trai)</w:t>
            </w:r>
          </w:p>
          <w:p w:rsidR="00000000" w:rsidDel="00000000" w:rsidP="00000000" w:rsidRDefault="00000000" w:rsidRPr="00000000" w14:paraId="0000020B">
            <w:pPr>
              <w:widowControl w:val="0"/>
              <w:spacing w:line="240" w:lineRule="auto"/>
              <w:ind w:firstLine="567"/>
              <w:rPr>
                <w:sz w:val="20"/>
                <w:szCs w:val="20"/>
              </w:rPr>
            </w:pPr>
            <w:r w:rsidDel="00000000" w:rsidR="00000000" w:rsidRPr="00000000">
              <w:rPr>
                <w:sz w:val="20"/>
                <w:szCs w:val="20"/>
                <w:rtl w:val="0"/>
              </w:rPr>
              <w:t xml:space="preserve">     :ARG1 (c1 / cô gái</w:t>
            </w:r>
          </w:p>
          <w:p w:rsidR="00000000" w:rsidDel="00000000" w:rsidP="00000000" w:rsidRDefault="00000000" w:rsidRPr="00000000" w14:paraId="0000020C">
            <w:pPr>
              <w:widowControl w:val="0"/>
              <w:spacing w:line="240" w:lineRule="auto"/>
              <w:ind w:firstLine="567"/>
              <w:rPr>
                <w:sz w:val="20"/>
                <w:szCs w:val="20"/>
              </w:rPr>
            </w:pPr>
            <w:r w:rsidDel="00000000" w:rsidR="00000000" w:rsidRPr="00000000">
              <w:rPr>
                <w:sz w:val="20"/>
                <w:szCs w:val="20"/>
                <w:rtl w:val="0"/>
              </w:rPr>
              <w:t xml:space="preserve">         :source (c / country</w:t>
            </w:r>
          </w:p>
          <w:p w:rsidR="00000000" w:rsidDel="00000000" w:rsidP="00000000" w:rsidRDefault="00000000" w:rsidRPr="00000000" w14:paraId="0000020D">
            <w:pPr>
              <w:widowControl w:val="0"/>
              <w:spacing w:line="240" w:lineRule="auto"/>
              <w:ind w:firstLine="567"/>
              <w:rPr>
                <w:sz w:val="20"/>
                <w:szCs w:val="20"/>
              </w:rPr>
            </w:pPr>
            <w:r w:rsidDel="00000000" w:rsidR="00000000" w:rsidRPr="00000000">
              <w:rPr>
                <w:sz w:val="20"/>
                <w:szCs w:val="20"/>
                <w:rtl w:val="0"/>
              </w:rPr>
              <w:t xml:space="preserve">             :wiki "Tây_Ban_Nha"</w:t>
            </w:r>
          </w:p>
          <w:p w:rsidR="00000000" w:rsidDel="00000000" w:rsidP="00000000" w:rsidRDefault="00000000" w:rsidRPr="00000000" w14:paraId="0000020E">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20F">
            <w:pPr>
              <w:widowControl w:val="0"/>
              <w:spacing w:line="240" w:lineRule="auto"/>
              <w:ind w:firstLine="567"/>
              <w:rPr>
                <w:sz w:val="20"/>
                <w:szCs w:val="20"/>
              </w:rPr>
            </w:pPr>
            <w:r w:rsidDel="00000000" w:rsidR="00000000" w:rsidRPr="00000000">
              <w:rPr>
                <w:sz w:val="20"/>
                <w:szCs w:val="20"/>
                <w:rtl w:val="0"/>
              </w:rPr>
              <w:t xml:space="preserve">                  :op1 "Tây"</w:t>
            </w:r>
          </w:p>
          <w:p w:rsidR="00000000" w:rsidDel="00000000" w:rsidP="00000000" w:rsidRDefault="00000000" w:rsidRPr="00000000" w14:paraId="00000210">
            <w:pPr>
              <w:widowControl w:val="0"/>
              <w:spacing w:line="240" w:lineRule="auto"/>
              <w:ind w:firstLine="567"/>
              <w:rPr>
                <w:sz w:val="20"/>
                <w:szCs w:val="20"/>
              </w:rPr>
            </w:pPr>
            <w:r w:rsidDel="00000000" w:rsidR="00000000" w:rsidRPr="00000000">
              <w:rPr>
                <w:sz w:val="20"/>
                <w:szCs w:val="20"/>
                <w:rtl w:val="0"/>
              </w:rPr>
              <w:t xml:space="preserve">                  :op2 “Ban”</w:t>
            </w:r>
          </w:p>
          <w:p w:rsidR="00000000" w:rsidDel="00000000" w:rsidP="00000000" w:rsidRDefault="00000000" w:rsidRPr="00000000" w14:paraId="00000211">
            <w:pPr>
              <w:widowControl w:val="0"/>
              <w:spacing w:line="240" w:lineRule="auto"/>
              <w:ind w:firstLine="567"/>
              <w:rPr>
                <w:sz w:val="20"/>
                <w:szCs w:val="20"/>
              </w:rPr>
            </w:pPr>
            <w:r w:rsidDel="00000000" w:rsidR="00000000" w:rsidRPr="00000000">
              <w:rPr>
                <w:sz w:val="20"/>
                <w:szCs w:val="20"/>
                <w:rtl w:val="0"/>
              </w:rPr>
              <w:t xml:space="preserve">                  :op3 “Nha”))))</w:t>
            </w:r>
          </w:p>
        </w:tc>
      </w:tr>
      <w:tr>
        <w:trPr>
          <w:cantSplit w:val="0"/>
          <w:tblHeader w:val="0"/>
        </w:trPr>
        <w:tc>
          <w:tcPr>
            <w:shd w:fill="auto" w:val="clear"/>
            <w:tcMar>
              <w:top w:w="100.0" w:type="dxa"/>
              <w:left w:w="100.0" w:type="dxa"/>
              <w:bottom w:w="100.0" w:type="dxa"/>
              <w:right w:w="100.0" w:type="dxa"/>
            </w:tcMar>
          </w:tcPr>
          <w:bookmarkStart w:colFirst="0" w:colLast="0" w:name="bookmark=id.lnxbz9" w:id="14"/>
          <w:bookmarkEnd w:id="14"/>
          <w:p w:rsidR="00000000" w:rsidDel="00000000" w:rsidP="00000000" w:rsidRDefault="00000000" w:rsidRPr="00000000" w14:paraId="00000212">
            <w:pPr>
              <w:widowControl w:val="0"/>
              <w:spacing w:line="240" w:lineRule="auto"/>
              <w:ind w:firstLine="567"/>
              <w:rPr>
                <w:b w:val="1"/>
                <w:sz w:val="20"/>
                <w:szCs w:val="20"/>
              </w:rPr>
            </w:pPr>
            <w:r w:rsidDel="00000000" w:rsidR="00000000" w:rsidRPr="00000000">
              <w:rPr>
                <w:b w:val="1"/>
                <w:sz w:val="20"/>
                <w:szCs w:val="20"/>
                <w:rtl w:val="0"/>
              </w:rPr>
              <w:t xml:space="preserve">Example: He drove west, from Houston to Austin .</w:t>
            </w:r>
          </w:p>
          <w:p w:rsidR="00000000" w:rsidDel="00000000" w:rsidP="00000000" w:rsidRDefault="00000000" w:rsidRPr="00000000" w14:paraId="00000213">
            <w:pPr>
              <w:widowControl w:val="0"/>
              <w:spacing w:line="240" w:lineRule="auto"/>
              <w:ind w:firstLine="567"/>
              <w:rPr>
                <w:sz w:val="20"/>
                <w:szCs w:val="20"/>
              </w:rPr>
            </w:pPr>
            <w:r w:rsidDel="00000000" w:rsidR="00000000" w:rsidRPr="00000000">
              <w:rPr>
                <w:rtl w:val="0"/>
              </w:rPr>
            </w:r>
          </w:p>
          <w:p w:rsidR="00000000" w:rsidDel="00000000" w:rsidP="00000000" w:rsidRDefault="00000000" w:rsidRPr="00000000" w14:paraId="00000214">
            <w:pPr>
              <w:widowControl w:val="0"/>
              <w:spacing w:line="240" w:lineRule="auto"/>
              <w:ind w:firstLine="567"/>
              <w:rPr>
                <w:sz w:val="20"/>
                <w:szCs w:val="20"/>
              </w:rPr>
            </w:pPr>
            <w:r w:rsidDel="00000000" w:rsidR="00000000" w:rsidRPr="00000000">
              <w:rPr>
                <w:sz w:val="20"/>
                <w:szCs w:val="20"/>
                <w:rtl w:val="0"/>
              </w:rPr>
              <w:t xml:space="preserve">(d / drive-01</w:t>
            </w:r>
          </w:p>
          <w:p w:rsidR="00000000" w:rsidDel="00000000" w:rsidP="00000000" w:rsidRDefault="00000000" w:rsidRPr="00000000" w14:paraId="00000215">
            <w:pPr>
              <w:widowControl w:val="0"/>
              <w:spacing w:line="240" w:lineRule="auto"/>
              <w:ind w:firstLine="567"/>
              <w:rPr>
                <w:sz w:val="20"/>
                <w:szCs w:val="20"/>
              </w:rPr>
            </w:pPr>
            <w:r w:rsidDel="00000000" w:rsidR="00000000" w:rsidRPr="00000000">
              <w:rPr>
                <w:sz w:val="20"/>
                <w:szCs w:val="20"/>
                <w:rtl w:val="0"/>
              </w:rPr>
              <w:t xml:space="preserve">     :ARG0 (h / he)</w:t>
            </w:r>
          </w:p>
          <w:p w:rsidR="00000000" w:rsidDel="00000000" w:rsidP="00000000" w:rsidRDefault="00000000" w:rsidRPr="00000000" w14:paraId="00000216">
            <w:pPr>
              <w:widowControl w:val="0"/>
              <w:spacing w:line="240" w:lineRule="auto"/>
              <w:ind w:firstLine="567"/>
              <w:rPr>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direction</w:t>
            </w:r>
            <w:r w:rsidDel="00000000" w:rsidR="00000000" w:rsidRPr="00000000">
              <w:rPr>
                <w:sz w:val="20"/>
                <w:szCs w:val="20"/>
                <w:rtl w:val="0"/>
              </w:rPr>
              <w:t xml:space="preserve"> (w / west)</w:t>
            </w:r>
          </w:p>
          <w:p w:rsidR="00000000" w:rsidDel="00000000" w:rsidP="00000000" w:rsidRDefault="00000000" w:rsidRPr="00000000" w14:paraId="00000217">
            <w:pPr>
              <w:widowControl w:val="0"/>
              <w:spacing w:line="240" w:lineRule="auto"/>
              <w:ind w:firstLine="567"/>
              <w:rPr>
                <w:sz w:val="20"/>
                <w:szCs w:val="20"/>
              </w:rPr>
            </w:pPr>
            <w:r w:rsidDel="00000000" w:rsidR="00000000" w:rsidRPr="00000000">
              <w:rPr>
                <w:sz w:val="20"/>
                <w:szCs w:val="20"/>
                <w:rtl w:val="0"/>
              </w:rPr>
              <w:t xml:space="preserve">     :source (c / city</w:t>
            </w:r>
          </w:p>
          <w:p w:rsidR="00000000" w:rsidDel="00000000" w:rsidP="00000000" w:rsidRDefault="00000000" w:rsidRPr="00000000" w14:paraId="00000218">
            <w:pPr>
              <w:widowControl w:val="0"/>
              <w:spacing w:line="240" w:lineRule="auto"/>
              <w:ind w:firstLine="567"/>
              <w:rPr>
                <w:sz w:val="20"/>
                <w:szCs w:val="20"/>
              </w:rPr>
            </w:pPr>
            <w:r w:rsidDel="00000000" w:rsidR="00000000" w:rsidRPr="00000000">
              <w:rPr>
                <w:sz w:val="20"/>
                <w:szCs w:val="20"/>
                <w:rtl w:val="0"/>
              </w:rPr>
              <w:t xml:space="preserve">          :wiki "Houston"</w:t>
            </w:r>
          </w:p>
          <w:p w:rsidR="00000000" w:rsidDel="00000000" w:rsidP="00000000" w:rsidRDefault="00000000" w:rsidRPr="00000000" w14:paraId="00000219">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21A">
            <w:pPr>
              <w:widowControl w:val="0"/>
              <w:spacing w:line="240" w:lineRule="auto"/>
              <w:ind w:firstLine="567"/>
              <w:rPr>
                <w:sz w:val="20"/>
                <w:szCs w:val="20"/>
              </w:rPr>
            </w:pPr>
            <w:r w:rsidDel="00000000" w:rsidR="00000000" w:rsidRPr="00000000">
              <w:rPr>
                <w:sz w:val="20"/>
                <w:szCs w:val="20"/>
                <w:rtl w:val="0"/>
              </w:rPr>
              <w:t xml:space="preserve">               :op1 "Houston"))</w:t>
            </w:r>
          </w:p>
          <w:p w:rsidR="00000000" w:rsidDel="00000000" w:rsidP="00000000" w:rsidRDefault="00000000" w:rsidRPr="00000000" w14:paraId="0000021B">
            <w:pPr>
              <w:widowControl w:val="0"/>
              <w:spacing w:line="240" w:lineRule="auto"/>
              <w:ind w:firstLine="567"/>
              <w:rPr>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destination</w:t>
            </w:r>
            <w:r w:rsidDel="00000000" w:rsidR="00000000" w:rsidRPr="00000000">
              <w:rPr>
                <w:sz w:val="20"/>
                <w:szCs w:val="20"/>
                <w:rtl w:val="0"/>
              </w:rPr>
              <w:t xml:space="preserve"> (c2 / city</w:t>
            </w:r>
          </w:p>
          <w:p w:rsidR="00000000" w:rsidDel="00000000" w:rsidP="00000000" w:rsidRDefault="00000000" w:rsidRPr="00000000" w14:paraId="0000021C">
            <w:pPr>
              <w:widowControl w:val="0"/>
              <w:spacing w:line="240" w:lineRule="auto"/>
              <w:ind w:firstLine="567"/>
              <w:rPr>
                <w:sz w:val="20"/>
                <w:szCs w:val="20"/>
              </w:rPr>
            </w:pPr>
            <w:r w:rsidDel="00000000" w:rsidR="00000000" w:rsidRPr="00000000">
              <w:rPr>
                <w:sz w:val="20"/>
                <w:szCs w:val="20"/>
                <w:rtl w:val="0"/>
              </w:rPr>
              <w:t xml:space="preserve">          :wiki "Austin,_Texas"</w:t>
            </w:r>
          </w:p>
          <w:p w:rsidR="00000000" w:rsidDel="00000000" w:rsidP="00000000" w:rsidRDefault="00000000" w:rsidRPr="00000000" w14:paraId="0000021D">
            <w:pPr>
              <w:widowControl w:val="0"/>
              <w:spacing w:line="240" w:lineRule="auto"/>
              <w:ind w:firstLine="567"/>
              <w:rPr>
                <w:sz w:val="20"/>
                <w:szCs w:val="20"/>
              </w:rPr>
            </w:pPr>
            <w:r w:rsidDel="00000000" w:rsidR="00000000" w:rsidRPr="00000000">
              <w:rPr>
                <w:sz w:val="20"/>
                <w:szCs w:val="20"/>
                <w:rtl w:val="0"/>
              </w:rPr>
              <w:t xml:space="preserve">          :name (n2 / name</w:t>
            </w:r>
          </w:p>
          <w:p w:rsidR="00000000" w:rsidDel="00000000" w:rsidP="00000000" w:rsidRDefault="00000000" w:rsidRPr="00000000" w14:paraId="0000021E">
            <w:pPr>
              <w:widowControl w:val="0"/>
              <w:spacing w:line="240" w:lineRule="auto"/>
              <w:ind w:firstLine="567"/>
              <w:rPr>
                <w:sz w:val="20"/>
                <w:szCs w:val="20"/>
              </w:rPr>
            </w:pPr>
            <w:r w:rsidDel="00000000" w:rsidR="00000000" w:rsidRPr="00000000">
              <w:rPr>
                <w:sz w:val="20"/>
                <w:szCs w:val="20"/>
                <w:rtl w:val="0"/>
              </w:rPr>
              <w:t xml:space="preserve">               :op1 "Austin")))</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ind w:firstLine="567"/>
              <w:rPr>
                <w:b w:val="1"/>
                <w:sz w:val="20"/>
                <w:szCs w:val="20"/>
              </w:rPr>
            </w:pPr>
            <w:r w:rsidDel="00000000" w:rsidR="00000000" w:rsidRPr="00000000">
              <w:rPr>
                <w:b w:val="1"/>
                <w:sz w:val="20"/>
                <w:szCs w:val="20"/>
                <w:rtl w:val="0"/>
              </w:rPr>
              <w:t xml:space="preserve">Example: Anh ấy lái xe về hướng Tây, từ Houston tới Austin.</w:t>
            </w:r>
          </w:p>
          <w:p w:rsidR="00000000" w:rsidDel="00000000" w:rsidP="00000000" w:rsidRDefault="00000000" w:rsidRPr="00000000" w14:paraId="00000220">
            <w:pPr>
              <w:widowControl w:val="0"/>
              <w:spacing w:line="240" w:lineRule="auto"/>
              <w:ind w:firstLine="567"/>
              <w:rPr>
                <w:sz w:val="20"/>
                <w:szCs w:val="20"/>
              </w:rPr>
            </w:pPr>
            <w:r w:rsidDel="00000000" w:rsidR="00000000" w:rsidRPr="00000000">
              <w:rPr>
                <w:rtl w:val="0"/>
              </w:rPr>
            </w:r>
          </w:p>
          <w:p w:rsidR="00000000" w:rsidDel="00000000" w:rsidP="00000000" w:rsidRDefault="00000000" w:rsidRPr="00000000" w14:paraId="00000221">
            <w:pPr>
              <w:widowControl w:val="0"/>
              <w:spacing w:line="240" w:lineRule="auto"/>
              <w:ind w:firstLine="567"/>
              <w:rPr>
                <w:sz w:val="20"/>
                <w:szCs w:val="20"/>
              </w:rPr>
            </w:pPr>
            <w:r w:rsidDel="00000000" w:rsidR="00000000" w:rsidRPr="00000000">
              <w:rPr>
                <w:sz w:val="20"/>
                <w:szCs w:val="20"/>
                <w:rtl w:val="0"/>
              </w:rPr>
              <w:t xml:space="preserve">(l / lái</w:t>
            </w:r>
          </w:p>
          <w:p w:rsidR="00000000" w:rsidDel="00000000" w:rsidP="00000000" w:rsidRDefault="00000000" w:rsidRPr="00000000" w14:paraId="00000222">
            <w:pPr>
              <w:widowControl w:val="0"/>
              <w:spacing w:line="240" w:lineRule="auto"/>
              <w:ind w:firstLine="567"/>
              <w:rPr>
                <w:sz w:val="20"/>
                <w:szCs w:val="20"/>
              </w:rPr>
            </w:pPr>
            <w:r w:rsidDel="00000000" w:rsidR="00000000" w:rsidRPr="00000000">
              <w:rPr>
                <w:sz w:val="20"/>
                <w:szCs w:val="20"/>
                <w:rtl w:val="0"/>
              </w:rPr>
              <w:t xml:space="preserve">     :ARG0 (a / anh)</w:t>
            </w:r>
          </w:p>
          <w:p w:rsidR="00000000" w:rsidDel="00000000" w:rsidP="00000000" w:rsidRDefault="00000000" w:rsidRPr="00000000" w14:paraId="00000223">
            <w:pPr>
              <w:widowControl w:val="0"/>
              <w:spacing w:line="240" w:lineRule="auto"/>
              <w:ind w:firstLine="567"/>
              <w:rPr>
                <w:sz w:val="20"/>
                <w:szCs w:val="20"/>
              </w:rPr>
            </w:pPr>
            <w:r w:rsidDel="00000000" w:rsidR="00000000" w:rsidRPr="00000000">
              <w:rPr>
                <w:sz w:val="20"/>
                <w:szCs w:val="20"/>
                <w:rtl w:val="0"/>
              </w:rPr>
              <w:t xml:space="preserve">     :ARG1 (x / xe)</w:t>
            </w:r>
          </w:p>
          <w:p w:rsidR="00000000" w:rsidDel="00000000" w:rsidP="00000000" w:rsidRDefault="00000000" w:rsidRPr="00000000" w14:paraId="00000224">
            <w:pPr>
              <w:widowControl w:val="0"/>
              <w:spacing w:line="240" w:lineRule="auto"/>
              <w:ind w:firstLine="567"/>
              <w:rPr>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direction</w:t>
            </w:r>
            <w:r w:rsidDel="00000000" w:rsidR="00000000" w:rsidRPr="00000000">
              <w:rPr>
                <w:sz w:val="20"/>
                <w:szCs w:val="20"/>
                <w:rtl w:val="0"/>
              </w:rPr>
              <w:t xml:space="preserve"> (t / Tây)</w:t>
            </w:r>
          </w:p>
          <w:p w:rsidR="00000000" w:rsidDel="00000000" w:rsidP="00000000" w:rsidRDefault="00000000" w:rsidRPr="00000000" w14:paraId="00000225">
            <w:pPr>
              <w:widowControl w:val="0"/>
              <w:spacing w:line="240" w:lineRule="auto"/>
              <w:ind w:firstLine="567"/>
              <w:rPr>
                <w:sz w:val="20"/>
                <w:szCs w:val="20"/>
              </w:rPr>
            </w:pPr>
            <w:r w:rsidDel="00000000" w:rsidR="00000000" w:rsidRPr="00000000">
              <w:rPr>
                <w:sz w:val="20"/>
                <w:szCs w:val="20"/>
                <w:rtl w:val="0"/>
              </w:rPr>
              <w:t xml:space="preserve">     :source (c / city</w:t>
            </w:r>
          </w:p>
          <w:p w:rsidR="00000000" w:rsidDel="00000000" w:rsidP="00000000" w:rsidRDefault="00000000" w:rsidRPr="00000000" w14:paraId="00000226">
            <w:pPr>
              <w:widowControl w:val="0"/>
              <w:spacing w:line="240" w:lineRule="auto"/>
              <w:ind w:firstLine="567"/>
              <w:rPr>
                <w:sz w:val="20"/>
                <w:szCs w:val="20"/>
              </w:rPr>
            </w:pPr>
            <w:r w:rsidDel="00000000" w:rsidR="00000000" w:rsidRPr="00000000">
              <w:rPr>
                <w:sz w:val="20"/>
                <w:szCs w:val="20"/>
                <w:rtl w:val="0"/>
              </w:rPr>
              <w:t xml:space="preserve">          :wiki "Houston"</w:t>
            </w:r>
          </w:p>
          <w:p w:rsidR="00000000" w:rsidDel="00000000" w:rsidP="00000000" w:rsidRDefault="00000000" w:rsidRPr="00000000" w14:paraId="00000227">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228">
            <w:pPr>
              <w:widowControl w:val="0"/>
              <w:spacing w:line="240" w:lineRule="auto"/>
              <w:ind w:firstLine="567"/>
              <w:rPr>
                <w:sz w:val="20"/>
                <w:szCs w:val="20"/>
              </w:rPr>
            </w:pPr>
            <w:r w:rsidDel="00000000" w:rsidR="00000000" w:rsidRPr="00000000">
              <w:rPr>
                <w:sz w:val="20"/>
                <w:szCs w:val="20"/>
                <w:rtl w:val="0"/>
              </w:rPr>
              <w:t xml:space="preserve">               :op1 "Houston"))</w:t>
            </w:r>
          </w:p>
          <w:p w:rsidR="00000000" w:rsidDel="00000000" w:rsidP="00000000" w:rsidRDefault="00000000" w:rsidRPr="00000000" w14:paraId="00000229">
            <w:pPr>
              <w:widowControl w:val="0"/>
              <w:spacing w:line="240" w:lineRule="auto"/>
              <w:ind w:firstLine="567"/>
              <w:rPr>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destination</w:t>
            </w:r>
            <w:r w:rsidDel="00000000" w:rsidR="00000000" w:rsidRPr="00000000">
              <w:rPr>
                <w:sz w:val="20"/>
                <w:szCs w:val="20"/>
                <w:rtl w:val="0"/>
              </w:rPr>
              <w:t xml:space="preserve"> (c2 / city</w:t>
            </w:r>
          </w:p>
          <w:p w:rsidR="00000000" w:rsidDel="00000000" w:rsidP="00000000" w:rsidRDefault="00000000" w:rsidRPr="00000000" w14:paraId="0000022A">
            <w:pPr>
              <w:widowControl w:val="0"/>
              <w:spacing w:line="240" w:lineRule="auto"/>
              <w:ind w:firstLine="567"/>
              <w:rPr>
                <w:sz w:val="20"/>
                <w:szCs w:val="20"/>
              </w:rPr>
            </w:pPr>
            <w:r w:rsidDel="00000000" w:rsidR="00000000" w:rsidRPr="00000000">
              <w:rPr>
                <w:sz w:val="20"/>
                <w:szCs w:val="20"/>
                <w:rtl w:val="0"/>
              </w:rPr>
              <w:t xml:space="preserve">          :wiki "Austin,_Texas"</w:t>
            </w:r>
          </w:p>
          <w:p w:rsidR="00000000" w:rsidDel="00000000" w:rsidP="00000000" w:rsidRDefault="00000000" w:rsidRPr="00000000" w14:paraId="0000022B">
            <w:pPr>
              <w:widowControl w:val="0"/>
              <w:spacing w:line="240" w:lineRule="auto"/>
              <w:ind w:firstLine="567"/>
              <w:rPr>
                <w:sz w:val="20"/>
                <w:szCs w:val="20"/>
              </w:rPr>
            </w:pPr>
            <w:r w:rsidDel="00000000" w:rsidR="00000000" w:rsidRPr="00000000">
              <w:rPr>
                <w:sz w:val="20"/>
                <w:szCs w:val="20"/>
                <w:rtl w:val="0"/>
              </w:rPr>
              <w:t xml:space="preserve">          :name (n2 / name</w:t>
            </w:r>
          </w:p>
          <w:p w:rsidR="00000000" w:rsidDel="00000000" w:rsidP="00000000" w:rsidRDefault="00000000" w:rsidRPr="00000000" w14:paraId="0000022C">
            <w:pPr>
              <w:widowControl w:val="0"/>
              <w:spacing w:line="240" w:lineRule="auto"/>
              <w:ind w:firstLine="567"/>
              <w:rPr>
                <w:sz w:val="20"/>
                <w:szCs w:val="20"/>
              </w:rPr>
            </w:pPr>
            <w:r w:rsidDel="00000000" w:rsidR="00000000" w:rsidRPr="00000000">
              <w:rPr>
                <w:sz w:val="20"/>
                <w:szCs w:val="20"/>
                <w:rtl w:val="0"/>
              </w:rPr>
              <w:t xml:space="preserve">               :op1 "Austin")))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ind w:firstLine="567"/>
              <w:rPr>
                <w:b w:val="1"/>
                <w:sz w:val="20"/>
                <w:szCs w:val="20"/>
              </w:rPr>
            </w:pPr>
            <w:r w:rsidDel="00000000" w:rsidR="00000000" w:rsidRPr="00000000">
              <w:rPr>
                <w:b w:val="1"/>
                <w:sz w:val="20"/>
                <w:szCs w:val="20"/>
                <w:rtl w:val="0"/>
              </w:rPr>
              <w:t xml:space="preserve">Example: The MiG-25 fired an AAM at the Predator.</w:t>
            </w:r>
          </w:p>
          <w:p w:rsidR="00000000" w:rsidDel="00000000" w:rsidP="00000000" w:rsidRDefault="00000000" w:rsidRPr="00000000" w14:paraId="0000022E">
            <w:pPr>
              <w:widowControl w:val="0"/>
              <w:spacing w:line="240" w:lineRule="auto"/>
              <w:ind w:firstLine="567"/>
              <w:rPr>
                <w:sz w:val="20"/>
                <w:szCs w:val="20"/>
              </w:rPr>
            </w:pPr>
            <w:r w:rsidDel="00000000" w:rsidR="00000000" w:rsidRPr="00000000">
              <w:rPr>
                <w:rtl w:val="0"/>
              </w:rPr>
            </w:r>
          </w:p>
          <w:p w:rsidR="00000000" w:rsidDel="00000000" w:rsidP="00000000" w:rsidRDefault="00000000" w:rsidRPr="00000000" w14:paraId="0000022F">
            <w:pPr>
              <w:widowControl w:val="0"/>
              <w:spacing w:line="240" w:lineRule="auto"/>
              <w:ind w:firstLine="567"/>
              <w:rPr>
                <w:sz w:val="20"/>
                <w:szCs w:val="20"/>
              </w:rPr>
            </w:pPr>
            <w:r w:rsidDel="00000000" w:rsidR="00000000" w:rsidRPr="00000000">
              <w:rPr>
                <w:sz w:val="20"/>
                <w:szCs w:val="20"/>
                <w:rtl w:val="0"/>
              </w:rPr>
              <w:t xml:space="preserve">(f / fire-01</w:t>
            </w:r>
          </w:p>
          <w:p w:rsidR="00000000" w:rsidDel="00000000" w:rsidP="00000000" w:rsidRDefault="00000000" w:rsidRPr="00000000" w14:paraId="00000230">
            <w:pPr>
              <w:widowControl w:val="0"/>
              <w:spacing w:line="240" w:lineRule="auto"/>
              <w:ind w:firstLine="567"/>
              <w:rPr>
                <w:sz w:val="20"/>
                <w:szCs w:val="20"/>
              </w:rPr>
            </w:pPr>
            <w:r w:rsidDel="00000000" w:rsidR="00000000" w:rsidRPr="00000000">
              <w:rPr>
                <w:sz w:val="20"/>
                <w:szCs w:val="20"/>
                <w:rtl w:val="0"/>
              </w:rPr>
              <w:t xml:space="preserve">     :ARG0 (a / aircraft-type</w:t>
            </w:r>
          </w:p>
          <w:p w:rsidR="00000000" w:rsidDel="00000000" w:rsidP="00000000" w:rsidRDefault="00000000" w:rsidRPr="00000000" w14:paraId="00000231">
            <w:pPr>
              <w:widowControl w:val="0"/>
              <w:spacing w:line="240" w:lineRule="auto"/>
              <w:ind w:firstLine="567"/>
              <w:rPr>
                <w:sz w:val="20"/>
                <w:szCs w:val="20"/>
              </w:rPr>
            </w:pPr>
            <w:r w:rsidDel="00000000" w:rsidR="00000000" w:rsidRPr="00000000">
              <w:rPr>
                <w:sz w:val="20"/>
                <w:szCs w:val="20"/>
                <w:rtl w:val="0"/>
              </w:rPr>
              <w:t xml:space="preserve">          :wiki "Mikoyan-Gurevich_MiG-25"</w:t>
            </w:r>
          </w:p>
          <w:p w:rsidR="00000000" w:rsidDel="00000000" w:rsidP="00000000" w:rsidRDefault="00000000" w:rsidRPr="00000000" w14:paraId="00000232">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233">
            <w:pPr>
              <w:widowControl w:val="0"/>
              <w:spacing w:line="240" w:lineRule="auto"/>
              <w:ind w:firstLine="567"/>
              <w:rPr>
                <w:sz w:val="20"/>
                <w:szCs w:val="20"/>
              </w:rPr>
            </w:pPr>
            <w:r w:rsidDel="00000000" w:rsidR="00000000" w:rsidRPr="00000000">
              <w:rPr>
                <w:sz w:val="20"/>
                <w:szCs w:val="20"/>
                <w:rtl w:val="0"/>
              </w:rPr>
              <w:t xml:space="preserve">               :op1 "MiG-25"))</w:t>
            </w:r>
          </w:p>
          <w:p w:rsidR="00000000" w:rsidDel="00000000" w:rsidP="00000000" w:rsidRDefault="00000000" w:rsidRPr="00000000" w14:paraId="00000234">
            <w:pPr>
              <w:widowControl w:val="0"/>
              <w:spacing w:line="240" w:lineRule="auto"/>
              <w:ind w:firstLine="567"/>
              <w:rPr>
                <w:sz w:val="20"/>
                <w:szCs w:val="20"/>
              </w:rPr>
            </w:pPr>
            <w:r w:rsidDel="00000000" w:rsidR="00000000" w:rsidRPr="00000000">
              <w:rPr>
                <w:sz w:val="20"/>
                <w:szCs w:val="20"/>
                <w:rtl w:val="0"/>
              </w:rPr>
              <w:t xml:space="preserve">     :ARG1 (m / missile</w:t>
            </w:r>
          </w:p>
          <w:p w:rsidR="00000000" w:rsidDel="00000000" w:rsidP="00000000" w:rsidRDefault="00000000" w:rsidRPr="00000000" w14:paraId="00000235">
            <w:pPr>
              <w:widowControl w:val="0"/>
              <w:spacing w:line="240" w:lineRule="auto"/>
              <w:ind w:firstLine="567"/>
              <w:rPr>
                <w:sz w:val="20"/>
                <w:szCs w:val="20"/>
              </w:rPr>
            </w:pPr>
            <w:r w:rsidDel="00000000" w:rsidR="00000000" w:rsidRPr="00000000">
              <w:rPr>
                <w:sz w:val="20"/>
                <w:szCs w:val="20"/>
                <w:rtl w:val="0"/>
              </w:rPr>
              <w:t xml:space="preserve">          :source (a2 / air)</w:t>
            </w:r>
          </w:p>
          <w:p w:rsidR="00000000" w:rsidDel="00000000" w:rsidP="00000000" w:rsidRDefault="00000000" w:rsidRPr="00000000" w14:paraId="00000236">
            <w:pPr>
              <w:widowControl w:val="0"/>
              <w:spacing w:line="240" w:lineRule="auto"/>
              <w:ind w:firstLine="567"/>
              <w:rPr>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direction</w:t>
            </w:r>
            <w:r w:rsidDel="00000000" w:rsidR="00000000" w:rsidRPr="00000000">
              <w:rPr>
                <w:sz w:val="20"/>
                <w:szCs w:val="20"/>
                <w:rtl w:val="0"/>
              </w:rPr>
              <w:t xml:space="preserve"> (a3 / air))</w:t>
            </w:r>
          </w:p>
          <w:p w:rsidR="00000000" w:rsidDel="00000000" w:rsidP="00000000" w:rsidRDefault="00000000" w:rsidRPr="00000000" w14:paraId="00000237">
            <w:pPr>
              <w:widowControl w:val="0"/>
              <w:spacing w:line="240" w:lineRule="auto"/>
              <w:ind w:firstLine="567"/>
              <w:rPr>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destination</w:t>
            </w:r>
            <w:r w:rsidDel="00000000" w:rsidR="00000000" w:rsidRPr="00000000">
              <w:rPr>
                <w:sz w:val="20"/>
                <w:szCs w:val="20"/>
                <w:rtl w:val="0"/>
              </w:rPr>
              <w:t xml:space="preserve"> (a4 / aircraft-type</w:t>
            </w:r>
          </w:p>
          <w:p w:rsidR="00000000" w:rsidDel="00000000" w:rsidP="00000000" w:rsidRDefault="00000000" w:rsidRPr="00000000" w14:paraId="00000238">
            <w:pPr>
              <w:widowControl w:val="0"/>
              <w:spacing w:line="240" w:lineRule="auto"/>
              <w:ind w:firstLine="567"/>
              <w:rPr>
                <w:sz w:val="20"/>
                <w:szCs w:val="20"/>
              </w:rPr>
            </w:pPr>
            <w:r w:rsidDel="00000000" w:rsidR="00000000" w:rsidRPr="00000000">
              <w:rPr>
                <w:sz w:val="20"/>
                <w:szCs w:val="20"/>
                <w:rtl w:val="0"/>
              </w:rPr>
              <w:t xml:space="preserve">          :wiki "General_Atomics_MQ-1_Predator"</w:t>
            </w:r>
          </w:p>
          <w:p w:rsidR="00000000" w:rsidDel="00000000" w:rsidP="00000000" w:rsidRDefault="00000000" w:rsidRPr="00000000" w14:paraId="00000239">
            <w:pPr>
              <w:widowControl w:val="0"/>
              <w:spacing w:line="240" w:lineRule="auto"/>
              <w:ind w:firstLine="567"/>
              <w:rPr>
                <w:sz w:val="20"/>
                <w:szCs w:val="20"/>
              </w:rPr>
            </w:pPr>
            <w:r w:rsidDel="00000000" w:rsidR="00000000" w:rsidRPr="00000000">
              <w:rPr>
                <w:sz w:val="20"/>
                <w:szCs w:val="20"/>
                <w:rtl w:val="0"/>
              </w:rPr>
              <w:t xml:space="preserve">          :name (n2 / name</w:t>
            </w:r>
          </w:p>
          <w:p w:rsidR="00000000" w:rsidDel="00000000" w:rsidP="00000000" w:rsidRDefault="00000000" w:rsidRPr="00000000" w14:paraId="0000023A">
            <w:pPr>
              <w:widowControl w:val="0"/>
              <w:spacing w:line="240" w:lineRule="auto"/>
              <w:ind w:firstLine="567"/>
              <w:rPr>
                <w:sz w:val="20"/>
                <w:szCs w:val="20"/>
              </w:rPr>
            </w:pPr>
            <w:r w:rsidDel="00000000" w:rsidR="00000000" w:rsidRPr="00000000">
              <w:rPr>
                <w:sz w:val="20"/>
                <w:szCs w:val="20"/>
                <w:rtl w:val="0"/>
              </w:rPr>
              <w:t xml:space="preserve">              :op1 "Predator")))</w:t>
            </w:r>
          </w:p>
        </w:tc>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ind w:firstLine="567"/>
              <w:rPr>
                <w:b w:val="1"/>
                <w:sz w:val="20"/>
                <w:szCs w:val="20"/>
              </w:rPr>
            </w:pPr>
            <w:r w:rsidDel="00000000" w:rsidR="00000000" w:rsidRPr="00000000">
              <w:rPr>
                <w:b w:val="1"/>
                <w:sz w:val="20"/>
                <w:szCs w:val="20"/>
                <w:rtl w:val="0"/>
              </w:rPr>
              <w:t xml:space="preserve">Example: MiG-25 bắn tên lửa AAM vào Predator. &lt;?&gt;</w:t>
            </w:r>
          </w:p>
          <w:p w:rsidR="00000000" w:rsidDel="00000000" w:rsidP="00000000" w:rsidRDefault="00000000" w:rsidRPr="00000000" w14:paraId="0000023C">
            <w:pPr>
              <w:widowControl w:val="0"/>
              <w:spacing w:line="240" w:lineRule="auto"/>
              <w:ind w:firstLine="567"/>
              <w:rPr>
                <w:sz w:val="20"/>
                <w:szCs w:val="20"/>
              </w:rPr>
            </w:pPr>
            <w:r w:rsidDel="00000000" w:rsidR="00000000" w:rsidRPr="00000000">
              <w:rPr>
                <w:rtl w:val="0"/>
              </w:rPr>
            </w:r>
          </w:p>
          <w:p w:rsidR="00000000" w:rsidDel="00000000" w:rsidP="00000000" w:rsidRDefault="00000000" w:rsidRPr="00000000" w14:paraId="0000023D">
            <w:pPr>
              <w:widowControl w:val="0"/>
              <w:spacing w:line="240" w:lineRule="auto"/>
              <w:ind w:firstLine="567"/>
              <w:rPr>
                <w:sz w:val="20"/>
                <w:szCs w:val="20"/>
              </w:rPr>
            </w:pPr>
            <w:r w:rsidDel="00000000" w:rsidR="00000000" w:rsidRPr="00000000">
              <w:rPr>
                <w:sz w:val="20"/>
                <w:szCs w:val="20"/>
                <w:rtl w:val="0"/>
              </w:rPr>
              <w:t xml:space="preserve">(b / bắn</w:t>
            </w:r>
          </w:p>
          <w:p w:rsidR="00000000" w:rsidDel="00000000" w:rsidP="00000000" w:rsidRDefault="00000000" w:rsidRPr="00000000" w14:paraId="0000023E">
            <w:pPr>
              <w:widowControl w:val="0"/>
              <w:spacing w:line="240" w:lineRule="auto"/>
              <w:ind w:firstLine="567"/>
              <w:rPr>
                <w:sz w:val="20"/>
                <w:szCs w:val="20"/>
              </w:rPr>
            </w:pPr>
            <w:r w:rsidDel="00000000" w:rsidR="00000000" w:rsidRPr="00000000">
              <w:rPr>
                <w:sz w:val="20"/>
                <w:szCs w:val="20"/>
                <w:rtl w:val="0"/>
              </w:rPr>
              <w:t xml:space="preserve">     :ARG0 (a / aircraft-type</w:t>
            </w:r>
          </w:p>
          <w:p w:rsidR="00000000" w:rsidDel="00000000" w:rsidP="00000000" w:rsidRDefault="00000000" w:rsidRPr="00000000" w14:paraId="0000023F">
            <w:pPr>
              <w:widowControl w:val="0"/>
              <w:spacing w:line="240" w:lineRule="auto"/>
              <w:ind w:firstLine="567"/>
              <w:rPr>
                <w:sz w:val="20"/>
                <w:szCs w:val="20"/>
              </w:rPr>
            </w:pPr>
            <w:r w:rsidDel="00000000" w:rsidR="00000000" w:rsidRPr="00000000">
              <w:rPr>
                <w:sz w:val="20"/>
                <w:szCs w:val="20"/>
                <w:rtl w:val="0"/>
              </w:rPr>
              <w:t xml:space="preserve">          :wiki "Mikoyan-Gurevich_MiG-25"</w:t>
            </w:r>
          </w:p>
          <w:p w:rsidR="00000000" w:rsidDel="00000000" w:rsidP="00000000" w:rsidRDefault="00000000" w:rsidRPr="00000000" w14:paraId="00000240">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241">
            <w:pPr>
              <w:widowControl w:val="0"/>
              <w:spacing w:line="240" w:lineRule="auto"/>
              <w:ind w:firstLine="567"/>
              <w:rPr>
                <w:sz w:val="20"/>
                <w:szCs w:val="20"/>
              </w:rPr>
            </w:pPr>
            <w:r w:rsidDel="00000000" w:rsidR="00000000" w:rsidRPr="00000000">
              <w:rPr>
                <w:sz w:val="20"/>
                <w:szCs w:val="20"/>
                <w:rtl w:val="0"/>
              </w:rPr>
              <w:t xml:space="preserve">               :op1 "MiG-25"))</w:t>
            </w:r>
          </w:p>
          <w:p w:rsidR="00000000" w:rsidDel="00000000" w:rsidP="00000000" w:rsidRDefault="00000000" w:rsidRPr="00000000" w14:paraId="00000242">
            <w:pPr>
              <w:widowControl w:val="0"/>
              <w:spacing w:line="240" w:lineRule="auto"/>
              <w:ind w:firstLine="567"/>
              <w:rPr>
                <w:sz w:val="20"/>
                <w:szCs w:val="20"/>
              </w:rPr>
            </w:pPr>
            <w:r w:rsidDel="00000000" w:rsidR="00000000" w:rsidRPr="00000000">
              <w:rPr>
                <w:sz w:val="20"/>
                <w:szCs w:val="20"/>
                <w:rtl w:val="0"/>
              </w:rPr>
              <w:t xml:space="preserve">     :ARG1 (t / tên lửa</w:t>
            </w:r>
          </w:p>
          <w:p w:rsidR="00000000" w:rsidDel="00000000" w:rsidP="00000000" w:rsidRDefault="00000000" w:rsidRPr="00000000" w14:paraId="00000243">
            <w:pPr>
              <w:widowControl w:val="0"/>
              <w:spacing w:line="240" w:lineRule="auto"/>
              <w:ind w:firstLine="567"/>
              <w:rPr>
                <w:sz w:val="20"/>
                <w:szCs w:val="20"/>
              </w:rPr>
            </w:pPr>
            <w:r w:rsidDel="00000000" w:rsidR="00000000" w:rsidRPr="00000000">
              <w:rPr>
                <w:sz w:val="20"/>
                <w:szCs w:val="20"/>
                <w:rtl w:val="0"/>
              </w:rPr>
              <w:t xml:space="preserve">          :source (a2 / không gian)</w:t>
            </w:r>
          </w:p>
          <w:p w:rsidR="00000000" w:rsidDel="00000000" w:rsidP="00000000" w:rsidRDefault="00000000" w:rsidRPr="00000000" w14:paraId="00000244">
            <w:pPr>
              <w:widowControl w:val="0"/>
              <w:spacing w:line="240" w:lineRule="auto"/>
              <w:ind w:firstLine="567"/>
              <w:rPr>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direction</w:t>
            </w:r>
            <w:r w:rsidDel="00000000" w:rsidR="00000000" w:rsidRPr="00000000">
              <w:rPr>
                <w:sz w:val="20"/>
                <w:szCs w:val="20"/>
                <w:rtl w:val="0"/>
              </w:rPr>
              <w:t xml:space="preserve"> (a3 / không gian))</w:t>
            </w:r>
          </w:p>
          <w:p w:rsidR="00000000" w:rsidDel="00000000" w:rsidP="00000000" w:rsidRDefault="00000000" w:rsidRPr="00000000" w14:paraId="00000245">
            <w:pPr>
              <w:widowControl w:val="0"/>
              <w:spacing w:line="240" w:lineRule="auto"/>
              <w:ind w:firstLine="567"/>
              <w:rPr>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destination</w:t>
            </w:r>
            <w:r w:rsidDel="00000000" w:rsidR="00000000" w:rsidRPr="00000000">
              <w:rPr>
                <w:sz w:val="20"/>
                <w:szCs w:val="20"/>
                <w:rtl w:val="0"/>
              </w:rPr>
              <w:t xml:space="preserve"> (a4 / aircraft-type</w:t>
            </w:r>
          </w:p>
          <w:p w:rsidR="00000000" w:rsidDel="00000000" w:rsidP="00000000" w:rsidRDefault="00000000" w:rsidRPr="00000000" w14:paraId="00000246">
            <w:pPr>
              <w:widowControl w:val="0"/>
              <w:spacing w:line="240" w:lineRule="auto"/>
              <w:ind w:firstLine="567"/>
              <w:rPr>
                <w:sz w:val="20"/>
                <w:szCs w:val="20"/>
              </w:rPr>
            </w:pPr>
            <w:r w:rsidDel="00000000" w:rsidR="00000000" w:rsidRPr="00000000">
              <w:rPr>
                <w:sz w:val="20"/>
                <w:szCs w:val="20"/>
                <w:rtl w:val="0"/>
              </w:rPr>
              <w:t xml:space="preserve">          :wiki "General_Atomics_MQ-1_Predator"</w:t>
            </w:r>
          </w:p>
          <w:p w:rsidR="00000000" w:rsidDel="00000000" w:rsidP="00000000" w:rsidRDefault="00000000" w:rsidRPr="00000000" w14:paraId="00000247">
            <w:pPr>
              <w:widowControl w:val="0"/>
              <w:spacing w:line="240" w:lineRule="auto"/>
              <w:ind w:firstLine="567"/>
              <w:rPr>
                <w:sz w:val="20"/>
                <w:szCs w:val="20"/>
              </w:rPr>
            </w:pPr>
            <w:r w:rsidDel="00000000" w:rsidR="00000000" w:rsidRPr="00000000">
              <w:rPr>
                <w:sz w:val="20"/>
                <w:szCs w:val="20"/>
                <w:rtl w:val="0"/>
              </w:rPr>
              <w:t xml:space="preserve">          :name (n2 / name</w:t>
            </w:r>
          </w:p>
          <w:p w:rsidR="00000000" w:rsidDel="00000000" w:rsidP="00000000" w:rsidRDefault="00000000" w:rsidRPr="00000000" w14:paraId="00000248">
            <w:pPr>
              <w:widowControl w:val="0"/>
              <w:spacing w:line="240" w:lineRule="auto"/>
              <w:ind w:firstLine="567"/>
              <w:rPr>
                <w:sz w:val="20"/>
                <w:szCs w:val="20"/>
              </w:rPr>
            </w:pPr>
            <w:r w:rsidDel="00000000" w:rsidR="00000000" w:rsidRPr="00000000">
              <w:rPr>
                <w:sz w:val="20"/>
                <w:szCs w:val="20"/>
                <w:rtl w:val="0"/>
              </w:rPr>
              <w:t xml:space="preserve">              :op1 "Predator")))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ind w:firstLine="567"/>
              <w:rPr>
                <w:b w:val="1"/>
                <w:sz w:val="20"/>
                <w:szCs w:val="20"/>
              </w:rPr>
            </w:pPr>
            <w:r w:rsidDel="00000000" w:rsidR="00000000" w:rsidRPr="00000000">
              <w:rPr>
                <w:b w:val="1"/>
                <w:sz w:val="20"/>
                <w:szCs w:val="20"/>
                <w:rtl w:val="0"/>
              </w:rPr>
              <w:t xml:space="preserve">Example: She got a master's degree in linguistics from UCLA.</w:t>
            </w:r>
          </w:p>
          <w:p w:rsidR="00000000" w:rsidDel="00000000" w:rsidP="00000000" w:rsidRDefault="00000000" w:rsidRPr="00000000" w14:paraId="0000024A">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4B">
            <w:pPr>
              <w:widowControl w:val="0"/>
              <w:spacing w:line="240" w:lineRule="auto"/>
              <w:ind w:firstLine="567"/>
              <w:rPr>
                <w:sz w:val="20"/>
                <w:szCs w:val="20"/>
              </w:rPr>
            </w:pPr>
            <w:r w:rsidDel="00000000" w:rsidR="00000000" w:rsidRPr="00000000">
              <w:rPr>
                <w:sz w:val="20"/>
                <w:szCs w:val="20"/>
                <w:rtl w:val="0"/>
              </w:rPr>
              <w:t xml:space="preserve">(g / get-01</w:t>
            </w:r>
          </w:p>
          <w:p w:rsidR="00000000" w:rsidDel="00000000" w:rsidP="00000000" w:rsidRDefault="00000000" w:rsidRPr="00000000" w14:paraId="0000024C">
            <w:pPr>
              <w:widowControl w:val="0"/>
              <w:spacing w:line="240" w:lineRule="auto"/>
              <w:ind w:firstLine="567"/>
              <w:rPr>
                <w:sz w:val="20"/>
                <w:szCs w:val="20"/>
              </w:rPr>
            </w:pPr>
            <w:r w:rsidDel="00000000" w:rsidR="00000000" w:rsidRPr="00000000">
              <w:rPr>
                <w:sz w:val="20"/>
                <w:szCs w:val="20"/>
                <w:rtl w:val="0"/>
              </w:rPr>
              <w:t xml:space="preserve">     :ARG0 (s / she)</w:t>
            </w:r>
          </w:p>
          <w:p w:rsidR="00000000" w:rsidDel="00000000" w:rsidP="00000000" w:rsidRDefault="00000000" w:rsidRPr="00000000" w14:paraId="0000024D">
            <w:pPr>
              <w:widowControl w:val="0"/>
              <w:spacing w:line="240" w:lineRule="auto"/>
              <w:ind w:firstLine="567"/>
              <w:rPr>
                <w:sz w:val="20"/>
                <w:szCs w:val="20"/>
              </w:rPr>
            </w:pPr>
            <w:r w:rsidDel="00000000" w:rsidR="00000000" w:rsidRPr="00000000">
              <w:rPr>
                <w:sz w:val="20"/>
                <w:szCs w:val="20"/>
                <w:rtl w:val="0"/>
              </w:rPr>
              <w:t xml:space="preserve">     :ARG1 (d / degree</w:t>
            </w:r>
          </w:p>
          <w:p w:rsidR="00000000" w:rsidDel="00000000" w:rsidP="00000000" w:rsidRDefault="00000000" w:rsidRPr="00000000" w14:paraId="0000024E">
            <w:pPr>
              <w:widowControl w:val="0"/>
              <w:spacing w:line="240" w:lineRule="auto"/>
              <w:ind w:firstLine="567"/>
              <w:rPr>
                <w:sz w:val="20"/>
                <w:szCs w:val="20"/>
              </w:rPr>
            </w:pPr>
            <w:r w:rsidDel="00000000" w:rsidR="00000000" w:rsidRPr="00000000">
              <w:rPr>
                <w:sz w:val="20"/>
                <w:szCs w:val="20"/>
                <w:rtl w:val="0"/>
              </w:rPr>
              <w:t xml:space="preserve">          :mod (m / master)</w:t>
            </w:r>
          </w:p>
          <w:p w:rsidR="00000000" w:rsidDel="00000000" w:rsidP="00000000" w:rsidRDefault="00000000" w:rsidRPr="00000000" w14:paraId="0000024F">
            <w:pPr>
              <w:widowControl w:val="0"/>
              <w:spacing w:line="240" w:lineRule="auto"/>
              <w:ind w:firstLine="567"/>
              <w:rPr>
                <w:sz w:val="20"/>
                <w:szCs w:val="20"/>
              </w:rPr>
            </w:pPr>
            <w:r w:rsidDel="00000000" w:rsidR="00000000" w:rsidRPr="00000000">
              <w:rPr>
                <w:sz w:val="20"/>
                <w:szCs w:val="20"/>
                <w:rtl w:val="0"/>
              </w:rPr>
              <w:t xml:space="preserve">          :topic (l / linguistics)</w:t>
            </w:r>
          </w:p>
          <w:p w:rsidR="00000000" w:rsidDel="00000000" w:rsidP="00000000" w:rsidRDefault="00000000" w:rsidRPr="00000000" w14:paraId="00000250">
            <w:pPr>
              <w:widowControl w:val="0"/>
              <w:spacing w:line="240" w:lineRule="auto"/>
              <w:ind w:firstLine="567"/>
              <w:rPr>
                <w:sz w:val="20"/>
                <w:szCs w:val="20"/>
              </w:rPr>
            </w:pPr>
            <w:r w:rsidDel="00000000" w:rsidR="00000000" w:rsidRPr="00000000">
              <w:rPr>
                <w:sz w:val="20"/>
                <w:szCs w:val="20"/>
                <w:rtl w:val="0"/>
              </w:rPr>
              <w:t xml:space="preserve">          :source (u / university</w:t>
            </w:r>
          </w:p>
          <w:p w:rsidR="00000000" w:rsidDel="00000000" w:rsidP="00000000" w:rsidRDefault="00000000" w:rsidRPr="00000000" w14:paraId="00000251">
            <w:pPr>
              <w:widowControl w:val="0"/>
              <w:spacing w:line="240" w:lineRule="auto"/>
              <w:ind w:firstLine="567"/>
              <w:rPr>
                <w:sz w:val="20"/>
                <w:szCs w:val="20"/>
              </w:rPr>
            </w:pPr>
            <w:r w:rsidDel="00000000" w:rsidR="00000000" w:rsidRPr="00000000">
              <w:rPr>
                <w:sz w:val="20"/>
                <w:szCs w:val="20"/>
                <w:rtl w:val="0"/>
              </w:rPr>
              <w:t xml:space="preserve">               :wiki "University_of_California,_Los_Angeles"</w:t>
            </w:r>
          </w:p>
          <w:p w:rsidR="00000000" w:rsidDel="00000000" w:rsidP="00000000" w:rsidRDefault="00000000" w:rsidRPr="00000000" w14:paraId="00000252">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253">
            <w:pPr>
              <w:widowControl w:val="0"/>
              <w:spacing w:line="240" w:lineRule="auto"/>
              <w:ind w:firstLine="567"/>
              <w:rPr>
                <w:sz w:val="20"/>
                <w:szCs w:val="20"/>
              </w:rPr>
            </w:pPr>
            <w:r w:rsidDel="00000000" w:rsidR="00000000" w:rsidRPr="00000000">
              <w:rPr>
                <w:sz w:val="20"/>
                <w:szCs w:val="20"/>
                <w:rtl w:val="0"/>
              </w:rPr>
              <w:t xml:space="preserve">                    :op1 "UCLA"))))</w:t>
            </w:r>
          </w:p>
        </w:tc>
        <w:tc>
          <w:tcPr>
            <w:shd w:fill="auto"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ind w:firstLine="567"/>
              <w:rPr>
                <w:b w:val="1"/>
                <w:sz w:val="20"/>
                <w:szCs w:val="20"/>
              </w:rPr>
            </w:pPr>
            <w:r w:rsidDel="00000000" w:rsidR="00000000" w:rsidRPr="00000000">
              <w:rPr>
                <w:b w:val="1"/>
                <w:sz w:val="20"/>
                <w:szCs w:val="20"/>
                <w:rtl w:val="0"/>
              </w:rPr>
              <w:t xml:space="preserve">Example: Cô ấy có bằng thạc sĩ ngôn ngữ học tại UCLA. </w:t>
            </w:r>
          </w:p>
          <w:p w:rsidR="00000000" w:rsidDel="00000000" w:rsidP="00000000" w:rsidRDefault="00000000" w:rsidRPr="00000000" w14:paraId="00000255">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56">
            <w:pPr>
              <w:widowControl w:val="0"/>
              <w:spacing w:line="240" w:lineRule="auto"/>
              <w:ind w:firstLine="567"/>
              <w:rPr>
                <w:sz w:val="20"/>
                <w:szCs w:val="20"/>
              </w:rPr>
            </w:pPr>
            <w:r w:rsidDel="00000000" w:rsidR="00000000" w:rsidRPr="00000000">
              <w:rPr>
                <w:sz w:val="20"/>
                <w:szCs w:val="20"/>
                <w:rtl w:val="0"/>
              </w:rPr>
              <w:t xml:space="preserve">(c1 / có</w:t>
            </w:r>
          </w:p>
          <w:p w:rsidR="00000000" w:rsidDel="00000000" w:rsidP="00000000" w:rsidRDefault="00000000" w:rsidRPr="00000000" w14:paraId="00000257">
            <w:pPr>
              <w:widowControl w:val="0"/>
              <w:spacing w:line="240" w:lineRule="auto"/>
              <w:ind w:firstLine="567"/>
              <w:rPr>
                <w:sz w:val="20"/>
                <w:szCs w:val="20"/>
              </w:rPr>
            </w:pPr>
            <w:r w:rsidDel="00000000" w:rsidR="00000000" w:rsidRPr="00000000">
              <w:rPr>
                <w:sz w:val="20"/>
                <w:szCs w:val="20"/>
                <w:rtl w:val="0"/>
              </w:rPr>
              <w:t xml:space="preserve">     :ARG0 (c / cô)</w:t>
            </w:r>
          </w:p>
          <w:p w:rsidR="00000000" w:rsidDel="00000000" w:rsidP="00000000" w:rsidRDefault="00000000" w:rsidRPr="00000000" w14:paraId="00000258">
            <w:pPr>
              <w:widowControl w:val="0"/>
              <w:spacing w:line="240" w:lineRule="auto"/>
              <w:ind w:firstLine="567"/>
              <w:rPr>
                <w:sz w:val="20"/>
                <w:szCs w:val="20"/>
              </w:rPr>
            </w:pPr>
            <w:r w:rsidDel="00000000" w:rsidR="00000000" w:rsidRPr="00000000">
              <w:rPr>
                <w:sz w:val="20"/>
                <w:szCs w:val="20"/>
                <w:rtl w:val="0"/>
              </w:rPr>
              <w:t xml:space="preserve">     :ARG1 (b / bằng</w:t>
            </w:r>
          </w:p>
          <w:p w:rsidR="00000000" w:rsidDel="00000000" w:rsidP="00000000" w:rsidRDefault="00000000" w:rsidRPr="00000000" w14:paraId="00000259">
            <w:pPr>
              <w:widowControl w:val="0"/>
              <w:spacing w:line="240" w:lineRule="auto"/>
              <w:ind w:firstLine="567"/>
              <w:rPr>
                <w:sz w:val="20"/>
                <w:szCs w:val="20"/>
              </w:rPr>
            </w:pPr>
            <w:r w:rsidDel="00000000" w:rsidR="00000000" w:rsidRPr="00000000">
              <w:rPr>
                <w:sz w:val="20"/>
                <w:szCs w:val="20"/>
                <w:rtl w:val="0"/>
              </w:rPr>
              <w:t xml:space="preserve">          :mod (t / thạc sĩ)</w:t>
            </w:r>
          </w:p>
          <w:p w:rsidR="00000000" w:rsidDel="00000000" w:rsidP="00000000" w:rsidRDefault="00000000" w:rsidRPr="00000000" w14:paraId="0000025A">
            <w:pPr>
              <w:widowControl w:val="0"/>
              <w:spacing w:line="240" w:lineRule="auto"/>
              <w:ind w:firstLine="567"/>
              <w:rPr>
                <w:sz w:val="20"/>
                <w:szCs w:val="20"/>
              </w:rPr>
            </w:pPr>
            <w:r w:rsidDel="00000000" w:rsidR="00000000" w:rsidRPr="00000000">
              <w:rPr>
                <w:sz w:val="20"/>
                <w:szCs w:val="20"/>
                <w:rtl w:val="0"/>
              </w:rPr>
              <w:t xml:space="preserve">          :topic (n / ngôn ngữ học)</w:t>
            </w:r>
          </w:p>
          <w:p w:rsidR="00000000" w:rsidDel="00000000" w:rsidP="00000000" w:rsidRDefault="00000000" w:rsidRPr="00000000" w14:paraId="0000025B">
            <w:pPr>
              <w:widowControl w:val="0"/>
              <w:spacing w:line="240" w:lineRule="auto"/>
              <w:ind w:firstLine="567"/>
              <w:rPr>
                <w:sz w:val="20"/>
                <w:szCs w:val="20"/>
              </w:rPr>
            </w:pPr>
            <w:r w:rsidDel="00000000" w:rsidR="00000000" w:rsidRPr="00000000">
              <w:rPr>
                <w:sz w:val="20"/>
                <w:szCs w:val="20"/>
                <w:rtl w:val="0"/>
              </w:rPr>
              <w:t xml:space="preserve">          :source (u / university</w:t>
            </w:r>
          </w:p>
          <w:p w:rsidR="00000000" w:rsidDel="00000000" w:rsidP="00000000" w:rsidRDefault="00000000" w:rsidRPr="00000000" w14:paraId="0000025C">
            <w:pPr>
              <w:widowControl w:val="0"/>
              <w:spacing w:line="240" w:lineRule="auto"/>
              <w:ind w:firstLine="567"/>
              <w:rPr>
                <w:sz w:val="20"/>
                <w:szCs w:val="20"/>
              </w:rPr>
            </w:pPr>
            <w:r w:rsidDel="00000000" w:rsidR="00000000" w:rsidRPr="00000000">
              <w:rPr>
                <w:sz w:val="20"/>
                <w:szCs w:val="20"/>
                <w:rtl w:val="0"/>
              </w:rPr>
              <w:t xml:space="preserve">               :wiki "University_of_California,_Los_Angeles"</w:t>
            </w:r>
          </w:p>
          <w:p w:rsidR="00000000" w:rsidDel="00000000" w:rsidP="00000000" w:rsidRDefault="00000000" w:rsidRPr="00000000" w14:paraId="0000025D">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25E">
            <w:pPr>
              <w:widowControl w:val="0"/>
              <w:spacing w:line="240" w:lineRule="auto"/>
              <w:ind w:firstLine="567"/>
              <w:rPr>
                <w:sz w:val="20"/>
                <w:szCs w:val="20"/>
              </w:rPr>
            </w:pPr>
            <w:r w:rsidDel="00000000" w:rsidR="00000000" w:rsidRPr="00000000">
              <w:rPr>
                <w:sz w:val="20"/>
                <w:szCs w:val="20"/>
                <w:rtl w:val="0"/>
              </w:rPr>
              <w:t xml:space="preserve">                    :op1 "UCLA"))))</w:t>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5F">
            <w:pPr>
              <w:ind w:firstLine="567"/>
              <w:rPr>
                <w:b w:val="1"/>
                <w:sz w:val="20"/>
                <w:szCs w:val="20"/>
              </w:rPr>
            </w:pPr>
            <w:r w:rsidDel="00000000" w:rsidR="00000000" w:rsidRPr="00000000">
              <w:rPr>
                <w:b w:val="1"/>
                <w:color w:val="ff0000"/>
                <w:sz w:val="20"/>
                <w:szCs w:val="20"/>
                <w:rtl w:val="0"/>
              </w:rPr>
              <w:t xml:space="preserve">Mối quan hệ ngụ ý - implied relation </w:t>
            </w: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1">
            <w:pPr>
              <w:spacing w:line="240" w:lineRule="auto"/>
              <w:ind w:firstLine="567"/>
              <w:rPr>
                <w:b w:val="1"/>
                <w:sz w:val="20"/>
                <w:szCs w:val="20"/>
              </w:rPr>
            </w:pPr>
            <w:r w:rsidDel="00000000" w:rsidR="00000000" w:rsidRPr="00000000">
              <w:rPr>
                <w:b w:val="1"/>
                <w:sz w:val="20"/>
                <w:szCs w:val="20"/>
                <w:rtl w:val="0"/>
              </w:rPr>
              <w:t xml:space="preserve">Example: government figures</w:t>
            </w:r>
          </w:p>
          <w:p w:rsidR="00000000" w:rsidDel="00000000" w:rsidP="00000000" w:rsidRDefault="00000000" w:rsidRPr="00000000" w14:paraId="00000262">
            <w:pPr>
              <w:spacing w:line="240" w:lineRule="auto"/>
              <w:ind w:firstLine="567"/>
              <w:rPr>
                <w:sz w:val="20"/>
                <w:szCs w:val="20"/>
              </w:rPr>
            </w:pPr>
            <w:r w:rsidDel="00000000" w:rsidR="00000000" w:rsidRPr="00000000">
              <w:rPr>
                <w:rtl w:val="0"/>
              </w:rPr>
            </w:r>
          </w:p>
          <w:p w:rsidR="00000000" w:rsidDel="00000000" w:rsidP="00000000" w:rsidRDefault="00000000" w:rsidRPr="00000000" w14:paraId="00000263">
            <w:pPr>
              <w:spacing w:line="240" w:lineRule="auto"/>
              <w:ind w:firstLine="567"/>
              <w:rPr>
                <w:sz w:val="20"/>
                <w:szCs w:val="20"/>
              </w:rPr>
            </w:pPr>
            <w:r w:rsidDel="00000000" w:rsidR="00000000" w:rsidRPr="00000000">
              <w:rPr>
                <w:sz w:val="20"/>
                <w:szCs w:val="20"/>
                <w:rtl w:val="0"/>
              </w:rPr>
              <w:t xml:space="preserve">(f / figure</w:t>
            </w:r>
          </w:p>
          <w:p w:rsidR="00000000" w:rsidDel="00000000" w:rsidP="00000000" w:rsidRDefault="00000000" w:rsidRPr="00000000" w14:paraId="00000264">
            <w:pPr>
              <w:spacing w:line="240" w:lineRule="auto"/>
              <w:ind w:firstLine="567"/>
              <w:rPr>
                <w:sz w:val="20"/>
                <w:szCs w:val="20"/>
              </w:rPr>
            </w:pPr>
            <w:r w:rsidDel="00000000" w:rsidR="00000000" w:rsidRPr="00000000">
              <w:rPr>
                <w:sz w:val="20"/>
                <w:szCs w:val="20"/>
                <w:rtl w:val="0"/>
              </w:rPr>
              <w:t xml:space="preserve">     :source (g / government-organization</w:t>
            </w:r>
          </w:p>
          <w:p w:rsidR="00000000" w:rsidDel="00000000" w:rsidP="00000000" w:rsidRDefault="00000000" w:rsidRPr="00000000" w14:paraId="00000265">
            <w:pPr>
              <w:spacing w:line="240" w:lineRule="auto"/>
              <w:ind w:firstLine="567"/>
              <w:rPr>
                <w:sz w:val="20"/>
                <w:szCs w:val="20"/>
              </w:rPr>
            </w:pPr>
            <w:r w:rsidDel="00000000" w:rsidR="00000000" w:rsidRPr="00000000">
              <w:rPr>
                <w:sz w:val="20"/>
                <w:szCs w:val="20"/>
                <w:rtl w:val="0"/>
              </w:rPr>
              <w:t xml:space="preserve">          :ARG0-of (g2 / govern-01)))</w:t>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spacing w:line="240" w:lineRule="auto"/>
              <w:ind w:firstLine="567"/>
              <w:rPr>
                <w:b w:val="1"/>
                <w:sz w:val="20"/>
                <w:szCs w:val="20"/>
              </w:rPr>
            </w:pPr>
            <w:r w:rsidDel="00000000" w:rsidR="00000000" w:rsidRPr="00000000">
              <w:rPr>
                <w:b w:val="1"/>
                <w:sz w:val="20"/>
                <w:szCs w:val="20"/>
                <w:rtl w:val="0"/>
              </w:rPr>
              <w:t xml:space="preserve">Example: số liệu chính phủ &lt;?&gt;</w:t>
            </w:r>
          </w:p>
          <w:p w:rsidR="00000000" w:rsidDel="00000000" w:rsidP="00000000" w:rsidRDefault="00000000" w:rsidRPr="00000000" w14:paraId="00000267">
            <w:pPr>
              <w:widowControl w:val="0"/>
              <w:spacing w:line="240" w:lineRule="auto"/>
              <w:ind w:firstLine="567"/>
              <w:rPr>
                <w:sz w:val="20"/>
                <w:szCs w:val="20"/>
              </w:rPr>
            </w:pPr>
            <w:r w:rsidDel="00000000" w:rsidR="00000000" w:rsidRPr="00000000">
              <w:rPr>
                <w:rtl w:val="0"/>
              </w:rPr>
            </w:r>
          </w:p>
          <w:p w:rsidR="00000000" w:rsidDel="00000000" w:rsidP="00000000" w:rsidRDefault="00000000" w:rsidRPr="00000000" w14:paraId="00000268">
            <w:pPr>
              <w:widowControl w:val="0"/>
              <w:spacing w:line="240" w:lineRule="auto"/>
              <w:ind w:firstLine="567"/>
              <w:rPr>
                <w:sz w:val="20"/>
                <w:szCs w:val="20"/>
              </w:rPr>
            </w:pPr>
            <w:r w:rsidDel="00000000" w:rsidR="00000000" w:rsidRPr="00000000">
              <w:rPr>
                <w:sz w:val="20"/>
                <w:szCs w:val="20"/>
                <w:rtl w:val="0"/>
              </w:rPr>
              <w:t xml:space="preserve">(s / số liệu</w:t>
            </w:r>
          </w:p>
          <w:p w:rsidR="00000000" w:rsidDel="00000000" w:rsidP="00000000" w:rsidRDefault="00000000" w:rsidRPr="00000000" w14:paraId="00000269">
            <w:pPr>
              <w:widowControl w:val="0"/>
              <w:spacing w:line="240" w:lineRule="auto"/>
              <w:ind w:firstLine="567"/>
              <w:rPr>
                <w:sz w:val="20"/>
                <w:szCs w:val="20"/>
              </w:rPr>
            </w:pPr>
            <w:r w:rsidDel="00000000" w:rsidR="00000000" w:rsidRPr="00000000">
              <w:rPr>
                <w:sz w:val="20"/>
                <w:szCs w:val="20"/>
                <w:rtl w:val="0"/>
              </w:rPr>
              <w:t xml:space="preserve">     :source (g / chính phủ))</w:t>
            </w:r>
          </w:p>
        </w:tc>
      </w:tr>
      <w:tr>
        <w:trPr>
          <w:cantSplit w:val="0"/>
          <w:trHeight w:val="400" w:hRule="atLeast"/>
          <w:tblHeader w:val="0"/>
        </w:trPr>
        <w:tc>
          <w:tcPr>
            <w:shd w:fill="auto" w:val="clear"/>
            <w:tcMar>
              <w:top w:w="100.0" w:type="dxa"/>
              <w:left w:w="100.0" w:type="dxa"/>
              <w:bottom w:w="100.0" w:type="dxa"/>
              <w:right w:w="100.0" w:type="dxa"/>
            </w:tcMar>
          </w:tcPr>
          <w:bookmarkStart w:colFirst="0" w:colLast="0" w:name="bookmark=id.35nkun2" w:id="15"/>
          <w:bookmarkEnd w:id="15"/>
          <w:p w:rsidR="00000000" w:rsidDel="00000000" w:rsidP="00000000" w:rsidRDefault="00000000" w:rsidRPr="00000000" w14:paraId="0000026A">
            <w:pPr>
              <w:spacing w:line="240" w:lineRule="auto"/>
              <w:ind w:firstLine="567"/>
              <w:rPr>
                <w:b w:val="1"/>
                <w:sz w:val="20"/>
                <w:szCs w:val="20"/>
              </w:rPr>
            </w:pPr>
            <w:r w:rsidDel="00000000" w:rsidR="00000000" w:rsidRPr="00000000">
              <w:rPr>
                <w:b w:val="1"/>
                <w:sz w:val="20"/>
                <w:szCs w:val="20"/>
                <w:rtl w:val="0"/>
              </w:rPr>
              <w:t xml:space="preserve">Example: a surface-to-surface missile </w:t>
            </w:r>
          </w:p>
          <w:p w:rsidR="00000000" w:rsidDel="00000000" w:rsidP="00000000" w:rsidRDefault="00000000" w:rsidRPr="00000000" w14:paraId="0000026B">
            <w:pPr>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6C">
            <w:pPr>
              <w:spacing w:line="240" w:lineRule="auto"/>
              <w:ind w:firstLine="567"/>
              <w:rPr>
                <w:sz w:val="20"/>
                <w:szCs w:val="20"/>
              </w:rPr>
            </w:pPr>
            <w:r w:rsidDel="00000000" w:rsidR="00000000" w:rsidRPr="00000000">
              <w:rPr>
                <w:sz w:val="20"/>
                <w:szCs w:val="20"/>
                <w:rtl w:val="0"/>
              </w:rPr>
              <w:t xml:space="preserve">(m / missile</w:t>
            </w:r>
          </w:p>
          <w:p w:rsidR="00000000" w:rsidDel="00000000" w:rsidP="00000000" w:rsidRDefault="00000000" w:rsidRPr="00000000" w14:paraId="0000026D">
            <w:pPr>
              <w:spacing w:line="240" w:lineRule="auto"/>
              <w:ind w:firstLine="567"/>
              <w:rPr>
                <w:sz w:val="20"/>
                <w:szCs w:val="20"/>
              </w:rPr>
            </w:pPr>
            <w:r w:rsidDel="00000000" w:rsidR="00000000" w:rsidRPr="00000000">
              <w:rPr>
                <w:sz w:val="20"/>
                <w:szCs w:val="20"/>
                <w:rtl w:val="0"/>
              </w:rPr>
              <w:t xml:space="preserve">    :source (s / surface)</w:t>
            </w:r>
          </w:p>
          <w:p w:rsidR="00000000" w:rsidDel="00000000" w:rsidP="00000000" w:rsidRDefault="00000000" w:rsidRPr="00000000" w14:paraId="0000026E">
            <w:pPr>
              <w:spacing w:line="240" w:lineRule="auto"/>
              <w:ind w:firstLine="567"/>
              <w:rPr>
                <w:b w:val="1"/>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destination</w:t>
            </w:r>
            <w:r w:rsidDel="00000000" w:rsidR="00000000" w:rsidRPr="00000000">
              <w:rPr>
                <w:sz w:val="20"/>
                <w:szCs w:val="20"/>
                <w:rtl w:val="0"/>
              </w:rPr>
              <w:t xml:space="preserve"> (s2 / surface))</w:t>
            </w:r>
            <w:r w:rsidDel="00000000" w:rsidR="00000000" w:rsidRPr="00000000">
              <w:rPr>
                <w:rtl w:val="0"/>
              </w:rPr>
            </w:r>
          </w:p>
        </w:tc>
        <w:tc>
          <w:tcPr>
            <w:shd w:fill="auto" w:val="clear"/>
            <w:tcMar>
              <w:top w:w="100.0" w:type="dxa"/>
              <w:left w:w="100.0" w:type="dxa"/>
              <w:bottom w:w="100.0" w:type="dxa"/>
              <w:right w:w="100.0" w:type="dxa"/>
            </w:tcMar>
          </w:tcPr>
          <w:bookmarkStart w:colFirst="0" w:colLast="0" w:name="bookmark=id.1ksv4uv" w:id="16"/>
          <w:bookmarkEnd w:id="16"/>
          <w:p w:rsidR="00000000" w:rsidDel="00000000" w:rsidP="00000000" w:rsidRDefault="00000000" w:rsidRPr="00000000" w14:paraId="0000026F">
            <w:pPr>
              <w:spacing w:line="240" w:lineRule="auto"/>
              <w:ind w:firstLine="567"/>
              <w:rPr>
                <w:b w:val="1"/>
                <w:sz w:val="20"/>
                <w:szCs w:val="20"/>
              </w:rPr>
            </w:pPr>
            <w:r w:rsidDel="00000000" w:rsidR="00000000" w:rsidRPr="00000000">
              <w:rPr>
                <w:b w:val="1"/>
                <w:sz w:val="20"/>
                <w:szCs w:val="20"/>
                <w:rtl w:val="0"/>
              </w:rPr>
              <w:t xml:space="preserve">Example: Tên lửa đất đối đất</w:t>
            </w:r>
          </w:p>
          <w:p w:rsidR="00000000" w:rsidDel="00000000" w:rsidP="00000000" w:rsidRDefault="00000000" w:rsidRPr="00000000" w14:paraId="00000270">
            <w:pPr>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71">
            <w:pPr>
              <w:spacing w:line="240" w:lineRule="auto"/>
              <w:ind w:firstLine="567"/>
              <w:rPr>
                <w:sz w:val="20"/>
                <w:szCs w:val="20"/>
              </w:rPr>
            </w:pPr>
            <w:r w:rsidDel="00000000" w:rsidR="00000000" w:rsidRPr="00000000">
              <w:rPr>
                <w:rtl w:val="0"/>
              </w:rPr>
            </w:r>
          </w:p>
          <w:p w:rsidR="00000000" w:rsidDel="00000000" w:rsidP="00000000" w:rsidRDefault="00000000" w:rsidRPr="00000000" w14:paraId="00000272">
            <w:pPr>
              <w:spacing w:line="240" w:lineRule="auto"/>
              <w:ind w:firstLine="567"/>
              <w:rPr>
                <w:sz w:val="20"/>
                <w:szCs w:val="20"/>
              </w:rPr>
            </w:pPr>
            <w:r w:rsidDel="00000000" w:rsidR="00000000" w:rsidRPr="00000000">
              <w:rPr>
                <w:sz w:val="20"/>
                <w:szCs w:val="20"/>
                <w:rtl w:val="0"/>
              </w:rPr>
              <w:t xml:space="preserve">(t / tên lửa</w:t>
            </w:r>
          </w:p>
          <w:p w:rsidR="00000000" w:rsidDel="00000000" w:rsidP="00000000" w:rsidRDefault="00000000" w:rsidRPr="00000000" w14:paraId="00000273">
            <w:pPr>
              <w:spacing w:line="240" w:lineRule="auto"/>
              <w:ind w:firstLine="567"/>
              <w:rPr>
                <w:sz w:val="20"/>
                <w:szCs w:val="20"/>
              </w:rPr>
            </w:pPr>
            <w:r w:rsidDel="00000000" w:rsidR="00000000" w:rsidRPr="00000000">
              <w:rPr>
                <w:sz w:val="20"/>
                <w:szCs w:val="20"/>
                <w:rtl w:val="0"/>
              </w:rPr>
              <w:t xml:space="preserve">    :source (đ / đất)</w:t>
            </w:r>
          </w:p>
          <w:p w:rsidR="00000000" w:rsidDel="00000000" w:rsidP="00000000" w:rsidRDefault="00000000" w:rsidRPr="00000000" w14:paraId="00000274">
            <w:pPr>
              <w:spacing w:line="240" w:lineRule="auto"/>
              <w:ind w:firstLine="567"/>
              <w:rPr>
                <w:b w:val="1"/>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destination</w:t>
            </w:r>
            <w:r w:rsidDel="00000000" w:rsidR="00000000" w:rsidRPr="00000000">
              <w:rPr>
                <w:sz w:val="20"/>
                <w:szCs w:val="20"/>
                <w:rtl w:val="0"/>
              </w:rPr>
              <w:t xml:space="preserve"> (đ2 / đất))</w:t>
            </w:r>
            <w:r w:rsidDel="00000000" w:rsidR="00000000" w:rsidRPr="00000000">
              <w:rPr>
                <w:rtl w:val="0"/>
              </w:rPr>
            </w:r>
          </w:p>
        </w:tc>
      </w:tr>
    </w:tbl>
    <w:p w:rsidR="00000000" w:rsidDel="00000000" w:rsidP="00000000" w:rsidRDefault="00000000" w:rsidRPr="00000000" w14:paraId="00000275">
      <w:pPr>
        <w:pStyle w:val="Heading3"/>
        <w:numPr>
          <w:ilvl w:val="2"/>
          <w:numId w:val="48"/>
        </w:numPr>
        <w:ind w:left="720" w:hanging="720"/>
        <w:rPr/>
      </w:pPr>
      <w:bookmarkStart w:colFirst="0" w:colLast="0" w:name="_heading=h.44sinio" w:id="17"/>
      <w:bookmarkEnd w:id="17"/>
      <w:r w:rsidDel="00000000" w:rsidR="00000000" w:rsidRPr="00000000">
        <w:rPr>
          <w:highlight w:val="white"/>
          <w:rtl w:val="0"/>
        </w:rPr>
        <w:t xml:space="preserve">:destination - điểm đến</w:t>
        <w:tab/>
        <w:t xml:space="preserve">/ đích</w:t>
        <w:tab/>
      </w:r>
      <w:r w:rsidDel="00000000" w:rsidR="00000000" w:rsidRPr="00000000">
        <w:rPr>
          <w:rtl w:val="0"/>
        </w:rPr>
      </w:r>
    </w:p>
    <w:tbl>
      <w:tblPr>
        <w:tblStyle w:val="Table1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ind w:firstLine="567"/>
              <w:rPr>
                <w:b w:val="1"/>
                <w:color w:val="ff0000"/>
                <w:sz w:val="20"/>
                <w:szCs w:val="20"/>
              </w:rPr>
            </w:pPr>
            <w:r w:rsidDel="00000000" w:rsidR="00000000" w:rsidRPr="00000000">
              <w:rPr>
                <w:b w:val="1"/>
                <w:color w:val="ff0000"/>
                <w:sz w:val="20"/>
                <w:szCs w:val="20"/>
                <w:rtl w:val="0"/>
              </w:rPr>
              <w:t xml:space="preserve">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ind w:firstLine="567"/>
              <w:rPr>
                <w:b w:val="1"/>
                <w:sz w:val="20"/>
                <w:szCs w:val="20"/>
              </w:rPr>
            </w:pPr>
            <w:r w:rsidDel="00000000" w:rsidR="00000000" w:rsidRPr="00000000">
              <w:rPr>
                <w:b w:val="1"/>
                <w:sz w:val="20"/>
                <w:szCs w:val="20"/>
                <w:rtl w:val="0"/>
              </w:rPr>
              <w:t xml:space="preserve">Example: I drove to the store.</w:t>
            </w:r>
          </w:p>
          <w:p w:rsidR="00000000" w:rsidDel="00000000" w:rsidP="00000000" w:rsidRDefault="00000000" w:rsidRPr="00000000" w14:paraId="00000279">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7A">
            <w:pPr>
              <w:widowControl w:val="0"/>
              <w:spacing w:line="240" w:lineRule="auto"/>
              <w:ind w:firstLine="567"/>
              <w:rPr>
                <w:sz w:val="20"/>
                <w:szCs w:val="20"/>
              </w:rPr>
            </w:pPr>
            <w:r w:rsidDel="00000000" w:rsidR="00000000" w:rsidRPr="00000000">
              <w:rPr>
                <w:sz w:val="20"/>
                <w:szCs w:val="20"/>
                <w:rtl w:val="0"/>
              </w:rPr>
              <w:t xml:space="preserve">(d / drive-01</w:t>
            </w:r>
          </w:p>
          <w:p w:rsidR="00000000" w:rsidDel="00000000" w:rsidP="00000000" w:rsidRDefault="00000000" w:rsidRPr="00000000" w14:paraId="0000027B">
            <w:pPr>
              <w:widowControl w:val="0"/>
              <w:spacing w:line="240" w:lineRule="auto"/>
              <w:ind w:firstLine="567"/>
              <w:rPr>
                <w:sz w:val="20"/>
                <w:szCs w:val="20"/>
              </w:rPr>
            </w:pPr>
            <w:r w:rsidDel="00000000" w:rsidR="00000000" w:rsidRPr="00000000">
              <w:rPr>
                <w:sz w:val="20"/>
                <w:szCs w:val="20"/>
                <w:rtl w:val="0"/>
              </w:rPr>
              <w:t xml:space="preserve">     :ARG0 (i / i)</w:t>
            </w:r>
          </w:p>
          <w:p w:rsidR="00000000" w:rsidDel="00000000" w:rsidP="00000000" w:rsidRDefault="00000000" w:rsidRPr="00000000" w14:paraId="0000027C">
            <w:pPr>
              <w:widowControl w:val="0"/>
              <w:spacing w:line="240" w:lineRule="auto"/>
              <w:ind w:firstLine="567"/>
              <w:rPr>
                <w:sz w:val="20"/>
                <w:szCs w:val="20"/>
              </w:rPr>
            </w:pPr>
            <w:r w:rsidDel="00000000" w:rsidR="00000000" w:rsidRPr="00000000">
              <w:rPr>
                <w:sz w:val="20"/>
                <w:szCs w:val="20"/>
                <w:rtl w:val="0"/>
              </w:rPr>
              <w:t xml:space="preserve">     :destination (s / store))</w:t>
            </w:r>
          </w:p>
          <w:p w:rsidR="00000000" w:rsidDel="00000000" w:rsidP="00000000" w:rsidRDefault="00000000" w:rsidRPr="00000000" w14:paraId="0000027D">
            <w:pPr>
              <w:widowControl w:val="0"/>
              <w:spacing w:line="240" w:lineRule="auto"/>
              <w:ind w:firstLine="567"/>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E">
            <w:pPr>
              <w:widowControl w:val="0"/>
              <w:spacing w:line="240" w:lineRule="auto"/>
              <w:ind w:firstLine="567"/>
              <w:rPr>
                <w:b w:val="1"/>
                <w:sz w:val="20"/>
                <w:szCs w:val="20"/>
              </w:rPr>
            </w:pPr>
            <w:r w:rsidDel="00000000" w:rsidR="00000000" w:rsidRPr="00000000">
              <w:rPr>
                <w:b w:val="1"/>
                <w:sz w:val="20"/>
                <w:szCs w:val="20"/>
                <w:rtl w:val="0"/>
              </w:rPr>
              <w:t xml:space="preserve">Example: Tôi lái xe đến cửa hàng</w:t>
            </w:r>
          </w:p>
          <w:p w:rsidR="00000000" w:rsidDel="00000000" w:rsidP="00000000" w:rsidRDefault="00000000" w:rsidRPr="00000000" w14:paraId="0000027F">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80">
            <w:pPr>
              <w:widowControl w:val="0"/>
              <w:spacing w:line="240" w:lineRule="auto"/>
              <w:ind w:firstLine="567"/>
              <w:rPr>
                <w:sz w:val="20"/>
                <w:szCs w:val="20"/>
              </w:rPr>
            </w:pPr>
            <w:r w:rsidDel="00000000" w:rsidR="00000000" w:rsidRPr="00000000">
              <w:rPr>
                <w:sz w:val="20"/>
                <w:szCs w:val="20"/>
                <w:rtl w:val="0"/>
              </w:rPr>
              <w:t xml:space="preserve">(l / lái</w:t>
            </w:r>
          </w:p>
          <w:p w:rsidR="00000000" w:rsidDel="00000000" w:rsidP="00000000" w:rsidRDefault="00000000" w:rsidRPr="00000000" w14:paraId="00000281">
            <w:pPr>
              <w:widowControl w:val="0"/>
              <w:spacing w:line="240" w:lineRule="auto"/>
              <w:ind w:firstLine="567"/>
              <w:rPr>
                <w:sz w:val="20"/>
                <w:szCs w:val="20"/>
              </w:rPr>
            </w:pPr>
            <w:r w:rsidDel="00000000" w:rsidR="00000000" w:rsidRPr="00000000">
              <w:rPr>
                <w:sz w:val="20"/>
                <w:szCs w:val="20"/>
                <w:rtl w:val="0"/>
              </w:rPr>
              <w:t xml:space="preserve">    :ARG0 (t / tôi)</w:t>
            </w:r>
          </w:p>
          <w:p w:rsidR="00000000" w:rsidDel="00000000" w:rsidP="00000000" w:rsidRDefault="00000000" w:rsidRPr="00000000" w14:paraId="00000282">
            <w:pPr>
              <w:widowControl w:val="0"/>
              <w:spacing w:line="240" w:lineRule="auto"/>
              <w:ind w:firstLine="567"/>
              <w:rPr>
                <w:sz w:val="20"/>
                <w:szCs w:val="20"/>
              </w:rPr>
            </w:pPr>
            <w:r w:rsidDel="00000000" w:rsidR="00000000" w:rsidRPr="00000000">
              <w:rPr>
                <w:sz w:val="20"/>
                <w:szCs w:val="20"/>
                <w:rtl w:val="0"/>
              </w:rPr>
              <w:t xml:space="preserve">    :ARG1 (x / xe)</w:t>
            </w:r>
          </w:p>
          <w:p w:rsidR="00000000" w:rsidDel="00000000" w:rsidP="00000000" w:rsidRDefault="00000000" w:rsidRPr="00000000" w14:paraId="00000283">
            <w:pPr>
              <w:widowControl w:val="0"/>
              <w:spacing w:line="240" w:lineRule="auto"/>
              <w:ind w:firstLine="567"/>
              <w:rPr>
                <w:b w:val="1"/>
                <w:sz w:val="20"/>
                <w:szCs w:val="20"/>
              </w:rPr>
            </w:pPr>
            <w:r w:rsidDel="00000000" w:rsidR="00000000" w:rsidRPr="00000000">
              <w:rPr>
                <w:sz w:val="20"/>
                <w:szCs w:val="20"/>
                <w:rtl w:val="0"/>
              </w:rPr>
              <w:t xml:space="preserve">    :destination (c / cửa hàng))</w:t>
            </w: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84">
            <w:pPr>
              <w:widowControl w:val="0"/>
              <w:spacing w:line="240" w:lineRule="auto"/>
              <w:ind w:firstLine="567"/>
              <w:rPr>
                <w:sz w:val="20"/>
                <w:szCs w:val="20"/>
              </w:rPr>
            </w:pPr>
            <w:hyperlink w:anchor="bookmark=id.lnxbz9">
              <w:r w:rsidDel="00000000" w:rsidR="00000000" w:rsidRPr="00000000">
                <w:rPr>
                  <w:b w:val="1"/>
                  <w:color w:val="1155cc"/>
                  <w:sz w:val="20"/>
                  <w:szCs w:val="20"/>
                  <w:u w:val="single"/>
                  <w:rtl w:val="0"/>
                </w:rPr>
                <w:t xml:space="preserve">Example: He drove west, from Houston to Austin .</w:t>
              </w:r>
            </w:hyperlink>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ind w:firstLine="567"/>
              <w:rPr>
                <w:b w:val="1"/>
                <w:sz w:val="20"/>
                <w:szCs w:val="20"/>
              </w:rPr>
            </w:pPr>
            <w:hyperlink w:anchor="bookmark=id.35nkun2">
              <w:r w:rsidDel="00000000" w:rsidR="00000000" w:rsidRPr="00000000">
                <w:rPr>
                  <w:b w:val="1"/>
                  <w:color w:val="1155cc"/>
                  <w:sz w:val="20"/>
                  <w:szCs w:val="20"/>
                  <w:u w:val="single"/>
                  <w:rtl w:val="0"/>
                </w:rPr>
                <w:t xml:space="preserve">Example: a surface-to-surface missile </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8">
            <w:pPr>
              <w:widowControl w:val="0"/>
              <w:spacing w:line="240" w:lineRule="auto"/>
              <w:ind w:firstLine="567"/>
              <w:rPr>
                <w:b w:val="1"/>
                <w:sz w:val="20"/>
                <w:szCs w:val="20"/>
              </w:rPr>
            </w:pPr>
            <w:r w:rsidDel="00000000" w:rsidR="00000000" w:rsidRPr="00000000">
              <w:rPr>
                <w:b w:val="1"/>
                <w:sz w:val="20"/>
                <w:szCs w:val="20"/>
                <w:rtl w:val="0"/>
              </w:rPr>
              <w:t xml:space="preserve">Example: She heated the oven to 250 degrees Celsius. </w:t>
            </w:r>
          </w:p>
          <w:p w:rsidR="00000000" w:rsidDel="00000000" w:rsidP="00000000" w:rsidRDefault="00000000" w:rsidRPr="00000000" w14:paraId="00000289">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8A">
            <w:pPr>
              <w:widowControl w:val="0"/>
              <w:spacing w:line="240" w:lineRule="auto"/>
              <w:ind w:firstLine="567"/>
              <w:rPr>
                <w:sz w:val="20"/>
                <w:szCs w:val="20"/>
              </w:rPr>
            </w:pPr>
            <w:r w:rsidDel="00000000" w:rsidR="00000000" w:rsidRPr="00000000">
              <w:rPr>
                <w:sz w:val="20"/>
                <w:szCs w:val="20"/>
                <w:rtl w:val="0"/>
              </w:rPr>
              <w:t xml:space="preserve">(h / heat-01</w:t>
            </w:r>
          </w:p>
          <w:p w:rsidR="00000000" w:rsidDel="00000000" w:rsidP="00000000" w:rsidRDefault="00000000" w:rsidRPr="00000000" w14:paraId="0000028B">
            <w:pPr>
              <w:widowControl w:val="0"/>
              <w:spacing w:line="240" w:lineRule="auto"/>
              <w:ind w:firstLine="567"/>
              <w:rPr>
                <w:sz w:val="20"/>
                <w:szCs w:val="20"/>
              </w:rPr>
            </w:pPr>
            <w:r w:rsidDel="00000000" w:rsidR="00000000" w:rsidRPr="00000000">
              <w:rPr>
                <w:sz w:val="20"/>
                <w:szCs w:val="20"/>
                <w:rtl w:val="0"/>
              </w:rPr>
              <w:t xml:space="preserve">     :ARG0 (s / she)</w:t>
            </w:r>
          </w:p>
          <w:p w:rsidR="00000000" w:rsidDel="00000000" w:rsidP="00000000" w:rsidRDefault="00000000" w:rsidRPr="00000000" w14:paraId="0000028C">
            <w:pPr>
              <w:widowControl w:val="0"/>
              <w:spacing w:line="240" w:lineRule="auto"/>
              <w:ind w:firstLine="567"/>
              <w:rPr>
                <w:sz w:val="20"/>
                <w:szCs w:val="20"/>
              </w:rPr>
            </w:pPr>
            <w:r w:rsidDel="00000000" w:rsidR="00000000" w:rsidRPr="00000000">
              <w:rPr>
                <w:sz w:val="20"/>
                <w:szCs w:val="20"/>
                <w:rtl w:val="0"/>
              </w:rPr>
              <w:t xml:space="preserve">     :ARG1 (o / oven)</w:t>
            </w:r>
          </w:p>
          <w:p w:rsidR="00000000" w:rsidDel="00000000" w:rsidP="00000000" w:rsidRDefault="00000000" w:rsidRPr="00000000" w14:paraId="0000028D">
            <w:pPr>
              <w:widowControl w:val="0"/>
              <w:spacing w:line="240" w:lineRule="auto"/>
              <w:ind w:firstLine="567"/>
              <w:rPr>
                <w:sz w:val="20"/>
                <w:szCs w:val="20"/>
              </w:rPr>
            </w:pPr>
            <w:r w:rsidDel="00000000" w:rsidR="00000000" w:rsidRPr="00000000">
              <w:rPr>
                <w:sz w:val="20"/>
                <w:szCs w:val="20"/>
                <w:rtl w:val="0"/>
              </w:rPr>
              <w:t xml:space="preserve">     :destination (t / temperature-quantity</w:t>
            </w:r>
          </w:p>
          <w:p w:rsidR="00000000" w:rsidDel="00000000" w:rsidP="00000000" w:rsidRDefault="00000000" w:rsidRPr="00000000" w14:paraId="0000028E">
            <w:pPr>
              <w:widowControl w:val="0"/>
              <w:spacing w:line="240" w:lineRule="auto"/>
              <w:ind w:firstLine="567"/>
              <w:rPr>
                <w:sz w:val="20"/>
                <w:szCs w:val="20"/>
              </w:rPr>
            </w:pPr>
            <w:r w:rsidDel="00000000" w:rsidR="00000000" w:rsidRPr="00000000">
              <w:rPr>
                <w:sz w:val="20"/>
                <w:szCs w:val="20"/>
                <w:rtl w:val="0"/>
              </w:rPr>
              <w:t xml:space="preserve">          :quant 250</w:t>
            </w:r>
          </w:p>
          <w:p w:rsidR="00000000" w:rsidDel="00000000" w:rsidP="00000000" w:rsidRDefault="00000000" w:rsidRPr="00000000" w14:paraId="0000028F">
            <w:pPr>
              <w:widowControl w:val="0"/>
              <w:spacing w:line="240" w:lineRule="auto"/>
              <w:ind w:firstLine="567"/>
              <w:rPr>
                <w:b w:val="1"/>
                <w:sz w:val="20"/>
                <w:szCs w:val="20"/>
              </w:rPr>
            </w:pPr>
            <w:r w:rsidDel="00000000" w:rsidR="00000000" w:rsidRPr="00000000">
              <w:rPr>
                <w:sz w:val="20"/>
                <w:szCs w:val="20"/>
                <w:rtl w:val="0"/>
              </w:rPr>
              <w:t xml:space="preserve">          :scale (c / celsius)))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spacing w:line="240" w:lineRule="auto"/>
              <w:ind w:firstLine="567"/>
              <w:rPr>
                <w:b w:val="1"/>
                <w:sz w:val="20"/>
                <w:szCs w:val="20"/>
              </w:rPr>
            </w:pPr>
            <w:r w:rsidDel="00000000" w:rsidR="00000000" w:rsidRPr="00000000">
              <w:rPr>
                <w:b w:val="1"/>
                <w:sz w:val="20"/>
                <w:szCs w:val="20"/>
                <w:rtl w:val="0"/>
              </w:rPr>
              <w:t xml:space="preserve">Example: Cô ấy làm nóng lò vi sóng ở 250 độ C. </w:t>
            </w:r>
          </w:p>
          <w:p w:rsidR="00000000" w:rsidDel="00000000" w:rsidP="00000000" w:rsidRDefault="00000000" w:rsidRPr="00000000" w14:paraId="00000291">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92">
            <w:pPr>
              <w:widowControl w:val="0"/>
              <w:spacing w:line="240" w:lineRule="auto"/>
              <w:ind w:firstLine="567"/>
              <w:rPr>
                <w:sz w:val="20"/>
                <w:szCs w:val="20"/>
              </w:rPr>
            </w:pPr>
            <w:r w:rsidDel="00000000" w:rsidR="00000000" w:rsidRPr="00000000">
              <w:rPr>
                <w:sz w:val="20"/>
                <w:szCs w:val="20"/>
                <w:rtl w:val="0"/>
              </w:rPr>
              <w:t xml:space="preserve">(l / làm nóng</w:t>
            </w:r>
          </w:p>
          <w:p w:rsidR="00000000" w:rsidDel="00000000" w:rsidP="00000000" w:rsidRDefault="00000000" w:rsidRPr="00000000" w14:paraId="00000293">
            <w:pPr>
              <w:widowControl w:val="0"/>
              <w:spacing w:line="240" w:lineRule="auto"/>
              <w:ind w:firstLine="567"/>
              <w:rPr>
                <w:sz w:val="20"/>
                <w:szCs w:val="20"/>
              </w:rPr>
            </w:pPr>
            <w:r w:rsidDel="00000000" w:rsidR="00000000" w:rsidRPr="00000000">
              <w:rPr>
                <w:sz w:val="20"/>
                <w:szCs w:val="20"/>
                <w:rtl w:val="0"/>
              </w:rPr>
              <w:t xml:space="preserve">     :ARG0 (c / cô ấy)</w:t>
            </w:r>
          </w:p>
          <w:p w:rsidR="00000000" w:rsidDel="00000000" w:rsidP="00000000" w:rsidRDefault="00000000" w:rsidRPr="00000000" w14:paraId="00000294">
            <w:pPr>
              <w:widowControl w:val="0"/>
              <w:spacing w:line="240" w:lineRule="auto"/>
              <w:ind w:firstLine="567"/>
              <w:rPr>
                <w:sz w:val="20"/>
                <w:szCs w:val="20"/>
              </w:rPr>
            </w:pPr>
            <w:r w:rsidDel="00000000" w:rsidR="00000000" w:rsidRPr="00000000">
              <w:rPr>
                <w:sz w:val="20"/>
                <w:szCs w:val="20"/>
                <w:rtl w:val="0"/>
              </w:rPr>
              <w:t xml:space="preserve">     :ARG1 (l / lò vi sóng)</w:t>
            </w:r>
          </w:p>
          <w:p w:rsidR="00000000" w:rsidDel="00000000" w:rsidP="00000000" w:rsidRDefault="00000000" w:rsidRPr="00000000" w14:paraId="00000295">
            <w:pPr>
              <w:widowControl w:val="0"/>
              <w:spacing w:line="240" w:lineRule="auto"/>
              <w:ind w:firstLine="567"/>
              <w:rPr>
                <w:sz w:val="20"/>
                <w:szCs w:val="20"/>
              </w:rPr>
            </w:pPr>
            <w:r w:rsidDel="00000000" w:rsidR="00000000" w:rsidRPr="00000000">
              <w:rPr>
                <w:sz w:val="20"/>
                <w:szCs w:val="20"/>
                <w:rtl w:val="0"/>
              </w:rPr>
              <w:t xml:space="preserve">     :destination (t / temperature-quantity</w:t>
            </w:r>
          </w:p>
          <w:p w:rsidR="00000000" w:rsidDel="00000000" w:rsidP="00000000" w:rsidRDefault="00000000" w:rsidRPr="00000000" w14:paraId="00000296">
            <w:pPr>
              <w:widowControl w:val="0"/>
              <w:spacing w:line="240" w:lineRule="auto"/>
              <w:ind w:firstLine="567"/>
              <w:rPr>
                <w:sz w:val="20"/>
                <w:szCs w:val="20"/>
              </w:rPr>
            </w:pPr>
            <w:r w:rsidDel="00000000" w:rsidR="00000000" w:rsidRPr="00000000">
              <w:rPr>
                <w:sz w:val="20"/>
                <w:szCs w:val="20"/>
                <w:rtl w:val="0"/>
              </w:rPr>
              <w:t xml:space="preserve">          :quant 250</w:t>
            </w:r>
          </w:p>
          <w:p w:rsidR="00000000" w:rsidDel="00000000" w:rsidP="00000000" w:rsidRDefault="00000000" w:rsidRPr="00000000" w14:paraId="00000297">
            <w:pPr>
              <w:widowControl w:val="0"/>
              <w:spacing w:line="240" w:lineRule="auto"/>
              <w:ind w:firstLine="567"/>
              <w:rPr>
                <w:b w:val="1"/>
                <w:sz w:val="20"/>
                <w:szCs w:val="20"/>
              </w:rPr>
            </w:pPr>
            <w:r w:rsidDel="00000000" w:rsidR="00000000" w:rsidRPr="00000000">
              <w:rPr>
                <w:sz w:val="20"/>
                <w:szCs w:val="20"/>
                <w:rtl w:val="0"/>
              </w:rPr>
              <w:t xml:space="preserve">          :scale (đ / độ C)))</w:t>
            </w: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98">
            <w:pPr>
              <w:widowControl w:val="0"/>
              <w:spacing w:line="240" w:lineRule="auto"/>
              <w:ind w:firstLine="567"/>
              <w:rPr>
                <w:b w:val="1"/>
                <w:color w:val="ff0000"/>
                <w:sz w:val="20"/>
                <w:szCs w:val="20"/>
              </w:rPr>
            </w:pPr>
            <w:r w:rsidDel="00000000" w:rsidR="00000000" w:rsidRPr="00000000">
              <w:rPr>
                <w:b w:val="1"/>
                <w:color w:val="ff0000"/>
                <w:sz w:val="20"/>
                <w:szCs w:val="20"/>
                <w:rtl w:val="0"/>
              </w:rPr>
              <w:t xml:space="preserve">without preposition - Không có giới từ</w:t>
            </w:r>
          </w:p>
        </w:tc>
      </w:tr>
      <w:tr>
        <w:trPr>
          <w:cantSplit w:val="0"/>
          <w:tblHeader w:val="0"/>
        </w:trPr>
        <w:tc>
          <w:tcPr>
            <w:shd w:fill="auto" w:val="clear"/>
            <w:tcMar>
              <w:top w:w="100.0" w:type="dxa"/>
              <w:left w:w="100.0" w:type="dxa"/>
              <w:bottom w:w="100.0" w:type="dxa"/>
              <w:right w:w="100.0" w:type="dxa"/>
            </w:tcMar>
          </w:tcPr>
          <w:bookmarkStart w:colFirst="0" w:colLast="0" w:name="bookmark=id.2jxsxqh" w:id="18"/>
          <w:bookmarkEnd w:id="18"/>
          <w:p w:rsidR="00000000" w:rsidDel="00000000" w:rsidP="00000000" w:rsidRDefault="00000000" w:rsidRPr="00000000" w14:paraId="0000029A">
            <w:pPr>
              <w:widowControl w:val="0"/>
              <w:spacing w:line="240" w:lineRule="auto"/>
              <w:ind w:firstLine="567"/>
              <w:rPr>
                <w:b w:val="1"/>
                <w:sz w:val="20"/>
                <w:szCs w:val="20"/>
              </w:rPr>
            </w:pPr>
            <w:r w:rsidDel="00000000" w:rsidR="00000000" w:rsidRPr="00000000">
              <w:rPr>
                <w:b w:val="1"/>
                <w:sz w:val="20"/>
                <w:szCs w:val="20"/>
                <w:rtl w:val="0"/>
              </w:rPr>
              <w:t xml:space="preserve">Example: It 's extremely troublesome to get there via land . </w:t>
            </w:r>
          </w:p>
          <w:p w:rsidR="00000000" w:rsidDel="00000000" w:rsidP="00000000" w:rsidRDefault="00000000" w:rsidRPr="00000000" w14:paraId="0000029B">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9C">
            <w:pPr>
              <w:widowControl w:val="0"/>
              <w:spacing w:line="240" w:lineRule="auto"/>
              <w:ind w:firstLine="567"/>
              <w:rPr>
                <w:sz w:val="20"/>
                <w:szCs w:val="20"/>
              </w:rPr>
            </w:pPr>
            <w:r w:rsidDel="00000000" w:rsidR="00000000" w:rsidRPr="00000000">
              <w:rPr>
                <w:sz w:val="20"/>
                <w:szCs w:val="20"/>
                <w:rtl w:val="0"/>
              </w:rPr>
              <w:t xml:space="preserve">(t / trouble-05</w:t>
            </w:r>
          </w:p>
          <w:p w:rsidR="00000000" w:rsidDel="00000000" w:rsidP="00000000" w:rsidRDefault="00000000" w:rsidRPr="00000000" w14:paraId="0000029D">
            <w:pPr>
              <w:widowControl w:val="0"/>
              <w:spacing w:line="240" w:lineRule="auto"/>
              <w:ind w:firstLine="567"/>
              <w:rPr>
                <w:sz w:val="20"/>
                <w:szCs w:val="20"/>
              </w:rPr>
            </w:pPr>
            <w:r w:rsidDel="00000000" w:rsidR="00000000" w:rsidRPr="00000000">
              <w:rPr>
                <w:sz w:val="20"/>
                <w:szCs w:val="20"/>
                <w:rtl w:val="0"/>
              </w:rPr>
              <w:t xml:space="preserve">   :ARG2 (g / get-05</w:t>
            </w:r>
          </w:p>
          <w:p w:rsidR="00000000" w:rsidDel="00000000" w:rsidP="00000000" w:rsidRDefault="00000000" w:rsidRPr="00000000" w14:paraId="0000029E">
            <w:pPr>
              <w:widowControl w:val="0"/>
              <w:spacing w:line="240" w:lineRule="auto"/>
              <w:ind w:firstLine="567"/>
              <w:rPr>
                <w:sz w:val="20"/>
                <w:szCs w:val="20"/>
              </w:rPr>
            </w:pPr>
            <w:r w:rsidDel="00000000" w:rsidR="00000000" w:rsidRPr="00000000">
              <w:rPr>
                <w:sz w:val="20"/>
                <w:szCs w:val="20"/>
                <w:rtl w:val="0"/>
              </w:rPr>
              <w:t xml:space="preserve">       :destination (t2 / there)</w:t>
            </w:r>
          </w:p>
          <w:p w:rsidR="00000000" w:rsidDel="00000000" w:rsidP="00000000" w:rsidRDefault="00000000" w:rsidRPr="00000000" w14:paraId="0000029F">
            <w:pPr>
              <w:widowControl w:val="0"/>
              <w:spacing w:line="240" w:lineRule="auto"/>
              <w:ind w:firstLine="567"/>
              <w:rPr>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path</w:t>
            </w:r>
            <w:r w:rsidDel="00000000" w:rsidR="00000000" w:rsidRPr="00000000">
              <w:rPr>
                <w:sz w:val="20"/>
                <w:szCs w:val="20"/>
                <w:rtl w:val="0"/>
              </w:rPr>
              <w:t xml:space="preserve"> (l / land))</w:t>
            </w:r>
          </w:p>
          <w:p w:rsidR="00000000" w:rsidDel="00000000" w:rsidP="00000000" w:rsidRDefault="00000000" w:rsidRPr="00000000" w14:paraId="000002A0">
            <w:pPr>
              <w:widowControl w:val="0"/>
              <w:spacing w:line="240" w:lineRule="auto"/>
              <w:ind w:firstLine="567"/>
              <w:rPr>
                <w:b w:val="1"/>
                <w:sz w:val="20"/>
                <w:szCs w:val="20"/>
              </w:rPr>
            </w:pPr>
            <w:r w:rsidDel="00000000" w:rsidR="00000000" w:rsidRPr="00000000">
              <w:rPr>
                <w:sz w:val="20"/>
                <w:szCs w:val="20"/>
                <w:rtl w:val="0"/>
              </w:rPr>
              <w:t xml:space="preserve">   :degree (e / extreme))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ind w:firstLine="567"/>
              <w:rPr>
                <w:b w:val="1"/>
                <w:sz w:val="20"/>
                <w:szCs w:val="20"/>
              </w:rPr>
            </w:pPr>
            <w:r w:rsidDel="00000000" w:rsidR="00000000" w:rsidRPr="00000000">
              <w:rPr>
                <w:b w:val="1"/>
                <w:sz w:val="20"/>
                <w:szCs w:val="20"/>
                <w:rtl w:val="0"/>
              </w:rPr>
              <w:t xml:space="preserve">Example: Đến chỗ đó bằng đường bộ cực kỳ khó khăn. </w:t>
            </w:r>
          </w:p>
          <w:p w:rsidR="00000000" w:rsidDel="00000000" w:rsidP="00000000" w:rsidRDefault="00000000" w:rsidRPr="00000000" w14:paraId="000002A2">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A3">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A4">
            <w:pPr>
              <w:widowControl w:val="0"/>
              <w:spacing w:line="240" w:lineRule="auto"/>
              <w:ind w:firstLine="567"/>
              <w:rPr>
                <w:sz w:val="20"/>
                <w:szCs w:val="20"/>
              </w:rPr>
            </w:pPr>
            <w:r w:rsidDel="00000000" w:rsidR="00000000" w:rsidRPr="00000000">
              <w:rPr>
                <w:sz w:val="20"/>
                <w:szCs w:val="20"/>
                <w:rtl w:val="0"/>
              </w:rPr>
              <w:t xml:space="preserve">(k / khó khăn</w:t>
            </w:r>
          </w:p>
          <w:p w:rsidR="00000000" w:rsidDel="00000000" w:rsidP="00000000" w:rsidRDefault="00000000" w:rsidRPr="00000000" w14:paraId="000002A5">
            <w:pPr>
              <w:widowControl w:val="0"/>
              <w:spacing w:line="240" w:lineRule="auto"/>
              <w:ind w:firstLine="567"/>
              <w:rPr>
                <w:sz w:val="20"/>
                <w:szCs w:val="20"/>
              </w:rPr>
            </w:pPr>
            <w:r w:rsidDel="00000000" w:rsidR="00000000" w:rsidRPr="00000000">
              <w:rPr>
                <w:sz w:val="20"/>
                <w:szCs w:val="20"/>
                <w:rtl w:val="0"/>
              </w:rPr>
              <w:t xml:space="preserve">     :ARG2 (đ / đến</w:t>
            </w:r>
          </w:p>
          <w:p w:rsidR="00000000" w:rsidDel="00000000" w:rsidP="00000000" w:rsidRDefault="00000000" w:rsidRPr="00000000" w14:paraId="000002A6">
            <w:pPr>
              <w:widowControl w:val="0"/>
              <w:spacing w:line="240" w:lineRule="auto"/>
              <w:ind w:firstLine="567"/>
              <w:rPr>
                <w:sz w:val="20"/>
                <w:szCs w:val="20"/>
              </w:rPr>
            </w:pPr>
            <w:r w:rsidDel="00000000" w:rsidR="00000000" w:rsidRPr="00000000">
              <w:rPr>
                <w:sz w:val="20"/>
                <w:szCs w:val="20"/>
                <w:rtl w:val="0"/>
              </w:rPr>
              <w:t xml:space="preserve">          :destination (c / chỗ</w:t>
            </w:r>
          </w:p>
          <w:p w:rsidR="00000000" w:rsidDel="00000000" w:rsidP="00000000" w:rsidRDefault="00000000" w:rsidRPr="00000000" w14:paraId="000002A7">
            <w:pPr>
              <w:widowControl w:val="0"/>
              <w:spacing w:line="240" w:lineRule="auto"/>
              <w:ind w:firstLine="567"/>
              <w:rPr>
                <w:sz w:val="20"/>
                <w:szCs w:val="20"/>
              </w:rPr>
            </w:pPr>
            <w:r w:rsidDel="00000000" w:rsidR="00000000" w:rsidRPr="00000000">
              <w:rPr>
                <w:sz w:val="20"/>
                <w:szCs w:val="20"/>
                <w:rtl w:val="0"/>
              </w:rPr>
              <w:t xml:space="preserve">              :mod (đ1 / đó))</w:t>
            </w:r>
          </w:p>
          <w:p w:rsidR="00000000" w:rsidDel="00000000" w:rsidP="00000000" w:rsidRDefault="00000000" w:rsidRPr="00000000" w14:paraId="000002A8">
            <w:pPr>
              <w:widowControl w:val="0"/>
              <w:spacing w:line="240" w:lineRule="auto"/>
              <w:ind w:firstLine="567"/>
              <w:rPr>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path</w:t>
            </w:r>
            <w:r w:rsidDel="00000000" w:rsidR="00000000" w:rsidRPr="00000000">
              <w:rPr>
                <w:sz w:val="20"/>
                <w:szCs w:val="20"/>
                <w:rtl w:val="0"/>
              </w:rPr>
              <w:t xml:space="preserve"> (đ2 / đường bộ))</w:t>
            </w:r>
          </w:p>
          <w:p w:rsidR="00000000" w:rsidDel="00000000" w:rsidP="00000000" w:rsidRDefault="00000000" w:rsidRPr="00000000" w14:paraId="000002A9">
            <w:pPr>
              <w:widowControl w:val="0"/>
              <w:spacing w:line="240" w:lineRule="auto"/>
              <w:ind w:firstLine="567"/>
              <w:rPr>
                <w:b w:val="1"/>
                <w:sz w:val="20"/>
                <w:szCs w:val="20"/>
              </w:rPr>
            </w:pPr>
            <w:r w:rsidDel="00000000" w:rsidR="00000000" w:rsidRPr="00000000">
              <w:rPr>
                <w:sz w:val="20"/>
                <w:szCs w:val="20"/>
                <w:rtl w:val="0"/>
              </w:rPr>
              <w:t xml:space="preserve">     :degree (c1 / cực kỳ))</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A">
            <w:pPr>
              <w:widowControl w:val="0"/>
              <w:spacing w:line="240" w:lineRule="auto"/>
              <w:ind w:firstLine="567"/>
              <w:rPr>
                <w:b w:val="1"/>
                <w:sz w:val="20"/>
                <w:szCs w:val="20"/>
              </w:rPr>
            </w:pPr>
            <w:r w:rsidDel="00000000" w:rsidR="00000000" w:rsidRPr="00000000">
              <w:rPr>
                <w:b w:val="1"/>
                <w:sz w:val="20"/>
                <w:szCs w:val="20"/>
                <w:rtl w:val="0"/>
              </w:rPr>
              <w:t xml:space="preserve">Example: Go home ! </w:t>
            </w:r>
            <w:hyperlink w:anchor="bookmark=id.z337ya">
              <w:r w:rsidDel="00000000" w:rsidR="00000000" w:rsidRPr="00000000">
                <w:rPr>
                  <w:b w:val="1"/>
                  <w:color w:val="1155cc"/>
                  <w:sz w:val="20"/>
                  <w:szCs w:val="20"/>
                  <w:u w:val="single"/>
                  <w:rtl w:val="0"/>
                </w:rPr>
                <w:t xml:space="preserve">&lt;Note&gt;</w:t>
              </w:r>
            </w:hyperlink>
            <w:r w:rsidDel="00000000" w:rsidR="00000000" w:rsidRPr="00000000">
              <w:rPr>
                <w:rtl w:val="0"/>
              </w:rPr>
            </w:r>
          </w:p>
          <w:p w:rsidR="00000000" w:rsidDel="00000000" w:rsidP="00000000" w:rsidRDefault="00000000" w:rsidRPr="00000000" w14:paraId="000002AB">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AC">
            <w:pPr>
              <w:widowControl w:val="0"/>
              <w:spacing w:line="240" w:lineRule="auto"/>
              <w:ind w:firstLine="567"/>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g / go-02</w:t>
            </w:r>
          </w:p>
          <w:p w:rsidR="00000000" w:rsidDel="00000000" w:rsidP="00000000" w:rsidRDefault="00000000" w:rsidRPr="00000000" w14:paraId="000002AD">
            <w:pPr>
              <w:widowControl w:val="0"/>
              <w:spacing w:line="240" w:lineRule="auto"/>
              <w:ind w:firstLine="567"/>
              <w:rPr>
                <w:sz w:val="20"/>
                <w:szCs w:val="20"/>
              </w:rPr>
            </w:pPr>
            <w:r w:rsidDel="00000000" w:rsidR="00000000" w:rsidRPr="00000000">
              <w:rPr>
                <w:sz w:val="20"/>
                <w:szCs w:val="20"/>
                <w:rtl w:val="0"/>
              </w:rPr>
              <w:t xml:space="preserve">     :mode imperative</w:t>
            </w:r>
          </w:p>
          <w:p w:rsidR="00000000" w:rsidDel="00000000" w:rsidP="00000000" w:rsidRDefault="00000000" w:rsidRPr="00000000" w14:paraId="000002AE">
            <w:pPr>
              <w:widowControl w:val="0"/>
              <w:spacing w:line="240" w:lineRule="auto"/>
              <w:ind w:firstLine="567"/>
              <w:rPr>
                <w:sz w:val="20"/>
                <w:szCs w:val="20"/>
              </w:rPr>
            </w:pPr>
            <w:r w:rsidDel="00000000" w:rsidR="00000000" w:rsidRPr="00000000">
              <w:rPr>
                <w:sz w:val="20"/>
                <w:szCs w:val="20"/>
                <w:rtl w:val="0"/>
              </w:rPr>
              <w:t xml:space="preserve">     :ARG0 (y / you)</w:t>
            </w:r>
          </w:p>
          <w:p w:rsidR="00000000" w:rsidDel="00000000" w:rsidP="00000000" w:rsidRDefault="00000000" w:rsidRPr="00000000" w14:paraId="000002AF">
            <w:pPr>
              <w:widowControl w:val="0"/>
              <w:spacing w:line="240" w:lineRule="auto"/>
              <w:ind w:firstLine="567"/>
              <w:rPr>
                <w:sz w:val="20"/>
                <w:szCs w:val="20"/>
              </w:rPr>
            </w:pPr>
            <w:r w:rsidDel="00000000" w:rsidR="00000000" w:rsidRPr="00000000">
              <w:rPr>
                <w:sz w:val="20"/>
                <w:szCs w:val="20"/>
                <w:rtl w:val="0"/>
              </w:rPr>
              <w:t xml:space="preserve">     :ARG4 (h / home))</w:t>
            </w:r>
          </w:p>
        </w:tc>
        <w:tc>
          <w:tcPr>
            <w:shd w:fill="auto"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ind w:firstLine="567"/>
              <w:rPr>
                <w:b w:val="1"/>
                <w:color w:val="ff0000"/>
                <w:sz w:val="20"/>
                <w:szCs w:val="20"/>
                <w:highlight w:val="red"/>
              </w:rPr>
            </w:pPr>
            <w:r w:rsidDel="00000000" w:rsidR="00000000" w:rsidRPr="00000000">
              <w:rPr>
                <w:b w:val="1"/>
                <w:sz w:val="20"/>
                <w:szCs w:val="20"/>
                <w:rtl w:val="0"/>
              </w:rPr>
              <w:t xml:space="preserve">Example: Về nhà đi!</w:t>
            </w:r>
            <w:r w:rsidDel="00000000" w:rsidR="00000000" w:rsidRPr="00000000">
              <w:rPr>
                <w:rtl w:val="0"/>
              </w:rPr>
            </w:r>
          </w:p>
          <w:p w:rsidR="00000000" w:rsidDel="00000000" w:rsidP="00000000" w:rsidRDefault="00000000" w:rsidRPr="00000000" w14:paraId="000002B1">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B2">
            <w:pPr>
              <w:widowControl w:val="0"/>
              <w:spacing w:line="240" w:lineRule="auto"/>
              <w:ind w:firstLine="567"/>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v / về</w:t>
            </w:r>
          </w:p>
          <w:p w:rsidR="00000000" w:rsidDel="00000000" w:rsidP="00000000" w:rsidRDefault="00000000" w:rsidRPr="00000000" w14:paraId="000002B3">
            <w:pPr>
              <w:widowControl w:val="0"/>
              <w:spacing w:line="240" w:lineRule="auto"/>
              <w:ind w:firstLine="567"/>
              <w:rPr>
                <w:sz w:val="20"/>
                <w:szCs w:val="20"/>
              </w:rPr>
            </w:pPr>
            <w:r w:rsidDel="00000000" w:rsidR="00000000" w:rsidRPr="00000000">
              <w:rPr>
                <w:sz w:val="20"/>
                <w:szCs w:val="20"/>
                <w:rtl w:val="0"/>
              </w:rPr>
              <w:t xml:space="preserve">     :mode imperative</w:t>
            </w:r>
          </w:p>
          <w:p w:rsidR="00000000" w:rsidDel="00000000" w:rsidP="00000000" w:rsidRDefault="00000000" w:rsidRPr="00000000" w14:paraId="000002B4">
            <w:pPr>
              <w:widowControl w:val="0"/>
              <w:spacing w:line="240" w:lineRule="auto"/>
              <w:ind w:firstLine="567"/>
              <w:rPr>
                <w:sz w:val="20"/>
                <w:szCs w:val="20"/>
              </w:rPr>
            </w:pPr>
            <w:r w:rsidDel="00000000" w:rsidR="00000000" w:rsidRPr="00000000">
              <w:rPr>
                <w:sz w:val="20"/>
                <w:szCs w:val="20"/>
                <w:rtl w:val="0"/>
              </w:rPr>
              <w:t xml:space="preserve">     :ARG0 (b / bạn)</w:t>
            </w:r>
          </w:p>
          <w:p w:rsidR="00000000" w:rsidDel="00000000" w:rsidP="00000000" w:rsidRDefault="00000000" w:rsidRPr="00000000" w14:paraId="000002B5">
            <w:pPr>
              <w:widowControl w:val="0"/>
              <w:spacing w:line="240" w:lineRule="auto"/>
              <w:ind w:firstLine="567"/>
              <w:rPr>
                <w:b w:val="1"/>
                <w:color w:val="ff0000"/>
                <w:sz w:val="20"/>
                <w:szCs w:val="20"/>
              </w:rPr>
            </w:pPr>
            <w:r w:rsidDel="00000000" w:rsidR="00000000" w:rsidRPr="00000000">
              <w:rPr>
                <w:sz w:val="20"/>
                <w:szCs w:val="20"/>
                <w:rtl w:val="0"/>
              </w:rPr>
              <w:t xml:space="preserve">     :ARG4 (n / nhà)) </w:t>
            </w: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tcPr>
          <w:bookmarkStart w:colFirst="0" w:colLast="0" w:name="bookmark=id.z337ya" w:id="19"/>
          <w:bookmarkEnd w:id="19"/>
          <w:p w:rsidR="00000000" w:rsidDel="00000000" w:rsidP="00000000" w:rsidRDefault="00000000" w:rsidRPr="00000000" w14:paraId="000002B6">
            <w:pPr>
              <w:widowControl w:val="0"/>
              <w:spacing w:line="240" w:lineRule="auto"/>
              <w:ind w:firstLine="567"/>
              <w:rPr>
                <w:b w:val="1"/>
                <w:color w:val="ff0000"/>
                <w:sz w:val="20"/>
                <w:szCs w:val="20"/>
              </w:rPr>
            </w:pPr>
            <w:r w:rsidDel="00000000" w:rsidR="00000000" w:rsidRPr="00000000">
              <w:rPr>
                <w:b w:val="1"/>
                <w:color w:val="ff0000"/>
                <w:sz w:val="20"/>
                <w:szCs w:val="20"/>
                <w:rtl w:val="0"/>
              </w:rPr>
              <w:t xml:space="preserve">Note:</w:t>
            </w:r>
          </w:p>
          <w:p w:rsidR="00000000" w:rsidDel="00000000" w:rsidP="00000000" w:rsidRDefault="00000000" w:rsidRPr="00000000" w14:paraId="000002B7">
            <w:pPr>
              <w:widowControl w:val="0"/>
              <w:spacing w:line="240" w:lineRule="auto"/>
              <w:ind w:firstLine="567"/>
              <w:rPr>
                <w:b w:val="1"/>
                <w:sz w:val="20"/>
                <w:szCs w:val="20"/>
              </w:rPr>
            </w:pPr>
            <w:r w:rsidDel="00000000" w:rsidR="00000000" w:rsidRPr="00000000">
              <w:rPr>
                <w:b w:val="1"/>
                <w:sz w:val="20"/>
                <w:szCs w:val="20"/>
                <w:rtl w:val="0"/>
              </w:rPr>
              <w:t xml:space="preserve">Roleset id: go.02 , self-directed motion (chuyển động tự định hướng), disapear or go away (biến mất hoặc rời đi)</w:t>
            </w:r>
          </w:p>
          <w:p w:rsidR="00000000" w:rsidDel="00000000" w:rsidP="00000000" w:rsidRDefault="00000000" w:rsidRPr="00000000" w14:paraId="000002B8">
            <w:pPr>
              <w:widowControl w:val="0"/>
              <w:spacing w:line="240" w:lineRule="auto"/>
              <w:ind w:firstLine="567"/>
              <w:rPr>
                <w:b w:val="1"/>
                <w:sz w:val="20"/>
                <w:szCs w:val="20"/>
              </w:rPr>
            </w:pPr>
            <w:r w:rsidDel="00000000" w:rsidR="00000000" w:rsidRPr="00000000">
              <w:rPr>
                <w:b w:val="1"/>
                <w:sz w:val="20"/>
                <w:szCs w:val="20"/>
                <w:rtl w:val="0"/>
              </w:rPr>
              <w:t xml:space="preserve">Roles:</w:t>
            </w:r>
          </w:p>
          <w:p w:rsidR="00000000" w:rsidDel="00000000" w:rsidP="00000000" w:rsidRDefault="00000000" w:rsidRPr="00000000" w14:paraId="000002B9">
            <w:pPr>
              <w:widowControl w:val="0"/>
              <w:spacing w:line="240" w:lineRule="auto"/>
              <w:ind w:firstLine="567"/>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Arg0-PPT: goer (người / đối tượng tham gia vào hành trình)</w:t>
            </w:r>
          </w:p>
          <w:p w:rsidR="00000000" w:rsidDel="00000000" w:rsidP="00000000" w:rsidRDefault="00000000" w:rsidRPr="00000000" w14:paraId="000002BA">
            <w:pPr>
              <w:widowControl w:val="0"/>
              <w:spacing w:line="240" w:lineRule="auto"/>
              <w:ind w:firstLine="567"/>
              <w:rPr>
                <w:sz w:val="20"/>
                <w:szCs w:val="20"/>
              </w:rPr>
            </w:pPr>
            <w:r w:rsidDel="00000000" w:rsidR="00000000" w:rsidRPr="00000000">
              <w:rPr>
                <w:sz w:val="20"/>
                <w:szCs w:val="20"/>
                <w:rtl w:val="0"/>
              </w:rPr>
              <w:t xml:space="preserve">        Arg1-PPT: journey (hành trình / chuyến đi)</w:t>
            </w:r>
          </w:p>
          <w:p w:rsidR="00000000" w:rsidDel="00000000" w:rsidP="00000000" w:rsidRDefault="00000000" w:rsidRPr="00000000" w14:paraId="000002BB">
            <w:pPr>
              <w:widowControl w:val="0"/>
              <w:spacing w:line="240" w:lineRule="auto"/>
              <w:ind w:firstLine="567"/>
              <w:rPr>
                <w:sz w:val="20"/>
                <w:szCs w:val="20"/>
              </w:rPr>
            </w:pPr>
            <w:r w:rsidDel="00000000" w:rsidR="00000000" w:rsidRPr="00000000">
              <w:rPr>
                <w:sz w:val="20"/>
                <w:szCs w:val="20"/>
                <w:rtl w:val="0"/>
              </w:rPr>
              <w:t xml:space="preserve">        Arg3-DIR: start point (điểm bắt đầu)</w:t>
            </w:r>
          </w:p>
          <w:p w:rsidR="00000000" w:rsidDel="00000000" w:rsidP="00000000" w:rsidRDefault="00000000" w:rsidRPr="00000000" w14:paraId="000002BC">
            <w:pPr>
              <w:widowControl w:val="0"/>
              <w:spacing w:line="240" w:lineRule="auto"/>
              <w:ind w:firstLine="567"/>
              <w:rPr>
                <w:sz w:val="20"/>
                <w:szCs w:val="20"/>
              </w:rPr>
            </w:pPr>
            <w:r w:rsidDel="00000000" w:rsidR="00000000" w:rsidRPr="00000000">
              <w:rPr>
                <w:sz w:val="20"/>
                <w:szCs w:val="20"/>
                <w:rtl w:val="0"/>
              </w:rPr>
              <w:t xml:space="preserve">        </w:t>
            </w:r>
            <w:r w:rsidDel="00000000" w:rsidR="00000000" w:rsidRPr="00000000">
              <w:rPr>
                <w:color w:val="ff0000"/>
                <w:sz w:val="20"/>
                <w:szCs w:val="20"/>
                <w:rtl w:val="0"/>
              </w:rPr>
              <w:t xml:space="preserve">Arg4-GOL: end point (điểm kết thúc)</w:t>
            </w:r>
            <w:r w:rsidDel="00000000" w:rsidR="00000000" w:rsidRPr="00000000">
              <w:rPr>
                <w:rtl w:val="0"/>
              </w:rPr>
            </w:r>
          </w:p>
          <w:p w:rsidR="00000000" w:rsidDel="00000000" w:rsidP="00000000" w:rsidRDefault="00000000" w:rsidRPr="00000000" w14:paraId="000002BD">
            <w:pPr>
              <w:widowControl w:val="0"/>
              <w:spacing w:line="240" w:lineRule="auto"/>
              <w:ind w:firstLine="567"/>
              <w:rPr>
                <w:sz w:val="20"/>
                <w:szCs w:val="20"/>
              </w:rPr>
            </w:pPr>
            <w:r w:rsidDel="00000000" w:rsidR="00000000" w:rsidRPr="00000000">
              <w:rPr>
                <w:rtl w:val="0"/>
              </w:rPr>
            </w:r>
          </w:p>
          <w:p w:rsidR="00000000" w:rsidDel="00000000" w:rsidP="00000000" w:rsidRDefault="00000000" w:rsidRPr="00000000" w14:paraId="000002BE">
            <w:pPr>
              <w:widowControl w:val="0"/>
              <w:spacing w:line="240" w:lineRule="auto"/>
              <w:ind w:firstLine="567"/>
              <w:rPr>
                <w:b w:val="1"/>
                <w:sz w:val="20"/>
                <w:szCs w:val="20"/>
              </w:rPr>
            </w:pPr>
            <w:r w:rsidDel="00000000" w:rsidR="00000000" w:rsidRPr="00000000">
              <w:rPr>
                <w:b w:val="1"/>
                <w:sz w:val="20"/>
                <w:szCs w:val="20"/>
                <w:rtl w:val="0"/>
              </w:rPr>
              <w:t xml:space="preserve">Example: go-v: end point</w:t>
            </w:r>
          </w:p>
          <w:p w:rsidR="00000000" w:rsidDel="00000000" w:rsidP="00000000" w:rsidRDefault="00000000" w:rsidRPr="00000000" w14:paraId="000002BF">
            <w:pPr>
              <w:widowControl w:val="0"/>
              <w:spacing w:line="240" w:lineRule="auto"/>
              <w:ind w:firstLine="567"/>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The lawyers went to work (Các luật sư đã đi làm)</w:t>
            </w:r>
          </w:p>
          <w:p w:rsidR="00000000" w:rsidDel="00000000" w:rsidP="00000000" w:rsidRDefault="00000000" w:rsidRPr="00000000" w14:paraId="000002C0">
            <w:pPr>
              <w:widowControl w:val="0"/>
              <w:spacing w:line="240" w:lineRule="auto"/>
              <w:ind w:firstLine="567"/>
              <w:rPr>
                <w:sz w:val="20"/>
                <w:szCs w:val="20"/>
              </w:rPr>
            </w:pPr>
            <w:r w:rsidDel="00000000" w:rsidR="00000000" w:rsidRPr="00000000">
              <w:rPr>
                <w:rtl w:val="0"/>
              </w:rPr>
            </w:r>
          </w:p>
          <w:p w:rsidR="00000000" w:rsidDel="00000000" w:rsidP="00000000" w:rsidRDefault="00000000" w:rsidRPr="00000000" w14:paraId="000002C1">
            <w:pPr>
              <w:widowControl w:val="0"/>
              <w:spacing w:line="240" w:lineRule="auto"/>
              <w:ind w:firstLine="567"/>
              <w:rPr>
                <w:sz w:val="20"/>
                <w:szCs w:val="20"/>
              </w:rPr>
            </w:pPr>
            <w:r w:rsidDel="00000000" w:rsidR="00000000" w:rsidRPr="00000000">
              <w:rPr>
                <w:sz w:val="20"/>
                <w:szCs w:val="20"/>
                <w:rtl w:val="0"/>
              </w:rPr>
              <w:t xml:space="preserve">        Arg0: the lawyers (Các luật sư)</w:t>
            </w:r>
          </w:p>
          <w:p w:rsidR="00000000" w:rsidDel="00000000" w:rsidP="00000000" w:rsidRDefault="00000000" w:rsidRPr="00000000" w14:paraId="000002C2">
            <w:pPr>
              <w:widowControl w:val="0"/>
              <w:spacing w:line="240" w:lineRule="auto"/>
              <w:ind w:firstLine="567"/>
              <w:rPr>
                <w:sz w:val="20"/>
                <w:szCs w:val="20"/>
              </w:rPr>
            </w:pPr>
            <w:r w:rsidDel="00000000" w:rsidR="00000000" w:rsidRPr="00000000">
              <w:rPr>
                <w:sz w:val="20"/>
                <w:szCs w:val="20"/>
                <w:rtl w:val="0"/>
              </w:rPr>
              <w:t xml:space="preserve">        Rel: went (đi)</w:t>
            </w:r>
          </w:p>
          <w:p w:rsidR="00000000" w:rsidDel="00000000" w:rsidP="00000000" w:rsidRDefault="00000000" w:rsidRPr="00000000" w14:paraId="000002C3">
            <w:pPr>
              <w:widowControl w:val="0"/>
              <w:spacing w:line="240" w:lineRule="auto"/>
              <w:ind w:firstLine="567"/>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 Arg4: to work (làm)</w:t>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C5">
            <w:pPr>
              <w:widowControl w:val="0"/>
              <w:spacing w:line="240" w:lineRule="auto"/>
              <w:ind w:firstLine="567"/>
              <w:rPr>
                <w:b w:val="1"/>
                <w:color w:val="ff0000"/>
                <w:sz w:val="20"/>
                <w:szCs w:val="20"/>
              </w:rPr>
            </w:pPr>
            <w:r w:rsidDel="00000000" w:rsidR="00000000" w:rsidRPr="00000000">
              <w:rPr>
                <w:b w:val="1"/>
                <w:color w:val="ff0000"/>
                <w:sz w:val="20"/>
                <w:szCs w:val="20"/>
                <w:rtl w:val="0"/>
              </w:rPr>
              <w:t xml:space="preserve">Liên quan đến nhãn :direction</w:t>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C7">
            <w:pPr>
              <w:widowControl w:val="0"/>
              <w:spacing w:line="240" w:lineRule="auto"/>
              <w:ind w:firstLine="567"/>
              <w:rPr>
                <w:b w:val="1"/>
                <w:sz w:val="20"/>
                <w:szCs w:val="20"/>
              </w:rPr>
            </w:pPr>
            <w:hyperlink w:anchor="bookmark=id.1y810tw">
              <w:r w:rsidDel="00000000" w:rsidR="00000000" w:rsidRPr="00000000">
                <w:rPr>
                  <w:b w:val="1"/>
                  <w:color w:val="1155cc"/>
                  <w:sz w:val="20"/>
                  <w:szCs w:val="20"/>
                  <w:u w:val="single"/>
                  <w:shd w:fill="ffffee" w:val="clear"/>
                  <w:rtl w:val="0"/>
                </w:rPr>
                <w:t xml:space="preserve">Example: We drove 5 miles towards the coast.</w:t>
              </w:r>
            </w:hyperlink>
            <w:r w:rsidDel="00000000" w:rsidR="00000000" w:rsidRPr="00000000">
              <w:rPr>
                <w:rtl w:val="0"/>
              </w:rPr>
            </w:r>
          </w:p>
        </w:tc>
      </w:tr>
    </w:tbl>
    <w:p w:rsidR="00000000" w:rsidDel="00000000" w:rsidP="00000000" w:rsidRDefault="00000000" w:rsidRPr="00000000" w14:paraId="000002C9">
      <w:pPr>
        <w:pStyle w:val="Heading3"/>
        <w:numPr>
          <w:ilvl w:val="2"/>
          <w:numId w:val="48"/>
        </w:numPr>
        <w:ind w:left="720" w:hanging="720"/>
        <w:rPr/>
      </w:pPr>
      <w:bookmarkStart w:colFirst="0" w:colLast="0" w:name="_heading=h.3j2qqm3" w:id="20"/>
      <w:bookmarkEnd w:id="20"/>
      <w:r w:rsidDel="00000000" w:rsidR="00000000" w:rsidRPr="00000000">
        <w:rPr>
          <w:rtl w:val="0"/>
        </w:rPr>
        <w:t xml:space="preserve">:direction - phương hướng</w:t>
      </w:r>
    </w:p>
    <w:tbl>
      <w:tblPr>
        <w:tblStyle w:val="Table1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CA">
            <w:pPr>
              <w:widowControl w:val="0"/>
              <w:spacing w:line="240" w:lineRule="auto"/>
              <w:ind w:firstLine="567"/>
              <w:rPr>
                <w:b w:val="1"/>
                <w:color w:val="ff0000"/>
                <w:sz w:val="20"/>
                <w:szCs w:val="20"/>
              </w:rPr>
            </w:pPr>
            <w:r w:rsidDel="00000000" w:rsidR="00000000" w:rsidRPr="00000000">
              <w:rPr>
                <w:b w:val="1"/>
                <w:color w:val="ff0000"/>
                <w:sz w:val="20"/>
                <w:szCs w:val="20"/>
                <w:rtl w:val="0"/>
              </w:rPr>
              <w:t xml:space="preserve">Ví dụ</w:t>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CC">
            <w:pPr>
              <w:widowControl w:val="0"/>
              <w:spacing w:line="240" w:lineRule="auto"/>
              <w:ind w:firstLine="567"/>
              <w:rPr>
                <w:sz w:val="20"/>
                <w:szCs w:val="20"/>
              </w:rPr>
            </w:pPr>
            <w:hyperlink w:anchor="bookmark=id.lnxbz9">
              <w:r w:rsidDel="00000000" w:rsidR="00000000" w:rsidRPr="00000000">
                <w:rPr>
                  <w:b w:val="1"/>
                  <w:color w:val="1155cc"/>
                  <w:sz w:val="20"/>
                  <w:szCs w:val="20"/>
                  <w:u w:val="single"/>
                  <w:rtl w:val="0"/>
                </w:rPr>
                <w:t xml:space="preserve">Example: He drove west, from Houston to Austin .</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bookmarkStart w:colFirst="0" w:colLast="0" w:name="bookmark=id.1y810tw" w:id="21"/>
          <w:bookmarkEnd w:id="21"/>
          <w:p w:rsidR="00000000" w:rsidDel="00000000" w:rsidP="00000000" w:rsidRDefault="00000000" w:rsidRPr="00000000" w14:paraId="000002CE">
            <w:pPr>
              <w:widowControl w:val="0"/>
              <w:spacing w:line="240" w:lineRule="auto"/>
              <w:ind w:firstLine="567"/>
              <w:rPr>
                <w:b w:val="1"/>
                <w:sz w:val="20"/>
                <w:szCs w:val="20"/>
              </w:rPr>
            </w:pPr>
            <w:r w:rsidDel="00000000" w:rsidR="00000000" w:rsidRPr="00000000">
              <w:rPr>
                <w:b w:val="1"/>
                <w:sz w:val="20"/>
                <w:szCs w:val="20"/>
                <w:rtl w:val="0"/>
              </w:rPr>
              <w:t xml:space="preserve">Example: We drove 5 miles towards the coast. </w:t>
            </w:r>
          </w:p>
          <w:p w:rsidR="00000000" w:rsidDel="00000000" w:rsidP="00000000" w:rsidRDefault="00000000" w:rsidRPr="00000000" w14:paraId="000002CF">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D0">
            <w:pPr>
              <w:widowControl w:val="0"/>
              <w:spacing w:line="240" w:lineRule="auto"/>
              <w:ind w:firstLine="567"/>
              <w:rPr>
                <w:sz w:val="20"/>
                <w:szCs w:val="20"/>
              </w:rPr>
            </w:pPr>
            <w:r w:rsidDel="00000000" w:rsidR="00000000" w:rsidRPr="00000000">
              <w:rPr>
                <w:sz w:val="20"/>
                <w:szCs w:val="20"/>
                <w:rtl w:val="0"/>
              </w:rPr>
              <w:t xml:space="preserve">(d / drive-01</w:t>
            </w:r>
          </w:p>
          <w:p w:rsidR="00000000" w:rsidDel="00000000" w:rsidP="00000000" w:rsidRDefault="00000000" w:rsidRPr="00000000" w14:paraId="000002D1">
            <w:pPr>
              <w:widowControl w:val="0"/>
              <w:spacing w:line="240" w:lineRule="auto"/>
              <w:ind w:firstLine="567"/>
              <w:rPr>
                <w:sz w:val="20"/>
                <w:szCs w:val="20"/>
              </w:rPr>
            </w:pPr>
            <w:r w:rsidDel="00000000" w:rsidR="00000000" w:rsidRPr="00000000">
              <w:rPr>
                <w:sz w:val="20"/>
                <w:szCs w:val="20"/>
                <w:rtl w:val="0"/>
              </w:rPr>
              <w:t xml:space="preserve">     :ARG0 (w / we)</w:t>
            </w:r>
          </w:p>
          <w:p w:rsidR="00000000" w:rsidDel="00000000" w:rsidP="00000000" w:rsidRDefault="00000000" w:rsidRPr="00000000" w14:paraId="000002D2">
            <w:pPr>
              <w:widowControl w:val="0"/>
              <w:spacing w:line="240" w:lineRule="auto"/>
              <w:ind w:firstLine="567"/>
              <w:rPr>
                <w:sz w:val="20"/>
                <w:szCs w:val="20"/>
              </w:rPr>
            </w:pPr>
            <w:r w:rsidDel="00000000" w:rsidR="00000000" w:rsidRPr="00000000">
              <w:rPr>
                <w:sz w:val="20"/>
                <w:szCs w:val="20"/>
                <w:rtl w:val="0"/>
              </w:rPr>
              <w:t xml:space="preserve">     :ARG1 (d2 / distance-quantity</w:t>
            </w:r>
          </w:p>
          <w:p w:rsidR="00000000" w:rsidDel="00000000" w:rsidP="00000000" w:rsidRDefault="00000000" w:rsidRPr="00000000" w14:paraId="000002D3">
            <w:pPr>
              <w:widowControl w:val="0"/>
              <w:spacing w:line="240" w:lineRule="auto"/>
              <w:ind w:firstLine="567"/>
              <w:rPr>
                <w:sz w:val="20"/>
                <w:szCs w:val="20"/>
              </w:rPr>
            </w:pPr>
            <w:r w:rsidDel="00000000" w:rsidR="00000000" w:rsidRPr="00000000">
              <w:rPr>
                <w:sz w:val="20"/>
                <w:szCs w:val="20"/>
                <w:rtl w:val="0"/>
              </w:rPr>
              <w:t xml:space="preserve">          :quant 5</w:t>
            </w:r>
          </w:p>
          <w:p w:rsidR="00000000" w:rsidDel="00000000" w:rsidP="00000000" w:rsidRDefault="00000000" w:rsidRPr="00000000" w14:paraId="000002D4">
            <w:pPr>
              <w:widowControl w:val="0"/>
              <w:spacing w:line="240" w:lineRule="auto"/>
              <w:ind w:firstLine="567"/>
              <w:rPr>
                <w:sz w:val="20"/>
                <w:szCs w:val="20"/>
              </w:rPr>
            </w:pPr>
            <w:r w:rsidDel="00000000" w:rsidR="00000000" w:rsidRPr="00000000">
              <w:rPr>
                <w:sz w:val="20"/>
                <w:szCs w:val="20"/>
                <w:rtl w:val="0"/>
              </w:rPr>
              <w:t xml:space="preserve">          :unit (m / mile))</w:t>
            </w:r>
          </w:p>
          <w:p w:rsidR="00000000" w:rsidDel="00000000" w:rsidP="00000000" w:rsidRDefault="00000000" w:rsidRPr="00000000" w14:paraId="000002D5">
            <w:pPr>
              <w:widowControl w:val="0"/>
              <w:spacing w:line="240" w:lineRule="auto"/>
              <w:ind w:firstLine="567"/>
              <w:rPr>
                <w:sz w:val="20"/>
                <w:szCs w:val="20"/>
              </w:rPr>
            </w:pPr>
            <w:r w:rsidDel="00000000" w:rsidR="00000000" w:rsidRPr="00000000">
              <w:rPr>
                <w:sz w:val="20"/>
                <w:szCs w:val="20"/>
                <w:rtl w:val="0"/>
              </w:rPr>
              <w:t xml:space="preserve">     :direction (c / coast))</w:t>
            </w:r>
          </w:p>
        </w:tc>
        <w:tc>
          <w:tcPr>
            <w:shd w:fill="auto" w:val="clear"/>
            <w:tcMar>
              <w:top w:w="100.0" w:type="dxa"/>
              <w:left w:w="100.0" w:type="dxa"/>
              <w:bottom w:w="100.0" w:type="dxa"/>
              <w:right w:w="100.0" w:type="dxa"/>
            </w:tcMar>
          </w:tcPr>
          <w:p w:rsidR="00000000" w:rsidDel="00000000" w:rsidP="00000000" w:rsidRDefault="00000000" w:rsidRPr="00000000" w14:paraId="000002D6">
            <w:pPr>
              <w:widowControl w:val="0"/>
              <w:spacing w:line="240" w:lineRule="auto"/>
              <w:ind w:firstLine="567"/>
              <w:rPr>
                <w:b w:val="1"/>
                <w:color w:val="ff0000"/>
                <w:sz w:val="20"/>
                <w:szCs w:val="20"/>
              </w:rPr>
            </w:pPr>
            <w:r w:rsidDel="00000000" w:rsidR="00000000" w:rsidRPr="00000000">
              <w:rPr>
                <w:b w:val="1"/>
                <w:sz w:val="20"/>
                <w:szCs w:val="20"/>
                <w:rtl w:val="0"/>
              </w:rPr>
              <w:t xml:space="preserve">Example: Chúng tôi lái xe 5 dặm về phía bờ biển. </w:t>
            </w:r>
            <w:r w:rsidDel="00000000" w:rsidR="00000000" w:rsidRPr="00000000">
              <w:rPr>
                <w:b w:val="1"/>
                <w:color w:val="ff0000"/>
                <w:sz w:val="20"/>
                <w:szCs w:val="20"/>
                <w:rtl w:val="0"/>
              </w:rPr>
              <w:t xml:space="preserve">&lt;???Note&gt;</w:t>
            </w:r>
          </w:p>
          <w:p w:rsidR="00000000" w:rsidDel="00000000" w:rsidP="00000000" w:rsidRDefault="00000000" w:rsidRPr="00000000" w14:paraId="000002D7">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D8">
            <w:pPr>
              <w:widowControl w:val="0"/>
              <w:spacing w:line="240" w:lineRule="auto"/>
              <w:ind w:firstLine="567"/>
              <w:rPr>
                <w:sz w:val="20"/>
                <w:szCs w:val="20"/>
              </w:rPr>
            </w:pPr>
            <w:r w:rsidDel="00000000" w:rsidR="00000000" w:rsidRPr="00000000">
              <w:rPr>
                <w:sz w:val="20"/>
                <w:szCs w:val="20"/>
                <w:rtl w:val="0"/>
              </w:rPr>
              <w:t xml:space="preserve">(l / lái</w:t>
            </w:r>
          </w:p>
          <w:p w:rsidR="00000000" w:rsidDel="00000000" w:rsidP="00000000" w:rsidRDefault="00000000" w:rsidRPr="00000000" w14:paraId="000002D9">
            <w:pPr>
              <w:widowControl w:val="0"/>
              <w:spacing w:line="240" w:lineRule="auto"/>
              <w:ind w:firstLine="567"/>
              <w:rPr>
                <w:sz w:val="20"/>
                <w:szCs w:val="20"/>
              </w:rPr>
            </w:pPr>
            <w:r w:rsidDel="00000000" w:rsidR="00000000" w:rsidRPr="00000000">
              <w:rPr>
                <w:sz w:val="20"/>
                <w:szCs w:val="20"/>
                <w:rtl w:val="0"/>
              </w:rPr>
              <w:t xml:space="preserve">     :ARG0 (c / chúng tôi)</w:t>
            </w:r>
          </w:p>
          <w:p w:rsidR="00000000" w:rsidDel="00000000" w:rsidP="00000000" w:rsidRDefault="00000000" w:rsidRPr="00000000" w14:paraId="000002DA">
            <w:pPr>
              <w:widowControl w:val="0"/>
              <w:spacing w:line="240" w:lineRule="auto"/>
              <w:ind w:firstLine="567"/>
              <w:rPr>
                <w:sz w:val="20"/>
                <w:szCs w:val="20"/>
              </w:rPr>
            </w:pPr>
            <w:r w:rsidDel="00000000" w:rsidR="00000000" w:rsidRPr="00000000">
              <w:rPr>
                <w:sz w:val="20"/>
                <w:szCs w:val="20"/>
                <w:rtl w:val="0"/>
              </w:rPr>
              <w:t xml:space="preserve">     :ARG1 (x / xe)</w:t>
            </w:r>
          </w:p>
          <w:p w:rsidR="00000000" w:rsidDel="00000000" w:rsidP="00000000" w:rsidRDefault="00000000" w:rsidRPr="00000000" w14:paraId="000002DB">
            <w:pPr>
              <w:widowControl w:val="0"/>
              <w:spacing w:line="240" w:lineRule="auto"/>
              <w:ind w:firstLine="567"/>
              <w:rPr>
                <w:sz w:val="20"/>
                <w:szCs w:val="20"/>
              </w:rPr>
            </w:pPr>
            <w:r w:rsidDel="00000000" w:rsidR="00000000" w:rsidRPr="00000000">
              <w:rPr>
                <w:sz w:val="20"/>
                <w:szCs w:val="20"/>
                <w:rtl w:val="0"/>
              </w:rPr>
              <w:t xml:space="preserve">     :ARG1 (d2 / distance-quantity</w:t>
            </w:r>
          </w:p>
          <w:p w:rsidR="00000000" w:rsidDel="00000000" w:rsidP="00000000" w:rsidRDefault="00000000" w:rsidRPr="00000000" w14:paraId="000002DC">
            <w:pPr>
              <w:widowControl w:val="0"/>
              <w:spacing w:line="240" w:lineRule="auto"/>
              <w:ind w:firstLine="567"/>
              <w:rPr>
                <w:sz w:val="20"/>
                <w:szCs w:val="20"/>
              </w:rPr>
            </w:pPr>
            <w:r w:rsidDel="00000000" w:rsidR="00000000" w:rsidRPr="00000000">
              <w:rPr>
                <w:sz w:val="20"/>
                <w:szCs w:val="20"/>
                <w:rtl w:val="0"/>
              </w:rPr>
              <w:t xml:space="preserve">          :quant 5</w:t>
            </w:r>
          </w:p>
          <w:p w:rsidR="00000000" w:rsidDel="00000000" w:rsidP="00000000" w:rsidRDefault="00000000" w:rsidRPr="00000000" w14:paraId="000002DD">
            <w:pPr>
              <w:widowControl w:val="0"/>
              <w:spacing w:line="240" w:lineRule="auto"/>
              <w:ind w:firstLine="567"/>
              <w:rPr>
                <w:sz w:val="20"/>
                <w:szCs w:val="20"/>
              </w:rPr>
            </w:pPr>
            <w:r w:rsidDel="00000000" w:rsidR="00000000" w:rsidRPr="00000000">
              <w:rPr>
                <w:sz w:val="20"/>
                <w:szCs w:val="20"/>
                <w:rtl w:val="0"/>
              </w:rPr>
              <w:t xml:space="preserve">          :unit (d / dặm))</w:t>
            </w:r>
          </w:p>
          <w:p w:rsidR="00000000" w:rsidDel="00000000" w:rsidP="00000000" w:rsidRDefault="00000000" w:rsidRPr="00000000" w14:paraId="000002DE">
            <w:pPr>
              <w:widowControl w:val="0"/>
              <w:spacing w:line="240" w:lineRule="auto"/>
              <w:ind w:firstLine="567"/>
              <w:rPr>
                <w:b w:val="1"/>
                <w:sz w:val="20"/>
                <w:szCs w:val="20"/>
              </w:rPr>
            </w:pPr>
            <w:r w:rsidDel="00000000" w:rsidR="00000000" w:rsidRPr="00000000">
              <w:rPr>
                <w:sz w:val="20"/>
                <w:szCs w:val="20"/>
                <w:rtl w:val="0"/>
              </w:rPr>
              <w:t xml:space="preserve">     :direction (b / bờ biển))</w:t>
            </w: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DF">
            <w:pPr>
              <w:widowControl w:val="0"/>
              <w:spacing w:line="240" w:lineRule="auto"/>
              <w:ind w:firstLine="567"/>
              <w:rPr>
                <w:b w:val="1"/>
                <w:sz w:val="20"/>
                <w:szCs w:val="20"/>
              </w:rPr>
            </w:pPr>
            <w:r w:rsidDel="00000000" w:rsidR="00000000" w:rsidRPr="00000000">
              <w:rPr>
                <w:b w:val="1"/>
                <w:color w:val="ff0000"/>
                <w:sz w:val="20"/>
                <w:szCs w:val="20"/>
                <w:rtl w:val="0"/>
              </w:rPr>
              <w:t xml:space="preserve">Note</w:t>
            </w:r>
            <w:r w:rsidDel="00000000" w:rsidR="00000000" w:rsidRPr="00000000">
              <w:rPr>
                <w:b w:val="1"/>
                <w:sz w:val="20"/>
                <w:szCs w:val="20"/>
                <w:rtl w:val="0"/>
              </w:rPr>
              <w:t xml:space="preserve">: </w:t>
            </w:r>
          </w:p>
          <w:p w:rsidR="00000000" w:rsidDel="00000000" w:rsidP="00000000" w:rsidRDefault="00000000" w:rsidRPr="00000000" w14:paraId="000002E0">
            <w:pPr>
              <w:widowControl w:val="0"/>
              <w:spacing w:line="240" w:lineRule="auto"/>
              <w:ind w:firstLine="567"/>
              <w:rPr>
                <w:b w:val="1"/>
                <w:sz w:val="20"/>
                <w:szCs w:val="20"/>
              </w:rPr>
            </w:pPr>
            <w:r w:rsidDel="00000000" w:rsidR="00000000" w:rsidRPr="00000000">
              <w:rPr>
                <w:b w:val="1"/>
                <w:sz w:val="20"/>
                <w:szCs w:val="20"/>
                <w:rtl w:val="0"/>
              </w:rPr>
              <w:t xml:space="preserve">Roleset id: drive.01 , drive (Lái xe) or be driven around in a vehicle (lái xung quanh bằng phương tiện giao thông.)</w:t>
            </w:r>
          </w:p>
          <w:p w:rsidR="00000000" w:rsidDel="00000000" w:rsidP="00000000" w:rsidRDefault="00000000" w:rsidRPr="00000000" w14:paraId="000002E1">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E2">
            <w:pPr>
              <w:widowControl w:val="0"/>
              <w:spacing w:line="240" w:lineRule="auto"/>
              <w:ind w:firstLine="567"/>
              <w:rPr>
                <w:b w:val="1"/>
                <w:sz w:val="20"/>
                <w:szCs w:val="20"/>
              </w:rPr>
            </w:pPr>
            <w:r w:rsidDel="00000000" w:rsidR="00000000" w:rsidRPr="00000000">
              <w:rPr>
                <w:b w:val="1"/>
                <w:sz w:val="20"/>
                <w:szCs w:val="20"/>
                <w:rtl w:val="0"/>
              </w:rPr>
              <w:t xml:space="preserve">Roles:</w:t>
            </w:r>
          </w:p>
          <w:p w:rsidR="00000000" w:rsidDel="00000000" w:rsidP="00000000" w:rsidRDefault="00000000" w:rsidRPr="00000000" w14:paraId="000002E3">
            <w:pPr>
              <w:widowControl w:val="0"/>
              <w:spacing w:line="240" w:lineRule="auto"/>
              <w:ind w:firstLine="567"/>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Arg0-PAG: driver (người cầm lái)</w:t>
            </w:r>
          </w:p>
          <w:p w:rsidR="00000000" w:rsidDel="00000000" w:rsidP="00000000" w:rsidRDefault="00000000" w:rsidRPr="00000000" w14:paraId="000002E4">
            <w:pPr>
              <w:widowControl w:val="0"/>
              <w:spacing w:line="240" w:lineRule="auto"/>
              <w:ind w:firstLine="567"/>
              <w:rPr>
                <w:b w:val="1"/>
                <w:sz w:val="20"/>
                <w:szCs w:val="20"/>
              </w:rPr>
            </w:pPr>
            <w:r w:rsidDel="00000000" w:rsidR="00000000" w:rsidRPr="00000000">
              <w:rPr>
                <w:sz w:val="20"/>
                <w:szCs w:val="20"/>
                <w:rtl w:val="0"/>
              </w:rPr>
              <w:t xml:space="preserve">       Arg1-PPT: vehicle(phương tiện) or path (đường đi)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6">
            <w:pPr>
              <w:widowControl w:val="0"/>
              <w:spacing w:line="240" w:lineRule="auto"/>
              <w:ind w:firstLine="567"/>
              <w:rPr>
                <w:b w:val="1"/>
                <w:sz w:val="20"/>
                <w:szCs w:val="20"/>
              </w:rPr>
            </w:pPr>
            <w:r w:rsidDel="00000000" w:rsidR="00000000" w:rsidRPr="00000000">
              <w:rPr>
                <w:b w:val="1"/>
                <w:sz w:val="20"/>
                <w:szCs w:val="20"/>
                <w:rtl w:val="0"/>
              </w:rPr>
              <w:t xml:space="preserve">Example: They sailed away from the sunset. </w:t>
            </w:r>
          </w:p>
          <w:p w:rsidR="00000000" w:rsidDel="00000000" w:rsidP="00000000" w:rsidRDefault="00000000" w:rsidRPr="00000000" w14:paraId="000002E7">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E8">
            <w:pPr>
              <w:widowControl w:val="0"/>
              <w:spacing w:line="240" w:lineRule="auto"/>
              <w:ind w:firstLine="567"/>
              <w:rPr>
                <w:sz w:val="20"/>
                <w:szCs w:val="20"/>
              </w:rPr>
            </w:pPr>
            <w:r w:rsidDel="00000000" w:rsidR="00000000" w:rsidRPr="00000000">
              <w:rPr>
                <w:sz w:val="20"/>
                <w:szCs w:val="20"/>
                <w:rtl w:val="0"/>
              </w:rPr>
              <w:t xml:space="preserve">(s2 / sail-01</w:t>
            </w:r>
          </w:p>
          <w:p w:rsidR="00000000" w:rsidDel="00000000" w:rsidP="00000000" w:rsidRDefault="00000000" w:rsidRPr="00000000" w14:paraId="000002E9">
            <w:pPr>
              <w:widowControl w:val="0"/>
              <w:spacing w:line="240" w:lineRule="auto"/>
              <w:ind w:firstLine="567"/>
              <w:rPr>
                <w:sz w:val="20"/>
                <w:szCs w:val="20"/>
              </w:rPr>
            </w:pPr>
            <w:r w:rsidDel="00000000" w:rsidR="00000000" w:rsidRPr="00000000">
              <w:rPr>
                <w:sz w:val="20"/>
                <w:szCs w:val="20"/>
                <w:rtl w:val="0"/>
              </w:rPr>
              <w:t xml:space="preserve">     :ARG0 (t / they)</w:t>
            </w:r>
          </w:p>
          <w:p w:rsidR="00000000" w:rsidDel="00000000" w:rsidP="00000000" w:rsidRDefault="00000000" w:rsidRPr="00000000" w14:paraId="000002EA">
            <w:pPr>
              <w:widowControl w:val="0"/>
              <w:spacing w:line="240" w:lineRule="auto"/>
              <w:ind w:firstLine="567"/>
              <w:rPr>
                <w:sz w:val="20"/>
                <w:szCs w:val="20"/>
              </w:rPr>
            </w:pPr>
            <w:r w:rsidDel="00000000" w:rsidR="00000000" w:rsidRPr="00000000">
              <w:rPr>
                <w:sz w:val="20"/>
                <w:szCs w:val="20"/>
                <w:rtl w:val="0"/>
              </w:rPr>
              <w:t xml:space="preserve">     :direction (a / away</w:t>
            </w:r>
          </w:p>
          <w:p w:rsidR="00000000" w:rsidDel="00000000" w:rsidP="00000000" w:rsidRDefault="00000000" w:rsidRPr="00000000" w14:paraId="000002EB">
            <w:pPr>
              <w:widowControl w:val="0"/>
              <w:spacing w:line="240" w:lineRule="auto"/>
              <w:ind w:firstLine="567"/>
              <w:rPr>
                <w:sz w:val="20"/>
                <w:szCs w:val="20"/>
              </w:rPr>
            </w:pPr>
            <w:r w:rsidDel="00000000" w:rsidR="00000000" w:rsidRPr="00000000">
              <w:rPr>
                <w:sz w:val="20"/>
                <w:szCs w:val="20"/>
                <w:rtl w:val="0"/>
              </w:rPr>
              <w:t xml:space="preserve">          :op1 (s / sunset)))</w:t>
            </w:r>
          </w:p>
        </w:tc>
        <w:tc>
          <w:tcPr>
            <w:shd w:fill="auto" w:val="clear"/>
            <w:tcMar>
              <w:top w:w="100.0" w:type="dxa"/>
              <w:left w:w="100.0" w:type="dxa"/>
              <w:bottom w:w="100.0" w:type="dxa"/>
              <w:right w:w="100.0" w:type="dxa"/>
            </w:tcMar>
          </w:tcPr>
          <w:p w:rsidR="00000000" w:rsidDel="00000000" w:rsidP="00000000" w:rsidRDefault="00000000" w:rsidRPr="00000000" w14:paraId="000002EC">
            <w:pPr>
              <w:widowControl w:val="0"/>
              <w:spacing w:line="240" w:lineRule="auto"/>
              <w:ind w:firstLine="567"/>
              <w:rPr>
                <w:b w:val="1"/>
                <w:sz w:val="20"/>
                <w:szCs w:val="20"/>
              </w:rPr>
            </w:pPr>
            <w:r w:rsidDel="00000000" w:rsidR="00000000" w:rsidRPr="00000000">
              <w:rPr>
                <w:b w:val="1"/>
                <w:sz w:val="20"/>
                <w:szCs w:val="20"/>
                <w:rtl w:val="0"/>
              </w:rPr>
              <w:t xml:space="preserve">Example: Họ lái thuyền ra xa khỏi ánh hoàng hôn. </w:t>
            </w:r>
          </w:p>
          <w:p w:rsidR="00000000" w:rsidDel="00000000" w:rsidP="00000000" w:rsidRDefault="00000000" w:rsidRPr="00000000" w14:paraId="000002ED">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EE">
            <w:pPr>
              <w:widowControl w:val="0"/>
              <w:spacing w:line="240" w:lineRule="auto"/>
              <w:ind w:firstLine="567"/>
              <w:rPr>
                <w:sz w:val="20"/>
                <w:szCs w:val="20"/>
              </w:rPr>
            </w:pPr>
            <w:r w:rsidDel="00000000" w:rsidR="00000000" w:rsidRPr="00000000">
              <w:rPr>
                <w:sz w:val="20"/>
                <w:szCs w:val="20"/>
                <w:rtl w:val="0"/>
              </w:rPr>
              <w:t xml:space="preserve">(l / lái</w:t>
            </w:r>
          </w:p>
          <w:p w:rsidR="00000000" w:rsidDel="00000000" w:rsidP="00000000" w:rsidRDefault="00000000" w:rsidRPr="00000000" w14:paraId="000002EF">
            <w:pPr>
              <w:widowControl w:val="0"/>
              <w:spacing w:line="240" w:lineRule="auto"/>
              <w:ind w:firstLine="567"/>
              <w:rPr>
                <w:sz w:val="20"/>
                <w:szCs w:val="20"/>
              </w:rPr>
            </w:pPr>
            <w:r w:rsidDel="00000000" w:rsidR="00000000" w:rsidRPr="00000000">
              <w:rPr>
                <w:sz w:val="20"/>
                <w:szCs w:val="20"/>
                <w:rtl w:val="0"/>
              </w:rPr>
              <w:t xml:space="preserve">     :ARG0 (h / họ)</w:t>
            </w:r>
          </w:p>
          <w:p w:rsidR="00000000" w:rsidDel="00000000" w:rsidP="00000000" w:rsidRDefault="00000000" w:rsidRPr="00000000" w14:paraId="000002F0">
            <w:pPr>
              <w:widowControl w:val="0"/>
              <w:spacing w:line="240" w:lineRule="auto"/>
              <w:ind w:firstLine="567"/>
              <w:rPr>
                <w:sz w:val="20"/>
                <w:szCs w:val="20"/>
              </w:rPr>
            </w:pPr>
            <w:r w:rsidDel="00000000" w:rsidR="00000000" w:rsidRPr="00000000">
              <w:rPr>
                <w:sz w:val="20"/>
                <w:szCs w:val="20"/>
                <w:rtl w:val="0"/>
              </w:rPr>
              <w:t xml:space="preserve">     :ARG1 (t / thuyển)</w:t>
            </w:r>
          </w:p>
          <w:p w:rsidR="00000000" w:rsidDel="00000000" w:rsidP="00000000" w:rsidRDefault="00000000" w:rsidRPr="00000000" w14:paraId="000002F1">
            <w:pPr>
              <w:widowControl w:val="0"/>
              <w:spacing w:line="240" w:lineRule="auto"/>
              <w:ind w:firstLine="567"/>
              <w:rPr>
                <w:sz w:val="20"/>
                <w:szCs w:val="20"/>
              </w:rPr>
            </w:pPr>
            <w:r w:rsidDel="00000000" w:rsidR="00000000" w:rsidRPr="00000000">
              <w:rPr>
                <w:sz w:val="20"/>
                <w:szCs w:val="20"/>
                <w:rtl w:val="0"/>
              </w:rPr>
              <w:t xml:space="preserve">     :direction (x / xa</w:t>
            </w:r>
          </w:p>
          <w:p w:rsidR="00000000" w:rsidDel="00000000" w:rsidP="00000000" w:rsidRDefault="00000000" w:rsidRPr="00000000" w14:paraId="000002F2">
            <w:pPr>
              <w:widowControl w:val="0"/>
              <w:spacing w:line="240" w:lineRule="auto"/>
              <w:ind w:firstLine="567"/>
              <w:rPr>
                <w:b w:val="1"/>
                <w:sz w:val="20"/>
                <w:szCs w:val="20"/>
              </w:rPr>
            </w:pPr>
            <w:r w:rsidDel="00000000" w:rsidR="00000000" w:rsidRPr="00000000">
              <w:rPr>
                <w:sz w:val="20"/>
                <w:szCs w:val="20"/>
                <w:rtl w:val="0"/>
              </w:rPr>
              <w:t xml:space="preserve">          :op1 (h1 / hoàng hôn)))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line="240" w:lineRule="auto"/>
              <w:ind w:firstLine="567"/>
              <w:rPr>
                <w:b w:val="1"/>
                <w:sz w:val="20"/>
                <w:szCs w:val="20"/>
              </w:rPr>
            </w:pPr>
            <w:r w:rsidDel="00000000" w:rsidR="00000000" w:rsidRPr="00000000">
              <w:rPr>
                <w:b w:val="1"/>
                <w:sz w:val="20"/>
                <w:szCs w:val="20"/>
                <w:rtl w:val="0"/>
              </w:rPr>
              <w:t xml:space="preserve">Example: The boys ran away . </w:t>
            </w:r>
          </w:p>
          <w:p w:rsidR="00000000" w:rsidDel="00000000" w:rsidP="00000000" w:rsidRDefault="00000000" w:rsidRPr="00000000" w14:paraId="000002F4">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F5">
            <w:pPr>
              <w:widowControl w:val="0"/>
              <w:spacing w:line="240" w:lineRule="auto"/>
              <w:ind w:firstLine="567"/>
              <w:rPr>
                <w:sz w:val="20"/>
                <w:szCs w:val="20"/>
              </w:rPr>
            </w:pPr>
            <w:r w:rsidDel="00000000" w:rsidR="00000000" w:rsidRPr="00000000">
              <w:rPr>
                <w:sz w:val="20"/>
                <w:szCs w:val="20"/>
                <w:rtl w:val="0"/>
              </w:rPr>
              <w:t xml:space="preserve">(r / run-02</w:t>
            </w:r>
          </w:p>
          <w:p w:rsidR="00000000" w:rsidDel="00000000" w:rsidP="00000000" w:rsidRDefault="00000000" w:rsidRPr="00000000" w14:paraId="000002F6">
            <w:pPr>
              <w:widowControl w:val="0"/>
              <w:spacing w:line="240" w:lineRule="auto"/>
              <w:ind w:firstLine="567"/>
              <w:rPr>
                <w:sz w:val="20"/>
                <w:szCs w:val="20"/>
              </w:rPr>
            </w:pPr>
            <w:r w:rsidDel="00000000" w:rsidR="00000000" w:rsidRPr="00000000">
              <w:rPr>
                <w:sz w:val="20"/>
                <w:szCs w:val="20"/>
                <w:rtl w:val="0"/>
              </w:rPr>
              <w:t xml:space="preserve">     :ARG0 (b / boy)</w:t>
            </w:r>
          </w:p>
          <w:p w:rsidR="00000000" w:rsidDel="00000000" w:rsidP="00000000" w:rsidRDefault="00000000" w:rsidRPr="00000000" w14:paraId="000002F7">
            <w:pPr>
              <w:widowControl w:val="0"/>
              <w:spacing w:line="240" w:lineRule="auto"/>
              <w:ind w:firstLine="567"/>
              <w:rPr>
                <w:b w:val="1"/>
                <w:sz w:val="20"/>
                <w:szCs w:val="20"/>
              </w:rPr>
            </w:pPr>
            <w:r w:rsidDel="00000000" w:rsidR="00000000" w:rsidRPr="00000000">
              <w:rPr>
                <w:sz w:val="20"/>
                <w:szCs w:val="20"/>
                <w:rtl w:val="0"/>
              </w:rPr>
              <w:t xml:space="preserve">     :direction (a / away))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spacing w:line="240" w:lineRule="auto"/>
              <w:ind w:firstLine="567"/>
              <w:rPr>
                <w:b w:val="1"/>
                <w:sz w:val="20"/>
                <w:szCs w:val="20"/>
              </w:rPr>
            </w:pPr>
            <w:r w:rsidDel="00000000" w:rsidR="00000000" w:rsidRPr="00000000">
              <w:rPr>
                <w:b w:val="1"/>
                <w:sz w:val="20"/>
                <w:szCs w:val="20"/>
                <w:rtl w:val="0"/>
              </w:rPr>
              <w:t xml:space="preserve">Example: Các chàng trai chạy ra xa. </w:t>
            </w:r>
          </w:p>
          <w:p w:rsidR="00000000" w:rsidDel="00000000" w:rsidP="00000000" w:rsidRDefault="00000000" w:rsidRPr="00000000" w14:paraId="000002F9">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FA">
            <w:pPr>
              <w:widowControl w:val="0"/>
              <w:spacing w:line="240" w:lineRule="auto"/>
              <w:ind w:firstLine="567"/>
              <w:rPr>
                <w:sz w:val="20"/>
                <w:szCs w:val="20"/>
              </w:rPr>
            </w:pPr>
            <w:r w:rsidDel="00000000" w:rsidR="00000000" w:rsidRPr="00000000">
              <w:rPr>
                <w:sz w:val="20"/>
                <w:szCs w:val="20"/>
                <w:rtl w:val="0"/>
              </w:rPr>
              <w:t xml:space="preserve">(c1 / chạy</w:t>
            </w:r>
          </w:p>
          <w:p w:rsidR="00000000" w:rsidDel="00000000" w:rsidP="00000000" w:rsidRDefault="00000000" w:rsidRPr="00000000" w14:paraId="000002FB">
            <w:pPr>
              <w:widowControl w:val="0"/>
              <w:spacing w:line="240" w:lineRule="auto"/>
              <w:ind w:firstLine="567"/>
              <w:rPr>
                <w:sz w:val="20"/>
                <w:szCs w:val="20"/>
              </w:rPr>
            </w:pPr>
            <w:r w:rsidDel="00000000" w:rsidR="00000000" w:rsidRPr="00000000">
              <w:rPr>
                <w:sz w:val="20"/>
                <w:szCs w:val="20"/>
                <w:rtl w:val="0"/>
              </w:rPr>
              <w:t xml:space="preserve">     :ARG0 (c / chàng trai)</w:t>
            </w:r>
          </w:p>
          <w:p w:rsidR="00000000" w:rsidDel="00000000" w:rsidP="00000000" w:rsidRDefault="00000000" w:rsidRPr="00000000" w14:paraId="000002FC">
            <w:pPr>
              <w:widowControl w:val="0"/>
              <w:spacing w:line="240" w:lineRule="auto"/>
              <w:ind w:firstLine="567"/>
              <w:rPr>
                <w:b w:val="1"/>
                <w:sz w:val="20"/>
                <w:szCs w:val="20"/>
              </w:rPr>
            </w:pPr>
            <w:r w:rsidDel="00000000" w:rsidR="00000000" w:rsidRPr="00000000">
              <w:rPr>
                <w:sz w:val="20"/>
                <w:szCs w:val="20"/>
                <w:rtl w:val="0"/>
              </w:rPr>
              <w:t xml:space="preserve">     :direction (x / xa))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D">
            <w:pPr>
              <w:widowControl w:val="0"/>
              <w:spacing w:line="240" w:lineRule="auto"/>
              <w:ind w:firstLine="567"/>
              <w:rPr>
                <w:b w:val="1"/>
                <w:sz w:val="20"/>
                <w:szCs w:val="20"/>
              </w:rPr>
            </w:pPr>
            <w:r w:rsidDel="00000000" w:rsidR="00000000" w:rsidRPr="00000000">
              <w:rPr>
                <w:b w:val="1"/>
                <w:sz w:val="20"/>
                <w:szCs w:val="20"/>
                <w:rtl w:val="0"/>
              </w:rPr>
              <w:t xml:space="preserve">Example: I commute back and forth to work on the Huguenot Trail .</w:t>
            </w:r>
          </w:p>
          <w:p w:rsidR="00000000" w:rsidDel="00000000" w:rsidP="00000000" w:rsidRDefault="00000000" w:rsidRPr="00000000" w14:paraId="000002FE">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2FF">
            <w:pPr>
              <w:widowControl w:val="0"/>
              <w:spacing w:line="240" w:lineRule="auto"/>
              <w:ind w:firstLine="567"/>
              <w:rPr>
                <w:sz w:val="20"/>
                <w:szCs w:val="20"/>
              </w:rPr>
            </w:pPr>
            <w:r w:rsidDel="00000000" w:rsidR="00000000" w:rsidRPr="00000000">
              <w:rPr>
                <w:sz w:val="20"/>
                <w:szCs w:val="20"/>
                <w:rtl w:val="0"/>
              </w:rPr>
              <w:t xml:space="preserve">(c / commute-01</w:t>
            </w:r>
          </w:p>
          <w:p w:rsidR="00000000" w:rsidDel="00000000" w:rsidP="00000000" w:rsidRDefault="00000000" w:rsidRPr="00000000" w14:paraId="00000300">
            <w:pPr>
              <w:widowControl w:val="0"/>
              <w:spacing w:line="240" w:lineRule="auto"/>
              <w:ind w:firstLine="567"/>
              <w:rPr>
                <w:sz w:val="20"/>
                <w:szCs w:val="20"/>
              </w:rPr>
            </w:pPr>
            <w:r w:rsidDel="00000000" w:rsidR="00000000" w:rsidRPr="00000000">
              <w:rPr>
                <w:sz w:val="20"/>
                <w:szCs w:val="20"/>
                <w:rtl w:val="0"/>
              </w:rPr>
              <w:t xml:space="preserve">     :ARG0 (i / i)</w:t>
            </w:r>
          </w:p>
          <w:p w:rsidR="00000000" w:rsidDel="00000000" w:rsidP="00000000" w:rsidRDefault="00000000" w:rsidRPr="00000000" w14:paraId="00000301">
            <w:pPr>
              <w:widowControl w:val="0"/>
              <w:spacing w:line="240" w:lineRule="auto"/>
              <w:ind w:firstLine="567"/>
              <w:rPr>
                <w:sz w:val="20"/>
                <w:szCs w:val="20"/>
              </w:rPr>
            </w:pPr>
            <w:r w:rsidDel="00000000" w:rsidR="00000000" w:rsidRPr="00000000">
              <w:rPr>
                <w:sz w:val="20"/>
                <w:szCs w:val="20"/>
                <w:rtl w:val="0"/>
              </w:rPr>
              <w:t xml:space="preserve">     :ARG2 (l / location</w:t>
            </w:r>
          </w:p>
          <w:p w:rsidR="00000000" w:rsidDel="00000000" w:rsidP="00000000" w:rsidRDefault="00000000" w:rsidRPr="00000000" w14:paraId="00000302">
            <w:pPr>
              <w:widowControl w:val="0"/>
              <w:spacing w:line="240" w:lineRule="auto"/>
              <w:ind w:firstLine="567"/>
              <w:rPr>
                <w:sz w:val="20"/>
                <w:szCs w:val="20"/>
              </w:rPr>
            </w:pPr>
            <w:r w:rsidDel="00000000" w:rsidR="00000000" w:rsidRPr="00000000">
              <w:rPr>
                <w:sz w:val="20"/>
                <w:szCs w:val="20"/>
                <w:rtl w:val="0"/>
              </w:rPr>
              <w:t xml:space="preserve">          :location-of (w / work-01</w:t>
            </w:r>
          </w:p>
          <w:p w:rsidR="00000000" w:rsidDel="00000000" w:rsidP="00000000" w:rsidRDefault="00000000" w:rsidRPr="00000000" w14:paraId="00000303">
            <w:pPr>
              <w:widowControl w:val="0"/>
              <w:spacing w:line="240" w:lineRule="auto"/>
              <w:ind w:firstLine="567"/>
              <w:rPr>
                <w:sz w:val="20"/>
                <w:szCs w:val="20"/>
              </w:rPr>
            </w:pPr>
            <w:r w:rsidDel="00000000" w:rsidR="00000000" w:rsidRPr="00000000">
              <w:rPr>
                <w:sz w:val="20"/>
                <w:szCs w:val="20"/>
                <w:rtl w:val="0"/>
              </w:rPr>
              <w:t xml:space="preserve">               :ARG0 i))</w:t>
            </w:r>
          </w:p>
          <w:p w:rsidR="00000000" w:rsidDel="00000000" w:rsidP="00000000" w:rsidRDefault="00000000" w:rsidRPr="00000000" w14:paraId="00000304">
            <w:pPr>
              <w:widowControl w:val="0"/>
              <w:spacing w:line="240" w:lineRule="auto"/>
              <w:ind w:firstLine="567"/>
              <w:rPr>
                <w:sz w:val="20"/>
                <w:szCs w:val="20"/>
              </w:rPr>
            </w:pPr>
            <w:r w:rsidDel="00000000" w:rsidR="00000000" w:rsidRPr="00000000">
              <w:rPr>
                <w:sz w:val="20"/>
                <w:szCs w:val="20"/>
                <w:rtl w:val="0"/>
              </w:rPr>
              <w:t xml:space="preserve">     :direction (a / and</w:t>
            </w:r>
          </w:p>
          <w:p w:rsidR="00000000" w:rsidDel="00000000" w:rsidP="00000000" w:rsidRDefault="00000000" w:rsidRPr="00000000" w14:paraId="00000305">
            <w:pPr>
              <w:widowControl w:val="0"/>
              <w:spacing w:line="240" w:lineRule="auto"/>
              <w:ind w:firstLine="567"/>
              <w:rPr>
                <w:sz w:val="20"/>
                <w:szCs w:val="20"/>
              </w:rPr>
            </w:pPr>
            <w:r w:rsidDel="00000000" w:rsidR="00000000" w:rsidRPr="00000000">
              <w:rPr>
                <w:sz w:val="20"/>
                <w:szCs w:val="20"/>
                <w:rtl w:val="0"/>
              </w:rPr>
              <w:t xml:space="preserve">          :op1 (b / back)</w:t>
            </w:r>
          </w:p>
          <w:p w:rsidR="00000000" w:rsidDel="00000000" w:rsidP="00000000" w:rsidRDefault="00000000" w:rsidRPr="00000000" w14:paraId="00000306">
            <w:pPr>
              <w:widowControl w:val="0"/>
              <w:spacing w:line="240" w:lineRule="auto"/>
              <w:ind w:firstLine="567"/>
              <w:rPr>
                <w:sz w:val="20"/>
                <w:szCs w:val="20"/>
              </w:rPr>
            </w:pPr>
            <w:r w:rsidDel="00000000" w:rsidR="00000000" w:rsidRPr="00000000">
              <w:rPr>
                <w:sz w:val="20"/>
                <w:szCs w:val="20"/>
                <w:rtl w:val="0"/>
              </w:rPr>
              <w:t xml:space="preserve">          :op2 (f2 / forth))</w:t>
            </w:r>
          </w:p>
          <w:p w:rsidR="00000000" w:rsidDel="00000000" w:rsidP="00000000" w:rsidRDefault="00000000" w:rsidRPr="00000000" w14:paraId="00000307">
            <w:pPr>
              <w:widowControl w:val="0"/>
              <w:spacing w:line="240" w:lineRule="auto"/>
              <w:ind w:firstLine="567"/>
              <w:rPr>
                <w:sz w:val="20"/>
                <w:szCs w:val="20"/>
              </w:rPr>
            </w:pPr>
            <w:r w:rsidDel="00000000" w:rsidR="00000000" w:rsidRPr="00000000">
              <w:rPr>
                <w:sz w:val="20"/>
                <w:szCs w:val="20"/>
                <w:rtl w:val="0"/>
              </w:rPr>
              <w:t xml:space="preserve">     :path (r / road</w:t>
            </w:r>
          </w:p>
          <w:p w:rsidR="00000000" w:rsidDel="00000000" w:rsidP="00000000" w:rsidRDefault="00000000" w:rsidRPr="00000000" w14:paraId="00000308">
            <w:pPr>
              <w:widowControl w:val="0"/>
              <w:spacing w:line="240" w:lineRule="auto"/>
              <w:ind w:firstLine="567"/>
              <w:rPr>
                <w:sz w:val="20"/>
                <w:szCs w:val="20"/>
              </w:rPr>
            </w:pPr>
            <w:r w:rsidDel="00000000" w:rsidR="00000000" w:rsidRPr="00000000">
              <w:rPr>
                <w:sz w:val="20"/>
                <w:szCs w:val="20"/>
                <w:rtl w:val="0"/>
              </w:rPr>
              <w:t xml:space="preserve">          :wiki -</w:t>
            </w:r>
          </w:p>
          <w:p w:rsidR="00000000" w:rsidDel="00000000" w:rsidP="00000000" w:rsidRDefault="00000000" w:rsidRPr="00000000" w14:paraId="00000309">
            <w:pPr>
              <w:widowControl w:val="0"/>
              <w:spacing w:line="240" w:lineRule="auto"/>
              <w:ind w:firstLine="567"/>
              <w:rPr>
                <w:sz w:val="20"/>
                <w:szCs w:val="20"/>
              </w:rPr>
            </w:pPr>
            <w:r w:rsidDel="00000000" w:rsidR="00000000" w:rsidRPr="00000000">
              <w:rPr>
                <w:sz w:val="20"/>
                <w:szCs w:val="20"/>
                <w:rtl w:val="0"/>
              </w:rPr>
              <w:t xml:space="preserve">          :name (h / name</w:t>
            </w:r>
          </w:p>
          <w:p w:rsidR="00000000" w:rsidDel="00000000" w:rsidP="00000000" w:rsidRDefault="00000000" w:rsidRPr="00000000" w14:paraId="0000030A">
            <w:pPr>
              <w:widowControl w:val="0"/>
              <w:spacing w:line="240" w:lineRule="auto"/>
              <w:ind w:firstLine="567"/>
              <w:rPr>
                <w:sz w:val="20"/>
                <w:szCs w:val="20"/>
              </w:rPr>
            </w:pPr>
            <w:r w:rsidDel="00000000" w:rsidR="00000000" w:rsidRPr="00000000">
              <w:rPr>
                <w:sz w:val="20"/>
                <w:szCs w:val="20"/>
                <w:rtl w:val="0"/>
              </w:rPr>
              <w:t xml:space="preserve">               :op1 "Huguenot"</w:t>
            </w:r>
          </w:p>
          <w:p w:rsidR="00000000" w:rsidDel="00000000" w:rsidP="00000000" w:rsidRDefault="00000000" w:rsidRPr="00000000" w14:paraId="0000030B">
            <w:pPr>
              <w:widowControl w:val="0"/>
              <w:spacing w:line="240" w:lineRule="auto"/>
              <w:ind w:firstLine="567"/>
              <w:rPr>
                <w:sz w:val="20"/>
                <w:szCs w:val="20"/>
              </w:rPr>
            </w:pPr>
            <w:r w:rsidDel="00000000" w:rsidR="00000000" w:rsidRPr="00000000">
              <w:rPr>
                <w:sz w:val="20"/>
                <w:szCs w:val="20"/>
                <w:rtl w:val="0"/>
              </w:rPr>
              <w:t xml:space="preserve">               :op2 "Trail")))</w:t>
            </w:r>
          </w:p>
        </w:tc>
        <w:tc>
          <w:tcPr>
            <w:shd w:fill="auto" w:val="clear"/>
            <w:tcMar>
              <w:top w:w="100.0" w:type="dxa"/>
              <w:left w:w="100.0" w:type="dxa"/>
              <w:bottom w:w="100.0" w:type="dxa"/>
              <w:right w:w="100.0" w:type="dxa"/>
            </w:tcMar>
          </w:tcPr>
          <w:p w:rsidR="00000000" w:rsidDel="00000000" w:rsidP="00000000" w:rsidRDefault="00000000" w:rsidRPr="00000000" w14:paraId="0000030C">
            <w:pPr>
              <w:widowControl w:val="0"/>
              <w:spacing w:line="240" w:lineRule="auto"/>
              <w:ind w:firstLine="567"/>
              <w:rPr>
                <w:b w:val="1"/>
                <w:sz w:val="20"/>
                <w:szCs w:val="20"/>
              </w:rPr>
            </w:pPr>
            <w:r w:rsidDel="00000000" w:rsidR="00000000" w:rsidRPr="00000000">
              <w:rPr>
                <w:b w:val="1"/>
                <w:sz w:val="20"/>
                <w:szCs w:val="20"/>
                <w:rtl w:val="0"/>
              </w:rPr>
              <w:t xml:space="preserve">Example: Tôi đi qua lại để làm việc trên đường Huguenot Trail .&lt;???&gt;</w:t>
            </w:r>
          </w:p>
          <w:p w:rsidR="00000000" w:rsidDel="00000000" w:rsidP="00000000" w:rsidRDefault="00000000" w:rsidRPr="00000000" w14:paraId="0000030D">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0E">
            <w:pPr>
              <w:widowControl w:val="0"/>
              <w:spacing w:line="240" w:lineRule="auto"/>
              <w:ind w:firstLine="567"/>
              <w:rPr>
                <w:sz w:val="20"/>
                <w:szCs w:val="20"/>
              </w:rPr>
            </w:pPr>
            <w:r w:rsidDel="00000000" w:rsidR="00000000" w:rsidRPr="00000000">
              <w:rPr>
                <w:sz w:val="20"/>
                <w:szCs w:val="20"/>
                <w:rtl w:val="0"/>
              </w:rPr>
              <w:t xml:space="preserve">(đ / đi</w:t>
            </w:r>
          </w:p>
          <w:p w:rsidR="00000000" w:rsidDel="00000000" w:rsidP="00000000" w:rsidRDefault="00000000" w:rsidRPr="00000000" w14:paraId="0000030F">
            <w:pPr>
              <w:widowControl w:val="0"/>
              <w:spacing w:line="240" w:lineRule="auto"/>
              <w:ind w:firstLine="567"/>
              <w:rPr>
                <w:sz w:val="20"/>
                <w:szCs w:val="20"/>
              </w:rPr>
            </w:pPr>
            <w:r w:rsidDel="00000000" w:rsidR="00000000" w:rsidRPr="00000000">
              <w:rPr>
                <w:sz w:val="20"/>
                <w:szCs w:val="20"/>
                <w:rtl w:val="0"/>
              </w:rPr>
              <w:t xml:space="preserve">     :ARG0 (t / tôi)</w:t>
            </w:r>
          </w:p>
          <w:p w:rsidR="00000000" w:rsidDel="00000000" w:rsidP="00000000" w:rsidRDefault="00000000" w:rsidRPr="00000000" w14:paraId="00000310">
            <w:pPr>
              <w:widowControl w:val="0"/>
              <w:spacing w:line="240" w:lineRule="auto"/>
              <w:ind w:firstLine="567"/>
              <w:rPr>
                <w:sz w:val="20"/>
                <w:szCs w:val="20"/>
              </w:rPr>
            </w:pPr>
            <w:r w:rsidDel="00000000" w:rsidR="00000000" w:rsidRPr="00000000">
              <w:rPr>
                <w:sz w:val="20"/>
                <w:szCs w:val="20"/>
                <w:rtl w:val="0"/>
              </w:rPr>
              <w:t xml:space="preserve">     :ARG2 (l / location</w:t>
            </w:r>
          </w:p>
          <w:p w:rsidR="00000000" w:rsidDel="00000000" w:rsidP="00000000" w:rsidRDefault="00000000" w:rsidRPr="00000000" w14:paraId="00000311">
            <w:pPr>
              <w:widowControl w:val="0"/>
              <w:spacing w:line="240" w:lineRule="auto"/>
              <w:ind w:firstLine="567"/>
              <w:rPr>
                <w:sz w:val="20"/>
                <w:szCs w:val="20"/>
              </w:rPr>
            </w:pPr>
            <w:r w:rsidDel="00000000" w:rsidR="00000000" w:rsidRPr="00000000">
              <w:rPr>
                <w:sz w:val="20"/>
                <w:szCs w:val="20"/>
                <w:rtl w:val="0"/>
              </w:rPr>
              <w:t xml:space="preserve">          :location-of (l / làm</w:t>
            </w:r>
          </w:p>
          <w:p w:rsidR="00000000" w:rsidDel="00000000" w:rsidP="00000000" w:rsidRDefault="00000000" w:rsidRPr="00000000" w14:paraId="00000312">
            <w:pPr>
              <w:widowControl w:val="0"/>
              <w:spacing w:line="240" w:lineRule="auto"/>
              <w:ind w:firstLine="567"/>
              <w:rPr>
                <w:sz w:val="20"/>
                <w:szCs w:val="20"/>
              </w:rPr>
            </w:pPr>
            <w:r w:rsidDel="00000000" w:rsidR="00000000" w:rsidRPr="00000000">
              <w:rPr>
                <w:sz w:val="20"/>
                <w:szCs w:val="20"/>
                <w:rtl w:val="0"/>
              </w:rPr>
              <w:t xml:space="preserve">              :ARG0 t</w:t>
            </w:r>
          </w:p>
          <w:p w:rsidR="00000000" w:rsidDel="00000000" w:rsidP="00000000" w:rsidRDefault="00000000" w:rsidRPr="00000000" w14:paraId="00000313">
            <w:pPr>
              <w:widowControl w:val="0"/>
              <w:spacing w:line="240" w:lineRule="auto"/>
              <w:ind w:firstLine="567"/>
              <w:rPr>
                <w:sz w:val="20"/>
                <w:szCs w:val="20"/>
              </w:rPr>
            </w:pPr>
            <w:r w:rsidDel="00000000" w:rsidR="00000000" w:rsidRPr="00000000">
              <w:rPr>
                <w:sz w:val="20"/>
                <w:szCs w:val="20"/>
                <w:rtl w:val="0"/>
              </w:rPr>
              <w:t xml:space="preserve">              :ARG1 (v / việc)))</w:t>
            </w:r>
          </w:p>
          <w:p w:rsidR="00000000" w:rsidDel="00000000" w:rsidP="00000000" w:rsidRDefault="00000000" w:rsidRPr="00000000" w14:paraId="00000314">
            <w:pPr>
              <w:widowControl w:val="0"/>
              <w:spacing w:line="240" w:lineRule="auto"/>
              <w:ind w:firstLine="567"/>
              <w:rPr>
                <w:sz w:val="20"/>
                <w:szCs w:val="20"/>
              </w:rPr>
            </w:pPr>
            <w:r w:rsidDel="00000000" w:rsidR="00000000" w:rsidRPr="00000000">
              <w:rPr>
                <w:sz w:val="20"/>
                <w:szCs w:val="20"/>
                <w:rtl w:val="0"/>
              </w:rPr>
              <w:t xml:space="preserve">     :direction (v / và</w:t>
            </w:r>
          </w:p>
          <w:p w:rsidR="00000000" w:rsidDel="00000000" w:rsidP="00000000" w:rsidRDefault="00000000" w:rsidRPr="00000000" w14:paraId="00000315">
            <w:pPr>
              <w:widowControl w:val="0"/>
              <w:spacing w:line="240" w:lineRule="auto"/>
              <w:ind w:firstLine="567"/>
              <w:rPr>
                <w:sz w:val="20"/>
                <w:szCs w:val="20"/>
              </w:rPr>
            </w:pPr>
            <w:r w:rsidDel="00000000" w:rsidR="00000000" w:rsidRPr="00000000">
              <w:rPr>
                <w:sz w:val="20"/>
                <w:szCs w:val="20"/>
                <w:rtl w:val="0"/>
              </w:rPr>
              <w:t xml:space="preserve">          :op1 (q / qua)</w:t>
            </w:r>
          </w:p>
          <w:p w:rsidR="00000000" w:rsidDel="00000000" w:rsidP="00000000" w:rsidRDefault="00000000" w:rsidRPr="00000000" w14:paraId="00000316">
            <w:pPr>
              <w:widowControl w:val="0"/>
              <w:spacing w:line="240" w:lineRule="auto"/>
              <w:ind w:firstLine="567"/>
              <w:rPr>
                <w:sz w:val="20"/>
                <w:szCs w:val="20"/>
              </w:rPr>
            </w:pPr>
            <w:r w:rsidDel="00000000" w:rsidR="00000000" w:rsidRPr="00000000">
              <w:rPr>
                <w:sz w:val="20"/>
                <w:szCs w:val="20"/>
                <w:rtl w:val="0"/>
              </w:rPr>
              <w:t xml:space="preserve">          :op2 (l / lại))</w:t>
            </w:r>
          </w:p>
          <w:p w:rsidR="00000000" w:rsidDel="00000000" w:rsidP="00000000" w:rsidRDefault="00000000" w:rsidRPr="00000000" w14:paraId="00000317">
            <w:pPr>
              <w:widowControl w:val="0"/>
              <w:spacing w:line="240" w:lineRule="auto"/>
              <w:ind w:firstLine="567"/>
              <w:rPr>
                <w:sz w:val="20"/>
                <w:szCs w:val="20"/>
              </w:rPr>
            </w:pPr>
            <w:r w:rsidDel="00000000" w:rsidR="00000000" w:rsidRPr="00000000">
              <w:rPr>
                <w:sz w:val="20"/>
                <w:szCs w:val="20"/>
                <w:rtl w:val="0"/>
              </w:rPr>
              <w:t xml:space="preserve">     :path (r / road</w:t>
            </w:r>
          </w:p>
          <w:p w:rsidR="00000000" w:rsidDel="00000000" w:rsidP="00000000" w:rsidRDefault="00000000" w:rsidRPr="00000000" w14:paraId="00000318">
            <w:pPr>
              <w:widowControl w:val="0"/>
              <w:spacing w:line="240" w:lineRule="auto"/>
              <w:ind w:firstLine="567"/>
              <w:rPr>
                <w:sz w:val="20"/>
                <w:szCs w:val="20"/>
              </w:rPr>
            </w:pPr>
            <w:r w:rsidDel="00000000" w:rsidR="00000000" w:rsidRPr="00000000">
              <w:rPr>
                <w:sz w:val="20"/>
                <w:szCs w:val="20"/>
                <w:rtl w:val="0"/>
              </w:rPr>
              <w:t xml:space="preserve">          :wiki -</w:t>
            </w:r>
          </w:p>
          <w:p w:rsidR="00000000" w:rsidDel="00000000" w:rsidP="00000000" w:rsidRDefault="00000000" w:rsidRPr="00000000" w14:paraId="00000319">
            <w:pPr>
              <w:widowControl w:val="0"/>
              <w:spacing w:line="240" w:lineRule="auto"/>
              <w:ind w:firstLine="567"/>
              <w:rPr>
                <w:sz w:val="20"/>
                <w:szCs w:val="20"/>
              </w:rPr>
            </w:pPr>
            <w:r w:rsidDel="00000000" w:rsidR="00000000" w:rsidRPr="00000000">
              <w:rPr>
                <w:sz w:val="20"/>
                <w:szCs w:val="20"/>
                <w:rtl w:val="0"/>
              </w:rPr>
              <w:t xml:space="preserve">          :name (h / name</w:t>
            </w:r>
          </w:p>
          <w:p w:rsidR="00000000" w:rsidDel="00000000" w:rsidP="00000000" w:rsidRDefault="00000000" w:rsidRPr="00000000" w14:paraId="0000031A">
            <w:pPr>
              <w:widowControl w:val="0"/>
              <w:spacing w:line="240" w:lineRule="auto"/>
              <w:ind w:firstLine="567"/>
              <w:rPr>
                <w:sz w:val="20"/>
                <w:szCs w:val="20"/>
              </w:rPr>
            </w:pPr>
            <w:r w:rsidDel="00000000" w:rsidR="00000000" w:rsidRPr="00000000">
              <w:rPr>
                <w:sz w:val="20"/>
                <w:szCs w:val="20"/>
                <w:rtl w:val="0"/>
              </w:rPr>
              <w:t xml:space="preserve">              :op1 "Huguenot"</w:t>
            </w:r>
          </w:p>
          <w:p w:rsidR="00000000" w:rsidDel="00000000" w:rsidP="00000000" w:rsidRDefault="00000000" w:rsidRPr="00000000" w14:paraId="0000031B">
            <w:pPr>
              <w:widowControl w:val="0"/>
              <w:spacing w:line="240" w:lineRule="auto"/>
              <w:ind w:firstLine="567"/>
              <w:rPr>
                <w:b w:val="1"/>
                <w:sz w:val="20"/>
                <w:szCs w:val="20"/>
              </w:rPr>
            </w:pPr>
            <w:r w:rsidDel="00000000" w:rsidR="00000000" w:rsidRPr="00000000">
              <w:rPr>
                <w:sz w:val="20"/>
                <w:szCs w:val="20"/>
                <w:rtl w:val="0"/>
              </w:rPr>
              <w:t xml:space="preserve">              :op2 "Trail")))</w:t>
            </w: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31C">
            <w:pPr>
              <w:widowControl w:val="0"/>
              <w:spacing w:line="240" w:lineRule="auto"/>
              <w:ind w:firstLine="567"/>
              <w:rPr>
                <w:b w:val="1"/>
                <w:color w:val="ff0000"/>
                <w:sz w:val="20"/>
                <w:szCs w:val="20"/>
              </w:rPr>
            </w:pPr>
            <w:r w:rsidDel="00000000" w:rsidR="00000000" w:rsidRPr="00000000">
              <w:rPr>
                <w:b w:val="1"/>
                <w:color w:val="ff0000"/>
                <w:sz w:val="20"/>
                <w:szCs w:val="20"/>
                <w:rtl w:val="0"/>
              </w:rPr>
              <w:t xml:space="preserve">Vị trí tương đối - relative-position</w:t>
            </w:r>
          </w:p>
        </w:tc>
      </w:tr>
      <w:tr>
        <w:trPr>
          <w:cantSplit w:val="0"/>
          <w:tblHeader w:val="0"/>
        </w:trPr>
        <w:tc>
          <w:tcPr>
            <w:shd w:fill="auto" w:val="clear"/>
            <w:tcMar>
              <w:top w:w="100.0" w:type="dxa"/>
              <w:left w:w="100.0" w:type="dxa"/>
              <w:bottom w:w="100.0" w:type="dxa"/>
              <w:right w:w="100.0" w:type="dxa"/>
            </w:tcMar>
          </w:tcPr>
          <w:bookmarkStart w:colFirst="0" w:colLast="0" w:name="bookmark=id.4i7ojhp" w:id="22"/>
          <w:bookmarkEnd w:id="22"/>
          <w:p w:rsidR="00000000" w:rsidDel="00000000" w:rsidP="00000000" w:rsidRDefault="00000000" w:rsidRPr="00000000" w14:paraId="0000031E">
            <w:pPr>
              <w:widowControl w:val="0"/>
              <w:spacing w:line="240" w:lineRule="auto"/>
              <w:ind w:firstLine="567"/>
              <w:rPr>
                <w:b w:val="1"/>
                <w:sz w:val="20"/>
                <w:szCs w:val="20"/>
              </w:rPr>
            </w:pPr>
            <w:r w:rsidDel="00000000" w:rsidR="00000000" w:rsidRPr="00000000">
              <w:rPr>
                <w:b w:val="1"/>
                <w:sz w:val="20"/>
                <w:szCs w:val="20"/>
                <w:rtl w:val="0"/>
              </w:rPr>
              <w:t xml:space="preserve">Example: The plane crash occurred 50 miles east of Moscow. </w:t>
            </w:r>
          </w:p>
          <w:p w:rsidR="00000000" w:rsidDel="00000000" w:rsidP="00000000" w:rsidRDefault="00000000" w:rsidRPr="00000000" w14:paraId="0000031F">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20">
            <w:pPr>
              <w:widowControl w:val="0"/>
              <w:spacing w:line="240" w:lineRule="auto"/>
              <w:ind w:firstLine="567"/>
              <w:rPr>
                <w:sz w:val="20"/>
                <w:szCs w:val="20"/>
              </w:rPr>
            </w:pPr>
            <w:r w:rsidDel="00000000" w:rsidR="00000000" w:rsidRPr="00000000">
              <w:rPr>
                <w:sz w:val="20"/>
                <w:szCs w:val="20"/>
                <w:rtl w:val="0"/>
              </w:rPr>
              <w:t xml:space="preserve">(c / crash-01</w:t>
            </w:r>
          </w:p>
          <w:p w:rsidR="00000000" w:rsidDel="00000000" w:rsidP="00000000" w:rsidRDefault="00000000" w:rsidRPr="00000000" w14:paraId="00000321">
            <w:pPr>
              <w:widowControl w:val="0"/>
              <w:spacing w:line="240" w:lineRule="auto"/>
              <w:ind w:firstLine="567"/>
              <w:rPr>
                <w:sz w:val="20"/>
                <w:szCs w:val="20"/>
              </w:rPr>
            </w:pPr>
            <w:r w:rsidDel="00000000" w:rsidR="00000000" w:rsidRPr="00000000">
              <w:rPr>
                <w:sz w:val="20"/>
                <w:szCs w:val="20"/>
                <w:rtl w:val="0"/>
              </w:rPr>
              <w:t xml:space="preserve">     :ARG1 (p / plane)</w:t>
            </w:r>
          </w:p>
          <w:p w:rsidR="00000000" w:rsidDel="00000000" w:rsidP="00000000" w:rsidRDefault="00000000" w:rsidRPr="00000000" w14:paraId="00000322">
            <w:pPr>
              <w:widowControl w:val="0"/>
              <w:spacing w:line="240" w:lineRule="auto"/>
              <w:ind w:firstLine="567"/>
              <w:rPr>
                <w:sz w:val="20"/>
                <w:szCs w:val="20"/>
              </w:rPr>
            </w:pPr>
            <w:r w:rsidDel="00000000" w:rsidR="00000000" w:rsidRPr="00000000">
              <w:rPr>
                <w:sz w:val="20"/>
                <w:szCs w:val="20"/>
                <w:rtl w:val="0"/>
              </w:rPr>
              <w:t xml:space="preserve">     :location (r / relative-position</w:t>
            </w:r>
          </w:p>
          <w:p w:rsidR="00000000" w:rsidDel="00000000" w:rsidP="00000000" w:rsidRDefault="00000000" w:rsidRPr="00000000" w14:paraId="00000323">
            <w:pPr>
              <w:widowControl w:val="0"/>
              <w:spacing w:line="240" w:lineRule="auto"/>
              <w:ind w:firstLine="567"/>
              <w:rPr>
                <w:sz w:val="20"/>
                <w:szCs w:val="20"/>
              </w:rPr>
            </w:pPr>
            <w:r w:rsidDel="00000000" w:rsidR="00000000" w:rsidRPr="00000000">
              <w:rPr>
                <w:sz w:val="20"/>
                <w:szCs w:val="20"/>
                <w:rtl w:val="0"/>
              </w:rPr>
              <w:t xml:space="preserve">         :op1 (c2 / city</w:t>
            </w:r>
          </w:p>
          <w:p w:rsidR="00000000" w:rsidDel="00000000" w:rsidP="00000000" w:rsidRDefault="00000000" w:rsidRPr="00000000" w14:paraId="00000324">
            <w:pPr>
              <w:widowControl w:val="0"/>
              <w:spacing w:line="240" w:lineRule="auto"/>
              <w:ind w:firstLine="567"/>
              <w:rPr>
                <w:sz w:val="20"/>
                <w:szCs w:val="20"/>
              </w:rPr>
            </w:pPr>
            <w:r w:rsidDel="00000000" w:rsidR="00000000" w:rsidRPr="00000000">
              <w:rPr>
                <w:sz w:val="20"/>
                <w:szCs w:val="20"/>
                <w:rtl w:val="0"/>
              </w:rPr>
              <w:t xml:space="preserve">              :wiki "Moscow"</w:t>
            </w:r>
          </w:p>
          <w:p w:rsidR="00000000" w:rsidDel="00000000" w:rsidP="00000000" w:rsidRDefault="00000000" w:rsidRPr="00000000" w14:paraId="00000325">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326">
            <w:pPr>
              <w:widowControl w:val="0"/>
              <w:spacing w:line="240" w:lineRule="auto"/>
              <w:ind w:firstLine="567"/>
              <w:rPr>
                <w:sz w:val="20"/>
                <w:szCs w:val="20"/>
              </w:rPr>
            </w:pPr>
            <w:r w:rsidDel="00000000" w:rsidR="00000000" w:rsidRPr="00000000">
              <w:rPr>
                <w:sz w:val="20"/>
                <w:szCs w:val="20"/>
                <w:rtl w:val="0"/>
              </w:rPr>
              <w:t xml:space="preserve">                 :op1 "Moscow"))</w:t>
            </w:r>
          </w:p>
          <w:p w:rsidR="00000000" w:rsidDel="00000000" w:rsidP="00000000" w:rsidRDefault="00000000" w:rsidRPr="00000000" w14:paraId="00000327">
            <w:pPr>
              <w:widowControl w:val="0"/>
              <w:spacing w:line="240" w:lineRule="auto"/>
              <w:ind w:firstLine="567"/>
              <w:rPr>
                <w:sz w:val="20"/>
                <w:szCs w:val="20"/>
              </w:rPr>
            </w:pPr>
            <w:r w:rsidDel="00000000" w:rsidR="00000000" w:rsidRPr="00000000">
              <w:rPr>
                <w:sz w:val="20"/>
                <w:szCs w:val="20"/>
                <w:rtl w:val="0"/>
              </w:rPr>
              <w:t xml:space="preserve">         :quant (d / distance-quantity</w:t>
            </w:r>
          </w:p>
          <w:p w:rsidR="00000000" w:rsidDel="00000000" w:rsidP="00000000" w:rsidRDefault="00000000" w:rsidRPr="00000000" w14:paraId="00000328">
            <w:pPr>
              <w:widowControl w:val="0"/>
              <w:spacing w:line="240" w:lineRule="auto"/>
              <w:ind w:firstLine="567"/>
              <w:rPr>
                <w:sz w:val="20"/>
                <w:szCs w:val="20"/>
              </w:rPr>
            </w:pPr>
            <w:r w:rsidDel="00000000" w:rsidR="00000000" w:rsidRPr="00000000">
              <w:rPr>
                <w:sz w:val="20"/>
                <w:szCs w:val="20"/>
                <w:rtl w:val="0"/>
              </w:rPr>
              <w:t xml:space="preserve">              :quant 50</w:t>
            </w:r>
          </w:p>
          <w:p w:rsidR="00000000" w:rsidDel="00000000" w:rsidP="00000000" w:rsidRDefault="00000000" w:rsidRPr="00000000" w14:paraId="00000329">
            <w:pPr>
              <w:widowControl w:val="0"/>
              <w:spacing w:line="240" w:lineRule="auto"/>
              <w:ind w:firstLine="567"/>
              <w:rPr>
                <w:sz w:val="20"/>
                <w:szCs w:val="20"/>
              </w:rPr>
            </w:pPr>
            <w:r w:rsidDel="00000000" w:rsidR="00000000" w:rsidRPr="00000000">
              <w:rPr>
                <w:sz w:val="20"/>
                <w:szCs w:val="20"/>
                <w:rtl w:val="0"/>
              </w:rPr>
              <w:t xml:space="preserve">              :unit (m / mile))</w:t>
            </w:r>
          </w:p>
          <w:p w:rsidR="00000000" w:rsidDel="00000000" w:rsidP="00000000" w:rsidRDefault="00000000" w:rsidRPr="00000000" w14:paraId="0000032A">
            <w:pPr>
              <w:widowControl w:val="0"/>
              <w:spacing w:line="240" w:lineRule="auto"/>
              <w:ind w:firstLine="567"/>
              <w:rPr>
                <w:sz w:val="20"/>
                <w:szCs w:val="20"/>
              </w:rPr>
            </w:pPr>
            <w:r w:rsidDel="00000000" w:rsidR="00000000" w:rsidRPr="00000000">
              <w:rPr>
                <w:sz w:val="20"/>
                <w:szCs w:val="20"/>
                <w:rtl w:val="0"/>
              </w:rPr>
              <w:t xml:space="preserve">         :direction (e / east)))</w:t>
            </w:r>
          </w:p>
        </w:tc>
        <w:tc>
          <w:tcPr>
            <w:shd w:fill="auto" w:val="clear"/>
            <w:tcMar>
              <w:top w:w="100.0" w:type="dxa"/>
              <w:left w:w="100.0" w:type="dxa"/>
              <w:bottom w:w="100.0" w:type="dxa"/>
              <w:right w:w="100.0" w:type="dxa"/>
            </w:tcMar>
          </w:tcPr>
          <w:p w:rsidR="00000000" w:rsidDel="00000000" w:rsidP="00000000" w:rsidRDefault="00000000" w:rsidRPr="00000000" w14:paraId="0000032B">
            <w:pPr>
              <w:widowControl w:val="0"/>
              <w:spacing w:line="240" w:lineRule="auto"/>
              <w:ind w:firstLine="567"/>
              <w:rPr>
                <w:b w:val="1"/>
                <w:sz w:val="20"/>
                <w:szCs w:val="20"/>
              </w:rPr>
            </w:pPr>
            <w:r w:rsidDel="00000000" w:rsidR="00000000" w:rsidRPr="00000000">
              <w:rPr>
                <w:b w:val="1"/>
                <w:sz w:val="20"/>
                <w:szCs w:val="20"/>
                <w:rtl w:val="0"/>
              </w:rPr>
              <w:t xml:space="preserve">Example: Vụ tai nạn máy bay xảy ra cách Moscow 50 dặm về phía đông. </w:t>
            </w:r>
          </w:p>
          <w:p w:rsidR="00000000" w:rsidDel="00000000" w:rsidP="00000000" w:rsidRDefault="00000000" w:rsidRPr="00000000" w14:paraId="0000032C">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2D">
            <w:pPr>
              <w:widowControl w:val="0"/>
              <w:spacing w:line="240" w:lineRule="auto"/>
              <w:ind w:firstLine="567"/>
              <w:rPr>
                <w:sz w:val="20"/>
                <w:szCs w:val="20"/>
              </w:rPr>
            </w:pPr>
            <w:r w:rsidDel="00000000" w:rsidR="00000000" w:rsidRPr="00000000">
              <w:rPr>
                <w:sz w:val="20"/>
                <w:szCs w:val="20"/>
                <w:rtl w:val="0"/>
              </w:rPr>
              <w:t xml:space="preserve">(t / tai nạn</w:t>
            </w:r>
          </w:p>
          <w:p w:rsidR="00000000" w:rsidDel="00000000" w:rsidP="00000000" w:rsidRDefault="00000000" w:rsidRPr="00000000" w14:paraId="0000032E">
            <w:pPr>
              <w:widowControl w:val="0"/>
              <w:spacing w:line="240" w:lineRule="auto"/>
              <w:ind w:firstLine="567"/>
              <w:rPr>
                <w:sz w:val="20"/>
                <w:szCs w:val="20"/>
              </w:rPr>
            </w:pPr>
            <w:r w:rsidDel="00000000" w:rsidR="00000000" w:rsidRPr="00000000">
              <w:rPr>
                <w:sz w:val="20"/>
                <w:szCs w:val="20"/>
                <w:rtl w:val="0"/>
              </w:rPr>
              <w:t xml:space="preserve">     :ARG1 (m / máy bay)</w:t>
            </w:r>
          </w:p>
          <w:p w:rsidR="00000000" w:rsidDel="00000000" w:rsidP="00000000" w:rsidRDefault="00000000" w:rsidRPr="00000000" w14:paraId="0000032F">
            <w:pPr>
              <w:widowControl w:val="0"/>
              <w:spacing w:line="240" w:lineRule="auto"/>
              <w:ind w:firstLine="567"/>
              <w:rPr>
                <w:sz w:val="20"/>
                <w:szCs w:val="20"/>
              </w:rPr>
            </w:pPr>
            <w:r w:rsidDel="00000000" w:rsidR="00000000" w:rsidRPr="00000000">
              <w:rPr>
                <w:sz w:val="20"/>
                <w:szCs w:val="20"/>
                <w:rtl w:val="0"/>
              </w:rPr>
              <w:t xml:space="preserve">     :location (r / relative-position</w:t>
            </w:r>
          </w:p>
          <w:p w:rsidR="00000000" w:rsidDel="00000000" w:rsidP="00000000" w:rsidRDefault="00000000" w:rsidRPr="00000000" w14:paraId="00000330">
            <w:pPr>
              <w:widowControl w:val="0"/>
              <w:spacing w:line="240" w:lineRule="auto"/>
              <w:ind w:firstLine="567"/>
              <w:rPr>
                <w:sz w:val="20"/>
                <w:szCs w:val="20"/>
              </w:rPr>
            </w:pPr>
            <w:r w:rsidDel="00000000" w:rsidR="00000000" w:rsidRPr="00000000">
              <w:rPr>
                <w:sz w:val="20"/>
                <w:szCs w:val="20"/>
                <w:rtl w:val="0"/>
              </w:rPr>
              <w:t xml:space="preserve">         :op1 (c2 / city</w:t>
            </w:r>
          </w:p>
          <w:p w:rsidR="00000000" w:rsidDel="00000000" w:rsidP="00000000" w:rsidRDefault="00000000" w:rsidRPr="00000000" w14:paraId="00000331">
            <w:pPr>
              <w:widowControl w:val="0"/>
              <w:spacing w:line="240" w:lineRule="auto"/>
              <w:ind w:firstLine="567"/>
              <w:rPr>
                <w:sz w:val="20"/>
                <w:szCs w:val="20"/>
              </w:rPr>
            </w:pPr>
            <w:r w:rsidDel="00000000" w:rsidR="00000000" w:rsidRPr="00000000">
              <w:rPr>
                <w:sz w:val="20"/>
                <w:szCs w:val="20"/>
                <w:rtl w:val="0"/>
              </w:rPr>
              <w:t xml:space="preserve">               :wiki "Moscow"</w:t>
            </w:r>
          </w:p>
          <w:p w:rsidR="00000000" w:rsidDel="00000000" w:rsidP="00000000" w:rsidRDefault="00000000" w:rsidRPr="00000000" w14:paraId="00000332">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333">
            <w:pPr>
              <w:widowControl w:val="0"/>
              <w:spacing w:line="240" w:lineRule="auto"/>
              <w:ind w:firstLine="567"/>
              <w:rPr>
                <w:sz w:val="20"/>
                <w:szCs w:val="20"/>
              </w:rPr>
            </w:pPr>
            <w:r w:rsidDel="00000000" w:rsidR="00000000" w:rsidRPr="00000000">
              <w:rPr>
                <w:sz w:val="20"/>
                <w:szCs w:val="20"/>
                <w:rtl w:val="0"/>
              </w:rPr>
              <w:t xml:space="preserve">                 :op1 "Moscow"))</w:t>
            </w:r>
          </w:p>
          <w:p w:rsidR="00000000" w:rsidDel="00000000" w:rsidP="00000000" w:rsidRDefault="00000000" w:rsidRPr="00000000" w14:paraId="00000334">
            <w:pPr>
              <w:widowControl w:val="0"/>
              <w:spacing w:line="240" w:lineRule="auto"/>
              <w:ind w:firstLine="567"/>
              <w:rPr>
                <w:sz w:val="20"/>
                <w:szCs w:val="20"/>
              </w:rPr>
            </w:pPr>
            <w:r w:rsidDel="00000000" w:rsidR="00000000" w:rsidRPr="00000000">
              <w:rPr>
                <w:sz w:val="20"/>
                <w:szCs w:val="20"/>
                <w:rtl w:val="0"/>
              </w:rPr>
              <w:t xml:space="preserve">         :quant (d / distance-quantity</w:t>
            </w:r>
          </w:p>
          <w:p w:rsidR="00000000" w:rsidDel="00000000" w:rsidP="00000000" w:rsidRDefault="00000000" w:rsidRPr="00000000" w14:paraId="00000335">
            <w:pPr>
              <w:widowControl w:val="0"/>
              <w:spacing w:line="240" w:lineRule="auto"/>
              <w:ind w:firstLine="567"/>
              <w:rPr>
                <w:sz w:val="20"/>
                <w:szCs w:val="20"/>
              </w:rPr>
            </w:pPr>
            <w:r w:rsidDel="00000000" w:rsidR="00000000" w:rsidRPr="00000000">
              <w:rPr>
                <w:sz w:val="20"/>
                <w:szCs w:val="20"/>
                <w:rtl w:val="0"/>
              </w:rPr>
              <w:t xml:space="preserve">               :quant 50</w:t>
            </w:r>
          </w:p>
          <w:p w:rsidR="00000000" w:rsidDel="00000000" w:rsidP="00000000" w:rsidRDefault="00000000" w:rsidRPr="00000000" w14:paraId="00000336">
            <w:pPr>
              <w:widowControl w:val="0"/>
              <w:spacing w:line="240" w:lineRule="auto"/>
              <w:ind w:firstLine="567"/>
              <w:rPr>
                <w:sz w:val="20"/>
                <w:szCs w:val="20"/>
              </w:rPr>
            </w:pPr>
            <w:r w:rsidDel="00000000" w:rsidR="00000000" w:rsidRPr="00000000">
              <w:rPr>
                <w:sz w:val="20"/>
                <w:szCs w:val="20"/>
                <w:rtl w:val="0"/>
              </w:rPr>
              <w:t xml:space="preserve">               :unit (d / dặm))</w:t>
            </w:r>
          </w:p>
          <w:p w:rsidR="00000000" w:rsidDel="00000000" w:rsidP="00000000" w:rsidRDefault="00000000" w:rsidRPr="00000000" w14:paraId="00000337">
            <w:pPr>
              <w:widowControl w:val="0"/>
              <w:spacing w:line="240" w:lineRule="auto"/>
              <w:ind w:firstLine="567"/>
              <w:rPr>
                <w:sz w:val="20"/>
                <w:szCs w:val="20"/>
              </w:rPr>
            </w:pPr>
            <w:r w:rsidDel="00000000" w:rsidR="00000000" w:rsidRPr="00000000">
              <w:rPr>
                <w:sz w:val="20"/>
                <w:szCs w:val="20"/>
                <w:rtl w:val="0"/>
              </w:rPr>
              <w:t xml:space="preserve">         :direction (đ / đông)))</w:t>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338">
            <w:pPr>
              <w:widowControl w:val="0"/>
              <w:spacing w:line="240" w:lineRule="auto"/>
              <w:ind w:firstLine="567"/>
              <w:rPr>
                <w:b w:val="1"/>
                <w:sz w:val="20"/>
                <w:szCs w:val="20"/>
              </w:rPr>
            </w:pPr>
            <w:r w:rsidDel="00000000" w:rsidR="00000000" w:rsidRPr="00000000">
              <w:rPr>
                <w:b w:val="1"/>
                <w:color w:val="ff0000"/>
                <w:sz w:val="20"/>
                <w:szCs w:val="20"/>
                <w:rtl w:val="0"/>
              </w:rPr>
              <w:t xml:space="preserve">Liên quan đến nhãn :destination</w:t>
            </w: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33A">
            <w:pPr>
              <w:widowControl w:val="0"/>
              <w:spacing w:line="240" w:lineRule="auto"/>
              <w:ind w:firstLine="567"/>
              <w:rPr>
                <w:b w:val="1"/>
                <w:sz w:val="20"/>
                <w:szCs w:val="20"/>
              </w:rPr>
            </w:pPr>
            <w:hyperlink w:anchor="bookmark=id.2bn6wsx">
              <w:r w:rsidDel="00000000" w:rsidR="00000000" w:rsidRPr="00000000">
                <w:rPr>
                  <w:b w:val="1"/>
                  <w:color w:val="1155cc"/>
                  <w:sz w:val="20"/>
                  <w:szCs w:val="20"/>
                  <w:u w:val="single"/>
                  <w:rtl w:val="0"/>
                </w:rPr>
                <w:t xml:space="preserve">Example: I went to Pisa via Paris.</w:t>
              </w:r>
            </w:hyperlink>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33C">
            <w:pPr>
              <w:widowControl w:val="0"/>
              <w:spacing w:line="240" w:lineRule="auto"/>
              <w:ind w:firstLine="567"/>
              <w:rPr>
                <w:b w:val="1"/>
                <w:sz w:val="20"/>
                <w:szCs w:val="20"/>
              </w:rPr>
            </w:pPr>
            <w:r w:rsidDel="00000000" w:rsidR="00000000" w:rsidRPr="00000000">
              <w:rPr>
                <w:b w:val="1"/>
                <w:color w:val="ff0000"/>
                <w:sz w:val="20"/>
                <w:szCs w:val="20"/>
                <w:rtl w:val="0"/>
              </w:rPr>
              <w:t xml:space="preserve">Liên quan đến nhãn :path</w:t>
            </w: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33E">
            <w:pPr>
              <w:widowControl w:val="0"/>
              <w:spacing w:line="240" w:lineRule="auto"/>
              <w:ind w:firstLine="567"/>
              <w:rPr>
                <w:b w:val="1"/>
                <w:sz w:val="20"/>
                <w:szCs w:val="20"/>
              </w:rPr>
            </w:pPr>
            <w:hyperlink r:id="rId12">
              <w:r w:rsidDel="00000000" w:rsidR="00000000" w:rsidRPr="00000000">
                <w:rPr>
                  <w:b w:val="1"/>
                  <w:color w:val="1155cc"/>
                  <w:sz w:val="20"/>
                  <w:szCs w:val="20"/>
                  <w:u w:val="single"/>
                  <w:rtl w:val="0"/>
                </w:rPr>
                <w:t xml:space="preserve">Example: I went to Pisa via Paris.</w:t>
              </w:r>
            </w:hyperlink>
            <w:r w:rsidDel="00000000" w:rsidR="00000000" w:rsidRPr="00000000">
              <w:rPr>
                <w:rtl w:val="0"/>
              </w:rPr>
            </w:r>
          </w:p>
        </w:tc>
      </w:tr>
    </w:tbl>
    <w:p w:rsidR="00000000" w:rsidDel="00000000" w:rsidP="00000000" w:rsidRDefault="00000000" w:rsidRPr="00000000" w14:paraId="00000340">
      <w:pPr>
        <w:pStyle w:val="Heading4"/>
        <w:numPr>
          <w:ilvl w:val="3"/>
          <w:numId w:val="48"/>
        </w:numPr>
        <w:ind w:left="864" w:hanging="864"/>
        <w:rPr/>
      </w:pPr>
      <w:bookmarkStart w:colFirst="0" w:colLast="0" w:name="_heading=h.2xcytpi" w:id="23"/>
      <w:bookmarkEnd w:id="23"/>
      <w:r w:rsidDel="00000000" w:rsidR="00000000" w:rsidRPr="00000000">
        <w:rPr>
          <w:rtl w:val="0"/>
        </w:rPr>
        <w:t xml:space="preserve">compass direction - hướng la bàn</w:t>
      </w:r>
    </w:p>
    <w:tbl>
      <w:tblPr>
        <w:tblStyle w:val="Table1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341">
            <w:pPr>
              <w:widowControl w:val="0"/>
              <w:spacing w:line="240" w:lineRule="auto"/>
              <w:ind w:firstLine="567"/>
              <w:rPr>
                <w:b w:val="1"/>
                <w:color w:val="ff0000"/>
                <w:sz w:val="20"/>
                <w:szCs w:val="20"/>
              </w:rPr>
            </w:pPr>
            <w:r w:rsidDel="00000000" w:rsidR="00000000" w:rsidRPr="00000000">
              <w:rPr>
                <w:rtl w:val="0"/>
              </w:rPr>
              <w:tab/>
            </w:r>
            <w:r w:rsidDel="00000000" w:rsidR="00000000" w:rsidRPr="00000000">
              <w:rPr>
                <w:b w:val="1"/>
                <w:color w:val="ff0000"/>
                <w:sz w:val="20"/>
                <w:szCs w:val="20"/>
                <w:rtl w:val="0"/>
              </w:rPr>
              <w:t xml:space="preserve">Liên quan đến nhãn :direction</w:t>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343">
            <w:pPr>
              <w:widowControl w:val="0"/>
              <w:spacing w:line="240" w:lineRule="auto"/>
              <w:ind w:firstLine="567"/>
              <w:rPr>
                <w:sz w:val="20"/>
                <w:szCs w:val="20"/>
              </w:rPr>
            </w:pPr>
            <w:hyperlink w:anchor="bookmark=id.lnxbz9">
              <w:r w:rsidDel="00000000" w:rsidR="00000000" w:rsidRPr="00000000">
                <w:rPr>
                  <w:b w:val="1"/>
                  <w:color w:val="1155cc"/>
                  <w:sz w:val="20"/>
                  <w:szCs w:val="20"/>
                  <w:u w:val="single"/>
                  <w:rtl w:val="0"/>
                </w:rPr>
                <w:t xml:space="preserve">Example: He drove west, from Houston to Austin .</w:t>
              </w:r>
            </w:hyperlink>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345">
            <w:pPr>
              <w:widowControl w:val="0"/>
              <w:spacing w:line="240" w:lineRule="auto"/>
              <w:ind w:firstLine="567"/>
              <w:rPr>
                <w:b w:val="1"/>
                <w:color w:val="ff0000"/>
                <w:sz w:val="20"/>
                <w:szCs w:val="20"/>
              </w:rPr>
            </w:pPr>
            <w:r w:rsidDel="00000000" w:rsidR="00000000" w:rsidRPr="00000000">
              <w:rPr>
                <w:b w:val="1"/>
                <w:color w:val="ff0000"/>
                <w:sz w:val="20"/>
                <w:szCs w:val="20"/>
                <w:rtl w:val="0"/>
              </w:rPr>
              <w:t xml:space="preserve">relative-position - Vị trí tương đối</w:t>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347">
            <w:pPr>
              <w:widowControl w:val="0"/>
              <w:spacing w:line="240" w:lineRule="auto"/>
              <w:ind w:firstLine="567"/>
              <w:rPr>
                <w:sz w:val="20"/>
                <w:szCs w:val="20"/>
              </w:rPr>
            </w:pPr>
            <w:hyperlink w:anchor="bookmark=id.4i7ojhp">
              <w:r w:rsidDel="00000000" w:rsidR="00000000" w:rsidRPr="00000000">
                <w:rPr>
                  <w:b w:val="1"/>
                  <w:color w:val="1155cc"/>
                  <w:sz w:val="20"/>
                  <w:szCs w:val="20"/>
                  <w:u w:val="single"/>
                  <w:rtl w:val="0"/>
                </w:rPr>
                <w:t xml:space="preserve">Example: The plane crash occurred 50 miles east of Moscow.</w:t>
              </w:r>
            </w:hyperlink>
            <w:r w:rsidDel="00000000" w:rsidR="00000000" w:rsidRPr="00000000">
              <w:rPr>
                <w:b w:val="1"/>
                <w:sz w:val="20"/>
                <w:szCs w:val="20"/>
                <w:rtl w:val="0"/>
              </w:rPr>
              <w:t xml:space="preserve"> </w:t>
            </w: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349">
            <w:pPr>
              <w:widowControl w:val="0"/>
              <w:spacing w:line="240" w:lineRule="auto"/>
              <w:ind w:firstLine="567"/>
              <w:rPr>
                <w:b w:val="1"/>
                <w:color w:val="ff0000"/>
                <w:sz w:val="20"/>
                <w:szCs w:val="20"/>
              </w:rPr>
            </w:pPr>
            <w:r w:rsidDel="00000000" w:rsidR="00000000" w:rsidRPr="00000000">
              <w:rPr>
                <w:b w:val="1"/>
                <w:color w:val="ff0000"/>
                <w:sz w:val="20"/>
                <w:szCs w:val="20"/>
                <w:rtl w:val="0"/>
              </w:rPr>
              <w:t xml:space="preserve">Liên quan đến nhãn :location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B">
            <w:pPr>
              <w:widowControl w:val="0"/>
              <w:spacing w:line="240" w:lineRule="auto"/>
              <w:ind w:firstLine="567"/>
              <w:rPr>
                <w:b w:val="1"/>
                <w:sz w:val="20"/>
                <w:szCs w:val="20"/>
              </w:rPr>
            </w:pPr>
            <w:r w:rsidDel="00000000" w:rsidR="00000000" w:rsidRPr="00000000">
              <w:rPr>
                <w:b w:val="1"/>
                <w:sz w:val="20"/>
                <w:szCs w:val="20"/>
                <w:rtl w:val="0"/>
              </w:rPr>
              <w:t xml:space="preserve">Example: The attacks occurred in the Baghran district of the southern Helmand province. </w:t>
            </w:r>
          </w:p>
          <w:p w:rsidR="00000000" w:rsidDel="00000000" w:rsidP="00000000" w:rsidRDefault="00000000" w:rsidRPr="00000000" w14:paraId="0000034C">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4D">
            <w:pPr>
              <w:widowControl w:val="0"/>
              <w:spacing w:line="240" w:lineRule="auto"/>
              <w:ind w:firstLine="567"/>
              <w:rPr>
                <w:sz w:val="20"/>
                <w:szCs w:val="20"/>
              </w:rPr>
            </w:pPr>
            <w:r w:rsidDel="00000000" w:rsidR="00000000" w:rsidRPr="00000000">
              <w:rPr>
                <w:sz w:val="20"/>
                <w:szCs w:val="20"/>
                <w:rtl w:val="0"/>
              </w:rPr>
              <w:t xml:space="preserve">(b / be-located-at-91</w:t>
            </w:r>
          </w:p>
          <w:p w:rsidR="00000000" w:rsidDel="00000000" w:rsidP="00000000" w:rsidRDefault="00000000" w:rsidRPr="00000000" w14:paraId="0000034E">
            <w:pPr>
              <w:widowControl w:val="0"/>
              <w:spacing w:line="240" w:lineRule="auto"/>
              <w:ind w:firstLine="567"/>
              <w:rPr>
                <w:sz w:val="20"/>
                <w:szCs w:val="20"/>
              </w:rPr>
            </w:pPr>
            <w:r w:rsidDel="00000000" w:rsidR="00000000" w:rsidRPr="00000000">
              <w:rPr>
                <w:sz w:val="20"/>
                <w:szCs w:val="20"/>
                <w:rtl w:val="0"/>
              </w:rPr>
              <w:t xml:space="preserve">   :ARG1 (a / attack-01)</w:t>
            </w:r>
          </w:p>
          <w:p w:rsidR="00000000" w:rsidDel="00000000" w:rsidP="00000000" w:rsidRDefault="00000000" w:rsidRPr="00000000" w14:paraId="0000034F">
            <w:pPr>
              <w:widowControl w:val="0"/>
              <w:spacing w:line="240" w:lineRule="auto"/>
              <w:ind w:firstLine="567"/>
              <w:rPr>
                <w:sz w:val="20"/>
                <w:szCs w:val="20"/>
              </w:rPr>
            </w:pPr>
            <w:r w:rsidDel="00000000" w:rsidR="00000000" w:rsidRPr="00000000">
              <w:rPr>
                <w:sz w:val="20"/>
                <w:szCs w:val="20"/>
                <w:rtl w:val="0"/>
              </w:rPr>
              <w:t xml:space="preserve">   :ARG2 (d / district</w:t>
            </w:r>
          </w:p>
          <w:p w:rsidR="00000000" w:rsidDel="00000000" w:rsidP="00000000" w:rsidRDefault="00000000" w:rsidRPr="00000000" w14:paraId="00000350">
            <w:pPr>
              <w:widowControl w:val="0"/>
              <w:spacing w:line="240" w:lineRule="auto"/>
              <w:ind w:firstLine="567"/>
              <w:rPr>
                <w:sz w:val="20"/>
                <w:szCs w:val="20"/>
              </w:rPr>
            </w:pPr>
            <w:r w:rsidDel="00000000" w:rsidR="00000000" w:rsidRPr="00000000">
              <w:rPr>
                <w:sz w:val="20"/>
                <w:szCs w:val="20"/>
                <w:rtl w:val="0"/>
              </w:rPr>
              <w:t xml:space="preserve">     :wiki "Baghran_District"</w:t>
            </w:r>
          </w:p>
          <w:p w:rsidR="00000000" w:rsidDel="00000000" w:rsidP="00000000" w:rsidRDefault="00000000" w:rsidRPr="00000000" w14:paraId="00000351">
            <w:pPr>
              <w:widowControl w:val="0"/>
              <w:spacing w:line="240" w:lineRule="auto"/>
              <w:ind w:firstLine="567"/>
              <w:rPr>
                <w:sz w:val="20"/>
                <w:szCs w:val="20"/>
              </w:rPr>
            </w:pPr>
            <w:r w:rsidDel="00000000" w:rsidR="00000000" w:rsidRPr="00000000">
              <w:rPr>
                <w:sz w:val="20"/>
                <w:szCs w:val="20"/>
                <w:rtl w:val="0"/>
              </w:rPr>
              <w:t xml:space="preserve">     :name (n2 / name</w:t>
            </w:r>
          </w:p>
          <w:p w:rsidR="00000000" w:rsidDel="00000000" w:rsidP="00000000" w:rsidRDefault="00000000" w:rsidRPr="00000000" w14:paraId="00000352">
            <w:pPr>
              <w:widowControl w:val="0"/>
              <w:spacing w:line="240" w:lineRule="auto"/>
              <w:ind w:firstLine="567"/>
              <w:rPr>
                <w:sz w:val="20"/>
                <w:szCs w:val="20"/>
              </w:rPr>
            </w:pPr>
            <w:r w:rsidDel="00000000" w:rsidR="00000000" w:rsidRPr="00000000">
              <w:rPr>
                <w:sz w:val="20"/>
                <w:szCs w:val="20"/>
                <w:rtl w:val="0"/>
              </w:rPr>
              <w:t xml:space="preserve">        :op1 "Baghran")</w:t>
            </w:r>
          </w:p>
          <w:p w:rsidR="00000000" w:rsidDel="00000000" w:rsidP="00000000" w:rsidRDefault="00000000" w:rsidRPr="00000000" w14:paraId="00000353">
            <w:pPr>
              <w:widowControl w:val="0"/>
              <w:spacing w:line="240" w:lineRule="auto"/>
              <w:ind w:firstLine="567"/>
              <w:rPr>
                <w:sz w:val="20"/>
                <w:szCs w:val="20"/>
              </w:rPr>
            </w:pPr>
            <w:r w:rsidDel="00000000" w:rsidR="00000000" w:rsidRPr="00000000">
              <w:rPr>
                <w:sz w:val="20"/>
                <w:szCs w:val="20"/>
                <w:rtl w:val="0"/>
              </w:rPr>
              <w:t xml:space="preserve">     :location (p / province</w:t>
            </w:r>
          </w:p>
          <w:p w:rsidR="00000000" w:rsidDel="00000000" w:rsidP="00000000" w:rsidRDefault="00000000" w:rsidRPr="00000000" w14:paraId="00000354">
            <w:pPr>
              <w:widowControl w:val="0"/>
              <w:spacing w:line="240" w:lineRule="auto"/>
              <w:ind w:firstLine="567"/>
              <w:rPr>
                <w:sz w:val="20"/>
                <w:szCs w:val="20"/>
              </w:rPr>
            </w:pPr>
            <w:r w:rsidDel="00000000" w:rsidR="00000000" w:rsidRPr="00000000">
              <w:rPr>
                <w:sz w:val="20"/>
                <w:szCs w:val="20"/>
                <w:rtl w:val="0"/>
              </w:rPr>
              <w:t xml:space="preserve">        :wiki "Helmand_Province"</w:t>
            </w:r>
          </w:p>
          <w:p w:rsidR="00000000" w:rsidDel="00000000" w:rsidP="00000000" w:rsidRDefault="00000000" w:rsidRPr="00000000" w14:paraId="00000355">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356">
            <w:pPr>
              <w:widowControl w:val="0"/>
              <w:spacing w:line="240" w:lineRule="auto"/>
              <w:ind w:firstLine="567"/>
              <w:rPr>
                <w:sz w:val="20"/>
                <w:szCs w:val="20"/>
              </w:rPr>
            </w:pPr>
            <w:r w:rsidDel="00000000" w:rsidR="00000000" w:rsidRPr="00000000">
              <w:rPr>
                <w:sz w:val="20"/>
                <w:szCs w:val="20"/>
                <w:rtl w:val="0"/>
              </w:rPr>
              <w:t xml:space="preserve">                 :op1 "Helmand")</w:t>
            </w:r>
          </w:p>
          <w:p w:rsidR="00000000" w:rsidDel="00000000" w:rsidP="00000000" w:rsidRDefault="00000000" w:rsidRPr="00000000" w14:paraId="00000357">
            <w:pPr>
              <w:widowControl w:val="0"/>
              <w:spacing w:line="240" w:lineRule="auto"/>
              <w:ind w:firstLine="567"/>
              <w:rPr>
                <w:sz w:val="20"/>
                <w:szCs w:val="20"/>
              </w:rPr>
            </w:pPr>
            <w:r w:rsidDel="00000000" w:rsidR="00000000" w:rsidRPr="00000000">
              <w:rPr>
                <w:sz w:val="20"/>
                <w:szCs w:val="20"/>
                <w:rtl w:val="0"/>
              </w:rPr>
              <w:t xml:space="preserve">        :location (s / south))))</w:t>
            </w:r>
          </w:p>
        </w:tc>
        <w:tc>
          <w:tcPr>
            <w:shd w:fill="auto" w:val="clear"/>
            <w:tcMar>
              <w:top w:w="100.0" w:type="dxa"/>
              <w:left w:w="100.0" w:type="dxa"/>
              <w:bottom w:w="100.0" w:type="dxa"/>
              <w:right w:w="100.0" w:type="dxa"/>
            </w:tcMar>
          </w:tcPr>
          <w:p w:rsidR="00000000" w:rsidDel="00000000" w:rsidP="00000000" w:rsidRDefault="00000000" w:rsidRPr="00000000" w14:paraId="00000358">
            <w:pPr>
              <w:widowControl w:val="0"/>
              <w:spacing w:line="240" w:lineRule="auto"/>
              <w:ind w:firstLine="567"/>
              <w:rPr>
                <w:b w:val="1"/>
                <w:sz w:val="20"/>
                <w:szCs w:val="20"/>
              </w:rPr>
            </w:pPr>
            <w:r w:rsidDel="00000000" w:rsidR="00000000" w:rsidRPr="00000000">
              <w:rPr>
                <w:b w:val="1"/>
                <w:sz w:val="20"/>
                <w:szCs w:val="20"/>
                <w:rtl w:val="0"/>
              </w:rPr>
              <w:t xml:space="preserve">Example: Các vụ tấn công xảy ra ở quận Baghran, phía nam tỉnh Helmand. </w:t>
            </w:r>
          </w:p>
          <w:p w:rsidR="00000000" w:rsidDel="00000000" w:rsidP="00000000" w:rsidRDefault="00000000" w:rsidRPr="00000000" w14:paraId="00000359">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5A">
            <w:pPr>
              <w:widowControl w:val="0"/>
              <w:spacing w:line="240" w:lineRule="auto"/>
              <w:ind w:firstLine="567"/>
              <w:rPr>
                <w:sz w:val="20"/>
                <w:szCs w:val="20"/>
              </w:rPr>
            </w:pPr>
            <w:r w:rsidDel="00000000" w:rsidR="00000000" w:rsidRPr="00000000">
              <w:rPr>
                <w:sz w:val="20"/>
                <w:szCs w:val="20"/>
                <w:rtl w:val="0"/>
              </w:rPr>
              <w:t xml:space="preserve">(b / be-located-at-91</w:t>
            </w:r>
          </w:p>
          <w:p w:rsidR="00000000" w:rsidDel="00000000" w:rsidP="00000000" w:rsidRDefault="00000000" w:rsidRPr="00000000" w14:paraId="0000035B">
            <w:pPr>
              <w:widowControl w:val="0"/>
              <w:spacing w:line="240" w:lineRule="auto"/>
              <w:ind w:firstLine="567"/>
              <w:rPr>
                <w:sz w:val="20"/>
                <w:szCs w:val="20"/>
              </w:rPr>
            </w:pPr>
            <w:r w:rsidDel="00000000" w:rsidR="00000000" w:rsidRPr="00000000">
              <w:rPr>
                <w:sz w:val="20"/>
                <w:szCs w:val="20"/>
                <w:rtl w:val="0"/>
              </w:rPr>
              <w:t xml:space="preserve">   :ARG1 (t / tấn công)</w:t>
            </w:r>
          </w:p>
          <w:p w:rsidR="00000000" w:rsidDel="00000000" w:rsidP="00000000" w:rsidRDefault="00000000" w:rsidRPr="00000000" w14:paraId="0000035C">
            <w:pPr>
              <w:widowControl w:val="0"/>
              <w:spacing w:line="240" w:lineRule="auto"/>
              <w:ind w:firstLine="567"/>
              <w:rPr>
                <w:sz w:val="20"/>
                <w:szCs w:val="20"/>
              </w:rPr>
            </w:pPr>
            <w:r w:rsidDel="00000000" w:rsidR="00000000" w:rsidRPr="00000000">
              <w:rPr>
                <w:sz w:val="20"/>
                <w:szCs w:val="20"/>
                <w:rtl w:val="0"/>
              </w:rPr>
              <w:t xml:space="preserve">   :ARG2 (x / xảy ra</w:t>
            </w:r>
          </w:p>
          <w:p w:rsidR="00000000" w:rsidDel="00000000" w:rsidP="00000000" w:rsidRDefault="00000000" w:rsidRPr="00000000" w14:paraId="0000035D">
            <w:pPr>
              <w:widowControl w:val="0"/>
              <w:spacing w:line="240" w:lineRule="auto"/>
              <w:ind w:firstLine="567"/>
              <w:rPr>
                <w:sz w:val="20"/>
                <w:szCs w:val="20"/>
              </w:rPr>
            </w:pPr>
            <w:r w:rsidDel="00000000" w:rsidR="00000000" w:rsidRPr="00000000">
              <w:rPr>
                <w:sz w:val="20"/>
                <w:szCs w:val="20"/>
                <w:rtl w:val="0"/>
              </w:rPr>
              <w:t xml:space="preserve">     :wiki "Baghran_District"</w:t>
            </w:r>
          </w:p>
          <w:p w:rsidR="00000000" w:rsidDel="00000000" w:rsidP="00000000" w:rsidRDefault="00000000" w:rsidRPr="00000000" w14:paraId="0000035E">
            <w:pPr>
              <w:widowControl w:val="0"/>
              <w:spacing w:line="240" w:lineRule="auto"/>
              <w:ind w:firstLine="567"/>
              <w:rPr>
                <w:sz w:val="20"/>
                <w:szCs w:val="20"/>
              </w:rPr>
            </w:pPr>
            <w:r w:rsidDel="00000000" w:rsidR="00000000" w:rsidRPr="00000000">
              <w:rPr>
                <w:sz w:val="20"/>
                <w:szCs w:val="20"/>
                <w:rtl w:val="0"/>
              </w:rPr>
              <w:t xml:space="preserve">     :name (n2 / name</w:t>
            </w:r>
          </w:p>
          <w:p w:rsidR="00000000" w:rsidDel="00000000" w:rsidP="00000000" w:rsidRDefault="00000000" w:rsidRPr="00000000" w14:paraId="0000035F">
            <w:pPr>
              <w:widowControl w:val="0"/>
              <w:spacing w:line="240" w:lineRule="auto"/>
              <w:ind w:firstLine="567"/>
              <w:rPr>
                <w:sz w:val="20"/>
                <w:szCs w:val="20"/>
              </w:rPr>
            </w:pPr>
            <w:r w:rsidDel="00000000" w:rsidR="00000000" w:rsidRPr="00000000">
              <w:rPr>
                <w:sz w:val="20"/>
                <w:szCs w:val="20"/>
                <w:rtl w:val="0"/>
              </w:rPr>
              <w:t xml:space="preserve">        :op1 "Baghran")</w:t>
            </w:r>
          </w:p>
          <w:p w:rsidR="00000000" w:rsidDel="00000000" w:rsidP="00000000" w:rsidRDefault="00000000" w:rsidRPr="00000000" w14:paraId="00000360">
            <w:pPr>
              <w:widowControl w:val="0"/>
              <w:spacing w:line="240" w:lineRule="auto"/>
              <w:ind w:firstLine="567"/>
              <w:rPr>
                <w:sz w:val="20"/>
                <w:szCs w:val="20"/>
              </w:rPr>
            </w:pPr>
            <w:r w:rsidDel="00000000" w:rsidR="00000000" w:rsidRPr="00000000">
              <w:rPr>
                <w:sz w:val="20"/>
                <w:szCs w:val="20"/>
                <w:rtl w:val="0"/>
              </w:rPr>
              <w:t xml:space="preserve">     :location (t / tỉnh</w:t>
            </w:r>
          </w:p>
          <w:p w:rsidR="00000000" w:rsidDel="00000000" w:rsidP="00000000" w:rsidRDefault="00000000" w:rsidRPr="00000000" w14:paraId="00000361">
            <w:pPr>
              <w:widowControl w:val="0"/>
              <w:spacing w:line="240" w:lineRule="auto"/>
              <w:ind w:firstLine="567"/>
              <w:rPr>
                <w:sz w:val="20"/>
                <w:szCs w:val="20"/>
              </w:rPr>
            </w:pPr>
            <w:r w:rsidDel="00000000" w:rsidR="00000000" w:rsidRPr="00000000">
              <w:rPr>
                <w:sz w:val="20"/>
                <w:szCs w:val="20"/>
                <w:rtl w:val="0"/>
              </w:rPr>
              <w:t xml:space="preserve">        :wiki "Helmand_Province"</w:t>
            </w:r>
          </w:p>
          <w:p w:rsidR="00000000" w:rsidDel="00000000" w:rsidP="00000000" w:rsidRDefault="00000000" w:rsidRPr="00000000" w14:paraId="00000362">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363">
            <w:pPr>
              <w:widowControl w:val="0"/>
              <w:spacing w:line="240" w:lineRule="auto"/>
              <w:ind w:firstLine="567"/>
              <w:rPr>
                <w:sz w:val="20"/>
                <w:szCs w:val="20"/>
              </w:rPr>
            </w:pPr>
            <w:r w:rsidDel="00000000" w:rsidR="00000000" w:rsidRPr="00000000">
              <w:rPr>
                <w:sz w:val="20"/>
                <w:szCs w:val="20"/>
                <w:rtl w:val="0"/>
              </w:rPr>
              <w:t xml:space="preserve">                 :op1 "Helmand")</w:t>
            </w:r>
          </w:p>
          <w:p w:rsidR="00000000" w:rsidDel="00000000" w:rsidP="00000000" w:rsidRDefault="00000000" w:rsidRPr="00000000" w14:paraId="00000364">
            <w:pPr>
              <w:widowControl w:val="0"/>
              <w:spacing w:line="240" w:lineRule="auto"/>
              <w:ind w:firstLine="567"/>
              <w:rPr>
                <w:sz w:val="20"/>
                <w:szCs w:val="20"/>
              </w:rPr>
            </w:pPr>
            <w:r w:rsidDel="00000000" w:rsidR="00000000" w:rsidRPr="00000000">
              <w:rPr>
                <w:sz w:val="20"/>
                <w:szCs w:val="20"/>
                <w:rtl w:val="0"/>
              </w:rPr>
              <w:t xml:space="preserve">        :location (n / nam))))</w:t>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365">
            <w:pPr>
              <w:widowControl w:val="0"/>
              <w:spacing w:line="240" w:lineRule="auto"/>
              <w:ind w:firstLine="567"/>
              <w:rPr>
                <w:b w:val="1"/>
                <w:color w:val="ff0000"/>
                <w:sz w:val="20"/>
                <w:szCs w:val="20"/>
              </w:rPr>
            </w:pPr>
            <w:r w:rsidDel="00000000" w:rsidR="00000000" w:rsidRPr="00000000">
              <w:rPr>
                <w:b w:val="1"/>
                <w:color w:val="ff0000"/>
                <w:sz w:val="20"/>
                <w:szCs w:val="20"/>
                <w:rtl w:val="0"/>
              </w:rPr>
              <w:t xml:space="preserve">Liên quan đến nhãn :part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7">
            <w:pPr>
              <w:widowControl w:val="0"/>
              <w:spacing w:line="240" w:lineRule="auto"/>
              <w:ind w:firstLine="567"/>
              <w:rPr>
                <w:b w:val="1"/>
                <w:sz w:val="20"/>
                <w:szCs w:val="20"/>
              </w:rPr>
            </w:pPr>
            <w:r w:rsidDel="00000000" w:rsidR="00000000" w:rsidRPr="00000000">
              <w:rPr>
                <w:b w:val="1"/>
                <w:sz w:val="20"/>
                <w:szCs w:val="20"/>
                <w:rtl w:val="0"/>
              </w:rPr>
              <w:t xml:space="preserve">Example: They live in the south of France. </w:t>
            </w:r>
          </w:p>
          <w:p w:rsidR="00000000" w:rsidDel="00000000" w:rsidP="00000000" w:rsidRDefault="00000000" w:rsidRPr="00000000" w14:paraId="00000368">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69">
            <w:pPr>
              <w:widowControl w:val="0"/>
              <w:spacing w:line="240" w:lineRule="auto"/>
              <w:ind w:firstLine="567"/>
              <w:rPr>
                <w:sz w:val="20"/>
                <w:szCs w:val="20"/>
              </w:rPr>
            </w:pPr>
            <w:r w:rsidDel="00000000" w:rsidR="00000000" w:rsidRPr="00000000">
              <w:rPr>
                <w:sz w:val="20"/>
                <w:szCs w:val="20"/>
                <w:rtl w:val="0"/>
              </w:rPr>
              <w:t xml:space="preserve">(l / live-01</w:t>
            </w:r>
          </w:p>
          <w:p w:rsidR="00000000" w:rsidDel="00000000" w:rsidP="00000000" w:rsidRDefault="00000000" w:rsidRPr="00000000" w14:paraId="0000036A">
            <w:pPr>
              <w:widowControl w:val="0"/>
              <w:spacing w:line="240" w:lineRule="auto"/>
              <w:ind w:firstLine="567"/>
              <w:rPr>
                <w:sz w:val="20"/>
                <w:szCs w:val="20"/>
              </w:rPr>
            </w:pPr>
            <w:r w:rsidDel="00000000" w:rsidR="00000000" w:rsidRPr="00000000">
              <w:rPr>
                <w:sz w:val="20"/>
                <w:szCs w:val="20"/>
                <w:rtl w:val="0"/>
              </w:rPr>
              <w:t xml:space="preserve">     :ARG0 (t / they)</w:t>
            </w:r>
          </w:p>
          <w:p w:rsidR="00000000" w:rsidDel="00000000" w:rsidP="00000000" w:rsidRDefault="00000000" w:rsidRPr="00000000" w14:paraId="0000036B">
            <w:pPr>
              <w:widowControl w:val="0"/>
              <w:spacing w:line="240" w:lineRule="auto"/>
              <w:ind w:firstLine="567"/>
              <w:rPr>
                <w:sz w:val="20"/>
                <w:szCs w:val="20"/>
              </w:rPr>
            </w:pPr>
            <w:r w:rsidDel="00000000" w:rsidR="00000000" w:rsidRPr="00000000">
              <w:rPr>
                <w:sz w:val="20"/>
                <w:szCs w:val="20"/>
                <w:rtl w:val="0"/>
              </w:rPr>
              <w:t xml:space="preserve">     :location (s / south</w:t>
            </w:r>
          </w:p>
          <w:p w:rsidR="00000000" w:rsidDel="00000000" w:rsidP="00000000" w:rsidRDefault="00000000" w:rsidRPr="00000000" w14:paraId="0000036C">
            <w:pPr>
              <w:widowControl w:val="0"/>
              <w:spacing w:line="240" w:lineRule="auto"/>
              <w:ind w:firstLine="567"/>
              <w:rPr>
                <w:sz w:val="20"/>
                <w:szCs w:val="20"/>
              </w:rPr>
            </w:pPr>
            <w:r w:rsidDel="00000000" w:rsidR="00000000" w:rsidRPr="00000000">
              <w:rPr>
                <w:sz w:val="20"/>
                <w:szCs w:val="20"/>
                <w:rtl w:val="0"/>
              </w:rPr>
              <w:t xml:space="preserve">         :part-of (c / country</w:t>
            </w:r>
          </w:p>
          <w:p w:rsidR="00000000" w:rsidDel="00000000" w:rsidP="00000000" w:rsidRDefault="00000000" w:rsidRPr="00000000" w14:paraId="0000036D">
            <w:pPr>
              <w:widowControl w:val="0"/>
              <w:spacing w:line="240" w:lineRule="auto"/>
              <w:ind w:firstLine="567"/>
              <w:rPr>
                <w:sz w:val="20"/>
                <w:szCs w:val="20"/>
              </w:rPr>
            </w:pPr>
            <w:r w:rsidDel="00000000" w:rsidR="00000000" w:rsidRPr="00000000">
              <w:rPr>
                <w:sz w:val="20"/>
                <w:szCs w:val="20"/>
                <w:rtl w:val="0"/>
              </w:rPr>
              <w:t xml:space="preserve">             :wiki "France"</w:t>
            </w:r>
          </w:p>
          <w:p w:rsidR="00000000" w:rsidDel="00000000" w:rsidP="00000000" w:rsidRDefault="00000000" w:rsidRPr="00000000" w14:paraId="0000036E">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36F">
            <w:pPr>
              <w:widowControl w:val="0"/>
              <w:spacing w:line="240" w:lineRule="auto"/>
              <w:ind w:firstLine="567"/>
              <w:rPr>
                <w:sz w:val="20"/>
                <w:szCs w:val="20"/>
              </w:rPr>
            </w:pPr>
            <w:r w:rsidDel="00000000" w:rsidR="00000000" w:rsidRPr="00000000">
              <w:rPr>
                <w:sz w:val="20"/>
                <w:szCs w:val="20"/>
                <w:rtl w:val="0"/>
              </w:rPr>
              <w:t xml:space="preserve">               :op1 "France"))))</w:t>
            </w:r>
          </w:p>
        </w:tc>
        <w:tc>
          <w:tcPr>
            <w:shd w:fill="auto" w:val="clear"/>
            <w:tcMar>
              <w:top w:w="100.0" w:type="dxa"/>
              <w:left w:w="100.0" w:type="dxa"/>
              <w:bottom w:w="100.0" w:type="dxa"/>
              <w:right w:w="100.0" w:type="dxa"/>
            </w:tcMar>
          </w:tcPr>
          <w:p w:rsidR="00000000" w:rsidDel="00000000" w:rsidP="00000000" w:rsidRDefault="00000000" w:rsidRPr="00000000" w14:paraId="00000370">
            <w:pPr>
              <w:widowControl w:val="0"/>
              <w:spacing w:line="240" w:lineRule="auto"/>
              <w:ind w:firstLine="567"/>
              <w:rPr>
                <w:b w:val="1"/>
                <w:sz w:val="20"/>
                <w:szCs w:val="20"/>
              </w:rPr>
            </w:pPr>
            <w:r w:rsidDel="00000000" w:rsidR="00000000" w:rsidRPr="00000000">
              <w:rPr>
                <w:b w:val="1"/>
                <w:sz w:val="20"/>
                <w:szCs w:val="20"/>
                <w:rtl w:val="0"/>
              </w:rPr>
              <w:t xml:space="preserve">Example: Họ sống ở miền nam nước Pháp. </w:t>
            </w:r>
          </w:p>
          <w:p w:rsidR="00000000" w:rsidDel="00000000" w:rsidP="00000000" w:rsidRDefault="00000000" w:rsidRPr="00000000" w14:paraId="00000371">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72">
            <w:pPr>
              <w:widowControl w:val="0"/>
              <w:spacing w:line="240" w:lineRule="auto"/>
              <w:ind w:firstLine="567"/>
              <w:rPr>
                <w:sz w:val="20"/>
                <w:szCs w:val="20"/>
              </w:rPr>
            </w:pPr>
            <w:r w:rsidDel="00000000" w:rsidR="00000000" w:rsidRPr="00000000">
              <w:rPr>
                <w:sz w:val="20"/>
                <w:szCs w:val="20"/>
                <w:rtl w:val="0"/>
              </w:rPr>
              <w:t xml:space="preserve">(s / sống</w:t>
            </w:r>
          </w:p>
          <w:p w:rsidR="00000000" w:rsidDel="00000000" w:rsidP="00000000" w:rsidRDefault="00000000" w:rsidRPr="00000000" w14:paraId="00000373">
            <w:pPr>
              <w:widowControl w:val="0"/>
              <w:spacing w:line="240" w:lineRule="auto"/>
              <w:ind w:firstLine="567"/>
              <w:rPr>
                <w:sz w:val="20"/>
                <w:szCs w:val="20"/>
              </w:rPr>
            </w:pPr>
            <w:r w:rsidDel="00000000" w:rsidR="00000000" w:rsidRPr="00000000">
              <w:rPr>
                <w:sz w:val="20"/>
                <w:szCs w:val="20"/>
                <w:rtl w:val="0"/>
              </w:rPr>
              <w:t xml:space="preserve">     :ARG0 (h / họ)</w:t>
            </w:r>
          </w:p>
          <w:p w:rsidR="00000000" w:rsidDel="00000000" w:rsidP="00000000" w:rsidRDefault="00000000" w:rsidRPr="00000000" w14:paraId="00000374">
            <w:pPr>
              <w:widowControl w:val="0"/>
              <w:spacing w:line="240" w:lineRule="auto"/>
              <w:ind w:firstLine="567"/>
              <w:rPr>
                <w:sz w:val="20"/>
                <w:szCs w:val="20"/>
              </w:rPr>
            </w:pPr>
            <w:r w:rsidDel="00000000" w:rsidR="00000000" w:rsidRPr="00000000">
              <w:rPr>
                <w:sz w:val="20"/>
                <w:szCs w:val="20"/>
                <w:rtl w:val="0"/>
              </w:rPr>
              <w:t xml:space="preserve">     :location (n / nam</w:t>
            </w:r>
          </w:p>
          <w:p w:rsidR="00000000" w:rsidDel="00000000" w:rsidP="00000000" w:rsidRDefault="00000000" w:rsidRPr="00000000" w14:paraId="00000375">
            <w:pPr>
              <w:widowControl w:val="0"/>
              <w:spacing w:line="240" w:lineRule="auto"/>
              <w:ind w:firstLine="567"/>
              <w:rPr>
                <w:sz w:val="20"/>
                <w:szCs w:val="20"/>
              </w:rPr>
            </w:pPr>
            <w:r w:rsidDel="00000000" w:rsidR="00000000" w:rsidRPr="00000000">
              <w:rPr>
                <w:sz w:val="20"/>
                <w:szCs w:val="20"/>
                <w:rtl w:val="0"/>
              </w:rPr>
              <w:t xml:space="preserve">         :part-of (c / country</w:t>
            </w:r>
          </w:p>
          <w:p w:rsidR="00000000" w:rsidDel="00000000" w:rsidP="00000000" w:rsidRDefault="00000000" w:rsidRPr="00000000" w14:paraId="00000376">
            <w:pPr>
              <w:widowControl w:val="0"/>
              <w:spacing w:line="240" w:lineRule="auto"/>
              <w:ind w:firstLine="567"/>
              <w:rPr>
                <w:sz w:val="20"/>
                <w:szCs w:val="20"/>
              </w:rPr>
            </w:pPr>
            <w:r w:rsidDel="00000000" w:rsidR="00000000" w:rsidRPr="00000000">
              <w:rPr>
                <w:sz w:val="20"/>
                <w:szCs w:val="20"/>
                <w:rtl w:val="0"/>
              </w:rPr>
              <w:t xml:space="preserve">             :wiki "Pháp"</w:t>
            </w:r>
          </w:p>
          <w:p w:rsidR="00000000" w:rsidDel="00000000" w:rsidP="00000000" w:rsidRDefault="00000000" w:rsidRPr="00000000" w14:paraId="00000377">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378">
            <w:pPr>
              <w:widowControl w:val="0"/>
              <w:spacing w:line="240" w:lineRule="auto"/>
              <w:ind w:firstLine="567"/>
              <w:rPr>
                <w:sz w:val="20"/>
                <w:szCs w:val="20"/>
              </w:rPr>
            </w:pPr>
            <w:r w:rsidDel="00000000" w:rsidR="00000000" w:rsidRPr="00000000">
              <w:rPr>
                <w:sz w:val="20"/>
                <w:szCs w:val="20"/>
                <w:rtl w:val="0"/>
              </w:rPr>
              <w:t xml:space="preserve">               :op1 "Pháp"))))</w:t>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379">
            <w:pPr>
              <w:widowControl w:val="0"/>
              <w:spacing w:line="240" w:lineRule="auto"/>
              <w:ind w:firstLine="567"/>
              <w:rPr>
                <w:b w:val="1"/>
                <w:color w:val="ff0000"/>
                <w:sz w:val="20"/>
                <w:szCs w:val="20"/>
              </w:rPr>
            </w:pPr>
            <w:hyperlink w:anchor="bookmark=id.1ci93xb">
              <w:r w:rsidDel="00000000" w:rsidR="00000000" w:rsidRPr="00000000">
                <w:rPr>
                  <w:b w:val="1"/>
                  <w:color w:val="1155cc"/>
                  <w:sz w:val="20"/>
                  <w:szCs w:val="20"/>
                  <w:u w:val="single"/>
                  <w:rtl w:val="0"/>
                </w:rPr>
                <w:t xml:space="preserve">named entity</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B">
            <w:pPr>
              <w:widowControl w:val="0"/>
              <w:spacing w:line="240" w:lineRule="auto"/>
              <w:ind w:firstLine="567"/>
              <w:rPr>
                <w:b w:val="1"/>
                <w:sz w:val="20"/>
                <w:szCs w:val="20"/>
              </w:rPr>
            </w:pPr>
            <w:r w:rsidDel="00000000" w:rsidR="00000000" w:rsidRPr="00000000">
              <w:rPr>
                <w:b w:val="1"/>
                <w:sz w:val="20"/>
                <w:szCs w:val="20"/>
                <w:rtl w:val="0"/>
              </w:rPr>
              <w:t xml:space="preserve">Example: North Korea agreed to dismantle the nuclear reactor in return for economic aid. </w:t>
            </w:r>
          </w:p>
          <w:p w:rsidR="00000000" w:rsidDel="00000000" w:rsidP="00000000" w:rsidRDefault="00000000" w:rsidRPr="00000000" w14:paraId="0000037C">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7D">
            <w:pPr>
              <w:widowControl w:val="0"/>
              <w:spacing w:line="240" w:lineRule="auto"/>
              <w:ind w:firstLine="567"/>
              <w:rPr>
                <w:sz w:val="20"/>
                <w:szCs w:val="20"/>
              </w:rPr>
            </w:pPr>
            <w:r w:rsidDel="00000000" w:rsidR="00000000" w:rsidRPr="00000000">
              <w:rPr>
                <w:sz w:val="20"/>
                <w:szCs w:val="20"/>
                <w:rtl w:val="0"/>
              </w:rPr>
              <w:t xml:space="preserve">(a / agree-01</w:t>
            </w:r>
          </w:p>
          <w:p w:rsidR="00000000" w:rsidDel="00000000" w:rsidP="00000000" w:rsidRDefault="00000000" w:rsidRPr="00000000" w14:paraId="0000037E">
            <w:pPr>
              <w:widowControl w:val="0"/>
              <w:spacing w:line="240" w:lineRule="auto"/>
              <w:ind w:firstLine="567"/>
              <w:rPr>
                <w:sz w:val="20"/>
                <w:szCs w:val="20"/>
              </w:rPr>
            </w:pPr>
            <w:r w:rsidDel="00000000" w:rsidR="00000000" w:rsidRPr="00000000">
              <w:rPr>
                <w:sz w:val="20"/>
                <w:szCs w:val="20"/>
                <w:rtl w:val="0"/>
              </w:rPr>
              <w:t xml:space="preserve">     :ARG0 (c / country</w:t>
            </w:r>
          </w:p>
          <w:p w:rsidR="00000000" w:rsidDel="00000000" w:rsidP="00000000" w:rsidRDefault="00000000" w:rsidRPr="00000000" w14:paraId="0000037F">
            <w:pPr>
              <w:widowControl w:val="0"/>
              <w:spacing w:line="240" w:lineRule="auto"/>
              <w:ind w:firstLine="567"/>
              <w:rPr>
                <w:sz w:val="20"/>
                <w:szCs w:val="20"/>
              </w:rPr>
            </w:pPr>
            <w:r w:rsidDel="00000000" w:rsidR="00000000" w:rsidRPr="00000000">
              <w:rPr>
                <w:sz w:val="20"/>
                <w:szCs w:val="20"/>
                <w:rtl w:val="0"/>
              </w:rPr>
              <w:t xml:space="preserve">          :wiki "North_Korea"</w:t>
            </w:r>
          </w:p>
          <w:p w:rsidR="00000000" w:rsidDel="00000000" w:rsidP="00000000" w:rsidRDefault="00000000" w:rsidRPr="00000000" w14:paraId="00000380">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381">
            <w:pPr>
              <w:widowControl w:val="0"/>
              <w:spacing w:line="240" w:lineRule="auto"/>
              <w:ind w:firstLine="567"/>
              <w:rPr>
                <w:sz w:val="20"/>
                <w:szCs w:val="20"/>
              </w:rPr>
            </w:pPr>
            <w:r w:rsidDel="00000000" w:rsidR="00000000" w:rsidRPr="00000000">
              <w:rPr>
                <w:sz w:val="20"/>
                <w:szCs w:val="20"/>
                <w:rtl w:val="0"/>
              </w:rPr>
              <w:t xml:space="preserve">               :op1 "North"</w:t>
            </w:r>
          </w:p>
          <w:p w:rsidR="00000000" w:rsidDel="00000000" w:rsidP="00000000" w:rsidRDefault="00000000" w:rsidRPr="00000000" w14:paraId="00000382">
            <w:pPr>
              <w:widowControl w:val="0"/>
              <w:spacing w:line="240" w:lineRule="auto"/>
              <w:ind w:firstLine="567"/>
              <w:rPr>
                <w:sz w:val="20"/>
                <w:szCs w:val="20"/>
              </w:rPr>
            </w:pPr>
            <w:r w:rsidDel="00000000" w:rsidR="00000000" w:rsidRPr="00000000">
              <w:rPr>
                <w:sz w:val="20"/>
                <w:szCs w:val="20"/>
                <w:rtl w:val="0"/>
              </w:rPr>
              <w:t xml:space="preserve">               :op2 "Korea"))</w:t>
            </w:r>
          </w:p>
          <w:p w:rsidR="00000000" w:rsidDel="00000000" w:rsidP="00000000" w:rsidRDefault="00000000" w:rsidRPr="00000000" w14:paraId="00000383">
            <w:pPr>
              <w:widowControl w:val="0"/>
              <w:spacing w:line="240" w:lineRule="auto"/>
              <w:ind w:firstLine="567"/>
              <w:rPr>
                <w:sz w:val="20"/>
                <w:szCs w:val="20"/>
              </w:rPr>
            </w:pPr>
            <w:r w:rsidDel="00000000" w:rsidR="00000000" w:rsidRPr="00000000">
              <w:rPr>
                <w:sz w:val="20"/>
                <w:szCs w:val="20"/>
                <w:rtl w:val="0"/>
              </w:rPr>
              <w:t xml:space="preserve">     :ARG1 (d / dismantle-01</w:t>
            </w:r>
          </w:p>
          <w:p w:rsidR="00000000" w:rsidDel="00000000" w:rsidP="00000000" w:rsidRDefault="00000000" w:rsidRPr="00000000" w14:paraId="00000384">
            <w:pPr>
              <w:widowControl w:val="0"/>
              <w:spacing w:line="240" w:lineRule="auto"/>
              <w:ind w:firstLine="567"/>
              <w:rPr>
                <w:sz w:val="20"/>
                <w:szCs w:val="20"/>
              </w:rPr>
            </w:pPr>
            <w:r w:rsidDel="00000000" w:rsidR="00000000" w:rsidRPr="00000000">
              <w:rPr>
                <w:sz w:val="20"/>
                <w:szCs w:val="20"/>
                <w:rtl w:val="0"/>
              </w:rPr>
              <w:t xml:space="preserve">          :ARG0 c</w:t>
            </w:r>
          </w:p>
          <w:p w:rsidR="00000000" w:rsidDel="00000000" w:rsidP="00000000" w:rsidRDefault="00000000" w:rsidRPr="00000000" w14:paraId="00000385">
            <w:pPr>
              <w:widowControl w:val="0"/>
              <w:spacing w:line="240" w:lineRule="auto"/>
              <w:ind w:firstLine="567"/>
              <w:rPr>
                <w:sz w:val="20"/>
                <w:szCs w:val="20"/>
              </w:rPr>
            </w:pPr>
            <w:r w:rsidDel="00000000" w:rsidR="00000000" w:rsidRPr="00000000">
              <w:rPr>
                <w:sz w:val="20"/>
                <w:szCs w:val="20"/>
                <w:rtl w:val="0"/>
              </w:rPr>
              <w:t xml:space="preserve">          :ARG1 (r / reactor</w:t>
            </w:r>
          </w:p>
          <w:p w:rsidR="00000000" w:rsidDel="00000000" w:rsidP="00000000" w:rsidRDefault="00000000" w:rsidRPr="00000000" w14:paraId="00000386">
            <w:pPr>
              <w:widowControl w:val="0"/>
              <w:spacing w:line="240" w:lineRule="auto"/>
              <w:ind w:firstLine="567"/>
              <w:rPr>
                <w:sz w:val="20"/>
                <w:szCs w:val="20"/>
              </w:rPr>
            </w:pPr>
            <w:r w:rsidDel="00000000" w:rsidR="00000000" w:rsidRPr="00000000">
              <w:rPr>
                <w:sz w:val="20"/>
                <w:szCs w:val="20"/>
                <w:rtl w:val="0"/>
              </w:rPr>
              <w:t xml:space="preserve">               :mod (n2 / nucleus))</w:t>
            </w:r>
          </w:p>
          <w:p w:rsidR="00000000" w:rsidDel="00000000" w:rsidP="00000000" w:rsidRDefault="00000000" w:rsidRPr="00000000" w14:paraId="00000387">
            <w:pPr>
              <w:widowControl w:val="0"/>
              <w:spacing w:line="240" w:lineRule="auto"/>
              <w:ind w:firstLine="567"/>
              <w:rPr>
                <w:sz w:val="20"/>
                <w:szCs w:val="20"/>
              </w:rPr>
            </w:pPr>
            <w:r w:rsidDel="00000000" w:rsidR="00000000" w:rsidRPr="00000000">
              <w:rPr>
                <w:sz w:val="20"/>
                <w:szCs w:val="20"/>
                <w:rtl w:val="0"/>
              </w:rPr>
              <w:t xml:space="preserve">          :ARG3-of (r2 / return-05</w:t>
            </w:r>
          </w:p>
          <w:p w:rsidR="00000000" w:rsidDel="00000000" w:rsidP="00000000" w:rsidRDefault="00000000" w:rsidRPr="00000000" w14:paraId="00000388">
            <w:pPr>
              <w:widowControl w:val="0"/>
              <w:spacing w:line="240" w:lineRule="auto"/>
              <w:ind w:firstLine="567"/>
              <w:rPr>
                <w:sz w:val="20"/>
                <w:szCs w:val="20"/>
              </w:rPr>
            </w:pPr>
            <w:r w:rsidDel="00000000" w:rsidR="00000000" w:rsidRPr="00000000">
              <w:rPr>
                <w:sz w:val="20"/>
                <w:szCs w:val="20"/>
                <w:rtl w:val="0"/>
              </w:rPr>
              <w:t xml:space="preserve">               :ARG0 c</w:t>
            </w:r>
          </w:p>
          <w:p w:rsidR="00000000" w:rsidDel="00000000" w:rsidP="00000000" w:rsidRDefault="00000000" w:rsidRPr="00000000" w14:paraId="00000389">
            <w:pPr>
              <w:widowControl w:val="0"/>
              <w:spacing w:line="240" w:lineRule="auto"/>
              <w:ind w:firstLine="567"/>
              <w:rPr>
                <w:sz w:val="20"/>
                <w:szCs w:val="20"/>
              </w:rPr>
            </w:pPr>
            <w:r w:rsidDel="00000000" w:rsidR="00000000" w:rsidRPr="00000000">
              <w:rPr>
                <w:sz w:val="20"/>
                <w:szCs w:val="20"/>
                <w:rtl w:val="0"/>
              </w:rPr>
              <w:t xml:space="preserve">               :ARG1 (a2 / aid-01</w:t>
            </w:r>
          </w:p>
          <w:p w:rsidR="00000000" w:rsidDel="00000000" w:rsidP="00000000" w:rsidRDefault="00000000" w:rsidRPr="00000000" w14:paraId="0000038A">
            <w:pPr>
              <w:widowControl w:val="0"/>
              <w:spacing w:line="240" w:lineRule="auto"/>
              <w:ind w:firstLine="567"/>
              <w:rPr>
                <w:sz w:val="20"/>
                <w:szCs w:val="20"/>
              </w:rPr>
            </w:pPr>
            <w:r w:rsidDel="00000000" w:rsidR="00000000" w:rsidRPr="00000000">
              <w:rPr>
                <w:sz w:val="20"/>
                <w:szCs w:val="20"/>
                <w:rtl w:val="0"/>
              </w:rPr>
              <w:t xml:space="preserve">                    :ARG1 (e2 / economy)</w:t>
            </w:r>
          </w:p>
          <w:p w:rsidR="00000000" w:rsidDel="00000000" w:rsidP="00000000" w:rsidRDefault="00000000" w:rsidRPr="00000000" w14:paraId="0000038B">
            <w:pPr>
              <w:widowControl w:val="0"/>
              <w:spacing w:line="240" w:lineRule="auto"/>
              <w:ind w:firstLine="567"/>
              <w:rPr>
                <w:sz w:val="20"/>
                <w:szCs w:val="20"/>
              </w:rPr>
            </w:pPr>
            <w:r w:rsidDel="00000000" w:rsidR="00000000" w:rsidRPr="00000000">
              <w:rPr>
                <w:sz w:val="20"/>
                <w:szCs w:val="20"/>
                <w:rtl w:val="0"/>
              </w:rPr>
              <w:t xml:space="preserve">                    :ARG2 c))))</w:t>
            </w:r>
          </w:p>
          <w:p w:rsidR="00000000" w:rsidDel="00000000" w:rsidP="00000000" w:rsidRDefault="00000000" w:rsidRPr="00000000" w14:paraId="0000038C">
            <w:pPr>
              <w:widowControl w:val="0"/>
              <w:spacing w:line="240" w:lineRule="auto"/>
              <w:ind w:firstLine="567"/>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D">
            <w:pPr>
              <w:widowControl w:val="0"/>
              <w:spacing w:line="240" w:lineRule="auto"/>
              <w:ind w:firstLine="567"/>
              <w:rPr>
                <w:b w:val="1"/>
                <w:sz w:val="20"/>
                <w:szCs w:val="20"/>
              </w:rPr>
            </w:pPr>
            <w:r w:rsidDel="00000000" w:rsidR="00000000" w:rsidRPr="00000000">
              <w:rPr>
                <w:b w:val="1"/>
                <w:sz w:val="20"/>
                <w:szCs w:val="20"/>
                <w:rtl w:val="0"/>
              </w:rPr>
              <w:t xml:space="preserve">Example: Triều Tiên đã đồng ý tháo dỡ lò phản ứng hạt nhân để đổi lấy viện trợ kinh tế. </w:t>
            </w:r>
          </w:p>
          <w:p w:rsidR="00000000" w:rsidDel="00000000" w:rsidP="00000000" w:rsidRDefault="00000000" w:rsidRPr="00000000" w14:paraId="0000038E">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8F">
            <w:pPr>
              <w:widowControl w:val="0"/>
              <w:spacing w:line="240" w:lineRule="auto"/>
              <w:ind w:firstLine="567"/>
              <w:rPr>
                <w:sz w:val="20"/>
                <w:szCs w:val="20"/>
              </w:rPr>
            </w:pPr>
            <w:r w:rsidDel="00000000" w:rsidR="00000000" w:rsidRPr="00000000">
              <w:rPr>
                <w:sz w:val="20"/>
                <w:szCs w:val="20"/>
                <w:rtl w:val="0"/>
              </w:rPr>
              <w:t xml:space="preserve">(đ / đồng ý</w:t>
            </w:r>
          </w:p>
          <w:p w:rsidR="00000000" w:rsidDel="00000000" w:rsidP="00000000" w:rsidRDefault="00000000" w:rsidRPr="00000000" w14:paraId="00000390">
            <w:pPr>
              <w:widowControl w:val="0"/>
              <w:spacing w:line="240" w:lineRule="auto"/>
              <w:ind w:firstLine="567"/>
              <w:rPr>
                <w:sz w:val="20"/>
                <w:szCs w:val="20"/>
              </w:rPr>
            </w:pPr>
            <w:r w:rsidDel="00000000" w:rsidR="00000000" w:rsidRPr="00000000">
              <w:rPr>
                <w:sz w:val="20"/>
                <w:szCs w:val="20"/>
                <w:rtl w:val="0"/>
              </w:rPr>
              <w:t xml:space="preserve">     :ARG0 (c / country</w:t>
            </w:r>
          </w:p>
          <w:p w:rsidR="00000000" w:rsidDel="00000000" w:rsidP="00000000" w:rsidRDefault="00000000" w:rsidRPr="00000000" w14:paraId="00000391">
            <w:pPr>
              <w:widowControl w:val="0"/>
              <w:spacing w:line="240" w:lineRule="auto"/>
              <w:ind w:firstLine="567"/>
              <w:rPr>
                <w:sz w:val="20"/>
                <w:szCs w:val="20"/>
              </w:rPr>
            </w:pPr>
            <w:r w:rsidDel="00000000" w:rsidR="00000000" w:rsidRPr="00000000">
              <w:rPr>
                <w:sz w:val="20"/>
                <w:szCs w:val="20"/>
                <w:rtl w:val="0"/>
              </w:rPr>
              <w:t xml:space="preserve">          :wiki "Triều_Tiên"</w:t>
            </w:r>
          </w:p>
          <w:p w:rsidR="00000000" w:rsidDel="00000000" w:rsidP="00000000" w:rsidRDefault="00000000" w:rsidRPr="00000000" w14:paraId="00000392">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393">
            <w:pPr>
              <w:widowControl w:val="0"/>
              <w:spacing w:line="240" w:lineRule="auto"/>
              <w:ind w:firstLine="567"/>
              <w:rPr>
                <w:sz w:val="20"/>
                <w:szCs w:val="20"/>
              </w:rPr>
            </w:pPr>
            <w:r w:rsidDel="00000000" w:rsidR="00000000" w:rsidRPr="00000000">
              <w:rPr>
                <w:sz w:val="20"/>
                <w:szCs w:val="20"/>
                <w:rtl w:val="0"/>
              </w:rPr>
              <w:t xml:space="preserve">               :op1 "Triều"</w:t>
            </w:r>
          </w:p>
          <w:p w:rsidR="00000000" w:rsidDel="00000000" w:rsidP="00000000" w:rsidRDefault="00000000" w:rsidRPr="00000000" w14:paraId="00000394">
            <w:pPr>
              <w:widowControl w:val="0"/>
              <w:spacing w:line="240" w:lineRule="auto"/>
              <w:ind w:firstLine="567"/>
              <w:rPr>
                <w:sz w:val="20"/>
                <w:szCs w:val="20"/>
              </w:rPr>
            </w:pPr>
            <w:r w:rsidDel="00000000" w:rsidR="00000000" w:rsidRPr="00000000">
              <w:rPr>
                <w:sz w:val="20"/>
                <w:szCs w:val="20"/>
                <w:rtl w:val="0"/>
              </w:rPr>
              <w:t xml:space="preserve">               :op2 "Tiên"))</w:t>
            </w:r>
          </w:p>
          <w:p w:rsidR="00000000" w:rsidDel="00000000" w:rsidP="00000000" w:rsidRDefault="00000000" w:rsidRPr="00000000" w14:paraId="00000395">
            <w:pPr>
              <w:widowControl w:val="0"/>
              <w:spacing w:line="240" w:lineRule="auto"/>
              <w:ind w:firstLine="567"/>
              <w:rPr>
                <w:sz w:val="20"/>
                <w:szCs w:val="20"/>
              </w:rPr>
            </w:pPr>
            <w:r w:rsidDel="00000000" w:rsidR="00000000" w:rsidRPr="00000000">
              <w:rPr>
                <w:sz w:val="20"/>
                <w:szCs w:val="20"/>
                <w:rtl w:val="0"/>
              </w:rPr>
              <w:t xml:space="preserve">     :ARG1 (t / tháo dỡ</w:t>
            </w:r>
          </w:p>
          <w:p w:rsidR="00000000" w:rsidDel="00000000" w:rsidP="00000000" w:rsidRDefault="00000000" w:rsidRPr="00000000" w14:paraId="00000396">
            <w:pPr>
              <w:widowControl w:val="0"/>
              <w:spacing w:line="240" w:lineRule="auto"/>
              <w:ind w:firstLine="567"/>
              <w:rPr>
                <w:sz w:val="20"/>
                <w:szCs w:val="20"/>
              </w:rPr>
            </w:pPr>
            <w:r w:rsidDel="00000000" w:rsidR="00000000" w:rsidRPr="00000000">
              <w:rPr>
                <w:sz w:val="20"/>
                <w:szCs w:val="20"/>
                <w:rtl w:val="0"/>
              </w:rPr>
              <w:t xml:space="preserve">          :ARG0 c</w:t>
            </w:r>
          </w:p>
          <w:p w:rsidR="00000000" w:rsidDel="00000000" w:rsidP="00000000" w:rsidRDefault="00000000" w:rsidRPr="00000000" w14:paraId="00000397">
            <w:pPr>
              <w:widowControl w:val="0"/>
              <w:spacing w:line="240" w:lineRule="auto"/>
              <w:ind w:firstLine="567"/>
              <w:rPr>
                <w:sz w:val="20"/>
                <w:szCs w:val="20"/>
              </w:rPr>
            </w:pPr>
            <w:r w:rsidDel="00000000" w:rsidR="00000000" w:rsidRPr="00000000">
              <w:rPr>
                <w:sz w:val="20"/>
                <w:szCs w:val="20"/>
                <w:rtl w:val="0"/>
              </w:rPr>
              <w:t xml:space="preserve">          :ARG1 (l / lò phản ứng</w:t>
            </w:r>
          </w:p>
          <w:p w:rsidR="00000000" w:rsidDel="00000000" w:rsidP="00000000" w:rsidRDefault="00000000" w:rsidRPr="00000000" w14:paraId="00000398">
            <w:pPr>
              <w:widowControl w:val="0"/>
              <w:spacing w:line="240" w:lineRule="auto"/>
              <w:ind w:firstLine="567"/>
              <w:rPr>
                <w:sz w:val="20"/>
                <w:szCs w:val="20"/>
              </w:rPr>
            </w:pPr>
            <w:r w:rsidDel="00000000" w:rsidR="00000000" w:rsidRPr="00000000">
              <w:rPr>
                <w:sz w:val="20"/>
                <w:szCs w:val="20"/>
                <w:rtl w:val="0"/>
              </w:rPr>
              <w:t xml:space="preserve">               :mod (h / hạt nhân))</w:t>
            </w:r>
          </w:p>
          <w:p w:rsidR="00000000" w:rsidDel="00000000" w:rsidP="00000000" w:rsidRDefault="00000000" w:rsidRPr="00000000" w14:paraId="00000399">
            <w:pPr>
              <w:widowControl w:val="0"/>
              <w:spacing w:line="240" w:lineRule="auto"/>
              <w:ind w:firstLine="567"/>
              <w:rPr>
                <w:sz w:val="20"/>
                <w:szCs w:val="20"/>
              </w:rPr>
            </w:pPr>
            <w:r w:rsidDel="00000000" w:rsidR="00000000" w:rsidRPr="00000000">
              <w:rPr>
                <w:sz w:val="20"/>
                <w:szCs w:val="20"/>
                <w:rtl w:val="0"/>
              </w:rPr>
              <w:t xml:space="preserve">          :ARG3-of (đ / đổi lấy</w:t>
            </w:r>
          </w:p>
          <w:p w:rsidR="00000000" w:rsidDel="00000000" w:rsidP="00000000" w:rsidRDefault="00000000" w:rsidRPr="00000000" w14:paraId="0000039A">
            <w:pPr>
              <w:widowControl w:val="0"/>
              <w:spacing w:line="240" w:lineRule="auto"/>
              <w:ind w:firstLine="567"/>
              <w:rPr>
                <w:sz w:val="20"/>
                <w:szCs w:val="20"/>
              </w:rPr>
            </w:pPr>
            <w:r w:rsidDel="00000000" w:rsidR="00000000" w:rsidRPr="00000000">
              <w:rPr>
                <w:sz w:val="20"/>
                <w:szCs w:val="20"/>
                <w:rtl w:val="0"/>
              </w:rPr>
              <w:t xml:space="preserve">               :ARG0 c</w:t>
            </w:r>
          </w:p>
          <w:p w:rsidR="00000000" w:rsidDel="00000000" w:rsidP="00000000" w:rsidRDefault="00000000" w:rsidRPr="00000000" w14:paraId="0000039B">
            <w:pPr>
              <w:widowControl w:val="0"/>
              <w:spacing w:line="240" w:lineRule="auto"/>
              <w:ind w:firstLine="567"/>
              <w:rPr>
                <w:sz w:val="20"/>
                <w:szCs w:val="20"/>
              </w:rPr>
            </w:pPr>
            <w:r w:rsidDel="00000000" w:rsidR="00000000" w:rsidRPr="00000000">
              <w:rPr>
                <w:sz w:val="20"/>
                <w:szCs w:val="20"/>
                <w:rtl w:val="0"/>
              </w:rPr>
              <w:t xml:space="preserve">               :ARG1 (v / viện trợ</w:t>
            </w:r>
          </w:p>
          <w:p w:rsidR="00000000" w:rsidDel="00000000" w:rsidP="00000000" w:rsidRDefault="00000000" w:rsidRPr="00000000" w14:paraId="0000039C">
            <w:pPr>
              <w:widowControl w:val="0"/>
              <w:spacing w:line="240" w:lineRule="auto"/>
              <w:ind w:firstLine="567"/>
              <w:rPr>
                <w:sz w:val="20"/>
                <w:szCs w:val="20"/>
              </w:rPr>
            </w:pPr>
            <w:r w:rsidDel="00000000" w:rsidR="00000000" w:rsidRPr="00000000">
              <w:rPr>
                <w:sz w:val="20"/>
                <w:szCs w:val="20"/>
                <w:rtl w:val="0"/>
              </w:rPr>
              <w:t xml:space="preserve">                    :ARG1 (k / kinh tế)</w:t>
            </w:r>
          </w:p>
          <w:p w:rsidR="00000000" w:rsidDel="00000000" w:rsidP="00000000" w:rsidRDefault="00000000" w:rsidRPr="00000000" w14:paraId="0000039D">
            <w:pPr>
              <w:widowControl w:val="0"/>
              <w:spacing w:line="240" w:lineRule="auto"/>
              <w:ind w:firstLine="567"/>
              <w:rPr>
                <w:b w:val="1"/>
                <w:sz w:val="20"/>
                <w:szCs w:val="20"/>
              </w:rPr>
            </w:pPr>
            <w:r w:rsidDel="00000000" w:rsidR="00000000" w:rsidRPr="00000000">
              <w:rPr>
                <w:sz w:val="20"/>
                <w:szCs w:val="20"/>
                <w:rtl w:val="0"/>
              </w:rPr>
              <w:t xml:space="preserve">                    :ARG2 c))))</w:t>
            </w: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tcPr>
          <w:bookmarkStart w:colFirst="0" w:colLast="0" w:name="bookmark=id.1ci93xb" w:id="24"/>
          <w:bookmarkEnd w:id="24"/>
          <w:p w:rsidR="00000000" w:rsidDel="00000000" w:rsidP="00000000" w:rsidRDefault="00000000" w:rsidRPr="00000000" w14:paraId="0000039E">
            <w:pPr>
              <w:widowControl w:val="0"/>
              <w:spacing w:line="240" w:lineRule="auto"/>
              <w:ind w:firstLine="567"/>
              <w:rPr>
                <w:b w:val="1"/>
                <w:color w:val="ff0000"/>
                <w:sz w:val="20"/>
                <w:szCs w:val="20"/>
              </w:rPr>
            </w:pPr>
            <w:r w:rsidDel="00000000" w:rsidR="00000000" w:rsidRPr="00000000">
              <w:rPr>
                <w:b w:val="1"/>
                <w:color w:val="ff0000"/>
                <w:sz w:val="20"/>
                <w:szCs w:val="20"/>
                <w:rtl w:val="0"/>
              </w:rPr>
              <w:t xml:space="preserve">Note:</w:t>
            </w:r>
          </w:p>
          <w:p w:rsidR="00000000" w:rsidDel="00000000" w:rsidP="00000000" w:rsidRDefault="00000000" w:rsidRPr="00000000" w14:paraId="0000039F">
            <w:pPr>
              <w:widowControl w:val="0"/>
              <w:spacing w:line="240" w:lineRule="auto"/>
              <w:ind w:firstLine="567"/>
              <w:rPr>
                <w:b w:val="1"/>
                <w:sz w:val="20"/>
                <w:szCs w:val="20"/>
              </w:rPr>
            </w:pPr>
            <w:r w:rsidDel="00000000" w:rsidR="00000000" w:rsidRPr="00000000">
              <w:rPr>
                <w:b w:val="1"/>
                <w:sz w:val="20"/>
                <w:szCs w:val="20"/>
                <w:rtl w:val="0"/>
              </w:rPr>
              <w:t xml:space="preserve">Các thực thể có tên theo loại:</w:t>
            </w:r>
          </w:p>
          <w:p w:rsidR="00000000" w:rsidDel="00000000" w:rsidP="00000000" w:rsidRDefault="00000000" w:rsidRPr="00000000" w14:paraId="000003A0">
            <w:pPr>
              <w:widowControl w:val="0"/>
              <w:numPr>
                <w:ilvl w:val="0"/>
                <w:numId w:val="26"/>
              </w:numPr>
              <w:spacing w:line="240" w:lineRule="auto"/>
              <w:ind w:left="720" w:hanging="360"/>
              <w:rPr>
                <w:b w:val="1"/>
                <w:sz w:val="20"/>
                <w:szCs w:val="20"/>
              </w:rPr>
            </w:pPr>
            <w:r w:rsidDel="00000000" w:rsidR="00000000" w:rsidRPr="00000000">
              <w:rPr>
                <w:b w:val="1"/>
                <w:sz w:val="20"/>
                <w:szCs w:val="20"/>
                <w:rtl w:val="0"/>
              </w:rPr>
              <w:t xml:space="preserve">Khu vực trên thế giới: </w:t>
            </w:r>
            <w:r w:rsidDel="00000000" w:rsidR="00000000" w:rsidRPr="00000000">
              <w:rPr>
                <w:sz w:val="20"/>
                <w:szCs w:val="20"/>
                <w:rtl w:val="0"/>
              </w:rPr>
              <w:t xml:space="preserve">East Asia, Eastern Europe, Far East, Middle East, North Africa, North America, North Pole, South America, South Asia, South Pole, Southeast Asia, Southern Europe, Southwest Asia, West, West Africa, Western Europe</w:t>
            </w:r>
            <w:r w:rsidDel="00000000" w:rsidR="00000000" w:rsidRPr="00000000">
              <w:rPr>
                <w:rtl w:val="0"/>
              </w:rPr>
            </w:r>
          </w:p>
          <w:p w:rsidR="00000000" w:rsidDel="00000000" w:rsidP="00000000" w:rsidRDefault="00000000" w:rsidRPr="00000000" w14:paraId="000003A1">
            <w:pPr>
              <w:widowControl w:val="0"/>
              <w:numPr>
                <w:ilvl w:val="0"/>
                <w:numId w:val="26"/>
              </w:numPr>
              <w:spacing w:line="240" w:lineRule="auto"/>
              <w:ind w:left="720" w:hanging="360"/>
              <w:rPr>
                <w:b w:val="1"/>
                <w:sz w:val="20"/>
                <w:szCs w:val="20"/>
              </w:rPr>
            </w:pPr>
            <w:r w:rsidDel="00000000" w:rsidR="00000000" w:rsidRPr="00000000">
              <w:rPr>
                <w:b w:val="1"/>
                <w:sz w:val="20"/>
                <w:szCs w:val="20"/>
                <w:rtl w:val="0"/>
              </w:rPr>
              <w:t xml:space="preserve">Đất nước: </w:t>
            </w:r>
            <w:r w:rsidDel="00000000" w:rsidR="00000000" w:rsidRPr="00000000">
              <w:rPr>
                <w:sz w:val="20"/>
                <w:szCs w:val="20"/>
                <w:rtl w:val="0"/>
              </w:rPr>
              <w:t xml:space="preserve">North Korea, Northern Ireland, South Africa, South Korea, South Sudan, West Samoa</w:t>
            </w:r>
            <w:r w:rsidDel="00000000" w:rsidR="00000000" w:rsidRPr="00000000">
              <w:rPr>
                <w:rtl w:val="0"/>
              </w:rPr>
            </w:r>
          </w:p>
          <w:p w:rsidR="00000000" w:rsidDel="00000000" w:rsidP="00000000" w:rsidRDefault="00000000" w:rsidRPr="00000000" w14:paraId="000003A2">
            <w:pPr>
              <w:widowControl w:val="0"/>
              <w:numPr>
                <w:ilvl w:val="0"/>
                <w:numId w:val="26"/>
              </w:numPr>
              <w:spacing w:line="240" w:lineRule="auto"/>
              <w:ind w:left="720" w:hanging="360"/>
              <w:rPr>
                <w:b w:val="1"/>
                <w:sz w:val="20"/>
                <w:szCs w:val="20"/>
              </w:rPr>
            </w:pPr>
            <w:r w:rsidDel="00000000" w:rsidR="00000000" w:rsidRPr="00000000">
              <w:rPr>
                <w:b w:val="1"/>
                <w:sz w:val="20"/>
                <w:szCs w:val="20"/>
                <w:rtl w:val="0"/>
              </w:rPr>
              <w:t xml:space="preserve">country-region: </w:t>
            </w:r>
            <w:r w:rsidDel="00000000" w:rsidR="00000000" w:rsidRPr="00000000">
              <w:rPr>
                <w:sz w:val="20"/>
                <w:szCs w:val="20"/>
                <w:rtl w:val="0"/>
              </w:rPr>
              <w:t xml:space="preserve">West Bank</w:t>
            </w:r>
            <w:r w:rsidDel="00000000" w:rsidR="00000000" w:rsidRPr="00000000">
              <w:rPr>
                <w:rtl w:val="0"/>
              </w:rPr>
            </w:r>
          </w:p>
          <w:p w:rsidR="00000000" w:rsidDel="00000000" w:rsidP="00000000" w:rsidRDefault="00000000" w:rsidRPr="00000000" w14:paraId="000003A3">
            <w:pPr>
              <w:widowControl w:val="0"/>
              <w:numPr>
                <w:ilvl w:val="0"/>
                <w:numId w:val="26"/>
              </w:numPr>
              <w:spacing w:line="240" w:lineRule="auto"/>
              <w:ind w:left="720" w:hanging="360"/>
              <w:rPr>
                <w:b w:val="1"/>
                <w:sz w:val="20"/>
                <w:szCs w:val="20"/>
              </w:rPr>
            </w:pPr>
            <w:r w:rsidDel="00000000" w:rsidR="00000000" w:rsidRPr="00000000">
              <w:rPr>
                <w:b w:val="1"/>
                <w:sz w:val="20"/>
                <w:szCs w:val="20"/>
                <w:rtl w:val="0"/>
              </w:rPr>
              <w:t xml:space="preserve">state (tiểu bang): </w:t>
            </w:r>
            <w:r w:rsidDel="00000000" w:rsidR="00000000" w:rsidRPr="00000000">
              <w:rPr>
                <w:sz w:val="20"/>
                <w:szCs w:val="20"/>
                <w:rtl w:val="0"/>
              </w:rPr>
              <w:t xml:space="preserve">New South Wales, North Carolina, North Dakota, South Carolina, South Dakota, West Virginia</w:t>
            </w:r>
            <w:r w:rsidDel="00000000" w:rsidR="00000000" w:rsidRPr="00000000">
              <w:rPr>
                <w:rtl w:val="0"/>
              </w:rPr>
            </w:r>
          </w:p>
          <w:p w:rsidR="00000000" w:rsidDel="00000000" w:rsidP="00000000" w:rsidRDefault="00000000" w:rsidRPr="00000000" w14:paraId="000003A4">
            <w:pPr>
              <w:widowControl w:val="0"/>
              <w:numPr>
                <w:ilvl w:val="0"/>
                <w:numId w:val="26"/>
              </w:numPr>
              <w:spacing w:line="240" w:lineRule="auto"/>
              <w:ind w:left="720" w:hanging="360"/>
              <w:rPr>
                <w:b w:val="1"/>
                <w:sz w:val="20"/>
                <w:szCs w:val="20"/>
              </w:rPr>
            </w:pPr>
            <w:r w:rsidDel="00000000" w:rsidR="00000000" w:rsidRPr="00000000">
              <w:rPr>
                <w:b w:val="1"/>
                <w:sz w:val="20"/>
                <w:szCs w:val="20"/>
                <w:rtl w:val="0"/>
              </w:rPr>
              <w:t xml:space="preserve">organization (tổ chức): </w:t>
            </w:r>
            <w:r w:rsidDel="00000000" w:rsidR="00000000" w:rsidRPr="00000000">
              <w:rPr>
                <w:sz w:val="20"/>
                <w:szCs w:val="20"/>
                <w:rtl w:val="0"/>
              </w:rPr>
              <w:t xml:space="preserve">Association of Southeast Asian Nations (ASEAN)</w:t>
            </w:r>
            <w:r w:rsidDel="00000000" w:rsidR="00000000" w:rsidRPr="00000000">
              <w:rPr>
                <w:rtl w:val="0"/>
              </w:rPr>
            </w:r>
          </w:p>
          <w:p w:rsidR="00000000" w:rsidDel="00000000" w:rsidP="00000000" w:rsidRDefault="00000000" w:rsidRPr="00000000" w14:paraId="000003A5">
            <w:pPr>
              <w:widowControl w:val="0"/>
              <w:numPr>
                <w:ilvl w:val="0"/>
                <w:numId w:val="26"/>
              </w:numPr>
              <w:spacing w:line="240" w:lineRule="auto"/>
              <w:ind w:left="720" w:hanging="360"/>
              <w:rPr>
                <w:b w:val="1"/>
                <w:sz w:val="20"/>
                <w:szCs w:val="20"/>
              </w:rPr>
            </w:pPr>
            <w:r w:rsidDel="00000000" w:rsidR="00000000" w:rsidRPr="00000000">
              <w:rPr>
                <w:b w:val="1"/>
                <w:sz w:val="20"/>
                <w:szCs w:val="20"/>
                <w:rtl w:val="0"/>
              </w:rPr>
              <w:t xml:space="preserve">military: </w:t>
            </w:r>
            <w:r w:rsidDel="00000000" w:rsidR="00000000" w:rsidRPr="00000000">
              <w:rPr>
                <w:sz w:val="20"/>
                <w:szCs w:val="20"/>
                <w:rtl w:val="0"/>
              </w:rPr>
              <w:t xml:space="preserve">North Atlantic Treaty Organization (NATO)</w:t>
            </w:r>
            <w:r w:rsidDel="00000000" w:rsidR="00000000" w:rsidRPr="00000000">
              <w:rPr>
                <w:rtl w:val="0"/>
              </w:rPr>
            </w:r>
          </w:p>
          <w:p w:rsidR="00000000" w:rsidDel="00000000" w:rsidP="00000000" w:rsidRDefault="00000000" w:rsidRPr="00000000" w14:paraId="000003A6">
            <w:pPr>
              <w:widowControl w:val="0"/>
              <w:numPr>
                <w:ilvl w:val="0"/>
                <w:numId w:val="26"/>
              </w:numPr>
              <w:spacing w:line="240" w:lineRule="auto"/>
              <w:ind w:left="720" w:hanging="360"/>
              <w:rPr>
                <w:b w:val="1"/>
                <w:sz w:val="20"/>
                <w:szCs w:val="20"/>
              </w:rPr>
            </w:pPr>
            <w:r w:rsidDel="00000000" w:rsidR="00000000" w:rsidRPr="00000000">
              <w:rPr>
                <w:b w:val="1"/>
                <w:sz w:val="20"/>
                <w:szCs w:val="20"/>
                <w:rtl w:val="0"/>
              </w:rPr>
              <w:t xml:space="preserve">sea: </w:t>
            </w:r>
            <w:r w:rsidDel="00000000" w:rsidR="00000000" w:rsidRPr="00000000">
              <w:rPr>
                <w:sz w:val="20"/>
                <w:szCs w:val="20"/>
                <w:rtl w:val="0"/>
              </w:rPr>
              <w:t xml:space="preserve">South China Sea</w:t>
            </w:r>
            <w:r w:rsidDel="00000000" w:rsidR="00000000" w:rsidRPr="00000000">
              <w:rPr>
                <w:rtl w:val="0"/>
              </w:rPr>
            </w:r>
          </w:p>
        </w:tc>
      </w:tr>
    </w:tbl>
    <w:p w:rsidR="00000000" w:rsidDel="00000000" w:rsidP="00000000" w:rsidRDefault="00000000" w:rsidRPr="00000000" w14:paraId="000003A8">
      <w:pPr>
        <w:pStyle w:val="Heading4"/>
        <w:numPr>
          <w:ilvl w:val="3"/>
          <w:numId w:val="48"/>
        </w:numPr>
        <w:ind w:left="864" w:hanging="864"/>
        <w:rPr/>
      </w:pPr>
      <w:bookmarkStart w:colFirst="0" w:colLast="0" w:name="_heading=h.3whwml4" w:id="25"/>
      <w:bookmarkEnd w:id="25"/>
      <w:r w:rsidDel="00000000" w:rsidR="00000000" w:rsidRPr="00000000">
        <w:rPr>
          <w:rtl w:val="0"/>
        </w:rPr>
        <w:t xml:space="preserve">:path - con đường</w:t>
      </w:r>
    </w:p>
    <w:tbl>
      <w:tblPr>
        <w:tblStyle w:val="Table1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3A9">
            <w:pPr>
              <w:widowControl w:val="0"/>
              <w:spacing w:line="240" w:lineRule="auto"/>
              <w:ind w:firstLine="567"/>
              <w:rPr>
                <w:b w:val="1"/>
                <w:color w:val="ff0000"/>
                <w:sz w:val="20"/>
                <w:szCs w:val="20"/>
              </w:rPr>
            </w:pPr>
            <w:r w:rsidDel="00000000" w:rsidR="00000000" w:rsidRPr="00000000">
              <w:rPr>
                <w:b w:val="1"/>
                <w:color w:val="ff0000"/>
                <w:sz w:val="20"/>
                <w:szCs w:val="20"/>
                <w:rtl w:val="0"/>
              </w:rPr>
              <w:t xml:space="preserve">:path với giới từ</w:t>
            </w:r>
          </w:p>
        </w:tc>
      </w:tr>
      <w:tr>
        <w:trPr>
          <w:cantSplit w:val="0"/>
          <w:tblHeader w:val="0"/>
        </w:trPr>
        <w:tc>
          <w:tcPr>
            <w:shd w:fill="auto" w:val="clear"/>
            <w:tcMar>
              <w:top w:w="100.0" w:type="dxa"/>
              <w:left w:w="100.0" w:type="dxa"/>
              <w:bottom w:w="100.0" w:type="dxa"/>
              <w:right w:w="100.0" w:type="dxa"/>
            </w:tcMar>
          </w:tcPr>
          <w:bookmarkStart w:colFirst="0" w:colLast="0" w:name="bookmark=id.2bn6wsx" w:id="26"/>
          <w:bookmarkEnd w:id="26"/>
          <w:p w:rsidR="00000000" w:rsidDel="00000000" w:rsidP="00000000" w:rsidRDefault="00000000" w:rsidRPr="00000000" w14:paraId="000003AB">
            <w:pPr>
              <w:widowControl w:val="0"/>
              <w:spacing w:line="240" w:lineRule="auto"/>
              <w:ind w:firstLine="567"/>
              <w:rPr>
                <w:b w:val="1"/>
                <w:sz w:val="20"/>
                <w:szCs w:val="20"/>
              </w:rPr>
            </w:pPr>
            <w:r w:rsidDel="00000000" w:rsidR="00000000" w:rsidRPr="00000000">
              <w:rPr>
                <w:b w:val="1"/>
                <w:sz w:val="20"/>
                <w:szCs w:val="20"/>
                <w:rtl w:val="0"/>
              </w:rPr>
              <w:t xml:space="preserve">Example: I went to Pisa via Paris. </w:t>
            </w:r>
          </w:p>
          <w:p w:rsidR="00000000" w:rsidDel="00000000" w:rsidP="00000000" w:rsidRDefault="00000000" w:rsidRPr="00000000" w14:paraId="000003AC">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AD">
            <w:pPr>
              <w:widowControl w:val="0"/>
              <w:spacing w:line="240" w:lineRule="auto"/>
              <w:ind w:firstLine="567"/>
              <w:rPr>
                <w:sz w:val="20"/>
                <w:szCs w:val="20"/>
              </w:rPr>
            </w:pPr>
            <w:r w:rsidDel="00000000" w:rsidR="00000000" w:rsidRPr="00000000">
              <w:rPr>
                <w:sz w:val="20"/>
                <w:szCs w:val="20"/>
                <w:rtl w:val="0"/>
              </w:rPr>
              <w:t xml:space="preserve">(g / go-02</w:t>
            </w:r>
          </w:p>
          <w:p w:rsidR="00000000" w:rsidDel="00000000" w:rsidP="00000000" w:rsidRDefault="00000000" w:rsidRPr="00000000" w14:paraId="000003AE">
            <w:pPr>
              <w:widowControl w:val="0"/>
              <w:spacing w:line="240" w:lineRule="auto"/>
              <w:ind w:firstLine="567"/>
              <w:rPr>
                <w:sz w:val="20"/>
                <w:szCs w:val="20"/>
              </w:rPr>
            </w:pPr>
            <w:r w:rsidDel="00000000" w:rsidR="00000000" w:rsidRPr="00000000">
              <w:rPr>
                <w:sz w:val="20"/>
                <w:szCs w:val="20"/>
                <w:rtl w:val="0"/>
              </w:rPr>
              <w:t xml:space="preserve">     :ARG0 (i / i)</w:t>
            </w:r>
          </w:p>
          <w:p w:rsidR="00000000" w:rsidDel="00000000" w:rsidP="00000000" w:rsidRDefault="00000000" w:rsidRPr="00000000" w14:paraId="000003AF">
            <w:pPr>
              <w:widowControl w:val="0"/>
              <w:spacing w:line="240" w:lineRule="auto"/>
              <w:ind w:firstLine="567"/>
              <w:rPr>
                <w:sz w:val="20"/>
                <w:szCs w:val="20"/>
              </w:rPr>
            </w:pPr>
            <w:r w:rsidDel="00000000" w:rsidR="00000000" w:rsidRPr="00000000">
              <w:rPr>
                <w:sz w:val="20"/>
                <w:szCs w:val="20"/>
                <w:rtl w:val="0"/>
              </w:rPr>
              <w:t xml:space="preserve">     :ARG4 (c / city</w:t>
            </w:r>
          </w:p>
          <w:p w:rsidR="00000000" w:rsidDel="00000000" w:rsidP="00000000" w:rsidRDefault="00000000" w:rsidRPr="00000000" w14:paraId="000003B0">
            <w:pPr>
              <w:widowControl w:val="0"/>
              <w:spacing w:line="240" w:lineRule="auto"/>
              <w:ind w:firstLine="567"/>
              <w:rPr>
                <w:sz w:val="20"/>
                <w:szCs w:val="20"/>
              </w:rPr>
            </w:pPr>
            <w:r w:rsidDel="00000000" w:rsidR="00000000" w:rsidRPr="00000000">
              <w:rPr>
                <w:sz w:val="20"/>
                <w:szCs w:val="20"/>
                <w:rtl w:val="0"/>
              </w:rPr>
              <w:t xml:space="preserve">          :wiki "Pisa"</w:t>
            </w:r>
          </w:p>
          <w:p w:rsidR="00000000" w:rsidDel="00000000" w:rsidP="00000000" w:rsidRDefault="00000000" w:rsidRPr="00000000" w14:paraId="000003B1">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3B2">
            <w:pPr>
              <w:widowControl w:val="0"/>
              <w:spacing w:line="240" w:lineRule="auto"/>
              <w:ind w:firstLine="567"/>
              <w:rPr>
                <w:sz w:val="20"/>
                <w:szCs w:val="20"/>
              </w:rPr>
            </w:pPr>
            <w:r w:rsidDel="00000000" w:rsidR="00000000" w:rsidRPr="00000000">
              <w:rPr>
                <w:sz w:val="20"/>
                <w:szCs w:val="20"/>
                <w:rtl w:val="0"/>
              </w:rPr>
              <w:t xml:space="preserve">               :op1 "Pisa"))</w:t>
            </w:r>
          </w:p>
          <w:p w:rsidR="00000000" w:rsidDel="00000000" w:rsidP="00000000" w:rsidRDefault="00000000" w:rsidRPr="00000000" w14:paraId="000003B3">
            <w:pPr>
              <w:widowControl w:val="0"/>
              <w:spacing w:line="240" w:lineRule="auto"/>
              <w:ind w:firstLine="567"/>
              <w:rPr>
                <w:sz w:val="20"/>
                <w:szCs w:val="20"/>
              </w:rPr>
            </w:pPr>
            <w:r w:rsidDel="00000000" w:rsidR="00000000" w:rsidRPr="00000000">
              <w:rPr>
                <w:sz w:val="20"/>
                <w:szCs w:val="20"/>
                <w:rtl w:val="0"/>
              </w:rPr>
              <w:t xml:space="preserve">     :path (c2 / city</w:t>
            </w:r>
          </w:p>
          <w:p w:rsidR="00000000" w:rsidDel="00000000" w:rsidP="00000000" w:rsidRDefault="00000000" w:rsidRPr="00000000" w14:paraId="000003B4">
            <w:pPr>
              <w:widowControl w:val="0"/>
              <w:spacing w:line="240" w:lineRule="auto"/>
              <w:ind w:firstLine="567"/>
              <w:rPr>
                <w:sz w:val="20"/>
                <w:szCs w:val="20"/>
              </w:rPr>
            </w:pPr>
            <w:r w:rsidDel="00000000" w:rsidR="00000000" w:rsidRPr="00000000">
              <w:rPr>
                <w:sz w:val="20"/>
                <w:szCs w:val="20"/>
                <w:rtl w:val="0"/>
              </w:rPr>
              <w:t xml:space="preserve">          :wiki "Paris"</w:t>
            </w:r>
          </w:p>
          <w:p w:rsidR="00000000" w:rsidDel="00000000" w:rsidP="00000000" w:rsidRDefault="00000000" w:rsidRPr="00000000" w14:paraId="000003B5">
            <w:pPr>
              <w:widowControl w:val="0"/>
              <w:spacing w:line="240" w:lineRule="auto"/>
              <w:ind w:firstLine="567"/>
              <w:rPr>
                <w:sz w:val="20"/>
                <w:szCs w:val="20"/>
              </w:rPr>
            </w:pPr>
            <w:r w:rsidDel="00000000" w:rsidR="00000000" w:rsidRPr="00000000">
              <w:rPr>
                <w:sz w:val="20"/>
                <w:szCs w:val="20"/>
                <w:rtl w:val="0"/>
              </w:rPr>
              <w:t xml:space="preserve">          :name (n2 / name</w:t>
            </w:r>
          </w:p>
          <w:p w:rsidR="00000000" w:rsidDel="00000000" w:rsidP="00000000" w:rsidRDefault="00000000" w:rsidRPr="00000000" w14:paraId="000003B6">
            <w:pPr>
              <w:widowControl w:val="0"/>
              <w:spacing w:line="240" w:lineRule="auto"/>
              <w:ind w:firstLine="567"/>
              <w:rPr>
                <w:sz w:val="20"/>
                <w:szCs w:val="20"/>
              </w:rPr>
            </w:pPr>
            <w:r w:rsidDel="00000000" w:rsidR="00000000" w:rsidRPr="00000000">
              <w:rPr>
                <w:sz w:val="20"/>
                <w:szCs w:val="20"/>
                <w:rtl w:val="0"/>
              </w:rPr>
              <w:t xml:space="preserve">               :op1 "Paris")))</w:t>
            </w:r>
          </w:p>
        </w:tc>
        <w:tc>
          <w:tcPr>
            <w:shd w:fill="auto" w:val="clear"/>
            <w:tcMar>
              <w:top w:w="100.0" w:type="dxa"/>
              <w:left w:w="100.0" w:type="dxa"/>
              <w:bottom w:w="100.0" w:type="dxa"/>
              <w:right w:w="100.0" w:type="dxa"/>
            </w:tcMar>
          </w:tcPr>
          <w:p w:rsidR="00000000" w:rsidDel="00000000" w:rsidP="00000000" w:rsidRDefault="00000000" w:rsidRPr="00000000" w14:paraId="000003B7">
            <w:pPr>
              <w:widowControl w:val="0"/>
              <w:spacing w:line="240" w:lineRule="auto"/>
              <w:ind w:firstLine="567"/>
              <w:rPr>
                <w:b w:val="1"/>
                <w:sz w:val="20"/>
                <w:szCs w:val="20"/>
              </w:rPr>
            </w:pPr>
            <w:r w:rsidDel="00000000" w:rsidR="00000000" w:rsidRPr="00000000">
              <w:rPr>
                <w:b w:val="1"/>
                <w:sz w:val="20"/>
                <w:szCs w:val="20"/>
                <w:rtl w:val="0"/>
              </w:rPr>
              <w:t xml:space="preserve">Example: Tôi đã đến Pisa qua Paris. </w:t>
            </w:r>
          </w:p>
          <w:p w:rsidR="00000000" w:rsidDel="00000000" w:rsidP="00000000" w:rsidRDefault="00000000" w:rsidRPr="00000000" w14:paraId="000003B8">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B9">
            <w:pPr>
              <w:widowControl w:val="0"/>
              <w:spacing w:line="240" w:lineRule="auto"/>
              <w:ind w:firstLine="567"/>
              <w:rPr>
                <w:sz w:val="20"/>
                <w:szCs w:val="20"/>
              </w:rPr>
            </w:pPr>
            <w:r w:rsidDel="00000000" w:rsidR="00000000" w:rsidRPr="00000000">
              <w:rPr>
                <w:sz w:val="20"/>
                <w:szCs w:val="20"/>
                <w:rtl w:val="0"/>
              </w:rPr>
              <w:t xml:space="preserve">(đ / đến</w:t>
            </w:r>
          </w:p>
          <w:p w:rsidR="00000000" w:rsidDel="00000000" w:rsidP="00000000" w:rsidRDefault="00000000" w:rsidRPr="00000000" w14:paraId="000003BA">
            <w:pPr>
              <w:widowControl w:val="0"/>
              <w:spacing w:line="240" w:lineRule="auto"/>
              <w:ind w:firstLine="567"/>
              <w:rPr>
                <w:sz w:val="20"/>
                <w:szCs w:val="20"/>
              </w:rPr>
            </w:pPr>
            <w:r w:rsidDel="00000000" w:rsidR="00000000" w:rsidRPr="00000000">
              <w:rPr>
                <w:sz w:val="20"/>
                <w:szCs w:val="20"/>
                <w:rtl w:val="0"/>
              </w:rPr>
              <w:t xml:space="preserve">     :ARG0 (t / tôi)</w:t>
            </w:r>
          </w:p>
          <w:p w:rsidR="00000000" w:rsidDel="00000000" w:rsidP="00000000" w:rsidRDefault="00000000" w:rsidRPr="00000000" w14:paraId="000003BB">
            <w:pPr>
              <w:widowControl w:val="0"/>
              <w:spacing w:line="240" w:lineRule="auto"/>
              <w:ind w:firstLine="567"/>
              <w:rPr>
                <w:sz w:val="20"/>
                <w:szCs w:val="20"/>
              </w:rPr>
            </w:pPr>
            <w:r w:rsidDel="00000000" w:rsidR="00000000" w:rsidRPr="00000000">
              <w:rPr>
                <w:sz w:val="20"/>
                <w:szCs w:val="20"/>
                <w:rtl w:val="0"/>
              </w:rPr>
              <w:t xml:space="preserve">     :ARG4 (c / city</w:t>
            </w:r>
          </w:p>
          <w:p w:rsidR="00000000" w:rsidDel="00000000" w:rsidP="00000000" w:rsidRDefault="00000000" w:rsidRPr="00000000" w14:paraId="000003BC">
            <w:pPr>
              <w:widowControl w:val="0"/>
              <w:spacing w:line="240" w:lineRule="auto"/>
              <w:ind w:firstLine="567"/>
              <w:rPr>
                <w:sz w:val="20"/>
                <w:szCs w:val="20"/>
              </w:rPr>
            </w:pPr>
            <w:r w:rsidDel="00000000" w:rsidR="00000000" w:rsidRPr="00000000">
              <w:rPr>
                <w:sz w:val="20"/>
                <w:szCs w:val="20"/>
                <w:rtl w:val="0"/>
              </w:rPr>
              <w:t xml:space="preserve">          :wiki "Pisa"</w:t>
            </w:r>
          </w:p>
          <w:p w:rsidR="00000000" w:rsidDel="00000000" w:rsidP="00000000" w:rsidRDefault="00000000" w:rsidRPr="00000000" w14:paraId="000003BD">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3BE">
            <w:pPr>
              <w:widowControl w:val="0"/>
              <w:spacing w:line="240" w:lineRule="auto"/>
              <w:ind w:firstLine="567"/>
              <w:rPr>
                <w:sz w:val="20"/>
                <w:szCs w:val="20"/>
              </w:rPr>
            </w:pPr>
            <w:r w:rsidDel="00000000" w:rsidR="00000000" w:rsidRPr="00000000">
              <w:rPr>
                <w:sz w:val="20"/>
                <w:szCs w:val="20"/>
                <w:rtl w:val="0"/>
              </w:rPr>
              <w:t xml:space="preserve">               :op1 "Pisa"))</w:t>
            </w:r>
          </w:p>
          <w:p w:rsidR="00000000" w:rsidDel="00000000" w:rsidP="00000000" w:rsidRDefault="00000000" w:rsidRPr="00000000" w14:paraId="000003BF">
            <w:pPr>
              <w:widowControl w:val="0"/>
              <w:spacing w:line="240" w:lineRule="auto"/>
              <w:ind w:firstLine="567"/>
              <w:rPr>
                <w:sz w:val="20"/>
                <w:szCs w:val="20"/>
              </w:rPr>
            </w:pPr>
            <w:r w:rsidDel="00000000" w:rsidR="00000000" w:rsidRPr="00000000">
              <w:rPr>
                <w:sz w:val="20"/>
                <w:szCs w:val="20"/>
                <w:rtl w:val="0"/>
              </w:rPr>
              <w:t xml:space="preserve">     :path (c2 / city</w:t>
            </w:r>
          </w:p>
          <w:p w:rsidR="00000000" w:rsidDel="00000000" w:rsidP="00000000" w:rsidRDefault="00000000" w:rsidRPr="00000000" w14:paraId="000003C0">
            <w:pPr>
              <w:widowControl w:val="0"/>
              <w:spacing w:line="240" w:lineRule="auto"/>
              <w:ind w:firstLine="567"/>
              <w:rPr>
                <w:sz w:val="20"/>
                <w:szCs w:val="20"/>
              </w:rPr>
            </w:pPr>
            <w:r w:rsidDel="00000000" w:rsidR="00000000" w:rsidRPr="00000000">
              <w:rPr>
                <w:sz w:val="20"/>
                <w:szCs w:val="20"/>
                <w:rtl w:val="0"/>
              </w:rPr>
              <w:t xml:space="preserve">          :wiki "Paris"</w:t>
            </w:r>
          </w:p>
          <w:p w:rsidR="00000000" w:rsidDel="00000000" w:rsidP="00000000" w:rsidRDefault="00000000" w:rsidRPr="00000000" w14:paraId="000003C1">
            <w:pPr>
              <w:widowControl w:val="0"/>
              <w:spacing w:line="240" w:lineRule="auto"/>
              <w:ind w:firstLine="567"/>
              <w:rPr>
                <w:sz w:val="20"/>
                <w:szCs w:val="20"/>
              </w:rPr>
            </w:pPr>
            <w:r w:rsidDel="00000000" w:rsidR="00000000" w:rsidRPr="00000000">
              <w:rPr>
                <w:sz w:val="20"/>
                <w:szCs w:val="20"/>
                <w:rtl w:val="0"/>
              </w:rPr>
              <w:t xml:space="preserve">          :name (n2 / name</w:t>
            </w:r>
          </w:p>
          <w:p w:rsidR="00000000" w:rsidDel="00000000" w:rsidP="00000000" w:rsidRDefault="00000000" w:rsidRPr="00000000" w14:paraId="000003C2">
            <w:pPr>
              <w:widowControl w:val="0"/>
              <w:spacing w:line="240" w:lineRule="auto"/>
              <w:ind w:firstLine="567"/>
              <w:rPr>
                <w:b w:val="1"/>
                <w:sz w:val="20"/>
                <w:szCs w:val="20"/>
              </w:rPr>
            </w:pPr>
            <w:r w:rsidDel="00000000" w:rsidR="00000000" w:rsidRPr="00000000">
              <w:rPr>
                <w:sz w:val="20"/>
                <w:szCs w:val="20"/>
                <w:rtl w:val="0"/>
              </w:rPr>
              <w:t xml:space="preserve">               :op1 "Paris")))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3">
            <w:pPr>
              <w:widowControl w:val="0"/>
              <w:spacing w:line="240" w:lineRule="auto"/>
              <w:ind w:firstLine="567"/>
              <w:rPr>
                <w:b w:val="1"/>
                <w:sz w:val="20"/>
                <w:szCs w:val="20"/>
              </w:rPr>
            </w:pPr>
            <w:r w:rsidDel="00000000" w:rsidR="00000000" w:rsidRPr="00000000">
              <w:rPr>
                <w:b w:val="1"/>
                <w:sz w:val="20"/>
                <w:szCs w:val="20"/>
                <w:rtl w:val="0"/>
              </w:rPr>
              <w:t xml:space="preserve">Example: I drove to Indianapolis on I-65. </w:t>
            </w:r>
          </w:p>
          <w:p w:rsidR="00000000" w:rsidDel="00000000" w:rsidP="00000000" w:rsidRDefault="00000000" w:rsidRPr="00000000" w14:paraId="000003C4">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C5">
            <w:pPr>
              <w:widowControl w:val="0"/>
              <w:spacing w:line="240" w:lineRule="auto"/>
              <w:ind w:firstLine="567"/>
              <w:rPr>
                <w:sz w:val="20"/>
                <w:szCs w:val="20"/>
              </w:rPr>
            </w:pPr>
            <w:r w:rsidDel="00000000" w:rsidR="00000000" w:rsidRPr="00000000">
              <w:rPr>
                <w:sz w:val="20"/>
                <w:szCs w:val="20"/>
                <w:rtl w:val="0"/>
              </w:rPr>
              <w:t xml:space="preserve">(d / drive-01</w:t>
            </w:r>
          </w:p>
          <w:p w:rsidR="00000000" w:rsidDel="00000000" w:rsidP="00000000" w:rsidRDefault="00000000" w:rsidRPr="00000000" w14:paraId="000003C6">
            <w:pPr>
              <w:widowControl w:val="0"/>
              <w:spacing w:line="240" w:lineRule="auto"/>
              <w:ind w:firstLine="567"/>
              <w:rPr>
                <w:sz w:val="20"/>
                <w:szCs w:val="20"/>
              </w:rPr>
            </w:pPr>
            <w:r w:rsidDel="00000000" w:rsidR="00000000" w:rsidRPr="00000000">
              <w:rPr>
                <w:sz w:val="20"/>
                <w:szCs w:val="20"/>
                <w:rtl w:val="0"/>
              </w:rPr>
              <w:t xml:space="preserve">     :ARG0 (i / i)</w:t>
            </w:r>
          </w:p>
          <w:p w:rsidR="00000000" w:rsidDel="00000000" w:rsidP="00000000" w:rsidRDefault="00000000" w:rsidRPr="00000000" w14:paraId="000003C7">
            <w:pPr>
              <w:widowControl w:val="0"/>
              <w:spacing w:line="240" w:lineRule="auto"/>
              <w:ind w:firstLine="567"/>
              <w:rPr>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destination</w:t>
            </w:r>
            <w:r w:rsidDel="00000000" w:rsidR="00000000" w:rsidRPr="00000000">
              <w:rPr>
                <w:sz w:val="20"/>
                <w:szCs w:val="20"/>
                <w:rtl w:val="0"/>
              </w:rPr>
              <w:t xml:space="preserve"> (c / city</w:t>
            </w:r>
          </w:p>
          <w:p w:rsidR="00000000" w:rsidDel="00000000" w:rsidP="00000000" w:rsidRDefault="00000000" w:rsidRPr="00000000" w14:paraId="000003C8">
            <w:pPr>
              <w:widowControl w:val="0"/>
              <w:spacing w:line="240" w:lineRule="auto"/>
              <w:ind w:firstLine="567"/>
              <w:rPr>
                <w:sz w:val="20"/>
                <w:szCs w:val="20"/>
              </w:rPr>
            </w:pPr>
            <w:r w:rsidDel="00000000" w:rsidR="00000000" w:rsidRPr="00000000">
              <w:rPr>
                <w:sz w:val="20"/>
                <w:szCs w:val="20"/>
                <w:rtl w:val="0"/>
              </w:rPr>
              <w:t xml:space="preserve">          :wiki "Indianapolis"</w:t>
            </w:r>
          </w:p>
          <w:p w:rsidR="00000000" w:rsidDel="00000000" w:rsidP="00000000" w:rsidRDefault="00000000" w:rsidRPr="00000000" w14:paraId="000003C9">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3CA">
            <w:pPr>
              <w:widowControl w:val="0"/>
              <w:spacing w:line="240" w:lineRule="auto"/>
              <w:ind w:firstLine="567"/>
              <w:rPr>
                <w:sz w:val="20"/>
                <w:szCs w:val="20"/>
              </w:rPr>
            </w:pPr>
            <w:r w:rsidDel="00000000" w:rsidR="00000000" w:rsidRPr="00000000">
              <w:rPr>
                <w:sz w:val="20"/>
                <w:szCs w:val="20"/>
                <w:rtl w:val="0"/>
              </w:rPr>
              <w:t xml:space="preserve">               :op1 "Indianapolis"))</w:t>
            </w:r>
          </w:p>
          <w:p w:rsidR="00000000" w:rsidDel="00000000" w:rsidP="00000000" w:rsidRDefault="00000000" w:rsidRPr="00000000" w14:paraId="000003CB">
            <w:pPr>
              <w:widowControl w:val="0"/>
              <w:spacing w:line="240" w:lineRule="auto"/>
              <w:ind w:firstLine="567"/>
              <w:rPr>
                <w:sz w:val="20"/>
                <w:szCs w:val="20"/>
              </w:rPr>
            </w:pPr>
            <w:r w:rsidDel="00000000" w:rsidR="00000000" w:rsidRPr="00000000">
              <w:rPr>
                <w:sz w:val="20"/>
                <w:szCs w:val="20"/>
                <w:rtl w:val="0"/>
              </w:rPr>
              <w:t xml:space="preserve">     :path (r / road</w:t>
            </w:r>
          </w:p>
          <w:p w:rsidR="00000000" w:rsidDel="00000000" w:rsidP="00000000" w:rsidRDefault="00000000" w:rsidRPr="00000000" w14:paraId="000003CC">
            <w:pPr>
              <w:widowControl w:val="0"/>
              <w:spacing w:line="240" w:lineRule="auto"/>
              <w:ind w:firstLine="567"/>
              <w:rPr>
                <w:sz w:val="20"/>
                <w:szCs w:val="20"/>
              </w:rPr>
            </w:pPr>
            <w:r w:rsidDel="00000000" w:rsidR="00000000" w:rsidRPr="00000000">
              <w:rPr>
                <w:sz w:val="20"/>
                <w:szCs w:val="20"/>
                <w:rtl w:val="0"/>
              </w:rPr>
              <w:t xml:space="preserve">          :wiki "Interstate_65"</w:t>
            </w:r>
          </w:p>
          <w:p w:rsidR="00000000" w:rsidDel="00000000" w:rsidP="00000000" w:rsidRDefault="00000000" w:rsidRPr="00000000" w14:paraId="000003CD">
            <w:pPr>
              <w:widowControl w:val="0"/>
              <w:spacing w:line="240" w:lineRule="auto"/>
              <w:ind w:firstLine="567"/>
              <w:rPr>
                <w:sz w:val="20"/>
                <w:szCs w:val="20"/>
              </w:rPr>
            </w:pPr>
            <w:r w:rsidDel="00000000" w:rsidR="00000000" w:rsidRPr="00000000">
              <w:rPr>
                <w:sz w:val="20"/>
                <w:szCs w:val="20"/>
                <w:rtl w:val="0"/>
              </w:rPr>
              <w:t xml:space="preserve">          :name (n2 / name</w:t>
            </w:r>
          </w:p>
          <w:p w:rsidR="00000000" w:rsidDel="00000000" w:rsidP="00000000" w:rsidRDefault="00000000" w:rsidRPr="00000000" w14:paraId="000003CE">
            <w:pPr>
              <w:widowControl w:val="0"/>
              <w:spacing w:line="240" w:lineRule="auto"/>
              <w:ind w:firstLine="567"/>
              <w:rPr>
                <w:b w:val="1"/>
                <w:sz w:val="20"/>
                <w:szCs w:val="20"/>
              </w:rPr>
            </w:pPr>
            <w:r w:rsidDel="00000000" w:rsidR="00000000" w:rsidRPr="00000000">
              <w:rPr>
                <w:sz w:val="20"/>
                <w:szCs w:val="20"/>
                <w:rtl w:val="0"/>
              </w:rPr>
              <w:t xml:space="preserve">               :op1 "I-65")))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F">
            <w:pPr>
              <w:widowControl w:val="0"/>
              <w:spacing w:line="240" w:lineRule="auto"/>
              <w:ind w:firstLine="567"/>
              <w:rPr>
                <w:b w:val="1"/>
                <w:sz w:val="20"/>
                <w:szCs w:val="20"/>
              </w:rPr>
            </w:pPr>
            <w:r w:rsidDel="00000000" w:rsidR="00000000" w:rsidRPr="00000000">
              <w:rPr>
                <w:b w:val="1"/>
                <w:sz w:val="20"/>
                <w:szCs w:val="20"/>
                <w:rtl w:val="0"/>
              </w:rPr>
              <w:t xml:space="preserve">Example: Tôi lái xe đến Indianapolis trên đường I-65 </w:t>
            </w:r>
          </w:p>
          <w:p w:rsidR="00000000" w:rsidDel="00000000" w:rsidP="00000000" w:rsidRDefault="00000000" w:rsidRPr="00000000" w14:paraId="000003D0">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D1">
            <w:pPr>
              <w:widowControl w:val="0"/>
              <w:spacing w:line="240" w:lineRule="auto"/>
              <w:ind w:firstLine="567"/>
              <w:rPr>
                <w:sz w:val="20"/>
                <w:szCs w:val="20"/>
              </w:rPr>
            </w:pPr>
            <w:r w:rsidDel="00000000" w:rsidR="00000000" w:rsidRPr="00000000">
              <w:rPr>
                <w:sz w:val="20"/>
                <w:szCs w:val="20"/>
                <w:rtl w:val="0"/>
              </w:rPr>
              <w:t xml:space="preserve">(l / lái</w:t>
            </w:r>
          </w:p>
          <w:p w:rsidR="00000000" w:rsidDel="00000000" w:rsidP="00000000" w:rsidRDefault="00000000" w:rsidRPr="00000000" w14:paraId="000003D2">
            <w:pPr>
              <w:widowControl w:val="0"/>
              <w:spacing w:line="240" w:lineRule="auto"/>
              <w:ind w:firstLine="567"/>
              <w:rPr>
                <w:sz w:val="20"/>
                <w:szCs w:val="20"/>
              </w:rPr>
            </w:pPr>
            <w:r w:rsidDel="00000000" w:rsidR="00000000" w:rsidRPr="00000000">
              <w:rPr>
                <w:sz w:val="20"/>
                <w:szCs w:val="20"/>
                <w:rtl w:val="0"/>
              </w:rPr>
              <w:t xml:space="preserve">     :ARG0 (t / tôi)</w:t>
            </w:r>
          </w:p>
          <w:p w:rsidR="00000000" w:rsidDel="00000000" w:rsidP="00000000" w:rsidRDefault="00000000" w:rsidRPr="00000000" w14:paraId="000003D3">
            <w:pPr>
              <w:widowControl w:val="0"/>
              <w:spacing w:line="240" w:lineRule="auto"/>
              <w:ind w:firstLine="567"/>
              <w:rPr>
                <w:sz w:val="20"/>
                <w:szCs w:val="20"/>
              </w:rPr>
            </w:pPr>
            <w:r w:rsidDel="00000000" w:rsidR="00000000" w:rsidRPr="00000000">
              <w:rPr>
                <w:sz w:val="20"/>
                <w:szCs w:val="20"/>
                <w:rtl w:val="0"/>
              </w:rPr>
              <w:t xml:space="preserve">     :ARG1 (x / xe)</w:t>
            </w:r>
          </w:p>
          <w:p w:rsidR="00000000" w:rsidDel="00000000" w:rsidP="00000000" w:rsidRDefault="00000000" w:rsidRPr="00000000" w14:paraId="000003D4">
            <w:pPr>
              <w:widowControl w:val="0"/>
              <w:spacing w:line="240" w:lineRule="auto"/>
              <w:ind w:firstLine="567"/>
              <w:rPr>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destination</w:t>
            </w:r>
            <w:r w:rsidDel="00000000" w:rsidR="00000000" w:rsidRPr="00000000">
              <w:rPr>
                <w:sz w:val="20"/>
                <w:szCs w:val="20"/>
                <w:rtl w:val="0"/>
              </w:rPr>
              <w:t xml:space="preserve"> (c / city</w:t>
            </w:r>
          </w:p>
          <w:p w:rsidR="00000000" w:rsidDel="00000000" w:rsidP="00000000" w:rsidRDefault="00000000" w:rsidRPr="00000000" w14:paraId="000003D5">
            <w:pPr>
              <w:widowControl w:val="0"/>
              <w:spacing w:line="240" w:lineRule="auto"/>
              <w:ind w:firstLine="567"/>
              <w:rPr>
                <w:sz w:val="20"/>
                <w:szCs w:val="20"/>
              </w:rPr>
            </w:pPr>
            <w:r w:rsidDel="00000000" w:rsidR="00000000" w:rsidRPr="00000000">
              <w:rPr>
                <w:sz w:val="20"/>
                <w:szCs w:val="20"/>
                <w:rtl w:val="0"/>
              </w:rPr>
              <w:t xml:space="preserve">          :wiki "Indianapolis"</w:t>
            </w:r>
          </w:p>
          <w:p w:rsidR="00000000" w:rsidDel="00000000" w:rsidP="00000000" w:rsidRDefault="00000000" w:rsidRPr="00000000" w14:paraId="000003D6">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3D7">
            <w:pPr>
              <w:widowControl w:val="0"/>
              <w:spacing w:line="240" w:lineRule="auto"/>
              <w:ind w:firstLine="567"/>
              <w:rPr>
                <w:sz w:val="20"/>
                <w:szCs w:val="20"/>
              </w:rPr>
            </w:pPr>
            <w:r w:rsidDel="00000000" w:rsidR="00000000" w:rsidRPr="00000000">
              <w:rPr>
                <w:sz w:val="20"/>
                <w:szCs w:val="20"/>
                <w:rtl w:val="0"/>
              </w:rPr>
              <w:t xml:space="preserve">               :op1 "Indianapolis"))</w:t>
            </w:r>
          </w:p>
          <w:p w:rsidR="00000000" w:rsidDel="00000000" w:rsidP="00000000" w:rsidRDefault="00000000" w:rsidRPr="00000000" w14:paraId="000003D8">
            <w:pPr>
              <w:widowControl w:val="0"/>
              <w:spacing w:line="240" w:lineRule="auto"/>
              <w:ind w:firstLine="567"/>
              <w:rPr>
                <w:sz w:val="20"/>
                <w:szCs w:val="20"/>
              </w:rPr>
            </w:pPr>
            <w:r w:rsidDel="00000000" w:rsidR="00000000" w:rsidRPr="00000000">
              <w:rPr>
                <w:sz w:val="20"/>
                <w:szCs w:val="20"/>
                <w:rtl w:val="0"/>
              </w:rPr>
              <w:t xml:space="preserve">     :path (r / road</w:t>
            </w:r>
          </w:p>
          <w:p w:rsidR="00000000" w:rsidDel="00000000" w:rsidP="00000000" w:rsidRDefault="00000000" w:rsidRPr="00000000" w14:paraId="000003D9">
            <w:pPr>
              <w:widowControl w:val="0"/>
              <w:spacing w:line="240" w:lineRule="auto"/>
              <w:ind w:firstLine="567"/>
              <w:rPr>
                <w:sz w:val="20"/>
                <w:szCs w:val="20"/>
              </w:rPr>
            </w:pPr>
            <w:r w:rsidDel="00000000" w:rsidR="00000000" w:rsidRPr="00000000">
              <w:rPr>
                <w:sz w:val="20"/>
                <w:szCs w:val="20"/>
                <w:rtl w:val="0"/>
              </w:rPr>
              <w:t xml:space="preserve">          :wiki "Interstate_65"</w:t>
            </w:r>
          </w:p>
          <w:p w:rsidR="00000000" w:rsidDel="00000000" w:rsidP="00000000" w:rsidRDefault="00000000" w:rsidRPr="00000000" w14:paraId="000003DA">
            <w:pPr>
              <w:widowControl w:val="0"/>
              <w:spacing w:line="240" w:lineRule="auto"/>
              <w:ind w:firstLine="567"/>
              <w:rPr>
                <w:sz w:val="20"/>
                <w:szCs w:val="20"/>
              </w:rPr>
            </w:pPr>
            <w:r w:rsidDel="00000000" w:rsidR="00000000" w:rsidRPr="00000000">
              <w:rPr>
                <w:sz w:val="20"/>
                <w:szCs w:val="20"/>
                <w:rtl w:val="0"/>
              </w:rPr>
              <w:t xml:space="preserve">          :name (n2 / name</w:t>
            </w:r>
          </w:p>
          <w:p w:rsidR="00000000" w:rsidDel="00000000" w:rsidP="00000000" w:rsidRDefault="00000000" w:rsidRPr="00000000" w14:paraId="000003DB">
            <w:pPr>
              <w:widowControl w:val="0"/>
              <w:spacing w:line="240" w:lineRule="auto"/>
              <w:ind w:firstLine="567"/>
              <w:rPr>
                <w:b w:val="1"/>
                <w:sz w:val="20"/>
                <w:szCs w:val="20"/>
              </w:rPr>
            </w:pPr>
            <w:r w:rsidDel="00000000" w:rsidR="00000000" w:rsidRPr="00000000">
              <w:rPr>
                <w:sz w:val="20"/>
                <w:szCs w:val="20"/>
                <w:rtl w:val="0"/>
              </w:rPr>
              <w:t xml:space="preserve">               :op1 "I-65")))</w:t>
            </w: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3DC">
            <w:pPr>
              <w:widowControl w:val="0"/>
              <w:spacing w:line="240" w:lineRule="auto"/>
              <w:ind w:firstLine="567"/>
              <w:rPr>
                <w:b w:val="1"/>
                <w:sz w:val="20"/>
                <w:szCs w:val="20"/>
              </w:rPr>
            </w:pPr>
            <w:hyperlink w:anchor="bookmark=id.2jxsxqh">
              <w:r w:rsidDel="00000000" w:rsidR="00000000" w:rsidRPr="00000000">
                <w:rPr>
                  <w:b w:val="1"/>
                  <w:color w:val="1155cc"/>
                  <w:sz w:val="20"/>
                  <w:szCs w:val="20"/>
                  <w:u w:val="single"/>
                  <w:rtl w:val="0"/>
                </w:rPr>
                <w:t xml:space="preserve">Example: It 's extremely troublesome to get there via land .</w:t>
              </w:r>
            </w:hyperlink>
            <w:r w:rsidDel="00000000" w:rsidR="00000000" w:rsidRPr="00000000">
              <w:rPr>
                <w:b w:val="1"/>
                <w:sz w:val="20"/>
                <w:szCs w:val="20"/>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E">
            <w:pPr>
              <w:widowControl w:val="0"/>
              <w:spacing w:line="240" w:lineRule="auto"/>
              <w:ind w:firstLine="567"/>
              <w:rPr>
                <w:b w:val="1"/>
                <w:sz w:val="20"/>
                <w:szCs w:val="20"/>
              </w:rPr>
            </w:pPr>
            <w:r w:rsidDel="00000000" w:rsidR="00000000" w:rsidRPr="00000000">
              <w:rPr>
                <w:b w:val="1"/>
                <w:sz w:val="20"/>
                <w:szCs w:val="20"/>
                <w:rtl w:val="0"/>
              </w:rPr>
              <w:t xml:space="preserve">Example: I drove through the tunnel. </w:t>
            </w:r>
          </w:p>
          <w:p w:rsidR="00000000" w:rsidDel="00000000" w:rsidP="00000000" w:rsidRDefault="00000000" w:rsidRPr="00000000" w14:paraId="000003DF">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E0">
            <w:pPr>
              <w:widowControl w:val="0"/>
              <w:spacing w:line="240" w:lineRule="auto"/>
              <w:ind w:firstLine="567"/>
              <w:rPr>
                <w:sz w:val="20"/>
                <w:szCs w:val="20"/>
              </w:rPr>
            </w:pPr>
            <w:r w:rsidDel="00000000" w:rsidR="00000000" w:rsidRPr="00000000">
              <w:rPr>
                <w:sz w:val="20"/>
                <w:szCs w:val="20"/>
                <w:rtl w:val="0"/>
              </w:rPr>
              <w:t xml:space="preserve">(d / drive-01</w:t>
            </w:r>
          </w:p>
          <w:p w:rsidR="00000000" w:rsidDel="00000000" w:rsidP="00000000" w:rsidRDefault="00000000" w:rsidRPr="00000000" w14:paraId="000003E1">
            <w:pPr>
              <w:widowControl w:val="0"/>
              <w:spacing w:line="240" w:lineRule="auto"/>
              <w:ind w:firstLine="567"/>
              <w:rPr>
                <w:sz w:val="20"/>
                <w:szCs w:val="20"/>
              </w:rPr>
            </w:pPr>
            <w:r w:rsidDel="00000000" w:rsidR="00000000" w:rsidRPr="00000000">
              <w:rPr>
                <w:sz w:val="20"/>
                <w:szCs w:val="20"/>
                <w:rtl w:val="0"/>
              </w:rPr>
              <w:t xml:space="preserve">     :ARG0 (i / i)</w:t>
            </w:r>
          </w:p>
          <w:p w:rsidR="00000000" w:rsidDel="00000000" w:rsidP="00000000" w:rsidRDefault="00000000" w:rsidRPr="00000000" w14:paraId="000003E2">
            <w:pPr>
              <w:widowControl w:val="0"/>
              <w:spacing w:line="240" w:lineRule="auto"/>
              <w:ind w:firstLine="567"/>
              <w:rPr>
                <w:sz w:val="20"/>
                <w:szCs w:val="20"/>
              </w:rPr>
            </w:pPr>
            <w:r w:rsidDel="00000000" w:rsidR="00000000" w:rsidRPr="00000000">
              <w:rPr>
                <w:sz w:val="20"/>
                <w:szCs w:val="20"/>
                <w:rtl w:val="0"/>
              </w:rPr>
              <w:t xml:space="preserve">     :path (t / tunnel))</w:t>
            </w:r>
          </w:p>
        </w:tc>
        <w:tc>
          <w:tcPr>
            <w:shd w:fill="auto" w:val="clear"/>
            <w:tcMar>
              <w:top w:w="100.0" w:type="dxa"/>
              <w:left w:w="100.0" w:type="dxa"/>
              <w:bottom w:w="100.0" w:type="dxa"/>
              <w:right w:w="100.0" w:type="dxa"/>
            </w:tcMar>
          </w:tcPr>
          <w:p w:rsidR="00000000" w:rsidDel="00000000" w:rsidP="00000000" w:rsidRDefault="00000000" w:rsidRPr="00000000" w14:paraId="000003E3">
            <w:pPr>
              <w:widowControl w:val="0"/>
              <w:spacing w:line="240" w:lineRule="auto"/>
              <w:ind w:firstLine="567"/>
              <w:rPr>
                <w:b w:val="1"/>
                <w:sz w:val="20"/>
                <w:szCs w:val="20"/>
              </w:rPr>
            </w:pPr>
            <w:r w:rsidDel="00000000" w:rsidR="00000000" w:rsidRPr="00000000">
              <w:rPr>
                <w:b w:val="1"/>
                <w:sz w:val="20"/>
                <w:szCs w:val="20"/>
                <w:rtl w:val="0"/>
              </w:rPr>
              <w:t xml:space="preserve">Example: Tôi đã lái xe qua đường hầm. </w:t>
            </w:r>
          </w:p>
          <w:p w:rsidR="00000000" w:rsidDel="00000000" w:rsidP="00000000" w:rsidRDefault="00000000" w:rsidRPr="00000000" w14:paraId="000003E4">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E5">
            <w:pPr>
              <w:widowControl w:val="0"/>
              <w:spacing w:line="240" w:lineRule="auto"/>
              <w:ind w:firstLine="567"/>
              <w:rPr>
                <w:sz w:val="20"/>
                <w:szCs w:val="20"/>
              </w:rPr>
            </w:pPr>
            <w:r w:rsidDel="00000000" w:rsidR="00000000" w:rsidRPr="00000000">
              <w:rPr>
                <w:sz w:val="20"/>
                <w:szCs w:val="20"/>
                <w:rtl w:val="0"/>
              </w:rPr>
              <w:t xml:space="preserve">(l / lái</w:t>
            </w:r>
          </w:p>
          <w:p w:rsidR="00000000" w:rsidDel="00000000" w:rsidP="00000000" w:rsidRDefault="00000000" w:rsidRPr="00000000" w14:paraId="000003E6">
            <w:pPr>
              <w:widowControl w:val="0"/>
              <w:spacing w:line="240" w:lineRule="auto"/>
              <w:ind w:firstLine="567"/>
              <w:rPr>
                <w:sz w:val="20"/>
                <w:szCs w:val="20"/>
              </w:rPr>
            </w:pPr>
            <w:r w:rsidDel="00000000" w:rsidR="00000000" w:rsidRPr="00000000">
              <w:rPr>
                <w:sz w:val="20"/>
                <w:szCs w:val="20"/>
                <w:rtl w:val="0"/>
              </w:rPr>
              <w:t xml:space="preserve">     :ARG0 (t / tôi)</w:t>
            </w:r>
          </w:p>
          <w:p w:rsidR="00000000" w:rsidDel="00000000" w:rsidP="00000000" w:rsidRDefault="00000000" w:rsidRPr="00000000" w14:paraId="000003E7">
            <w:pPr>
              <w:widowControl w:val="0"/>
              <w:spacing w:line="240" w:lineRule="auto"/>
              <w:ind w:firstLine="567"/>
              <w:rPr>
                <w:sz w:val="20"/>
                <w:szCs w:val="20"/>
              </w:rPr>
            </w:pPr>
            <w:r w:rsidDel="00000000" w:rsidR="00000000" w:rsidRPr="00000000">
              <w:rPr>
                <w:sz w:val="20"/>
                <w:szCs w:val="20"/>
                <w:rtl w:val="0"/>
              </w:rPr>
              <w:t xml:space="preserve">     :ARG1 (x / xe)</w:t>
            </w:r>
          </w:p>
          <w:p w:rsidR="00000000" w:rsidDel="00000000" w:rsidP="00000000" w:rsidRDefault="00000000" w:rsidRPr="00000000" w14:paraId="000003E8">
            <w:pPr>
              <w:widowControl w:val="0"/>
              <w:spacing w:line="240" w:lineRule="auto"/>
              <w:ind w:firstLine="567"/>
              <w:rPr>
                <w:b w:val="1"/>
                <w:sz w:val="20"/>
                <w:szCs w:val="20"/>
              </w:rPr>
            </w:pPr>
            <w:r w:rsidDel="00000000" w:rsidR="00000000" w:rsidRPr="00000000">
              <w:rPr>
                <w:sz w:val="20"/>
                <w:szCs w:val="20"/>
                <w:rtl w:val="0"/>
              </w:rPr>
              <w:t xml:space="preserve">     :path (đ / đường hầm))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9">
            <w:pPr>
              <w:widowControl w:val="0"/>
              <w:spacing w:line="240" w:lineRule="auto"/>
              <w:ind w:firstLine="567"/>
              <w:rPr>
                <w:b w:val="1"/>
                <w:sz w:val="20"/>
                <w:szCs w:val="20"/>
              </w:rPr>
            </w:pPr>
            <w:r w:rsidDel="00000000" w:rsidR="00000000" w:rsidRPr="00000000">
              <w:rPr>
                <w:b w:val="1"/>
                <w:sz w:val="20"/>
                <w:szCs w:val="20"/>
                <w:rtl w:val="0"/>
              </w:rPr>
              <w:t xml:space="preserve">Example: We drove past the hotel. </w:t>
            </w:r>
          </w:p>
          <w:p w:rsidR="00000000" w:rsidDel="00000000" w:rsidP="00000000" w:rsidRDefault="00000000" w:rsidRPr="00000000" w14:paraId="000003EA">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EB">
            <w:pPr>
              <w:widowControl w:val="0"/>
              <w:spacing w:line="240" w:lineRule="auto"/>
              <w:ind w:firstLine="567"/>
              <w:rPr>
                <w:sz w:val="20"/>
                <w:szCs w:val="20"/>
              </w:rPr>
            </w:pPr>
            <w:r w:rsidDel="00000000" w:rsidR="00000000" w:rsidRPr="00000000">
              <w:rPr>
                <w:sz w:val="20"/>
                <w:szCs w:val="20"/>
                <w:rtl w:val="0"/>
              </w:rPr>
              <w:t xml:space="preserve">(d / drive-01</w:t>
            </w:r>
          </w:p>
          <w:p w:rsidR="00000000" w:rsidDel="00000000" w:rsidP="00000000" w:rsidRDefault="00000000" w:rsidRPr="00000000" w14:paraId="000003EC">
            <w:pPr>
              <w:widowControl w:val="0"/>
              <w:spacing w:line="240" w:lineRule="auto"/>
              <w:ind w:firstLine="567"/>
              <w:rPr>
                <w:sz w:val="20"/>
                <w:szCs w:val="20"/>
              </w:rPr>
            </w:pPr>
            <w:r w:rsidDel="00000000" w:rsidR="00000000" w:rsidRPr="00000000">
              <w:rPr>
                <w:sz w:val="20"/>
                <w:szCs w:val="20"/>
                <w:rtl w:val="0"/>
              </w:rPr>
              <w:t xml:space="preserve">     :ARG0 (w / we)</w:t>
            </w:r>
          </w:p>
          <w:p w:rsidR="00000000" w:rsidDel="00000000" w:rsidP="00000000" w:rsidRDefault="00000000" w:rsidRPr="00000000" w14:paraId="000003ED">
            <w:pPr>
              <w:widowControl w:val="0"/>
              <w:spacing w:line="240" w:lineRule="auto"/>
              <w:ind w:firstLine="567"/>
              <w:rPr>
                <w:sz w:val="20"/>
                <w:szCs w:val="20"/>
              </w:rPr>
            </w:pPr>
            <w:r w:rsidDel="00000000" w:rsidR="00000000" w:rsidRPr="00000000">
              <w:rPr>
                <w:sz w:val="20"/>
                <w:szCs w:val="20"/>
                <w:rtl w:val="0"/>
              </w:rPr>
              <w:t xml:space="preserve">     :path (p / past</w:t>
            </w:r>
          </w:p>
          <w:p w:rsidR="00000000" w:rsidDel="00000000" w:rsidP="00000000" w:rsidRDefault="00000000" w:rsidRPr="00000000" w14:paraId="000003EE">
            <w:pPr>
              <w:widowControl w:val="0"/>
              <w:spacing w:line="240" w:lineRule="auto"/>
              <w:ind w:firstLine="567"/>
              <w:rPr>
                <w:sz w:val="20"/>
                <w:szCs w:val="20"/>
              </w:rPr>
            </w:pPr>
            <w:r w:rsidDel="00000000" w:rsidR="00000000" w:rsidRPr="00000000">
              <w:rPr>
                <w:sz w:val="20"/>
                <w:szCs w:val="20"/>
                <w:rtl w:val="0"/>
              </w:rPr>
              <w:t xml:space="preserve">          :op1 (h / hotel)))</w:t>
            </w:r>
          </w:p>
        </w:tc>
        <w:tc>
          <w:tcPr>
            <w:shd w:fill="auto" w:val="clear"/>
            <w:tcMar>
              <w:top w:w="100.0" w:type="dxa"/>
              <w:left w:w="100.0" w:type="dxa"/>
              <w:bottom w:w="100.0" w:type="dxa"/>
              <w:right w:w="100.0" w:type="dxa"/>
            </w:tcMar>
          </w:tcPr>
          <w:p w:rsidR="00000000" w:rsidDel="00000000" w:rsidP="00000000" w:rsidRDefault="00000000" w:rsidRPr="00000000" w14:paraId="000003EF">
            <w:pPr>
              <w:widowControl w:val="0"/>
              <w:spacing w:line="240" w:lineRule="auto"/>
              <w:ind w:firstLine="567"/>
              <w:rPr>
                <w:b w:val="1"/>
                <w:sz w:val="20"/>
                <w:szCs w:val="20"/>
              </w:rPr>
            </w:pPr>
            <w:r w:rsidDel="00000000" w:rsidR="00000000" w:rsidRPr="00000000">
              <w:rPr>
                <w:b w:val="1"/>
                <w:sz w:val="20"/>
                <w:szCs w:val="20"/>
                <w:rtl w:val="0"/>
              </w:rPr>
              <w:t xml:space="preserve">Example: Chúng tôi lái xe qua khách sạn. </w:t>
            </w:r>
          </w:p>
          <w:p w:rsidR="00000000" w:rsidDel="00000000" w:rsidP="00000000" w:rsidRDefault="00000000" w:rsidRPr="00000000" w14:paraId="000003F0">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F1">
            <w:pPr>
              <w:widowControl w:val="0"/>
              <w:spacing w:line="240" w:lineRule="auto"/>
              <w:ind w:firstLine="567"/>
              <w:rPr>
                <w:sz w:val="20"/>
                <w:szCs w:val="20"/>
              </w:rPr>
            </w:pPr>
            <w:r w:rsidDel="00000000" w:rsidR="00000000" w:rsidRPr="00000000">
              <w:rPr>
                <w:sz w:val="20"/>
                <w:szCs w:val="20"/>
                <w:rtl w:val="0"/>
              </w:rPr>
              <w:t xml:space="preserve">(l / lái</w:t>
            </w:r>
          </w:p>
          <w:p w:rsidR="00000000" w:rsidDel="00000000" w:rsidP="00000000" w:rsidRDefault="00000000" w:rsidRPr="00000000" w14:paraId="000003F2">
            <w:pPr>
              <w:widowControl w:val="0"/>
              <w:spacing w:line="240" w:lineRule="auto"/>
              <w:ind w:firstLine="567"/>
              <w:rPr>
                <w:sz w:val="20"/>
                <w:szCs w:val="20"/>
              </w:rPr>
            </w:pPr>
            <w:r w:rsidDel="00000000" w:rsidR="00000000" w:rsidRPr="00000000">
              <w:rPr>
                <w:sz w:val="20"/>
                <w:szCs w:val="20"/>
                <w:rtl w:val="0"/>
              </w:rPr>
              <w:t xml:space="preserve">     :ARG0 (c / chúng tôi)</w:t>
            </w:r>
          </w:p>
          <w:p w:rsidR="00000000" w:rsidDel="00000000" w:rsidP="00000000" w:rsidRDefault="00000000" w:rsidRPr="00000000" w14:paraId="000003F3">
            <w:pPr>
              <w:widowControl w:val="0"/>
              <w:spacing w:line="240" w:lineRule="auto"/>
              <w:ind w:firstLine="567"/>
              <w:rPr>
                <w:sz w:val="20"/>
                <w:szCs w:val="20"/>
              </w:rPr>
            </w:pPr>
            <w:r w:rsidDel="00000000" w:rsidR="00000000" w:rsidRPr="00000000">
              <w:rPr>
                <w:sz w:val="20"/>
                <w:szCs w:val="20"/>
                <w:rtl w:val="0"/>
              </w:rPr>
              <w:t xml:space="preserve">     :ARG1 (x / xe)</w:t>
            </w:r>
          </w:p>
          <w:p w:rsidR="00000000" w:rsidDel="00000000" w:rsidP="00000000" w:rsidRDefault="00000000" w:rsidRPr="00000000" w14:paraId="000003F4">
            <w:pPr>
              <w:widowControl w:val="0"/>
              <w:spacing w:line="240" w:lineRule="auto"/>
              <w:ind w:firstLine="567"/>
              <w:rPr>
                <w:sz w:val="20"/>
                <w:szCs w:val="20"/>
              </w:rPr>
            </w:pPr>
            <w:r w:rsidDel="00000000" w:rsidR="00000000" w:rsidRPr="00000000">
              <w:rPr>
                <w:sz w:val="20"/>
                <w:szCs w:val="20"/>
                <w:rtl w:val="0"/>
              </w:rPr>
              <w:t xml:space="preserve">     :path (q / qua</w:t>
            </w:r>
          </w:p>
          <w:p w:rsidR="00000000" w:rsidDel="00000000" w:rsidP="00000000" w:rsidRDefault="00000000" w:rsidRPr="00000000" w14:paraId="000003F5">
            <w:pPr>
              <w:widowControl w:val="0"/>
              <w:spacing w:line="240" w:lineRule="auto"/>
              <w:ind w:firstLine="567"/>
              <w:rPr>
                <w:b w:val="1"/>
                <w:sz w:val="20"/>
                <w:szCs w:val="20"/>
              </w:rPr>
            </w:pPr>
            <w:r w:rsidDel="00000000" w:rsidR="00000000" w:rsidRPr="00000000">
              <w:rPr>
                <w:sz w:val="20"/>
                <w:szCs w:val="20"/>
                <w:rtl w:val="0"/>
              </w:rPr>
              <w:t xml:space="preserve">          :op1 (k / khách sạn)))</w:t>
            </w: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3F6">
            <w:pPr>
              <w:widowControl w:val="0"/>
              <w:spacing w:line="240" w:lineRule="auto"/>
              <w:ind w:firstLine="567"/>
              <w:rPr>
                <w:b w:val="1"/>
                <w:color w:val="ff0000"/>
                <w:sz w:val="20"/>
                <w:szCs w:val="20"/>
              </w:rPr>
            </w:pPr>
            <w:r w:rsidDel="00000000" w:rsidR="00000000" w:rsidRPr="00000000">
              <w:rPr>
                <w:b w:val="1"/>
                <w:color w:val="ff0000"/>
                <w:sz w:val="20"/>
                <w:szCs w:val="20"/>
                <w:rtl w:val="0"/>
              </w:rPr>
              <w:t xml:space="preserve">giới từ được giữ nguyên trong :path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F8">
            <w:pPr>
              <w:widowControl w:val="0"/>
              <w:spacing w:line="240" w:lineRule="auto"/>
              <w:ind w:firstLine="567"/>
              <w:rPr>
                <w:b w:val="1"/>
                <w:sz w:val="20"/>
                <w:szCs w:val="20"/>
              </w:rPr>
            </w:pPr>
            <w:r w:rsidDel="00000000" w:rsidR="00000000" w:rsidRPr="00000000">
              <w:rPr>
                <w:b w:val="1"/>
                <w:sz w:val="20"/>
                <w:szCs w:val="20"/>
                <w:rtl w:val="0"/>
              </w:rPr>
              <w:t xml:space="preserve">Example: The plane flew above us. </w:t>
            </w:r>
          </w:p>
          <w:p w:rsidR="00000000" w:rsidDel="00000000" w:rsidP="00000000" w:rsidRDefault="00000000" w:rsidRPr="00000000" w14:paraId="000003F9">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3FA">
            <w:pPr>
              <w:widowControl w:val="0"/>
              <w:spacing w:line="240" w:lineRule="auto"/>
              <w:ind w:firstLine="567"/>
              <w:rPr>
                <w:sz w:val="20"/>
                <w:szCs w:val="20"/>
              </w:rPr>
            </w:pPr>
            <w:r w:rsidDel="00000000" w:rsidR="00000000" w:rsidRPr="00000000">
              <w:rPr>
                <w:sz w:val="20"/>
                <w:szCs w:val="20"/>
                <w:rtl w:val="0"/>
              </w:rPr>
              <w:t xml:space="preserve">(f / fly-01</w:t>
            </w:r>
          </w:p>
          <w:p w:rsidR="00000000" w:rsidDel="00000000" w:rsidP="00000000" w:rsidRDefault="00000000" w:rsidRPr="00000000" w14:paraId="000003FB">
            <w:pPr>
              <w:widowControl w:val="0"/>
              <w:spacing w:line="240" w:lineRule="auto"/>
              <w:ind w:firstLine="567"/>
              <w:rPr>
                <w:sz w:val="20"/>
                <w:szCs w:val="20"/>
              </w:rPr>
            </w:pPr>
            <w:r w:rsidDel="00000000" w:rsidR="00000000" w:rsidRPr="00000000">
              <w:rPr>
                <w:sz w:val="20"/>
                <w:szCs w:val="20"/>
                <w:rtl w:val="0"/>
              </w:rPr>
              <w:t xml:space="preserve">     :ARG2 (p / plane)</w:t>
            </w:r>
          </w:p>
          <w:p w:rsidR="00000000" w:rsidDel="00000000" w:rsidP="00000000" w:rsidRDefault="00000000" w:rsidRPr="00000000" w14:paraId="000003FC">
            <w:pPr>
              <w:widowControl w:val="0"/>
              <w:spacing w:line="240" w:lineRule="auto"/>
              <w:ind w:firstLine="567"/>
              <w:rPr>
                <w:sz w:val="20"/>
                <w:szCs w:val="20"/>
              </w:rPr>
            </w:pPr>
            <w:r w:rsidDel="00000000" w:rsidR="00000000" w:rsidRPr="00000000">
              <w:rPr>
                <w:sz w:val="20"/>
                <w:szCs w:val="20"/>
                <w:rtl w:val="0"/>
              </w:rPr>
              <w:t xml:space="preserve">     :path (a / above</w:t>
            </w:r>
          </w:p>
          <w:p w:rsidR="00000000" w:rsidDel="00000000" w:rsidP="00000000" w:rsidRDefault="00000000" w:rsidRPr="00000000" w14:paraId="000003FD">
            <w:pPr>
              <w:widowControl w:val="0"/>
              <w:spacing w:line="240" w:lineRule="auto"/>
              <w:ind w:firstLine="567"/>
              <w:rPr>
                <w:sz w:val="20"/>
                <w:szCs w:val="20"/>
              </w:rPr>
            </w:pPr>
            <w:r w:rsidDel="00000000" w:rsidR="00000000" w:rsidRPr="00000000">
              <w:rPr>
                <w:sz w:val="20"/>
                <w:szCs w:val="20"/>
                <w:rtl w:val="0"/>
              </w:rPr>
              <w:t xml:space="preserve">          :op1 (w / we)))</w:t>
            </w:r>
          </w:p>
        </w:tc>
        <w:tc>
          <w:tcPr>
            <w:shd w:fill="auto" w:val="clear"/>
            <w:tcMar>
              <w:top w:w="100.0" w:type="dxa"/>
              <w:left w:w="100.0" w:type="dxa"/>
              <w:bottom w:w="100.0" w:type="dxa"/>
              <w:right w:w="100.0" w:type="dxa"/>
            </w:tcMar>
          </w:tcPr>
          <w:p w:rsidR="00000000" w:rsidDel="00000000" w:rsidP="00000000" w:rsidRDefault="00000000" w:rsidRPr="00000000" w14:paraId="000003FE">
            <w:pPr>
              <w:widowControl w:val="0"/>
              <w:spacing w:line="240" w:lineRule="auto"/>
              <w:ind w:firstLine="567"/>
              <w:rPr>
                <w:b w:val="1"/>
                <w:sz w:val="20"/>
                <w:szCs w:val="20"/>
              </w:rPr>
            </w:pPr>
            <w:r w:rsidDel="00000000" w:rsidR="00000000" w:rsidRPr="00000000">
              <w:rPr>
                <w:b w:val="1"/>
                <w:sz w:val="20"/>
                <w:szCs w:val="20"/>
                <w:rtl w:val="0"/>
              </w:rPr>
              <w:t xml:space="preserve">Example: Máy bay bay phía trên chúng tôi</w:t>
            </w:r>
          </w:p>
          <w:p w:rsidR="00000000" w:rsidDel="00000000" w:rsidP="00000000" w:rsidRDefault="00000000" w:rsidRPr="00000000" w14:paraId="000003FF">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400">
            <w:pPr>
              <w:widowControl w:val="0"/>
              <w:spacing w:line="240" w:lineRule="auto"/>
              <w:ind w:firstLine="567"/>
              <w:rPr>
                <w:sz w:val="20"/>
                <w:szCs w:val="20"/>
              </w:rPr>
            </w:pPr>
            <w:r w:rsidDel="00000000" w:rsidR="00000000" w:rsidRPr="00000000">
              <w:rPr>
                <w:sz w:val="20"/>
                <w:szCs w:val="20"/>
                <w:rtl w:val="0"/>
              </w:rPr>
              <w:t xml:space="preserve">(b / bay</w:t>
            </w:r>
          </w:p>
          <w:p w:rsidR="00000000" w:rsidDel="00000000" w:rsidP="00000000" w:rsidRDefault="00000000" w:rsidRPr="00000000" w14:paraId="00000401">
            <w:pPr>
              <w:widowControl w:val="0"/>
              <w:spacing w:line="240" w:lineRule="auto"/>
              <w:ind w:firstLine="567"/>
              <w:rPr>
                <w:sz w:val="20"/>
                <w:szCs w:val="20"/>
              </w:rPr>
            </w:pPr>
            <w:r w:rsidDel="00000000" w:rsidR="00000000" w:rsidRPr="00000000">
              <w:rPr>
                <w:sz w:val="20"/>
                <w:szCs w:val="20"/>
                <w:rtl w:val="0"/>
              </w:rPr>
              <w:t xml:space="preserve">     :ARG2 (m / máy bay)</w:t>
            </w:r>
          </w:p>
          <w:p w:rsidR="00000000" w:rsidDel="00000000" w:rsidP="00000000" w:rsidRDefault="00000000" w:rsidRPr="00000000" w14:paraId="00000402">
            <w:pPr>
              <w:widowControl w:val="0"/>
              <w:spacing w:line="240" w:lineRule="auto"/>
              <w:ind w:firstLine="567"/>
              <w:rPr>
                <w:sz w:val="20"/>
                <w:szCs w:val="20"/>
              </w:rPr>
            </w:pPr>
            <w:r w:rsidDel="00000000" w:rsidR="00000000" w:rsidRPr="00000000">
              <w:rPr>
                <w:sz w:val="20"/>
                <w:szCs w:val="20"/>
                <w:rtl w:val="0"/>
              </w:rPr>
              <w:t xml:space="preserve">     :path (t / trên</w:t>
            </w:r>
          </w:p>
          <w:p w:rsidR="00000000" w:rsidDel="00000000" w:rsidP="00000000" w:rsidRDefault="00000000" w:rsidRPr="00000000" w14:paraId="00000403">
            <w:pPr>
              <w:widowControl w:val="0"/>
              <w:spacing w:line="240" w:lineRule="auto"/>
              <w:ind w:firstLine="567"/>
              <w:rPr>
                <w:b w:val="1"/>
                <w:sz w:val="20"/>
                <w:szCs w:val="20"/>
              </w:rPr>
            </w:pPr>
            <w:r w:rsidDel="00000000" w:rsidR="00000000" w:rsidRPr="00000000">
              <w:rPr>
                <w:sz w:val="20"/>
                <w:szCs w:val="20"/>
                <w:rtl w:val="0"/>
              </w:rPr>
              <w:t xml:space="preserve">          :op1 (c / chúng tôi)))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04">
            <w:pPr>
              <w:widowControl w:val="0"/>
              <w:spacing w:line="240" w:lineRule="auto"/>
              <w:ind w:firstLine="567"/>
              <w:rPr>
                <w:b w:val="1"/>
                <w:sz w:val="20"/>
                <w:szCs w:val="20"/>
              </w:rPr>
            </w:pPr>
            <w:r w:rsidDel="00000000" w:rsidR="00000000" w:rsidRPr="00000000">
              <w:rPr>
                <w:b w:val="1"/>
                <w:sz w:val="20"/>
                <w:szCs w:val="20"/>
                <w:rtl w:val="0"/>
              </w:rPr>
              <w:t xml:space="preserve">Example: I threw the stone across the river. </w:t>
            </w:r>
          </w:p>
          <w:p w:rsidR="00000000" w:rsidDel="00000000" w:rsidP="00000000" w:rsidRDefault="00000000" w:rsidRPr="00000000" w14:paraId="00000405">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406">
            <w:pPr>
              <w:widowControl w:val="0"/>
              <w:spacing w:line="240" w:lineRule="auto"/>
              <w:ind w:firstLine="567"/>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t / throw-01</w:t>
            </w:r>
          </w:p>
          <w:p w:rsidR="00000000" w:rsidDel="00000000" w:rsidP="00000000" w:rsidRDefault="00000000" w:rsidRPr="00000000" w14:paraId="00000407">
            <w:pPr>
              <w:widowControl w:val="0"/>
              <w:spacing w:line="240" w:lineRule="auto"/>
              <w:ind w:firstLine="567"/>
              <w:rPr>
                <w:sz w:val="20"/>
                <w:szCs w:val="20"/>
              </w:rPr>
            </w:pPr>
            <w:r w:rsidDel="00000000" w:rsidR="00000000" w:rsidRPr="00000000">
              <w:rPr>
                <w:sz w:val="20"/>
                <w:szCs w:val="20"/>
                <w:rtl w:val="0"/>
              </w:rPr>
              <w:t xml:space="preserve">     :ARG0 (i / i)</w:t>
            </w:r>
          </w:p>
          <w:p w:rsidR="00000000" w:rsidDel="00000000" w:rsidP="00000000" w:rsidRDefault="00000000" w:rsidRPr="00000000" w14:paraId="00000408">
            <w:pPr>
              <w:widowControl w:val="0"/>
              <w:spacing w:line="240" w:lineRule="auto"/>
              <w:ind w:firstLine="567"/>
              <w:rPr>
                <w:sz w:val="20"/>
                <w:szCs w:val="20"/>
              </w:rPr>
            </w:pPr>
            <w:r w:rsidDel="00000000" w:rsidR="00000000" w:rsidRPr="00000000">
              <w:rPr>
                <w:sz w:val="20"/>
                <w:szCs w:val="20"/>
                <w:rtl w:val="0"/>
              </w:rPr>
              <w:t xml:space="preserve">     :ARG1 (s / stone)</w:t>
            </w:r>
          </w:p>
          <w:p w:rsidR="00000000" w:rsidDel="00000000" w:rsidP="00000000" w:rsidRDefault="00000000" w:rsidRPr="00000000" w14:paraId="00000409">
            <w:pPr>
              <w:widowControl w:val="0"/>
              <w:spacing w:line="240" w:lineRule="auto"/>
              <w:ind w:firstLine="567"/>
              <w:rPr>
                <w:sz w:val="20"/>
                <w:szCs w:val="20"/>
              </w:rPr>
            </w:pPr>
            <w:r w:rsidDel="00000000" w:rsidR="00000000" w:rsidRPr="00000000">
              <w:rPr>
                <w:sz w:val="20"/>
                <w:szCs w:val="20"/>
                <w:rtl w:val="0"/>
              </w:rPr>
              <w:t xml:space="preserve">     :path (a / across</w:t>
            </w:r>
          </w:p>
          <w:p w:rsidR="00000000" w:rsidDel="00000000" w:rsidP="00000000" w:rsidRDefault="00000000" w:rsidRPr="00000000" w14:paraId="0000040A">
            <w:pPr>
              <w:widowControl w:val="0"/>
              <w:spacing w:line="240" w:lineRule="auto"/>
              <w:ind w:firstLine="567"/>
              <w:rPr>
                <w:sz w:val="20"/>
                <w:szCs w:val="20"/>
              </w:rPr>
            </w:pPr>
            <w:r w:rsidDel="00000000" w:rsidR="00000000" w:rsidRPr="00000000">
              <w:rPr>
                <w:sz w:val="20"/>
                <w:szCs w:val="20"/>
                <w:rtl w:val="0"/>
              </w:rPr>
              <w:t xml:space="preserve">          :op1 (r / river)))</w:t>
            </w:r>
          </w:p>
        </w:tc>
        <w:tc>
          <w:tcPr>
            <w:shd w:fill="auto" w:val="clear"/>
            <w:tcMar>
              <w:top w:w="100.0" w:type="dxa"/>
              <w:left w:w="100.0" w:type="dxa"/>
              <w:bottom w:w="100.0" w:type="dxa"/>
              <w:right w:w="100.0" w:type="dxa"/>
            </w:tcMar>
          </w:tcPr>
          <w:p w:rsidR="00000000" w:rsidDel="00000000" w:rsidP="00000000" w:rsidRDefault="00000000" w:rsidRPr="00000000" w14:paraId="0000040B">
            <w:pPr>
              <w:widowControl w:val="0"/>
              <w:spacing w:line="240" w:lineRule="auto"/>
              <w:ind w:firstLine="567"/>
              <w:rPr>
                <w:b w:val="1"/>
                <w:sz w:val="20"/>
                <w:szCs w:val="20"/>
              </w:rPr>
            </w:pPr>
            <w:r w:rsidDel="00000000" w:rsidR="00000000" w:rsidRPr="00000000">
              <w:rPr>
                <w:b w:val="1"/>
                <w:sz w:val="20"/>
                <w:szCs w:val="20"/>
                <w:rtl w:val="0"/>
              </w:rPr>
              <w:t xml:space="preserve">Example: Tôi ném hòn đá qua sông. </w:t>
            </w:r>
          </w:p>
          <w:p w:rsidR="00000000" w:rsidDel="00000000" w:rsidP="00000000" w:rsidRDefault="00000000" w:rsidRPr="00000000" w14:paraId="0000040C">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40D">
            <w:pPr>
              <w:widowControl w:val="0"/>
              <w:spacing w:line="240" w:lineRule="auto"/>
              <w:ind w:firstLine="567"/>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n / ném</w:t>
            </w:r>
          </w:p>
          <w:p w:rsidR="00000000" w:rsidDel="00000000" w:rsidP="00000000" w:rsidRDefault="00000000" w:rsidRPr="00000000" w14:paraId="0000040E">
            <w:pPr>
              <w:widowControl w:val="0"/>
              <w:spacing w:line="240" w:lineRule="auto"/>
              <w:ind w:firstLine="567"/>
              <w:rPr>
                <w:sz w:val="20"/>
                <w:szCs w:val="20"/>
              </w:rPr>
            </w:pPr>
            <w:r w:rsidDel="00000000" w:rsidR="00000000" w:rsidRPr="00000000">
              <w:rPr>
                <w:sz w:val="20"/>
                <w:szCs w:val="20"/>
                <w:rtl w:val="0"/>
              </w:rPr>
              <w:t xml:space="preserve">     :ARG0 (t / tôi)</w:t>
            </w:r>
          </w:p>
          <w:p w:rsidR="00000000" w:rsidDel="00000000" w:rsidP="00000000" w:rsidRDefault="00000000" w:rsidRPr="00000000" w14:paraId="0000040F">
            <w:pPr>
              <w:widowControl w:val="0"/>
              <w:spacing w:line="240" w:lineRule="auto"/>
              <w:ind w:firstLine="567"/>
              <w:rPr>
                <w:sz w:val="20"/>
                <w:szCs w:val="20"/>
              </w:rPr>
            </w:pPr>
            <w:r w:rsidDel="00000000" w:rsidR="00000000" w:rsidRPr="00000000">
              <w:rPr>
                <w:sz w:val="20"/>
                <w:szCs w:val="20"/>
                <w:rtl w:val="0"/>
              </w:rPr>
              <w:t xml:space="preserve">     :ARG1 (đ / đá</w:t>
            </w:r>
          </w:p>
          <w:p w:rsidR="00000000" w:rsidDel="00000000" w:rsidP="00000000" w:rsidRDefault="00000000" w:rsidRPr="00000000" w14:paraId="00000410">
            <w:pPr>
              <w:widowControl w:val="0"/>
              <w:spacing w:line="240" w:lineRule="auto"/>
              <w:ind w:firstLine="567"/>
              <w:rPr>
                <w:sz w:val="20"/>
                <w:szCs w:val="20"/>
              </w:rPr>
            </w:pPr>
            <w:r w:rsidDel="00000000" w:rsidR="00000000" w:rsidRPr="00000000">
              <w:rPr>
                <w:sz w:val="20"/>
                <w:szCs w:val="20"/>
                <w:rtl w:val="0"/>
              </w:rPr>
              <w:t xml:space="preserve">         :mod (h / hòn))</w:t>
            </w:r>
          </w:p>
          <w:p w:rsidR="00000000" w:rsidDel="00000000" w:rsidP="00000000" w:rsidRDefault="00000000" w:rsidRPr="00000000" w14:paraId="00000411">
            <w:pPr>
              <w:widowControl w:val="0"/>
              <w:spacing w:line="240" w:lineRule="auto"/>
              <w:ind w:firstLine="567"/>
              <w:rPr>
                <w:sz w:val="20"/>
                <w:szCs w:val="20"/>
              </w:rPr>
            </w:pPr>
            <w:r w:rsidDel="00000000" w:rsidR="00000000" w:rsidRPr="00000000">
              <w:rPr>
                <w:sz w:val="20"/>
                <w:szCs w:val="20"/>
                <w:rtl w:val="0"/>
              </w:rPr>
              <w:t xml:space="preserve">     :path (q / qua</w:t>
            </w:r>
          </w:p>
          <w:p w:rsidR="00000000" w:rsidDel="00000000" w:rsidP="00000000" w:rsidRDefault="00000000" w:rsidRPr="00000000" w14:paraId="00000412">
            <w:pPr>
              <w:widowControl w:val="0"/>
              <w:spacing w:line="240" w:lineRule="auto"/>
              <w:ind w:firstLine="567"/>
              <w:rPr>
                <w:b w:val="1"/>
                <w:sz w:val="20"/>
                <w:szCs w:val="20"/>
              </w:rPr>
            </w:pPr>
            <w:r w:rsidDel="00000000" w:rsidR="00000000" w:rsidRPr="00000000">
              <w:rPr>
                <w:sz w:val="20"/>
                <w:szCs w:val="20"/>
                <w:rtl w:val="0"/>
              </w:rPr>
              <w:t xml:space="preserve">          :op1 (s / sông)))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3">
            <w:pPr>
              <w:widowControl w:val="0"/>
              <w:spacing w:line="240" w:lineRule="auto"/>
              <w:ind w:firstLine="567"/>
              <w:rPr>
                <w:b w:val="1"/>
                <w:sz w:val="20"/>
                <w:szCs w:val="20"/>
              </w:rPr>
            </w:pPr>
            <w:r w:rsidDel="00000000" w:rsidR="00000000" w:rsidRPr="00000000">
              <w:rPr>
                <w:b w:val="1"/>
                <w:sz w:val="20"/>
                <w:szCs w:val="20"/>
                <w:rtl w:val="0"/>
              </w:rPr>
              <w:t xml:space="preserve">Example: The plane flew over the Grand Canyon. </w:t>
            </w:r>
          </w:p>
          <w:p w:rsidR="00000000" w:rsidDel="00000000" w:rsidP="00000000" w:rsidRDefault="00000000" w:rsidRPr="00000000" w14:paraId="00000414">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415">
            <w:pPr>
              <w:widowControl w:val="0"/>
              <w:spacing w:line="240" w:lineRule="auto"/>
              <w:ind w:firstLine="567"/>
              <w:rPr>
                <w:sz w:val="20"/>
                <w:szCs w:val="20"/>
              </w:rPr>
            </w:pPr>
            <w:r w:rsidDel="00000000" w:rsidR="00000000" w:rsidRPr="00000000">
              <w:rPr>
                <w:sz w:val="20"/>
                <w:szCs w:val="20"/>
                <w:rtl w:val="0"/>
              </w:rPr>
              <w:t xml:space="preserve">(f / fly-01</w:t>
            </w:r>
          </w:p>
          <w:p w:rsidR="00000000" w:rsidDel="00000000" w:rsidP="00000000" w:rsidRDefault="00000000" w:rsidRPr="00000000" w14:paraId="00000416">
            <w:pPr>
              <w:widowControl w:val="0"/>
              <w:spacing w:line="240" w:lineRule="auto"/>
              <w:ind w:firstLine="567"/>
              <w:rPr>
                <w:sz w:val="20"/>
                <w:szCs w:val="20"/>
              </w:rPr>
            </w:pPr>
            <w:r w:rsidDel="00000000" w:rsidR="00000000" w:rsidRPr="00000000">
              <w:rPr>
                <w:sz w:val="20"/>
                <w:szCs w:val="20"/>
                <w:rtl w:val="0"/>
              </w:rPr>
              <w:t xml:space="preserve">     :ARG2 (p / plane)</w:t>
            </w:r>
          </w:p>
          <w:p w:rsidR="00000000" w:rsidDel="00000000" w:rsidP="00000000" w:rsidRDefault="00000000" w:rsidRPr="00000000" w14:paraId="00000417">
            <w:pPr>
              <w:widowControl w:val="0"/>
              <w:spacing w:line="240" w:lineRule="auto"/>
              <w:ind w:firstLine="567"/>
              <w:rPr>
                <w:sz w:val="20"/>
                <w:szCs w:val="20"/>
              </w:rPr>
            </w:pPr>
            <w:r w:rsidDel="00000000" w:rsidR="00000000" w:rsidRPr="00000000">
              <w:rPr>
                <w:sz w:val="20"/>
                <w:szCs w:val="20"/>
                <w:rtl w:val="0"/>
              </w:rPr>
              <w:t xml:space="preserve">     :path (o / over</w:t>
            </w:r>
          </w:p>
          <w:p w:rsidR="00000000" w:rsidDel="00000000" w:rsidP="00000000" w:rsidRDefault="00000000" w:rsidRPr="00000000" w14:paraId="00000418">
            <w:pPr>
              <w:widowControl w:val="0"/>
              <w:spacing w:line="240" w:lineRule="auto"/>
              <w:ind w:firstLine="567"/>
              <w:rPr>
                <w:sz w:val="20"/>
                <w:szCs w:val="20"/>
              </w:rPr>
            </w:pPr>
            <w:r w:rsidDel="00000000" w:rsidR="00000000" w:rsidRPr="00000000">
              <w:rPr>
                <w:sz w:val="20"/>
                <w:szCs w:val="20"/>
                <w:rtl w:val="0"/>
              </w:rPr>
              <w:t xml:space="preserve">         :op1 (c / canyon</w:t>
            </w:r>
          </w:p>
          <w:p w:rsidR="00000000" w:rsidDel="00000000" w:rsidP="00000000" w:rsidRDefault="00000000" w:rsidRPr="00000000" w14:paraId="00000419">
            <w:pPr>
              <w:widowControl w:val="0"/>
              <w:spacing w:line="240" w:lineRule="auto"/>
              <w:ind w:firstLine="567"/>
              <w:rPr>
                <w:sz w:val="20"/>
                <w:szCs w:val="20"/>
              </w:rPr>
            </w:pPr>
            <w:r w:rsidDel="00000000" w:rsidR="00000000" w:rsidRPr="00000000">
              <w:rPr>
                <w:sz w:val="20"/>
                <w:szCs w:val="20"/>
                <w:rtl w:val="0"/>
              </w:rPr>
              <w:t xml:space="preserve">            :wiki "Grand_Canyon"</w:t>
            </w:r>
          </w:p>
          <w:p w:rsidR="00000000" w:rsidDel="00000000" w:rsidP="00000000" w:rsidRDefault="00000000" w:rsidRPr="00000000" w14:paraId="0000041A">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41B">
            <w:pPr>
              <w:widowControl w:val="0"/>
              <w:spacing w:line="240" w:lineRule="auto"/>
              <w:ind w:firstLine="567"/>
              <w:rPr>
                <w:sz w:val="20"/>
                <w:szCs w:val="20"/>
              </w:rPr>
            </w:pPr>
            <w:r w:rsidDel="00000000" w:rsidR="00000000" w:rsidRPr="00000000">
              <w:rPr>
                <w:sz w:val="20"/>
                <w:szCs w:val="20"/>
                <w:rtl w:val="0"/>
              </w:rPr>
              <w:t xml:space="preserve">               :op1 "Grand"</w:t>
            </w:r>
          </w:p>
          <w:p w:rsidR="00000000" w:rsidDel="00000000" w:rsidP="00000000" w:rsidRDefault="00000000" w:rsidRPr="00000000" w14:paraId="0000041C">
            <w:pPr>
              <w:widowControl w:val="0"/>
              <w:spacing w:line="240" w:lineRule="auto"/>
              <w:ind w:firstLine="567"/>
              <w:rPr>
                <w:sz w:val="20"/>
                <w:szCs w:val="20"/>
              </w:rPr>
            </w:pPr>
            <w:r w:rsidDel="00000000" w:rsidR="00000000" w:rsidRPr="00000000">
              <w:rPr>
                <w:sz w:val="20"/>
                <w:szCs w:val="20"/>
                <w:rtl w:val="0"/>
              </w:rPr>
              <w:t xml:space="preserve">               :op2 "Canyon"))))</w:t>
            </w:r>
          </w:p>
        </w:tc>
        <w:tc>
          <w:tcPr>
            <w:shd w:fill="auto" w:val="clear"/>
            <w:tcMar>
              <w:top w:w="100.0" w:type="dxa"/>
              <w:left w:w="100.0" w:type="dxa"/>
              <w:bottom w:w="100.0" w:type="dxa"/>
              <w:right w:w="100.0" w:type="dxa"/>
            </w:tcMar>
          </w:tcPr>
          <w:p w:rsidR="00000000" w:rsidDel="00000000" w:rsidP="00000000" w:rsidRDefault="00000000" w:rsidRPr="00000000" w14:paraId="0000041D">
            <w:pPr>
              <w:widowControl w:val="0"/>
              <w:spacing w:line="240" w:lineRule="auto"/>
              <w:ind w:firstLine="567"/>
              <w:rPr>
                <w:b w:val="1"/>
                <w:sz w:val="20"/>
                <w:szCs w:val="20"/>
              </w:rPr>
            </w:pPr>
            <w:r w:rsidDel="00000000" w:rsidR="00000000" w:rsidRPr="00000000">
              <w:rPr>
                <w:b w:val="1"/>
                <w:sz w:val="20"/>
                <w:szCs w:val="20"/>
                <w:rtl w:val="0"/>
              </w:rPr>
              <w:t xml:space="preserve">Example: Máy bay bay qua Grand Canyon. </w:t>
            </w:r>
          </w:p>
          <w:p w:rsidR="00000000" w:rsidDel="00000000" w:rsidP="00000000" w:rsidRDefault="00000000" w:rsidRPr="00000000" w14:paraId="0000041E">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41F">
            <w:pPr>
              <w:widowControl w:val="0"/>
              <w:spacing w:line="240" w:lineRule="auto"/>
              <w:ind w:firstLine="567"/>
              <w:rPr>
                <w:sz w:val="20"/>
                <w:szCs w:val="20"/>
              </w:rPr>
            </w:pPr>
            <w:r w:rsidDel="00000000" w:rsidR="00000000" w:rsidRPr="00000000">
              <w:rPr>
                <w:sz w:val="20"/>
                <w:szCs w:val="20"/>
                <w:rtl w:val="0"/>
              </w:rPr>
              <w:t xml:space="preserve">(b / bay</w:t>
            </w:r>
          </w:p>
          <w:p w:rsidR="00000000" w:rsidDel="00000000" w:rsidP="00000000" w:rsidRDefault="00000000" w:rsidRPr="00000000" w14:paraId="00000420">
            <w:pPr>
              <w:widowControl w:val="0"/>
              <w:spacing w:line="240" w:lineRule="auto"/>
              <w:ind w:firstLine="567"/>
              <w:rPr>
                <w:sz w:val="20"/>
                <w:szCs w:val="20"/>
              </w:rPr>
            </w:pPr>
            <w:r w:rsidDel="00000000" w:rsidR="00000000" w:rsidRPr="00000000">
              <w:rPr>
                <w:sz w:val="20"/>
                <w:szCs w:val="20"/>
                <w:rtl w:val="0"/>
              </w:rPr>
              <w:t xml:space="preserve">     :ARG2 (m / máy bay)</w:t>
            </w:r>
          </w:p>
          <w:p w:rsidR="00000000" w:rsidDel="00000000" w:rsidP="00000000" w:rsidRDefault="00000000" w:rsidRPr="00000000" w14:paraId="00000421">
            <w:pPr>
              <w:widowControl w:val="0"/>
              <w:spacing w:line="240" w:lineRule="auto"/>
              <w:ind w:firstLine="567"/>
              <w:rPr>
                <w:sz w:val="20"/>
                <w:szCs w:val="20"/>
              </w:rPr>
            </w:pPr>
            <w:r w:rsidDel="00000000" w:rsidR="00000000" w:rsidRPr="00000000">
              <w:rPr>
                <w:sz w:val="20"/>
                <w:szCs w:val="20"/>
                <w:rtl w:val="0"/>
              </w:rPr>
              <w:t xml:space="preserve">     :path (q / qua</w:t>
            </w:r>
          </w:p>
          <w:p w:rsidR="00000000" w:rsidDel="00000000" w:rsidP="00000000" w:rsidRDefault="00000000" w:rsidRPr="00000000" w14:paraId="00000422">
            <w:pPr>
              <w:widowControl w:val="0"/>
              <w:spacing w:line="240" w:lineRule="auto"/>
              <w:ind w:firstLine="567"/>
              <w:rPr>
                <w:sz w:val="20"/>
                <w:szCs w:val="20"/>
              </w:rPr>
            </w:pPr>
            <w:r w:rsidDel="00000000" w:rsidR="00000000" w:rsidRPr="00000000">
              <w:rPr>
                <w:sz w:val="20"/>
                <w:szCs w:val="20"/>
                <w:rtl w:val="0"/>
              </w:rPr>
              <w:t xml:space="preserve">         :op1 (c / canyon</w:t>
            </w:r>
          </w:p>
          <w:p w:rsidR="00000000" w:rsidDel="00000000" w:rsidP="00000000" w:rsidRDefault="00000000" w:rsidRPr="00000000" w14:paraId="00000423">
            <w:pPr>
              <w:widowControl w:val="0"/>
              <w:spacing w:line="240" w:lineRule="auto"/>
              <w:ind w:firstLine="567"/>
              <w:rPr>
                <w:sz w:val="20"/>
                <w:szCs w:val="20"/>
              </w:rPr>
            </w:pPr>
            <w:r w:rsidDel="00000000" w:rsidR="00000000" w:rsidRPr="00000000">
              <w:rPr>
                <w:sz w:val="20"/>
                <w:szCs w:val="20"/>
                <w:rtl w:val="0"/>
              </w:rPr>
              <w:t xml:space="preserve">            :wiki "Grand_Canyon"</w:t>
            </w:r>
          </w:p>
          <w:p w:rsidR="00000000" w:rsidDel="00000000" w:rsidP="00000000" w:rsidRDefault="00000000" w:rsidRPr="00000000" w14:paraId="00000424">
            <w:pPr>
              <w:widowControl w:val="0"/>
              <w:spacing w:line="240" w:lineRule="auto"/>
              <w:ind w:firstLine="567"/>
              <w:rPr>
                <w:sz w:val="20"/>
                <w:szCs w:val="20"/>
              </w:rPr>
            </w:pPr>
            <w:r w:rsidDel="00000000" w:rsidR="00000000" w:rsidRPr="00000000">
              <w:rPr>
                <w:sz w:val="20"/>
                <w:szCs w:val="20"/>
                <w:rtl w:val="0"/>
              </w:rPr>
              <w:t xml:space="preserve">            :name (n / name</w:t>
            </w:r>
          </w:p>
          <w:p w:rsidR="00000000" w:rsidDel="00000000" w:rsidP="00000000" w:rsidRDefault="00000000" w:rsidRPr="00000000" w14:paraId="00000425">
            <w:pPr>
              <w:widowControl w:val="0"/>
              <w:spacing w:line="240" w:lineRule="auto"/>
              <w:ind w:firstLine="567"/>
              <w:rPr>
                <w:sz w:val="20"/>
                <w:szCs w:val="20"/>
              </w:rPr>
            </w:pPr>
            <w:r w:rsidDel="00000000" w:rsidR="00000000" w:rsidRPr="00000000">
              <w:rPr>
                <w:sz w:val="20"/>
                <w:szCs w:val="20"/>
                <w:rtl w:val="0"/>
              </w:rPr>
              <w:t xml:space="preserve">               :op1 "Grand"</w:t>
            </w:r>
          </w:p>
          <w:p w:rsidR="00000000" w:rsidDel="00000000" w:rsidP="00000000" w:rsidRDefault="00000000" w:rsidRPr="00000000" w14:paraId="00000426">
            <w:pPr>
              <w:widowControl w:val="0"/>
              <w:spacing w:line="240" w:lineRule="auto"/>
              <w:ind w:firstLine="567"/>
              <w:rPr>
                <w:b w:val="1"/>
                <w:sz w:val="20"/>
                <w:szCs w:val="20"/>
              </w:rPr>
            </w:pPr>
            <w:r w:rsidDel="00000000" w:rsidR="00000000" w:rsidRPr="00000000">
              <w:rPr>
                <w:sz w:val="20"/>
                <w:szCs w:val="20"/>
                <w:rtl w:val="0"/>
              </w:rPr>
              <w:t xml:space="preserve">               :op2 "Canyon"))))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7">
            <w:pPr>
              <w:widowControl w:val="0"/>
              <w:spacing w:line="240" w:lineRule="auto"/>
              <w:ind w:firstLine="567"/>
              <w:rPr>
                <w:b w:val="1"/>
                <w:sz w:val="20"/>
                <w:szCs w:val="20"/>
              </w:rPr>
            </w:pPr>
            <w:r w:rsidDel="00000000" w:rsidR="00000000" w:rsidRPr="00000000">
              <w:rPr>
                <w:b w:val="1"/>
                <w:sz w:val="20"/>
                <w:szCs w:val="20"/>
                <w:rtl w:val="0"/>
              </w:rPr>
              <w:t xml:space="preserve">Example: The highway runs alongside the river. </w:t>
            </w:r>
          </w:p>
          <w:p w:rsidR="00000000" w:rsidDel="00000000" w:rsidP="00000000" w:rsidRDefault="00000000" w:rsidRPr="00000000" w14:paraId="00000428">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429">
            <w:pPr>
              <w:widowControl w:val="0"/>
              <w:spacing w:line="240" w:lineRule="auto"/>
              <w:ind w:firstLine="567"/>
              <w:rPr>
                <w:sz w:val="20"/>
                <w:szCs w:val="20"/>
              </w:rPr>
            </w:pPr>
            <w:r w:rsidDel="00000000" w:rsidR="00000000" w:rsidRPr="00000000">
              <w:rPr>
                <w:sz w:val="20"/>
                <w:szCs w:val="20"/>
                <w:rtl w:val="0"/>
              </w:rPr>
              <w:t xml:space="preserve">(r / run-04</w:t>
            </w:r>
          </w:p>
          <w:p w:rsidR="00000000" w:rsidDel="00000000" w:rsidP="00000000" w:rsidRDefault="00000000" w:rsidRPr="00000000" w14:paraId="0000042A">
            <w:pPr>
              <w:widowControl w:val="0"/>
              <w:spacing w:line="240" w:lineRule="auto"/>
              <w:ind w:firstLine="567"/>
              <w:rPr>
                <w:sz w:val="20"/>
                <w:szCs w:val="20"/>
              </w:rPr>
            </w:pPr>
            <w:r w:rsidDel="00000000" w:rsidR="00000000" w:rsidRPr="00000000">
              <w:rPr>
                <w:sz w:val="20"/>
                <w:szCs w:val="20"/>
                <w:rtl w:val="0"/>
              </w:rPr>
              <w:t xml:space="preserve">     :ARG1 (h / highway)</w:t>
            </w:r>
          </w:p>
          <w:p w:rsidR="00000000" w:rsidDel="00000000" w:rsidP="00000000" w:rsidRDefault="00000000" w:rsidRPr="00000000" w14:paraId="0000042B">
            <w:pPr>
              <w:widowControl w:val="0"/>
              <w:spacing w:line="240" w:lineRule="auto"/>
              <w:ind w:firstLine="567"/>
              <w:rPr>
                <w:sz w:val="20"/>
                <w:szCs w:val="20"/>
              </w:rPr>
            </w:pPr>
            <w:r w:rsidDel="00000000" w:rsidR="00000000" w:rsidRPr="00000000">
              <w:rPr>
                <w:sz w:val="20"/>
                <w:szCs w:val="20"/>
                <w:rtl w:val="0"/>
              </w:rPr>
              <w:t xml:space="preserve">     :path (a / alongside</w:t>
            </w:r>
          </w:p>
          <w:p w:rsidR="00000000" w:rsidDel="00000000" w:rsidP="00000000" w:rsidRDefault="00000000" w:rsidRPr="00000000" w14:paraId="0000042C">
            <w:pPr>
              <w:widowControl w:val="0"/>
              <w:spacing w:line="240" w:lineRule="auto"/>
              <w:ind w:firstLine="567"/>
              <w:rPr>
                <w:sz w:val="20"/>
                <w:szCs w:val="20"/>
              </w:rPr>
            </w:pPr>
            <w:r w:rsidDel="00000000" w:rsidR="00000000" w:rsidRPr="00000000">
              <w:rPr>
                <w:sz w:val="20"/>
                <w:szCs w:val="20"/>
                <w:rtl w:val="0"/>
              </w:rPr>
              <w:t xml:space="preserve">          :op1 (r2 / river)))</w:t>
            </w:r>
          </w:p>
        </w:tc>
        <w:tc>
          <w:tcPr>
            <w:shd w:fill="auto" w:val="clear"/>
            <w:tcMar>
              <w:top w:w="100.0" w:type="dxa"/>
              <w:left w:w="100.0" w:type="dxa"/>
              <w:bottom w:w="100.0" w:type="dxa"/>
              <w:right w:w="100.0" w:type="dxa"/>
            </w:tcMar>
          </w:tcPr>
          <w:p w:rsidR="00000000" w:rsidDel="00000000" w:rsidP="00000000" w:rsidRDefault="00000000" w:rsidRPr="00000000" w14:paraId="0000042D">
            <w:pPr>
              <w:widowControl w:val="0"/>
              <w:spacing w:line="240" w:lineRule="auto"/>
              <w:ind w:firstLine="567"/>
              <w:rPr>
                <w:b w:val="1"/>
                <w:sz w:val="20"/>
                <w:szCs w:val="20"/>
              </w:rPr>
            </w:pPr>
            <w:r w:rsidDel="00000000" w:rsidR="00000000" w:rsidRPr="00000000">
              <w:rPr>
                <w:b w:val="1"/>
                <w:sz w:val="20"/>
                <w:szCs w:val="20"/>
                <w:rtl w:val="0"/>
              </w:rPr>
              <w:t xml:space="preserve">Example: Đường cao tốc chạy dọc theo sông. </w:t>
            </w:r>
          </w:p>
          <w:p w:rsidR="00000000" w:rsidDel="00000000" w:rsidP="00000000" w:rsidRDefault="00000000" w:rsidRPr="00000000" w14:paraId="0000042E">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42F">
            <w:pPr>
              <w:widowControl w:val="0"/>
              <w:spacing w:line="240" w:lineRule="auto"/>
              <w:ind w:firstLine="567"/>
              <w:rPr>
                <w:sz w:val="20"/>
                <w:szCs w:val="20"/>
              </w:rPr>
            </w:pPr>
            <w:r w:rsidDel="00000000" w:rsidR="00000000" w:rsidRPr="00000000">
              <w:rPr>
                <w:sz w:val="20"/>
                <w:szCs w:val="20"/>
                <w:rtl w:val="0"/>
              </w:rPr>
              <w:t xml:space="preserve">(c / chạy</w:t>
            </w:r>
          </w:p>
          <w:p w:rsidR="00000000" w:rsidDel="00000000" w:rsidP="00000000" w:rsidRDefault="00000000" w:rsidRPr="00000000" w14:paraId="00000430">
            <w:pPr>
              <w:widowControl w:val="0"/>
              <w:spacing w:line="240" w:lineRule="auto"/>
              <w:ind w:firstLine="567"/>
              <w:rPr>
                <w:sz w:val="20"/>
                <w:szCs w:val="20"/>
              </w:rPr>
            </w:pPr>
            <w:r w:rsidDel="00000000" w:rsidR="00000000" w:rsidRPr="00000000">
              <w:rPr>
                <w:sz w:val="20"/>
                <w:szCs w:val="20"/>
                <w:rtl w:val="0"/>
              </w:rPr>
              <w:t xml:space="preserve">     :ARG1 (đ / đường cao tốc)</w:t>
            </w:r>
          </w:p>
          <w:p w:rsidR="00000000" w:rsidDel="00000000" w:rsidP="00000000" w:rsidRDefault="00000000" w:rsidRPr="00000000" w14:paraId="00000431">
            <w:pPr>
              <w:widowControl w:val="0"/>
              <w:spacing w:line="240" w:lineRule="auto"/>
              <w:ind w:firstLine="567"/>
              <w:rPr>
                <w:sz w:val="20"/>
                <w:szCs w:val="20"/>
              </w:rPr>
            </w:pPr>
            <w:r w:rsidDel="00000000" w:rsidR="00000000" w:rsidRPr="00000000">
              <w:rPr>
                <w:sz w:val="20"/>
                <w:szCs w:val="20"/>
                <w:rtl w:val="0"/>
              </w:rPr>
              <w:t xml:space="preserve">     :path (d / dọc</w:t>
            </w:r>
          </w:p>
          <w:p w:rsidR="00000000" w:rsidDel="00000000" w:rsidP="00000000" w:rsidRDefault="00000000" w:rsidRPr="00000000" w14:paraId="00000432">
            <w:pPr>
              <w:widowControl w:val="0"/>
              <w:spacing w:line="240" w:lineRule="auto"/>
              <w:ind w:firstLine="567"/>
              <w:rPr>
                <w:sz w:val="20"/>
                <w:szCs w:val="20"/>
              </w:rPr>
            </w:pPr>
            <w:r w:rsidDel="00000000" w:rsidR="00000000" w:rsidRPr="00000000">
              <w:rPr>
                <w:sz w:val="20"/>
                <w:szCs w:val="20"/>
                <w:rtl w:val="0"/>
              </w:rPr>
              <w:t xml:space="preserve">          :op1 (s / sông)))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3">
            <w:pPr>
              <w:widowControl w:val="0"/>
              <w:spacing w:line="240" w:lineRule="auto"/>
              <w:ind w:firstLine="567"/>
              <w:rPr>
                <w:b w:val="1"/>
                <w:sz w:val="20"/>
                <w:szCs w:val="20"/>
              </w:rPr>
            </w:pPr>
            <w:r w:rsidDel="00000000" w:rsidR="00000000" w:rsidRPr="00000000">
              <w:rPr>
                <w:b w:val="1"/>
                <w:sz w:val="20"/>
                <w:szCs w:val="20"/>
                <w:rtl w:val="0"/>
              </w:rPr>
              <w:t xml:space="preserve">Example: I ran around the track. </w:t>
            </w:r>
          </w:p>
          <w:p w:rsidR="00000000" w:rsidDel="00000000" w:rsidP="00000000" w:rsidRDefault="00000000" w:rsidRPr="00000000" w14:paraId="00000434">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435">
            <w:pPr>
              <w:widowControl w:val="0"/>
              <w:spacing w:line="240" w:lineRule="auto"/>
              <w:ind w:firstLine="567"/>
              <w:rPr>
                <w:sz w:val="20"/>
                <w:szCs w:val="20"/>
              </w:rPr>
            </w:pPr>
            <w:r w:rsidDel="00000000" w:rsidR="00000000" w:rsidRPr="00000000">
              <w:rPr>
                <w:sz w:val="20"/>
                <w:szCs w:val="20"/>
                <w:rtl w:val="0"/>
              </w:rPr>
              <w:t xml:space="preserve">(r / run-02</w:t>
            </w:r>
          </w:p>
          <w:p w:rsidR="00000000" w:rsidDel="00000000" w:rsidP="00000000" w:rsidRDefault="00000000" w:rsidRPr="00000000" w14:paraId="00000436">
            <w:pPr>
              <w:widowControl w:val="0"/>
              <w:spacing w:line="240" w:lineRule="auto"/>
              <w:ind w:firstLine="567"/>
              <w:rPr>
                <w:sz w:val="20"/>
                <w:szCs w:val="20"/>
              </w:rPr>
            </w:pPr>
            <w:r w:rsidDel="00000000" w:rsidR="00000000" w:rsidRPr="00000000">
              <w:rPr>
                <w:sz w:val="20"/>
                <w:szCs w:val="20"/>
                <w:rtl w:val="0"/>
              </w:rPr>
              <w:t xml:space="preserve">     :ARG0 (i / i)</w:t>
            </w:r>
          </w:p>
          <w:p w:rsidR="00000000" w:rsidDel="00000000" w:rsidP="00000000" w:rsidRDefault="00000000" w:rsidRPr="00000000" w14:paraId="00000437">
            <w:pPr>
              <w:widowControl w:val="0"/>
              <w:spacing w:line="240" w:lineRule="auto"/>
              <w:ind w:firstLine="567"/>
              <w:rPr>
                <w:sz w:val="20"/>
                <w:szCs w:val="20"/>
              </w:rPr>
            </w:pPr>
            <w:r w:rsidDel="00000000" w:rsidR="00000000" w:rsidRPr="00000000">
              <w:rPr>
                <w:sz w:val="20"/>
                <w:szCs w:val="20"/>
                <w:rtl w:val="0"/>
              </w:rPr>
              <w:t xml:space="preserve">     :path (a / around</w:t>
            </w:r>
          </w:p>
          <w:p w:rsidR="00000000" w:rsidDel="00000000" w:rsidP="00000000" w:rsidRDefault="00000000" w:rsidRPr="00000000" w14:paraId="00000438">
            <w:pPr>
              <w:widowControl w:val="0"/>
              <w:spacing w:line="240" w:lineRule="auto"/>
              <w:ind w:firstLine="567"/>
              <w:rPr>
                <w:sz w:val="20"/>
                <w:szCs w:val="20"/>
              </w:rPr>
            </w:pPr>
            <w:r w:rsidDel="00000000" w:rsidR="00000000" w:rsidRPr="00000000">
              <w:rPr>
                <w:sz w:val="20"/>
                <w:szCs w:val="20"/>
                <w:rtl w:val="0"/>
              </w:rPr>
              <w:t xml:space="preserve">          :op1 (t / track)))</w:t>
            </w:r>
          </w:p>
        </w:tc>
        <w:tc>
          <w:tcPr>
            <w:shd w:fill="auto" w:val="clear"/>
            <w:tcMar>
              <w:top w:w="100.0" w:type="dxa"/>
              <w:left w:w="100.0" w:type="dxa"/>
              <w:bottom w:w="100.0" w:type="dxa"/>
              <w:right w:w="100.0" w:type="dxa"/>
            </w:tcMar>
          </w:tcPr>
          <w:p w:rsidR="00000000" w:rsidDel="00000000" w:rsidP="00000000" w:rsidRDefault="00000000" w:rsidRPr="00000000" w14:paraId="00000439">
            <w:pPr>
              <w:widowControl w:val="0"/>
              <w:spacing w:line="240" w:lineRule="auto"/>
              <w:ind w:firstLine="567"/>
              <w:rPr>
                <w:b w:val="1"/>
                <w:sz w:val="20"/>
                <w:szCs w:val="20"/>
              </w:rPr>
            </w:pPr>
            <w:r w:rsidDel="00000000" w:rsidR="00000000" w:rsidRPr="00000000">
              <w:rPr>
                <w:b w:val="1"/>
                <w:sz w:val="20"/>
                <w:szCs w:val="20"/>
                <w:rtl w:val="0"/>
              </w:rPr>
              <w:t xml:space="preserve">Example: Tôi chạy quanh đường đua. </w:t>
            </w:r>
          </w:p>
          <w:p w:rsidR="00000000" w:rsidDel="00000000" w:rsidP="00000000" w:rsidRDefault="00000000" w:rsidRPr="00000000" w14:paraId="0000043A">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43B">
            <w:pPr>
              <w:widowControl w:val="0"/>
              <w:spacing w:line="240" w:lineRule="auto"/>
              <w:ind w:firstLine="567"/>
              <w:rPr>
                <w:sz w:val="20"/>
                <w:szCs w:val="20"/>
              </w:rPr>
            </w:pPr>
            <w:r w:rsidDel="00000000" w:rsidR="00000000" w:rsidRPr="00000000">
              <w:rPr>
                <w:sz w:val="20"/>
                <w:szCs w:val="20"/>
                <w:rtl w:val="0"/>
              </w:rPr>
              <w:t xml:space="preserve">(c / chạy</w:t>
            </w:r>
          </w:p>
          <w:p w:rsidR="00000000" w:rsidDel="00000000" w:rsidP="00000000" w:rsidRDefault="00000000" w:rsidRPr="00000000" w14:paraId="0000043C">
            <w:pPr>
              <w:widowControl w:val="0"/>
              <w:spacing w:line="240" w:lineRule="auto"/>
              <w:ind w:firstLine="567"/>
              <w:rPr>
                <w:sz w:val="20"/>
                <w:szCs w:val="20"/>
              </w:rPr>
            </w:pPr>
            <w:r w:rsidDel="00000000" w:rsidR="00000000" w:rsidRPr="00000000">
              <w:rPr>
                <w:sz w:val="20"/>
                <w:szCs w:val="20"/>
                <w:rtl w:val="0"/>
              </w:rPr>
              <w:t xml:space="preserve">     :ARG0 (t / tôi)</w:t>
            </w:r>
          </w:p>
          <w:p w:rsidR="00000000" w:rsidDel="00000000" w:rsidP="00000000" w:rsidRDefault="00000000" w:rsidRPr="00000000" w14:paraId="0000043D">
            <w:pPr>
              <w:widowControl w:val="0"/>
              <w:spacing w:line="240" w:lineRule="auto"/>
              <w:ind w:firstLine="567"/>
              <w:rPr>
                <w:sz w:val="20"/>
                <w:szCs w:val="20"/>
              </w:rPr>
            </w:pPr>
            <w:r w:rsidDel="00000000" w:rsidR="00000000" w:rsidRPr="00000000">
              <w:rPr>
                <w:sz w:val="20"/>
                <w:szCs w:val="20"/>
                <w:rtl w:val="0"/>
              </w:rPr>
              <w:t xml:space="preserve">     :path (q / quanh</w:t>
            </w:r>
          </w:p>
          <w:p w:rsidR="00000000" w:rsidDel="00000000" w:rsidP="00000000" w:rsidRDefault="00000000" w:rsidRPr="00000000" w14:paraId="0000043E">
            <w:pPr>
              <w:widowControl w:val="0"/>
              <w:spacing w:line="240" w:lineRule="auto"/>
              <w:ind w:firstLine="567"/>
              <w:rPr>
                <w:b w:val="1"/>
                <w:sz w:val="20"/>
                <w:szCs w:val="20"/>
              </w:rPr>
            </w:pPr>
            <w:r w:rsidDel="00000000" w:rsidR="00000000" w:rsidRPr="00000000">
              <w:rPr>
                <w:sz w:val="20"/>
                <w:szCs w:val="20"/>
                <w:rtl w:val="0"/>
              </w:rPr>
              <w:t xml:space="preserve">          :op1 (đ / đường đua)))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F">
            <w:pPr>
              <w:widowControl w:val="0"/>
              <w:spacing w:line="240" w:lineRule="auto"/>
              <w:ind w:firstLine="567"/>
              <w:rPr>
                <w:b w:val="1"/>
                <w:sz w:val="20"/>
                <w:szCs w:val="20"/>
              </w:rPr>
            </w:pPr>
            <w:r w:rsidDel="00000000" w:rsidR="00000000" w:rsidRPr="00000000">
              <w:rPr>
                <w:b w:val="1"/>
                <w:sz w:val="20"/>
                <w:szCs w:val="20"/>
                <w:rtl w:val="0"/>
              </w:rPr>
              <w:t xml:space="preserve">Example: I drive past Watkins Landing every morning and evening . </w:t>
            </w:r>
          </w:p>
          <w:p w:rsidR="00000000" w:rsidDel="00000000" w:rsidP="00000000" w:rsidRDefault="00000000" w:rsidRPr="00000000" w14:paraId="00000440">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441">
            <w:pPr>
              <w:widowControl w:val="0"/>
              <w:spacing w:line="240" w:lineRule="auto"/>
              <w:ind w:firstLine="567"/>
              <w:rPr>
                <w:sz w:val="20"/>
                <w:szCs w:val="20"/>
              </w:rPr>
            </w:pPr>
            <w:r w:rsidDel="00000000" w:rsidR="00000000" w:rsidRPr="00000000">
              <w:rPr>
                <w:sz w:val="20"/>
                <w:szCs w:val="20"/>
                <w:rtl w:val="0"/>
              </w:rPr>
              <w:t xml:space="preserve">(d / drive-01</w:t>
            </w:r>
          </w:p>
          <w:p w:rsidR="00000000" w:rsidDel="00000000" w:rsidP="00000000" w:rsidRDefault="00000000" w:rsidRPr="00000000" w14:paraId="00000442">
            <w:pPr>
              <w:widowControl w:val="0"/>
              <w:spacing w:line="240" w:lineRule="auto"/>
              <w:ind w:firstLine="567"/>
              <w:rPr>
                <w:sz w:val="20"/>
                <w:szCs w:val="20"/>
              </w:rPr>
            </w:pPr>
            <w:r w:rsidDel="00000000" w:rsidR="00000000" w:rsidRPr="00000000">
              <w:rPr>
                <w:sz w:val="20"/>
                <w:szCs w:val="20"/>
                <w:rtl w:val="0"/>
              </w:rPr>
              <w:t xml:space="preserve">     :ARG0 (i / i)</w:t>
            </w:r>
          </w:p>
          <w:p w:rsidR="00000000" w:rsidDel="00000000" w:rsidP="00000000" w:rsidRDefault="00000000" w:rsidRPr="00000000" w14:paraId="00000443">
            <w:pPr>
              <w:widowControl w:val="0"/>
              <w:spacing w:line="240" w:lineRule="auto"/>
              <w:ind w:firstLine="567"/>
              <w:rPr>
                <w:sz w:val="20"/>
                <w:szCs w:val="20"/>
              </w:rPr>
            </w:pPr>
            <w:r w:rsidDel="00000000" w:rsidR="00000000" w:rsidRPr="00000000">
              <w:rPr>
                <w:sz w:val="20"/>
                <w:szCs w:val="20"/>
                <w:rtl w:val="0"/>
              </w:rPr>
              <w:t xml:space="preserve">     :path (p / past</w:t>
            </w:r>
          </w:p>
          <w:p w:rsidR="00000000" w:rsidDel="00000000" w:rsidP="00000000" w:rsidRDefault="00000000" w:rsidRPr="00000000" w14:paraId="00000444">
            <w:pPr>
              <w:widowControl w:val="0"/>
              <w:spacing w:line="240" w:lineRule="auto"/>
              <w:ind w:firstLine="567"/>
              <w:rPr>
                <w:sz w:val="20"/>
                <w:szCs w:val="20"/>
              </w:rPr>
            </w:pPr>
            <w:r w:rsidDel="00000000" w:rsidR="00000000" w:rsidRPr="00000000">
              <w:rPr>
                <w:sz w:val="20"/>
                <w:szCs w:val="20"/>
                <w:rtl w:val="0"/>
              </w:rPr>
              <w:t xml:space="preserve">        :op1 (f / facility</w:t>
            </w:r>
          </w:p>
          <w:p w:rsidR="00000000" w:rsidDel="00000000" w:rsidP="00000000" w:rsidRDefault="00000000" w:rsidRPr="00000000" w14:paraId="00000445">
            <w:pPr>
              <w:widowControl w:val="0"/>
              <w:spacing w:line="240" w:lineRule="auto"/>
              <w:ind w:firstLine="567"/>
              <w:rPr>
                <w:sz w:val="20"/>
                <w:szCs w:val="20"/>
              </w:rPr>
            </w:pPr>
            <w:r w:rsidDel="00000000" w:rsidR="00000000" w:rsidRPr="00000000">
              <w:rPr>
                <w:sz w:val="20"/>
                <w:szCs w:val="20"/>
                <w:rtl w:val="0"/>
              </w:rPr>
              <w:t xml:space="preserve">            :wiki -</w:t>
            </w:r>
          </w:p>
          <w:p w:rsidR="00000000" w:rsidDel="00000000" w:rsidP="00000000" w:rsidRDefault="00000000" w:rsidRPr="00000000" w14:paraId="00000446">
            <w:pPr>
              <w:widowControl w:val="0"/>
              <w:spacing w:line="240" w:lineRule="auto"/>
              <w:ind w:firstLine="567"/>
              <w:rPr>
                <w:sz w:val="20"/>
                <w:szCs w:val="20"/>
              </w:rPr>
            </w:pPr>
            <w:r w:rsidDel="00000000" w:rsidR="00000000" w:rsidRPr="00000000">
              <w:rPr>
                <w:sz w:val="20"/>
                <w:szCs w:val="20"/>
                <w:rtl w:val="0"/>
              </w:rPr>
              <w:t xml:space="preserve">            :name (w / name</w:t>
            </w:r>
          </w:p>
          <w:p w:rsidR="00000000" w:rsidDel="00000000" w:rsidP="00000000" w:rsidRDefault="00000000" w:rsidRPr="00000000" w14:paraId="00000447">
            <w:pPr>
              <w:widowControl w:val="0"/>
              <w:spacing w:line="240" w:lineRule="auto"/>
              <w:ind w:firstLine="567"/>
              <w:rPr>
                <w:sz w:val="20"/>
                <w:szCs w:val="20"/>
              </w:rPr>
            </w:pPr>
            <w:r w:rsidDel="00000000" w:rsidR="00000000" w:rsidRPr="00000000">
              <w:rPr>
                <w:sz w:val="20"/>
                <w:szCs w:val="20"/>
                <w:rtl w:val="0"/>
              </w:rPr>
              <w:t xml:space="preserve">               :op1 "Watkins"</w:t>
            </w:r>
          </w:p>
          <w:p w:rsidR="00000000" w:rsidDel="00000000" w:rsidP="00000000" w:rsidRDefault="00000000" w:rsidRPr="00000000" w14:paraId="00000448">
            <w:pPr>
              <w:widowControl w:val="0"/>
              <w:spacing w:line="240" w:lineRule="auto"/>
              <w:ind w:firstLine="567"/>
              <w:rPr>
                <w:sz w:val="20"/>
                <w:szCs w:val="20"/>
              </w:rPr>
            </w:pPr>
            <w:r w:rsidDel="00000000" w:rsidR="00000000" w:rsidRPr="00000000">
              <w:rPr>
                <w:sz w:val="20"/>
                <w:szCs w:val="20"/>
                <w:rtl w:val="0"/>
              </w:rPr>
              <w:t xml:space="preserve">               :op2 "Landing")))</w:t>
            </w:r>
          </w:p>
          <w:p w:rsidR="00000000" w:rsidDel="00000000" w:rsidP="00000000" w:rsidRDefault="00000000" w:rsidRPr="00000000" w14:paraId="00000449">
            <w:pPr>
              <w:widowControl w:val="0"/>
              <w:spacing w:line="240" w:lineRule="auto"/>
              <w:ind w:firstLine="567"/>
              <w:rPr>
                <w:sz w:val="20"/>
                <w:szCs w:val="20"/>
              </w:rPr>
            </w:pPr>
            <w:r w:rsidDel="00000000" w:rsidR="00000000" w:rsidRPr="00000000">
              <w:rPr>
                <w:sz w:val="20"/>
                <w:szCs w:val="20"/>
                <w:rtl w:val="0"/>
              </w:rPr>
              <w:t xml:space="preserve">     :frequency (r / rate-entity-91</w:t>
            </w:r>
          </w:p>
          <w:p w:rsidR="00000000" w:rsidDel="00000000" w:rsidP="00000000" w:rsidRDefault="00000000" w:rsidRPr="00000000" w14:paraId="0000044A">
            <w:pPr>
              <w:widowControl w:val="0"/>
              <w:spacing w:line="240" w:lineRule="auto"/>
              <w:ind w:firstLine="567"/>
              <w:rPr>
                <w:sz w:val="20"/>
                <w:szCs w:val="20"/>
              </w:rPr>
            </w:pPr>
            <w:r w:rsidDel="00000000" w:rsidR="00000000" w:rsidRPr="00000000">
              <w:rPr>
                <w:sz w:val="20"/>
                <w:szCs w:val="20"/>
                <w:rtl w:val="0"/>
              </w:rPr>
              <w:t xml:space="preserve">          :ARG4 (a / and</w:t>
            </w:r>
          </w:p>
          <w:p w:rsidR="00000000" w:rsidDel="00000000" w:rsidP="00000000" w:rsidRDefault="00000000" w:rsidRPr="00000000" w14:paraId="0000044B">
            <w:pPr>
              <w:widowControl w:val="0"/>
              <w:spacing w:line="240" w:lineRule="auto"/>
              <w:ind w:firstLine="567"/>
              <w:rPr>
                <w:sz w:val="20"/>
                <w:szCs w:val="20"/>
              </w:rPr>
            </w:pPr>
            <w:r w:rsidDel="00000000" w:rsidR="00000000" w:rsidRPr="00000000">
              <w:rPr>
                <w:sz w:val="20"/>
                <w:szCs w:val="20"/>
                <w:rtl w:val="0"/>
              </w:rPr>
              <w:t xml:space="preserve">               :op1 (d2 / date-entity</w:t>
            </w:r>
          </w:p>
          <w:p w:rsidR="00000000" w:rsidDel="00000000" w:rsidP="00000000" w:rsidRDefault="00000000" w:rsidRPr="00000000" w14:paraId="0000044C">
            <w:pPr>
              <w:widowControl w:val="0"/>
              <w:spacing w:line="240" w:lineRule="auto"/>
              <w:ind w:firstLine="567"/>
              <w:rPr>
                <w:sz w:val="20"/>
                <w:szCs w:val="20"/>
              </w:rPr>
            </w:pPr>
            <w:r w:rsidDel="00000000" w:rsidR="00000000" w:rsidRPr="00000000">
              <w:rPr>
                <w:sz w:val="20"/>
                <w:szCs w:val="20"/>
                <w:rtl w:val="0"/>
              </w:rPr>
              <w:t xml:space="preserve">                    :dayperiod (m / morning))</w:t>
            </w:r>
          </w:p>
          <w:p w:rsidR="00000000" w:rsidDel="00000000" w:rsidP="00000000" w:rsidRDefault="00000000" w:rsidRPr="00000000" w14:paraId="0000044D">
            <w:pPr>
              <w:widowControl w:val="0"/>
              <w:spacing w:line="240" w:lineRule="auto"/>
              <w:ind w:firstLine="567"/>
              <w:rPr>
                <w:sz w:val="20"/>
                <w:szCs w:val="20"/>
              </w:rPr>
            </w:pPr>
            <w:r w:rsidDel="00000000" w:rsidR="00000000" w:rsidRPr="00000000">
              <w:rPr>
                <w:sz w:val="20"/>
                <w:szCs w:val="20"/>
                <w:rtl w:val="0"/>
              </w:rPr>
              <w:t xml:space="preserve">               :op2 (d3 / date-entity</w:t>
            </w:r>
          </w:p>
          <w:p w:rsidR="00000000" w:rsidDel="00000000" w:rsidP="00000000" w:rsidRDefault="00000000" w:rsidRPr="00000000" w14:paraId="0000044E">
            <w:pPr>
              <w:widowControl w:val="0"/>
              <w:spacing w:line="240" w:lineRule="auto"/>
              <w:ind w:firstLine="567"/>
              <w:rPr>
                <w:sz w:val="20"/>
                <w:szCs w:val="20"/>
              </w:rPr>
            </w:pPr>
            <w:r w:rsidDel="00000000" w:rsidR="00000000" w:rsidRPr="00000000">
              <w:rPr>
                <w:sz w:val="20"/>
                <w:szCs w:val="20"/>
                <w:rtl w:val="0"/>
              </w:rPr>
              <w:t xml:space="preserve">                    :dayperiod (e / evening)))))</w:t>
            </w:r>
          </w:p>
        </w:tc>
        <w:tc>
          <w:tcPr>
            <w:shd w:fill="auto" w:val="clear"/>
            <w:tcMar>
              <w:top w:w="100.0" w:type="dxa"/>
              <w:left w:w="100.0" w:type="dxa"/>
              <w:bottom w:w="100.0" w:type="dxa"/>
              <w:right w:w="100.0" w:type="dxa"/>
            </w:tcMar>
          </w:tcPr>
          <w:p w:rsidR="00000000" w:rsidDel="00000000" w:rsidP="00000000" w:rsidRDefault="00000000" w:rsidRPr="00000000" w14:paraId="0000044F">
            <w:pPr>
              <w:widowControl w:val="0"/>
              <w:spacing w:line="240" w:lineRule="auto"/>
              <w:ind w:firstLine="567"/>
              <w:rPr>
                <w:b w:val="1"/>
                <w:sz w:val="20"/>
                <w:szCs w:val="20"/>
              </w:rPr>
            </w:pPr>
            <w:r w:rsidDel="00000000" w:rsidR="00000000" w:rsidRPr="00000000">
              <w:rPr>
                <w:b w:val="1"/>
                <w:sz w:val="20"/>
                <w:szCs w:val="20"/>
                <w:rtl w:val="0"/>
              </w:rPr>
              <w:t xml:space="preserve">Example: Tôi lái xe qua Watkins Landing mỗi sáng và tối. </w:t>
            </w:r>
          </w:p>
          <w:p w:rsidR="00000000" w:rsidDel="00000000" w:rsidP="00000000" w:rsidRDefault="00000000" w:rsidRPr="00000000" w14:paraId="00000450">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451">
            <w:pPr>
              <w:widowControl w:val="0"/>
              <w:spacing w:line="240" w:lineRule="auto"/>
              <w:ind w:firstLine="567"/>
              <w:rPr>
                <w:sz w:val="20"/>
                <w:szCs w:val="20"/>
              </w:rPr>
            </w:pPr>
            <w:r w:rsidDel="00000000" w:rsidR="00000000" w:rsidRPr="00000000">
              <w:rPr>
                <w:sz w:val="20"/>
                <w:szCs w:val="20"/>
                <w:rtl w:val="0"/>
              </w:rPr>
              <w:t xml:space="preserve">(l / lái</w:t>
            </w:r>
          </w:p>
          <w:p w:rsidR="00000000" w:rsidDel="00000000" w:rsidP="00000000" w:rsidRDefault="00000000" w:rsidRPr="00000000" w14:paraId="00000452">
            <w:pPr>
              <w:widowControl w:val="0"/>
              <w:spacing w:line="240" w:lineRule="auto"/>
              <w:ind w:firstLine="567"/>
              <w:rPr>
                <w:sz w:val="20"/>
                <w:szCs w:val="20"/>
              </w:rPr>
            </w:pPr>
            <w:r w:rsidDel="00000000" w:rsidR="00000000" w:rsidRPr="00000000">
              <w:rPr>
                <w:sz w:val="20"/>
                <w:szCs w:val="20"/>
                <w:rtl w:val="0"/>
              </w:rPr>
              <w:t xml:space="preserve">     :ARG0 (t / tôi)</w:t>
            </w:r>
          </w:p>
          <w:p w:rsidR="00000000" w:rsidDel="00000000" w:rsidP="00000000" w:rsidRDefault="00000000" w:rsidRPr="00000000" w14:paraId="00000453">
            <w:pPr>
              <w:widowControl w:val="0"/>
              <w:spacing w:line="240" w:lineRule="auto"/>
              <w:ind w:firstLine="567"/>
              <w:rPr>
                <w:sz w:val="20"/>
                <w:szCs w:val="20"/>
              </w:rPr>
            </w:pPr>
            <w:r w:rsidDel="00000000" w:rsidR="00000000" w:rsidRPr="00000000">
              <w:rPr>
                <w:sz w:val="20"/>
                <w:szCs w:val="20"/>
                <w:rtl w:val="0"/>
              </w:rPr>
              <w:t xml:space="preserve">     :ARG1 (x / xe)</w:t>
            </w:r>
          </w:p>
          <w:p w:rsidR="00000000" w:rsidDel="00000000" w:rsidP="00000000" w:rsidRDefault="00000000" w:rsidRPr="00000000" w14:paraId="00000454">
            <w:pPr>
              <w:widowControl w:val="0"/>
              <w:spacing w:line="240" w:lineRule="auto"/>
              <w:ind w:firstLine="567"/>
              <w:rPr>
                <w:sz w:val="20"/>
                <w:szCs w:val="20"/>
              </w:rPr>
            </w:pPr>
            <w:r w:rsidDel="00000000" w:rsidR="00000000" w:rsidRPr="00000000">
              <w:rPr>
                <w:sz w:val="20"/>
                <w:szCs w:val="20"/>
                <w:rtl w:val="0"/>
              </w:rPr>
              <w:t xml:space="preserve">     :path (q / qua</w:t>
            </w:r>
          </w:p>
          <w:p w:rsidR="00000000" w:rsidDel="00000000" w:rsidP="00000000" w:rsidRDefault="00000000" w:rsidRPr="00000000" w14:paraId="00000455">
            <w:pPr>
              <w:widowControl w:val="0"/>
              <w:spacing w:line="240" w:lineRule="auto"/>
              <w:ind w:firstLine="567"/>
              <w:rPr>
                <w:sz w:val="20"/>
                <w:szCs w:val="20"/>
              </w:rPr>
            </w:pPr>
            <w:r w:rsidDel="00000000" w:rsidR="00000000" w:rsidRPr="00000000">
              <w:rPr>
                <w:sz w:val="20"/>
                <w:szCs w:val="20"/>
                <w:rtl w:val="0"/>
              </w:rPr>
              <w:t xml:space="preserve">        :op1 (f / facility</w:t>
            </w:r>
          </w:p>
          <w:p w:rsidR="00000000" w:rsidDel="00000000" w:rsidP="00000000" w:rsidRDefault="00000000" w:rsidRPr="00000000" w14:paraId="00000456">
            <w:pPr>
              <w:widowControl w:val="0"/>
              <w:spacing w:line="240" w:lineRule="auto"/>
              <w:ind w:firstLine="567"/>
              <w:rPr>
                <w:sz w:val="20"/>
                <w:szCs w:val="20"/>
              </w:rPr>
            </w:pPr>
            <w:r w:rsidDel="00000000" w:rsidR="00000000" w:rsidRPr="00000000">
              <w:rPr>
                <w:sz w:val="20"/>
                <w:szCs w:val="20"/>
                <w:rtl w:val="0"/>
              </w:rPr>
              <w:t xml:space="preserve">            :wiki -</w:t>
            </w:r>
          </w:p>
          <w:p w:rsidR="00000000" w:rsidDel="00000000" w:rsidP="00000000" w:rsidRDefault="00000000" w:rsidRPr="00000000" w14:paraId="00000457">
            <w:pPr>
              <w:widowControl w:val="0"/>
              <w:spacing w:line="240" w:lineRule="auto"/>
              <w:ind w:firstLine="567"/>
              <w:rPr>
                <w:sz w:val="20"/>
                <w:szCs w:val="20"/>
              </w:rPr>
            </w:pPr>
            <w:r w:rsidDel="00000000" w:rsidR="00000000" w:rsidRPr="00000000">
              <w:rPr>
                <w:sz w:val="20"/>
                <w:szCs w:val="20"/>
                <w:rtl w:val="0"/>
              </w:rPr>
              <w:t xml:space="preserve">            :name (w / name</w:t>
            </w:r>
          </w:p>
          <w:p w:rsidR="00000000" w:rsidDel="00000000" w:rsidP="00000000" w:rsidRDefault="00000000" w:rsidRPr="00000000" w14:paraId="00000458">
            <w:pPr>
              <w:widowControl w:val="0"/>
              <w:spacing w:line="240" w:lineRule="auto"/>
              <w:ind w:firstLine="567"/>
              <w:rPr>
                <w:sz w:val="20"/>
                <w:szCs w:val="20"/>
              </w:rPr>
            </w:pPr>
            <w:r w:rsidDel="00000000" w:rsidR="00000000" w:rsidRPr="00000000">
              <w:rPr>
                <w:sz w:val="20"/>
                <w:szCs w:val="20"/>
                <w:rtl w:val="0"/>
              </w:rPr>
              <w:t xml:space="preserve">               :op1 "Watkins"</w:t>
            </w:r>
          </w:p>
          <w:p w:rsidR="00000000" w:rsidDel="00000000" w:rsidP="00000000" w:rsidRDefault="00000000" w:rsidRPr="00000000" w14:paraId="00000459">
            <w:pPr>
              <w:widowControl w:val="0"/>
              <w:spacing w:line="240" w:lineRule="auto"/>
              <w:ind w:firstLine="567"/>
              <w:rPr>
                <w:sz w:val="20"/>
                <w:szCs w:val="20"/>
              </w:rPr>
            </w:pPr>
            <w:r w:rsidDel="00000000" w:rsidR="00000000" w:rsidRPr="00000000">
              <w:rPr>
                <w:sz w:val="20"/>
                <w:szCs w:val="20"/>
                <w:rtl w:val="0"/>
              </w:rPr>
              <w:t xml:space="preserve">               :op2 "Landing")))</w:t>
            </w:r>
          </w:p>
          <w:p w:rsidR="00000000" w:rsidDel="00000000" w:rsidP="00000000" w:rsidRDefault="00000000" w:rsidRPr="00000000" w14:paraId="0000045A">
            <w:pPr>
              <w:widowControl w:val="0"/>
              <w:spacing w:line="240" w:lineRule="auto"/>
              <w:ind w:firstLine="567"/>
              <w:rPr>
                <w:sz w:val="20"/>
                <w:szCs w:val="20"/>
              </w:rPr>
            </w:pPr>
            <w:r w:rsidDel="00000000" w:rsidR="00000000" w:rsidRPr="00000000">
              <w:rPr>
                <w:sz w:val="20"/>
                <w:szCs w:val="20"/>
                <w:rtl w:val="0"/>
              </w:rPr>
              <w:t xml:space="preserve">     :frequency (r / rate-entity-91</w:t>
            </w:r>
          </w:p>
          <w:p w:rsidR="00000000" w:rsidDel="00000000" w:rsidP="00000000" w:rsidRDefault="00000000" w:rsidRPr="00000000" w14:paraId="0000045B">
            <w:pPr>
              <w:widowControl w:val="0"/>
              <w:spacing w:line="240" w:lineRule="auto"/>
              <w:ind w:firstLine="567"/>
              <w:rPr>
                <w:sz w:val="20"/>
                <w:szCs w:val="20"/>
              </w:rPr>
            </w:pPr>
            <w:r w:rsidDel="00000000" w:rsidR="00000000" w:rsidRPr="00000000">
              <w:rPr>
                <w:sz w:val="20"/>
                <w:szCs w:val="20"/>
                <w:rtl w:val="0"/>
              </w:rPr>
              <w:t xml:space="preserve">        :ARG4 (v / và</w:t>
            </w:r>
          </w:p>
          <w:p w:rsidR="00000000" w:rsidDel="00000000" w:rsidP="00000000" w:rsidRDefault="00000000" w:rsidRPr="00000000" w14:paraId="0000045C">
            <w:pPr>
              <w:widowControl w:val="0"/>
              <w:spacing w:line="240" w:lineRule="auto"/>
              <w:ind w:firstLine="567"/>
              <w:rPr>
                <w:sz w:val="20"/>
                <w:szCs w:val="20"/>
              </w:rPr>
            </w:pPr>
            <w:r w:rsidDel="00000000" w:rsidR="00000000" w:rsidRPr="00000000">
              <w:rPr>
                <w:sz w:val="20"/>
                <w:szCs w:val="20"/>
                <w:rtl w:val="0"/>
              </w:rPr>
              <w:t xml:space="preserve">            :op1 (d2 / date-entity</w:t>
            </w:r>
          </w:p>
          <w:p w:rsidR="00000000" w:rsidDel="00000000" w:rsidP="00000000" w:rsidRDefault="00000000" w:rsidRPr="00000000" w14:paraId="0000045D">
            <w:pPr>
              <w:widowControl w:val="0"/>
              <w:spacing w:line="240" w:lineRule="auto"/>
              <w:ind w:firstLine="567"/>
              <w:rPr>
                <w:sz w:val="20"/>
                <w:szCs w:val="20"/>
              </w:rPr>
            </w:pPr>
            <w:r w:rsidDel="00000000" w:rsidR="00000000" w:rsidRPr="00000000">
              <w:rPr>
                <w:sz w:val="20"/>
                <w:szCs w:val="20"/>
                <w:rtl w:val="0"/>
              </w:rPr>
              <w:t xml:space="preserve">               :dayperiod (s / sáng))</w:t>
            </w:r>
          </w:p>
          <w:p w:rsidR="00000000" w:rsidDel="00000000" w:rsidP="00000000" w:rsidRDefault="00000000" w:rsidRPr="00000000" w14:paraId="0000045E">
            <w:pPr>
              <w:widowControl w:val="0"/>
              <w:spacing w:line="240" w:lineRule="auto"/>
              <w:ind w:firstLine="567"/>
              <w:rPr>
                <w:sz w:val="20"/>
                <w:szCs w:val="20"/>
              </w:rPr>
            </w:pPr>
            <w:r w:rsidDel="00000000" w:rsidR="00000000" w:rsidRPr="00000000">
              <w:rPr>
                <w:sz w:val="20"/>
                <w:szCs w:val="20"/>
                <w:rtl w:val="0"/>
              </w:rPr>
              <w:t xml:space="preserve">            :op2 (d3 / date-entity</w:t>
            </w:r>
          </w:p>
          <w:p w:rsidR="00000000" w:rsidDel="00000000" w:rsidP="00000000" w:rsidRDefault="00000000" w:rsidRPr="00000000" w14:paraId="0000045F">
            <w:pPr>
              <w:widowControl w:val="0"/>
              <w:spacing w:line="240" w:lineRule="auto"/>
              <w:ind w:firstLine="567"/>
              <w:rPr>
                <w:sz w:val="20"/>
                <w:szCs w:val="20"/>
              </w:rPr>
            </w:pPr>
            <w:r w:rsidDel="00000000" w:rsidR="00000000" w:rsidRPr="00000000">
              <w:rPr>
                <w:sz w:val="20"/>
                <w:szCs w:val="20"/>
                <w:rtl w:val="0"/>
              </w:rPr>
              <w:t xml:space="preserve">               :dayperiod (t1 / tối)))))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60">
            <w:pPr>
              <w:widowControl w:val="0"/>
              <w:spacing w:line="240" w:lineRule="auto"/>
              <w:ind w:firstLine="567"/>
              <w:rPr>
                <w:b w:val="1"/>
                <w:color w:val="ff0000"/>
                <w:sz w:val="20"/>
                <w:szCs w:val="20"/>
              </w:rPr>
            </w:pPr>
            <w:r w:rsidDel="00000000" w:rsidR="00000000" w:rsidRPr="00000000">
              <w:rPr>
                <w:b w:val="1"/>
                <w:sz w:val="20"/>
                <w:szCs w:val="20"/>
                <w:rtl w:val="0"/>
              </w:rPr>
              <w:t xml:space="preserve">Example: He traveled along the coast for 120 miles. </w:t>
            </w:r>
            <w:hyperlink w:anchor="bookmark=id.qsh70q">
              <w:r w:rsidDel="00000000" w:rsidR="00000000" w:rsidRPr="00000000">
                <w:rPr>
                  <w:b w:val="1"/>
                  <w:color w:val="1155cc"/>
                  <w:sz w:val="20"/>
                  <w:szCs w:val="20"/>
                  <w:u w:val="single"/>
                  <w:rtl w:val="0"/>
                </w:rPr>
                <w:t xml:space="preserve">&lt;Note&gt;</w:t>
              </w:r>
            </w:hyperlink>
            <w:r w:rsidDel="00000000" w:rsidR="00000000" w:rsidRPr="00000000">
              <w:rPr>
                <w:rtl w:val="0"/>
              </w:rPr>
            </w:r>
          </w:p>
          <w:p w:rsidR="00000000" w:rsidDel="00000000" w:rsidP="00000000" w:rsidRDefault="00000000" w:rsidRPr="00000000" w14:paraId="00000461">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462">
            <w:pPr>
              <w:widowControl w:val="0"/>
              <w:spacing w:line="240" w:lineRule="auto"/>
              <w:ind w:firstLine="567"/>
              <w:rPr>
                <w:sz w:val="20"/>
                <w:szCs w:val="20"/>
              </w:rPr>
            </w:pPr>
            <w:r w:rsidDel="00000000" w:rsidR="00000000" w:rsidRPr="00000000">
              <w:rPr>
                <w:sz w:val="20"/>
                <w:szCs w:val="20"/>
                <w:rtl w:val="0"/>
              </w:rPr>
              <w:t xml:space="preserve">(t / travel-01</w:t>
            </w:r>
          </w:p>
          <w:p w:rsidR="00000000" w:rsidDel="00000000" w:rsidP="00000000" w:rsidRDefault="00000000" w:rsidRPr="00000000" w14:paraId="00000463">
            <w:pPr>
              <w:widowControl w:val="0"/>
              <w:spacing w:line="240" w:lineRule="auto"/>
              <w:ind w:firstLine="567"/>
              <w:rPr>
                <w:sz w:val="20"/>
                <w:szCs w:val="20"/>
              </w:rPr>
            </w:pPr>
            <w:r w:rsidDel="00000000" w:rsidR="00000000" w:rsidRPr="00000000">
              <w:rPr>
                <w:sz w:val="20"/>
                <w:szCs w:val="20"/>
                <w:rtl w:val="0"/>
              </w:rPr>
              <w:t xml:space="preserve">     :ARG0 (h / he)</w:t>
            </w:r>
          </w:p>
          <w:p w:rsidR="00000000" w:rsidDel="00000000" w:rsidP="00000000" w:rsidRDefault="00000000" w:rsidRPr="00000000" w14:paraId="00000464">
            <w:pPr>
              <w:widowControl w:val="0"/>
              <w:spacing w:line="240" w:lineRule="auto"/>
              <w:ind w:firstLine="567"/>
              <w:rPr>
                <w:sz w:val="20"/>
                <w:szCs w:val="20"/>
              </w:rPr>
            </w:pPr>
            <w:r w:rsidDel="00000000" w:rsidR="00000000" w:rsidRPr="00000000">
              <w:rPr>
                <w:sz w:val="20"/>
                <w:szCs w:val="20"/>
                <w:rtl w:val="0"/>
              </w:rPr>
              <w:t xml:space="preserve">     :ARG1 (a / along</w:t>
            </w:r>
          </w:p>
          <w:p w:rsidR="00000000" w:rsidDel="00000000" w:rsidP="00000000" w:rsidRDefault="00000000" w:rsidRPr="00000000" w14:paraId="00000465">
            <w:pPr>
              <w:widowControl w:val="0"/>
              <w:spacing w:line="240" w:lineRule="auto"/>
              <w:ind w:firstLine="567"/>
              <w:rPr>
                <w:sz w:val="20"/>
                <w:szCs w:val="20"/>
              </w:rPr>
            </w:pPr>
            <w:r w:rsidDel="00000000" w:rsidR="00000000" w:rsidRPr="00000000">
              <w:rPr>
                <w:sz w:val="20"/>
                <w:szCs w:val="20"/>
                <w:rtl w:val="0"/>
              </w:rPr>
              <w:t xml:space="preserve">          :op1 (c / coast))</w:t>
            </w:r>
          </w:p>
          <w:p w:rsidR="00000000" w:rsidDel="00000000" w:rsidP="00000000" w:rsidRDefault="00000000" w:rsidRPr="00000000" w14:paraId="00000466">
            <w:pPr>
              <w:widowControl w:val="0"/>
              <w:spacing w:line="240" w:lineRule="auto"/>
              <w:ind w:firstLine="567"/>
              <w:rPr>
                <w:sz w:val="20"/>
                <w:szCs w:val="20"/>
              </w:rPr>
            </w:pPr>
            <w:r w:rsidDel="00000000" w:rsidR="00000000" w:rsidRPr="00000000">
              <w:rPr>
                <w:sz w:val="20"/>
                <w:szCs w:val="20"/>
                <w:rtl w:val="0"/>
              </w:rPr>
              <w:t xml:space="preserve">     :extent (d / distance-quantity</w:t>
            </w:r>
          </w:p>
          <w:p w:rsidR="00000000" w:rsidDel="00000000" w:rsidP="00000000" w:rsidRDefault="00000000" w:rsidRPr="00000000" w14:paraId="00000467">
            <w:pPr>
              <w:widowControl w:val="0"/>
              <w:spacing w:line="240" w:lineRule="auto"/>
              <w:ind w:firstLine="567"/>
              <w:rPr>
                <w:sz w:val="20"/>
                <w:szCs w:val="20"/>
              </w:rPr>
            </w:pPr>
            <w:r w:rsidDel="00000000" w:rsidR="00000000" w:rsidRPr="00000000">
              <w:rPr>
                <w:sz w:val="20"/>
                <w:szCs w:val="20"/>
                <w:rtl w:val="0"/>
              </w:rPr>
              <w:t xml:space="preserve">          :quant 120</w:t>
            </w:r>
          </w:p>
          <w:p w:rsidR="00000000" w:rsidDel="00000000" w:rsidP="00000000" w:rsidRDefault="00000000" w:rsidRPr="00000000" w14:paraId="00000468">
            <w:pPr>
              <w:widowControl w:val="0"/>
              <w:spacing w:line="240" w:lineRule="auto"/>
              <w:ind w:firstLine="567"/>
              <w:rPr>
                <w:b w:val="1"/>
                <w:sz w:val="20"/>
                <w:szCs w:val="20"/>
              </w:rPr>
            </w:pPr>
            <w:r w:rsidDel="00000000" w:rsidR="00000000" w:rsidRPr="00000000">
              <w:rPr>
                <w:sz w:val="20"/>
                <w:szCs w:val="20"/>
                <w:rtl w:val="0"/>
              </w:rPr>
              <w:t xml:space="preserve">          :unit (m / mile)))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9">
            <w:pPr>
              <w:widowControl w:val="0"/>
              <w:spacing w:line="240" w:lineRule="auto"/>
              <w:ind w:firstLine="567"/>
              <w:rPr>
                <w:b w:val="1"/>
                <w:sz w:val="20"/>
                <w:szCs w:val="20"/>
              </w:rPr>
            </w:pPr>
            <w:r w:rsidDel="00000000" w:rsidR="00000000" w:rsidRPr="00000000">
              <w:rPr>
                <w:b w:val="1"/>
                <w:sz w:val="20"/>
                <w:szCs w:val="20"/>
                <w:rtl w:val="0"/>
              </w:rPr>
              <w:t xml:space="preserve">Example: Anh ấy đi dọc bờ biển 120 dặm.. </w:t>
            </w:r>
          </w:p>
          <w:p w:rsidR="00000000" w:rsidDel="00000000" w:rsidP="00000000" w:rsidRDefault="00000000" w:rsidRPr="00000000" w14:paraId="0000046A">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46B">
            <w:pPr>
              <w:widowControl w:val="0"/>
              <w:spacing w:line="240" w:lineRule="auto"/>
              <w:ind w:firstLine="567"/>
              <w:rPr>
                <w:sz w:val="20"/>
                <w:szCs w:val="20"/>
              </w:rPr>
            </w:pPr>
            <w:r w:rsidDel="00000000" w:rsidR="00000000" w:rsidRPr="00000000">
              <w:rPr>
                <w:sz w:val="20"/>
                <w:szCs w:val="20"/>
                <w:rtl w:val="0"/>
              </w:rPr>
              <w:t xml:space="preserve">(đ / đi</w:t>
            </w:r>
          </w:p>
          <w:p w:rsidR="00000000" w:rsidDel="00000000" w:rsidP="00000000" w:rsidRDefault="00000000" w:rsidRPr="00000000" w14:paraId="0000046C">
            <w:pPr>
              <w:widowControl w:val="0"/>
              <w:spacing w:line="240" w:lineRule="auto"/>
              <w:ind w:firstLine="567"/>
              <w:rPr>
                <w:sz w:val="20"/>
                <w:szCs w:val="20"/>
              </w:rPr>
            </w:pPr>
            <w:r w:rsidDel="00000000" w:rsidR="00000000" w:rsidRPr="00000000">
              <w:rPr>
                <w:sz w:val="20"/>
                <w:szCs w:val="20"/>
                <w:rtl w:val="0"/>
              </w:rPr>
              <w:t xml:space="preserve">     :ARG0 (a / anh)</w:t>
            </w:r>
          </w:p>
          <w:p w:rsidR="00000000" w:rsidDel="00000000" w:rsidP="00000000" w:rsidRDefault="00000000" w:rsidRPr="00000000" w14:paraId="0000046D">
            <w:pPr>
              <w:widowControl w:val="0"/>
              <w:spacing w:line="240" w:lineRule="auto"/>
              <w:ind w:firstLine="567"/>
              <w:rPr>
                <w:sz w:val="20"/>
                <w:szCs w:val="20"/>
              </w:rPr>
            </w:pPr>
            <w:r w:rsidDel="00000000" w:rsidR="00000000" w:rsidRPr="00000000">
              <w:rPr>
                <w:sz w:val="20"/>
                <w:szCs w:val="20"/>
                <w:rtl w:val="0"/>
              </w:rPr>
              <w:t xml:space="preserve">     :ARG1 (d / dọc</w:t>
            </w:r>
          </w:p>
          <w:p w:rsidR="00000000" w:rsidDel="00000000" w:rsidP="00000000" w:rsidRDefault="00000000" w:rsidRPr="00000000" w14:paraId="0000046E">
            <w:pPr>
              <w:widowControl w:val="0"/>
              <w:spacing w:line="240" w:lineRule="auto"/>
              <w:ind w:firstLine="567"/>
              <w:rPr>
                <w:sz w:val="20"/>
                <w:szCs w:val="20"/>
              </w:rPr>
            </w:pPr>
            <w:r w:rsidDel="00000000" w:rsidR="00000000" w:rsidRPr="00000000">
              <w:rPr>
                <w:sz w:val="20"/>
                <w:szCs w:val="20"/>
                <w:rtl w:val="0"/>
              </w:rPr>
              <w:t xml:space="preserve">          :op1 (b / bờ biển))</w:t>
            </w:r>
          </w:p>
          <w:p w:rsidR="00000000" w:rsidDel="00000000" w:rsidP="00000000" w:rsidRDefault="00000000" w:rsidRPr="00000000" w14:paraId="0000046F">
            <w:pPr>
              <w:widowControl w:val="0"/>
              <w:spacing w:line="240" w:lineRule="auto"/>
              <w:ind w:firstLine="567"/>
              <w:rPr>
                <w:sz w:val="20"/>
                <w:szCs w:val="20"/>
              </w:rPr>
            </w:pPr>
            <w:r w:rsidDel="00000000" w:rsidR="00000000" w:rsidRPr="00000000">
              <w:rPr>
                <w:sz w:val="20"/>
                <w:szCs w:val="20"/>
                <w:rtl w:val="0"/>
              </w:rPr>
              <w:t xml:space="preserve">     :extent (d / distance-quantity</w:t>
            </w:r>
          </w:p>
          <w:p w:rsidR="00000000" w:rsidDel="00000000" w:rsidP="00000000" w:rsidRDefault="00000000" w:rsidRPr="00000000" w14:paraId="00000470">
            <w:pPr>
              <w:widowControl w:val="0"/>
              <w:spacing w:line="240" w:lineRule="auto"/>
              <w:ind w:firstLine="567"/>
              <w:rPr>
                <w:sz w:val="20"/>
                <w:szCs w:val="20"/>
              </w:rPr>
            </w:pPr>
            <w:r w:rsidDel="00000000" w:rsidR="00000000" w:rsidRPr="00000000">
              <w:rPr>
                <w:sz w:val="20"/>
                <w:szCs w:val="20"/>
                <w:rtl w:val="0"/>
              </w:rPr>
              <w:t xml:space="preserve">          :quant 120</w:t>
            </w:r>
          </w:p>
          <w:p w:rsidR="00000000" w:rsidDel="00000000" w:rsidP="00000000" w:rsidRDefault="00000000" w:rsidRPr="00000000" w14:paraId="00000471">
            <w:pPr>
              <w:widowControl w:val="0"/>
              <w:spacing w:line="240" w:lineRule="auto"/>
              <w:ind w:firstLine="567"/>
              <w:rPr>
                <w:b w:val="1"/>
                <w:sz w:val="20"/>
                <w:szCs w:val="20"/>
              </w:rPr>
            </w:pPr>
            <w:r w:rsidDel="00000000" w:rsidR="00000000" w:rsidRPr="00000000">
              <w:rPr>
                <w:sz w:val="20"/>
                <w:szCs w:val="20"/>
                <w:rtl w:val="0"/>
              </w:rPr>
              <w:t xml:space="preserve">          :unit (d / dặm)))</w:t>
            </w: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tcPr>
          <w:bookmarkStart w:colFirst="0" w:colLast="0" w:name="bookmark=id.qsh70q" w:id="27"/>
          <w:bookmarkEnd w:id="27"/>
          <w:p w:rsidR="00000000" w:rsidDel="00000000" w:rsidP="00000000" w:rsidRDefault="00000000" w:rsidRPr="00000000" w14:paraId="00000472">
            <w:pPr>
              <w:widowControl w:val="0"/>
              <w:spacing w:line="240" w:lineRule="auto"/>
              <w:ind w:firstLine="567"/>
              <w:rPr>
                <w:b w:val="1"/>
                <w:color w:val="ff0000"/>
                <w:sz w:val="20"/>
                <w:szCs w:val="20"/>
              </w:rPr>
            </w:pPr>
            <w:r w:rsidDel="00000000" w:rsidR="00000000" w:rsidRPr="00000000">
              <w:rPr>
                <w:b w:val="1"/>
                <w:color w:val="ff0000"/>
                <w:sz w:val="20"/>
                <w:szCs w:val="20"/>
                <w:rtl w:val="0"/>
              </w:rPr>
              <w:t xml:space="preserve">Note:</w:t>
            </w:r>
          </w:p>
          <w:p w:rsidR="00000000" w:rsidDel="00000000" w:rsidP="00000000" w:rsidRDefault="00000000" w:rsidRPr="00000000" w14:paraId="00000473">
            <w:pPr>
              <w:widowControl w:val="0"/>
              <w:spacing w:line="240" w:lineRule="auto"/>
              <w:ind w:firstLine="567"/>
              <w:rPr>
                <w:b w:val="1"/>
                <w:sz w:val="20"/>
                <w:szCs w:val="20"/>
              </w:rPr>
            </w:pPr>
            <w:r w:rsidDel="00000000" w:rsidR="00000000" w:rsidRPr="00000000">
              <w:rPr>
                <w:b w:val="1"/>
                <w:sz w:val="20"/>
                <w:szCs w:val="20"/>
                <w:rtl w:val="0"/>
              </w:rPr>
              <w:t xml:space="preserve">Roleset id: travel.01 , travel (du lịch), voyaging (du hành)</w:t>
            </w:r>
          </w:p>
          <w:p w:rsidR="00000000" w:rsidDel="00000000" w:rsidP="00000000" w:rsidRDefault="00000000" w:rsidRPr="00000000" w14:paraId="00000474">
            <w:pPr>
              <w:widowControl w:val="0"/>
              <w:spacing w:line="240" w:lineRule="auto"/>
              <w:ind w:firstLine="567"/>
              <w:rPr>
                <w:b w:val="1"/>
                <w:sz w:val="20"/>
                <w:szCs w:val="20"/>
              </w:rPr>
            </w:pPr>
            <w:r w:rsidDel="00000000" w:rsidR="00000000" w:rsidRPr="00000000">
              <w:rPr>
                <w:b w:val="1"/>
                <w:sz w:val="20"/>
                <w:szCs w:val="20"/>
                <w:rtl w:val="0"/>
              </w:rPr>
              <w:t xml:space="preserve">Roles:</w:t>
            </w:r>
          </w:p>
          <w:p w:rsidR="00000000" w:rsidDel="00000000" w:rsidP="00000000" w:rsidRDefault="00000000" w:rsidRPr="00000000" w14:paraId="00000475">
            <w:pPr>
              <w:widowControl w:val="0"/>
              <w:spacing w:line="240" w:lineRule="auto"/>
              <w:ind w:firstLine="567"/>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Arg0-PPT: traveller (du khách &lt;?&gt;)</w:t>
            </w:r>
          </w:p>
          <w:p w:rsidR="00000000" w:rsidDel="00000000" w:rsidP="00000000" w:rsidRDefault="00000000" w:rsidRPr="00000000" w14:paraId="00000476">
            <w:pPr>
              <w:widowControl w:val="0"/>
              <w:spacing w:line="240" w:lineRule="auto"/>
              <w:ind w:firstLine="567"/>
              <w:rPr>
                <w:color w:val="ff0000"/>
                <w:sz w:val="20"/>
                <w:szCs w:val="20"/>
              </w:rPr>
            </w:pPr>
            <w:r w:rsidDel="00000000" w:rsidR="00000000" w:rsidRPr="00000000">
              <w:rPr>
                <w:sz w:val="20"/>
                <w:szCs w:val="20"/>
                <w:rtl w:val="0"/>
              </w:rPr>
              <w:t xml:space="preserve">        </w:t>
            </w:r>
            <w:r w:rsidDel="00000000" w:rsidR="00000000" w:rsidRPr="00000000">
              <w:rPr>
                <w:color w:val="ff0000"/>
                <w:sz w:val="20"/>
                <w:szCs w:val="20"/>
                <w:rtl w:val="0"/>
              </w:rPr>
              <w:t xml:space="preserve">Arg1-LOC: location or path (vị trí hoặc con đường)</w:t>
            </w:r>
          </w:p>
          <w:p w:rsidR="00000000" w:rsidDel="00000000" w:rsidP="00000000" w:rsidRDefault="00000000" w:rsidRPr="00000000" w14:paraId="00000477">
            <w:pPr>
              <w:widowControl w:val="0"/>
              <w:spacing w:line="240" w:lineRule="auto"/>
              <w:ind w:firstLine="567"/>
              <w:rPr>
                <w:sz w:val="20"/>
                <w:szCs w:val="20"/>
              </w:rPr>
            </w:pPr>
            <w:r w:rsidDel="00000000" w:rsidR="00000000" w:rsidRPr="00000000">
              <w:rPr>
                <w:sz w:val="20"/>
                <w:szCs w:val="20"/>
                <w:rtl w:val="0"/>
              </w:rPr>
              <w:t xml:space="preserve">        Arg2-DIR: start point (điểm bắt đầu)</w:t>
            </w:r>
          </w:p>
          <w:p w:rsidR="00000000" w:rsidDel="00000000" w:rsidP="00000000" w:rsidRDefault="00000000" w:rsidRPr="00000000" w14:paraId="00000478">
            <w:pPr>
              <w:widowControl w:val="0"/>
              <w:spacing w:line="240" w:lineRule="auto"/>
              <w:ind w:firstLine="567"/>
              <w:rPr>
                <w:sz w:val="20"/>
                <w:szCs w:val="20"/>
              </w:rPr>
            </w:pPr>
            <w:r w:rsidDel="00000000" w:rsidR="00000000" w:rsidRPr="00000000">
              <w:rPr>
                <w:sz w:val="20"/>
                <w:szCs w:val="20"/>
                <w:rtl w:val="0"/>
              </w:rPr>
              <w:t xml:space="preserve">        Arg4-GOL: destination (điểm xuất phát)</w:t>
            </w:r>
          </w:p>
          <w:p w:rsidR="00000000" w:rsidDel="00000000" w:rsidP="00000000" w:rsidRDefault="00000000" w:rsidRPr="00000000" w14:paraId="00000479">
            <w:pPr>
              <w:widowControl w:val="0"/>
              <w:spacing w:line="240" w:lineRule="auto"/>
              <w:ind w:firstLine="567"/>
              <w:rPr>
                <w:sz w:val="20"/>
                <w:szCs w:val="20"/>
              </w:rPr>
            </w:pPr>
            <w:r w:rsidDel="00000000" w:rsidR="00000000" w:rsidRPr="00000000">
              <w:rPr>
                <w:rtl w:val="0"/>
              </w:rPr>
            </w:r>
          </w:p>
          <w:p w:rsidR="00000000" w:rsidDel="00000000" w:rsidP="00000000" w:rsidRDefault="00000000" w:rsidRPr="00000000" w14:paraId="0000047A">
            <w:pPr>
              <w:widowControl w:val="0"/>
              <w:spacing w:line="240" w:lineRule="auto"/>
              <w:ind w:firstLine="567"/>
              <w:rPr>
                <w:b w:val="1"/>
                <w:sz w:val="20"/>
                <w:szCs w:val="20"/>
              </w:rPr>
            </w:pPr>
            <w:r w:rsidDel="00000000" w:rsidR="00000000" w:rsidRPr="00000000">
              <w:rPr>
                <w:b w:val="1"/>
                <w:sz w:val="20"/>
                <w:szCs w:val="20"/>
                <w:rtl w:val="0"/>
              </w:rPr>
              <w:t xml:space="preserve">Example: ARG0 and ARG1</w:t>
            </w:r>
          </w:p>
          <w:p w:rsidR="00000000" w:rsidDel="00000000" w:rsidP="00000000" w:rsidRDefault="00000000" w:rsidRPr="00000000" w14:paraId="0000047B">
            <w:pPr>
              <w:widowControl w:val="0"/>
              <w:spacing w:line="240" w:lineRule="auto"/>
              <w:ind w:firstLine="567"/>
              <w:rPr>
                <w:b w:val="1"/>
                <w:sz w:val="20"/>
                <w:szCs w:val="20"/>
              </w:rPr>
            </w:pPr>
            <w:r w:rsidDel="00000000" w:rsidR="00000000" w:rsidRPr="00000000">
              <w:rPr>
                <w:b w:val="1"/>
                <w:sz w:val="20"/>
                <w:szCs w:val="20"/>
                <w:rtl w:val="0"/>
              </w:rPr>
              <w:t xml:space="preserve">        Then Paul and those with him traveled through other cities. (Sau đó, Paul và những người đi cùng anh ta đã đi qua các thành phố khác.)</w:t>
            </w:r>
          </w:p>
          <w:p w:rsidR="00000000" w:rsidDel="00000000" w:rsidP="00000000" w:rsidRDefault="00000000" w:rsidRPr="00000000" w14:paraId="0000047C">
            <w:pPr>
              <w:widowControl w:val="0"/>
              <w:spacing w:line="240" w:lineRule="auto"/>
              <w:ind w:firstLine="567"/>
              <w:rPr>
                <w:sz w:val="20"/>
                <w:szCs w:val="20"/>
              </w:rPr>
            </w:pPr>
            <w:r w:rsidDel="00000000" w:rsidR="00000000" w:rsidRPr="00000000">
              <w:rPr>
                <w:rtl w:val="0"/>
              </w:rPr>
            </w:r>
          </w:p>
          <w:p w:rsidR="00000000" w:rsidDel="00000000" w:rsidP="00000000" w:rsidRDefault="00000000" w:rsidRPr="00000000" w14:paraId="0000047D">
            <w:pPr>
              <w:widowControl w:val="0"/>
              <w:spacing w:line="240" w:lineRule="auto"/>
              <w:ind w:firstLine="567"/>
              <w:rPr>
                <w:sz w:val="20"/>
                <w:szCs w:val="20"/>
              </w:rPr>
            </w:pPr>
            <w:r w:rsidDel="00000000" w:rsidR="00000000" w:rsidRPr="00000000">
              <w:rPr>
                <w:sz w:val="20"/>
                <w:szCs w:val="20"/>
                <w:rtl w:val="0"/>
              </w:rPr>
              <w:t xml:space="preserve">        Argm-tmp: Then (Sau đó)</w:t>
            </w:r>
          </w:p>
          <w:p w:rsidR="00000000" w:rsidDel="00000000" w:rsidP="00000000" w:rsidRDefault="00000000" w:rsidRPr="00000000" w14:paraId="0000047E">
            <w:pPr>
              <w:widowControl w:val="0"/>
              <w:spacing w:line="240" w:lineRule="auto"/>
              <w:ind w:firstLine="567"/>
              <w:rPr>
                <w:sz w:val="20"/>
                <w:szCs w:val="20"/>
              </w:rPr>
            </w:pPr>
            <w:r w:rsidDel="00000000" w:rsidR="00000000" w:rsidRPr="00000000">
              <w:rPr>
                <w:sz w:val="20"/>
                <w:szCs w:val="20"/>
                <w:rtl w:val="0"/>
              </w:rPr>
              <w:t xml:space="preserve">        Arg0: Paul and those with him (Paul và những người đi cùng anh ta)</w:t>
            </w:r>
          </w:p>
          <w:p w:rsidR="00000000" w:rsidDel="00000000" w:rsidP="00000000" w:rsidRDefault="00000000" w:rsidRPr="00000000" w14:paraId="0000047F">
            <w:pPr>
              <w:widowControl w:val="0"/>
              <w:spacing w:line="240" w:lineRule="auto"/>
              <w:ind w:firstLine="567"/>
              <w:rPr>
                <w:sz w:val="20"/>
                <w:szCs w:val="20"/>
              </w:rPr>
            </w:pPr>
            <w:r w:rsidDel="00000000" w:rsidR="00000000" w:rsidRPr="00000000">
              <w:rPr>
                <w:sz w:val="20"/>
                <w:szCs w:val="20"/>
                <w:rtl w:val="0"/>
              </w:rPr>
              <w:t xml:space="preserve">        Rel: traveled (đi qua)</w:t>
            </w:r>
          </w:p>
          <w:p w:rsidR="00000000" w:rsidDel="00000000" w:rsidP="00000000" w:rsidRDefault="00000000" w:rsidRPr="00000000" w14:paraId="00000480">
            <w:pPr>
              <w:widowControl w:val="0"/>
              <w:spacing w:line="240" w:lineRule="auto"/>
              <w:ind w:firstLine="567"/>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Arg1: through other cities (thành phố khác)</w:t>
            </w:r>
          </w:p>
          <w:p w:rsidR="00000000" w:rsidDel="00000000" w:rsidP="00000000" w:rsidRDefault="00000000" w:rsidRPr="00000000" w14:paraId="00000481">
            <w:pPr>
              <w:widowControl w:val="0"/>
              <w:spacing w:line="240" w:lineRule="auto"/>
              <w:ind w:firstLine="567"/>
              <w:rPr>
                <w:sz w:val="20"/>
                <w:szCs w:val="20"/>
              </w:rPr>
            </w:pPr>
            <w:r w:rsidDel="00000000" w:rsidR="00000000" w:rsidRPr="00000000">
              <w:rPr>
                <w:rtl w:val="0"/>
              </w:rPr>
            </w:r>
          </w:p>
          <w:p w:rsidR="00000000" w:rsidDel="00000000" w:rsidP="00000000" w:rsidRDefault="00000000" w:rsidRPr="00000000" w14:paraId="00000482">
            <w:pPr>
              <w:widowControl w:val="0"/>
              <w:spacing w:line="240" w:lineRule="auto"/>
              <w:ind w:firstLine="567"/>
              <w:rPr>
                <w:b w:val="1"/>
                <w:sz w:val="20"/>
                <w:szCs w:val="20"/>
              </w:rPr>
            </w:pPr>
            <w:r w:rsidDel="00000000" w:rsidR="00000000" w:rsidRPr="00000000">
              <w:rPr>
                <w:b w:val="1"/>
                <w:sz w:val="20"/>
                <w:szCs w:val="20"/>
                <w:rtl w:val="0"/>
              </w:rPr>
              <w:t xml:space="preserve">Example: travel-v: prepositional path</w:t>
            </w:r>
          </w:p>
          <w:p w:rsidR="00000000" w:rsidDel="00000000" w:rsidP="00000000" w:rsidRDefault="00000000" w:rsidRPr="00000000" w14:paraId="00000483">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484">
            <w:pPr>
              <w:widowControl w:val="0"/>
              <w:spacing w:line="240" w:lineRule="auto"/>
              <w:ind w:firstLine="567"/>
              <w:rPr>
                <w:b w:val="1"/>
                <w:sz w:val="20"/>
                <w:szCs w:val="20"/>
              </w:rPr>
            </w:pPr>
            <w:r w:rsidDel="00000000" w:rsidR="00000000" w:rsidRPr="00000000">
              <w:rPr>
                <w:b w:val="1"/>
                <w:sz w:val="20"/>
                <w:szCs w:val="20"/>
                <w:rtl w:val="0"/>
              </w:rPr>
              <w:t xml:space="preserve">        The shocks generated nerve impulses that-306 [*T*-306] traveled via spine to brain and showed up clearly on a brain-wave monitor, indicating no damage to the delicate spinal tissue.</w:t>
            </w:r>
          </w:p>
          <w:p w:rsidR="00000000" w:rsidDel="00000000" w:rsidP="00000000" w:rsidRDefault="00000000" w:rsidRPr="00000000" w14:paraId="00000485">
            <w:pPr>
              <w:widowControl w:val="0"/>
              <w:spacing w:line="240" w:lineRule="auto"/>
              <w:ind w:firstLine="567"/>
              <w:rPr>
                <w:b w:val="1"/>
                <w:sz w:val="20"/>
                <w:szCs w:val="20"/>
              </w:rPr>
            </w:pPr>
            <w:r w:rsidDel="00000000" w:rsidR="00000000" w:rsidRPr="00000000">
              <w:rPr>
                <w:b w:val="1"/>
                <w:sz w:val="20"/>
                <w:szCs w:val="20"/>
                <w:rtl w:val="0"/>
              </w:rPr>
              <w:t xml:space="preserve">(Các cú sốc tạo ra các xung thần kinh đã truyền đi qua cột sống đến não và hiển thị rõ ràng trên màn hình theo dõi sóng não, cho thấy không có tổn thương đối với mô cột sống nhạy cảm.)</w:t>
            </w:r>
          </w:p>
          <w:p w:rsidR="00000000" w:rsidDel="00000000" w:rsidP="00000000" w:rsidRDefault="00000000" w:rsidRPr="00000000" w14:paraId="00000486">
            <w:pPr>
              <w:widowControl w:val="0"/>
              <w:spacing w:line="240" w:lineRule="auto"/>
              <w:ind w:firstLine="567"/>
              <w:rPr>
                <w:sz w:val="20"/>
                <w:szCs w:val="20"/>
              </w:rPr>
            </w:pPr>
            <w:r w:rsidDel="00000000" w:rsidR="00000000" w:rsidRPr="00000000">
              <w:rPr>
                <w:rtl w:val="0"/>
              </w:rPr>
            </w:r>
          </w:p>
          <w:p w:rsidR="00000000" w:rsidDel="00000000" w:rsidP="00000000" w:rsidRDefault="00000000" w:rsidRPr="00000000" w14:paraId="00000487">
            <w:pPr>
              <w:widowControl w:val="0"/>
              <w:spacing w:line="240" w:lineRule="auto"/>
              <w:ind w:firstLine="567"/>
              <w:rPr>
                <w:sz w:val="20"/>
                <w:szCs w:val="20"/>
              </w:rPr>
            </w:pPr>
            <w:r w:rsidDel="00000000" w:rsidR="00000000" w:rsidRPr="00000000">
              <w:rPr>
                <w:sz w:val="20"/>
                <w:szCs w:val="20"/>
                <w:rtl w:val="0"/>
              </w:rPr>
              <w:t xml:space="preserve">        Arg0: [*T*-306] (= that)</w:t>
            </w:r>
          </w:p>
          <w:p w:rsidR="00000000" w:rsidDel="00000000" w:rsidP="00000000" w:rsidRDefault="00000000" w:rsidRPr="00000000" w14:paraId="00000488">
            <w:pPr>
              <w:widowControl w:val="0"/>
              <w:spacing w:line="240" w:lineRule="auto"/>
              <w:ind w:firstLine="567"/>
              <w:rPr>
                <w:sz w:val="20"/>
                <w:szCs w:val="20"/>
              </w:rPr>
            </w:pPr>
            <w:r w:rsidDel="00000000" w:rsidR="00000000" w:rsidRPr="00000000">
              <w:rPr>
                <w:sz w:val="20"/>
                <w:szCs w:val="20"/>
                <w:rtl w:val="0"/>
              </w:rPr>
              <w:t xml:space="preserve">        Argm-slc: that -&gt; nerve impulses</w:t>
            </w:r>
          </w:p>
          <w:p w:rsidR="00000000" w:rsidDel="00000000" w:rsidP="00000000" w:rsidRDefault="00000000" w:rsidRPr="00000000" w14:paraId="00000489">
            <w:pPr>
              <w:widowControl w:val="0"/>
              <w:spacing w:line="240" w:lineRule="auto"/>
              <w:ind w:firstLine="567"/>
              <w:rPr>
                <w:sz w:val="20"/>
                <w:szCs w:val="20"/>
              </w:rPr>
            </w:pPr>
            <w:r w:rsidDel="00000000" w:rsidR="00000000" w:rsidRPr="00000000">
              <w:rPr>
                <w:sz w:val="20"/>
                <w:szCs w:val="20"/>
                <w:rtl w:val="0"/>
              </w:rPr>
              <w:t xml:space="preserve">        Rel: traveled (truyền đi)</w:t>
            </w:r>
          </w:p>
          <w:p w:rsidR="00000000" w:rsidDel="00000000" w:rsidP="00000000" w:rsidRDefault="00000000" w:rsidRPr="00000000" w14:paraId="0000048A">
            <w:pPr>
              <w:widowControl w:val="0"/>
              <w:spacing w:line="240" w:lineRule="auto"/>
              <w:ind w:firstLine="567"/>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Arg1: via spine (qua cột sống)</w:t>
            </w:r>
          </w:p>
          <w:p w:rsidR="00000000" w:rsidDel="00000000" w:rsidP="00000000" w:rsidRDefault="00000000" w:rsidRPr="00000000" w14:paraId="0000048B">
            <w:pPr>
              <w:widowControl w:val="0"/>
              <w:spacing w:line="240" w:lineRule="auto"/>
              <w:ind w:firstLine="567"/>
              <w:rPr>
                <w:sz w:val="20"/>
                <w:szCs w:val="20"/>
              </w:rPr>
            </w:pPr>
            <w:r w:rsidDel="00000000" w:rsidR="00000000" w:rsidRPr="00000000">
              <w:rPr>
                <w:sz w:val="20"/>
                <w:szCs w:val="20"/>
                <w:rtl w:val="0"/>
              </w:rPr>
              <w:t xml:space="preserve">        Arg4: to brain (đến não)</w:t>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48D">
            <w:pPr>
              <w:widowControl w:val="0"/>
              <w:spacing w:line="240" w:lineRule="auto"/>
              <w:ind w:firstLine="567"/>
              <w:rPr>
                <w:b w:val="1"/>
                <w:color w:val="ff0000"/>
                <w:sz w:val="20"/>
                <w:szCs w:val="20"/>
              </w:rPr>
            </w:pPr>
            <w:r w:rsidDel="00000000" w:rsidR="00000000" w:rsidRPr="00000000">
              <w:rPr>
                <w:b w:val="1"/>
                <w:color w:val="ff0000"/>
                <w:sz w:val="20"/>
                <w:szCs w:val="20"/>
                <w:rtl w:val="0"/>
              </w:rPr>
              <w:t xml:space="preserve">mối quan hệ ngụ ý</w:t>
            </w:r>
          </w:p>
        </w:tc>
      </w:tr>
      <w:tr>
        <w:trPr>
          <w:cantSplit w:val="0"/>
          <w:trHeight w:val="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8F">
            <w:pPr>
              <w:widowControl w:val="0"/>
              <w:spacing w:line="240" w:lineRule="auto"/>
              <w:ind w:firstLine="567"/>
              <w:rPr>
                <w:b w:val="1"/>
                <w:sz w:val="20"/>
                <w:szCs w:val="20"/>
                <w:shd w:fill="ffffee" w:val="clear"/>
              </w:rPr>
            </w:pPr>
            <w:r w:rsidDel="00000000" w:rsidR="00000000" w:rsidRPr="00000000">
              <w:rPr>
                <w:b w:val="1"/>
                <w:sz w:val="20"/>
                <w:szCs w:val="20"/>
                <w:rtl w:val="0"/>
              </w:rPr>
              <w:t xml:space="preserve">Example: </w:t>
            </w:r>
            <w:r w:rsidDel="00000000" w:rsidR="00000000" w:rsidRPr="00000000">
              <w:rPr>
                <w:b w:val="1"/>
                <w:sz w:val="20"/>
                <w:szCs w:val="20"/>
                <w:shd w:fill="ffffee" w:val="clear"/>
                <w:rtl w:val="0"/>
              </w:rPr>
              <w:t xml:space="preserve">air mail</w:t>
            </w:r>
          </w:p>
          <w:p w:rsidR="00000000" w:rsidDel="00000000" w:rsidP="00000000" w:rsidRDefault="00000000" w:rsidRPr="00000000" w14:paraId="00000490">
            <w:pPr>
              <w:widowControl w:val="0"/>
              <w:spacing w:line="240" w:lineRule="auto"/>
              <w:ind w:firstLine="567"/>
              <w:rPr>
                <w:b w:val="1"/>
                <w:sz w:val="20"/>
                <w:szCs w:val="20"/>
                <w:shd w:fill="ffffee" w:val="clear"/>
              </w:rPr>
            </w:pPr>
            <w:r w:rsidDel="00000000" w:rsidR="00000000" w:rsidRPr="00000000">
              <w:rPr>
                <w:rtl w:val="0"/>
              </w:rPr>
            </w:r>
          </w:p>
          <w:p w:rsidR="00000000" w:rsidDel="00000000" w:rsidP="00000000" w:rsidRDefault="00000000" w:rsidRPr="00000000" w14:paraId="00000491">
            <w:pPr>
              <w:widowControl w:val="0"/>
              <w:spacing w:line="240" w:lineRule="auto"/>
              <w:ind w:firstLine="567"/>
              <w:rPr>
                <w:sz w:val="20"/>
                <w:szCs w:val="20"/>
                <w:shd w:fill="ffffee" w:val="clear"/>
              </w:rPr>
            </w:pPr>
            <w:r w:rsidDel="00000000" w:rsidR="00000000" w:rsidRPr="00000000">
              <w:rPr>
                <w:sz w:val="20"/>
                <w:szCs w:val="20"/>
                <w:shd w:fill="ffffee" w:val="clear"/>
                <w:rtl w:val="0"/>
              </w:rPr>
              <w:t xml:space="preserve">(m / mail </w:t>
            </w:r>
          </w:p>
          <w:p w:rsidR="00000000" w:rsidDel="00000000" w:rsidP="00000000" w:rsidRDefault="00000000" w:rsidRPr="00000000" w14:paraId="00000492">
            <w:pPr>
              <w:widowControl w:val="0"/>
              <w:spacing w:line="240" w:lineRule="auto"/>
              <w:ind w:firstLine="567"/>
              <w:rPr>
                <w:sz w:val="20"/>
                <w:szCs w:val="20"/>
              </w:rPr>
            </w:pPr>
            <w:r w:rsidDel="00000000" w:rsidR="00000000" w:rsidRPr="00000000">
              <w:rPr>
                <w:sz w:val="20"/>
                <w:szCs w:val="20"/>
                <w:shd w:fill="ffffee" w:val="clear"/>
                <w:rtl w:val="0"/>
              </w:rPr>
              <w:t xml:space="preserve">     :path (a / air))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3">
            <w:pPr>
              <w:widowControl w:val="0"/>
              <w:spacing w:line="240" w:lineRule="auto"/>
              <w:ind w:firstLine="567"/>
              <w:rPr>
                <w:b w:val="1"/>
                <w:sz w:val="20"/>
                <w:szCs w:val="20"/>
              </w:rPr>
            </w:pPr>
            <w:r w:rsidDel="00000000" w:rsidR="00000000" w:rsidRPr="00000000">
              <w:rPr>
                <w:b w:val="1"/>
                <w:sz w:val="20"/>
                <w:szCs w:val="20"/>
                <w:rtl w:val="0"/>
              </w:rPr>
              <w:t xml:space="preserve">Example: đường hàng không</w:t>
            </w:r>
          </w:p>
          <w:p w:rsidR="00000000" w:rsidDel="00000000" w:rsidP="00000000" w:rsidRDefault="00000000" w:rsidRPr="00000000" w14:paraId="00000494">
            <w:pPr>
              <w:widowControl w:val="0"/>
              <w:spacing w:line="240" w:lineRule="auto"/>
              <w:ind w:firstLine="567"/>
              <w:rPr>
                <w:b w:val="1"/>
                <w:sz w:val="20"/>
                <w:szCs w:val="20"/>
              </w:rPr>
            </w:pPr>
            <w:r w:rsidDel="00000000" w:rsidR="00000000" w:rsidRPr="00000000">
              <w:rPr>
                <w:rtl w:val="0"/>
              </w:rPr>
            </w:r>
          </w:p>
          <w:p w:rsidR="00000000" w:rsidDel="00000000" w:rsidP="00000000" w:rsidRDefault="00000000" w:rsidRPr="00000000" w14:paraId="00000495">
            <w:pPr>
              <w:widowControl w:val="0"/>
              <w:spacing w:line="240" w:lineRule="auto"/>
              <w:ind w:firstLine="567"/>
              <w:rPr>
                <w:sz w:val="20"/>
                <w:szCs w:val="20"/>
                <w:shd w:fill="ffffee" w:val="clear"/>
              </w:rPr>
            </w:pPr>
            <w:r w:rsidDel="00000000" w:rsidR="00000000" w:rsidRPr="00000000">
              <w:rPr>
                <w:sz w:val="20"/>
                <w:szCs w:val="20"/>
                <w:shd w:fill="ffffee" w:val="clear"/>
                <w:rtl w:val="0"/>
              </w:rPr>
              <w:t xml:space="preserve">(đ / đường</w:t>
            </w:r>
          </w:p>
          <w:p w:rsidR="00000000" w:rsidDel="00000000" w:rsidP="00000000" w:rsidRDefault="00000000" w:rsidRPr="00000000" w14:paraId="00000496">
            <w:pPr>
              <w:widowControl w:val="0"/>
              <w:spacing w:line="240" w:lineRule="auto"/>
              <w:ind w:firstLine="567"/>
              <w:rPr>
                <w:b w:val="1"/>
                <w:sz w:val="20"/>
                <w:szCs w:val="20"/>
              </w:rPr>
            </w:pPr>
            <w:r w:rsidDel="00000000" w:rsidR="00000000" w:rsidRPr="00000000">
              <w:rPr>
                <w:sz w:val="20"/>
                <w:szCs w:val="20"/>
                <w:shd w:fill="ffffee" w:val="clear"/>
                <w:rtl w:val="0"/>
              </w:rPr>
              <w:t xml:space="preserve">     :path (h / hàng không))</w:t>
            </w:r>
            <w:r w:rsidDel="00000000" w:rsidR="00000000" w:rsidRPr="00000000">
              <w:rPr>
                <w:rtl w:val="0"/>
              </w:rPr>
            </w:r>
          </w:p>
        </w:tc>
      </w:tr>
    </w:tbl>
    <w:p w:rsidR="00000000" w:rsidDel="00000000" w:rsidP="00000000" w:rsidRDefault="00000000" w:rsidRPr="00000000" w14:paraId="00000497">
      <w:pPr>
        <w:pStyle w:val="Heading3"/>
        <w:numPr>
          <w:ilvl w:val="2"/>
          <w:numId w:val="48"/>
        </w:numPr>
        <w:ind w:left="720" w:hanging="720"/>
        <w:rPr/>
      </w:pPr>
      <w:bookmarkStart w:colFirst="0" w:colLast="0" w:name="_heading=h.3as4poj" w:id="28"/>
      <w:bookmarkEnd w:id="28"/>
      <w:r w:rsidDel="00000000" w:rsidR="00000000" w:rsidRPr="00000000">
        <w:rPr>
          <w:rtl w:val="0"/>
        </w:rPr>
        <w:t xml:space="preserve">:beneficiary - người thụ hưởng</w:t>
      </w:r>
    </w:p>
    <w:tbl>
      <w:tblPr>
        <w:tblStyle w:val="Table16"/>
        <w:tblpPr w:leftFromText="180" w:rightFromText="180" w:topFromText="180" w:bottomFromText="180" w:vertAnchor="text" w:horzAnchor="text" w:tblpX="374.50000000000045" w:tblpY="1083"/>
        <w:tblW w:w="8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rPr>
          <w:cantSplit w:val="0"/>
          <w:tblHeader w:val="0"/>
        </w:trPr>
        <w:tc>
          <w:tcPr/>
          <w:p w:rsidR="00000000" w:rsidDel="00000000" w:rsidP="00000000" w:rsidRDefault="00000000" w:rsidRPr="00000000" w14:paraId="0000049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firstLine="567"/>
              <w:rPr>
                <w:b w:val="1"/>
                <w:highlight w:val="white"/>
              </w:rPr>
            </w:pPr>
            <w:r w:rsidDel="00000000" w:rsidR="00000000" w:rsidRPr="00000000">
              <w:rPr>
                <w:b w:val="1"/>
                <w:rtl w:val="0"/>
              </w:rPr>
              <w:t xml:space="preserve">VD: My sister drew me a sheep.</w:t>
            </w:r>
            <w:r w:rsidDel="00000000" w:rsidR="00000000" w:rsidRPr="00000000">
              <w:rPr>
                <w:rtl w:val="0"/>
              </w:rPr>
            </w:r>
          </w:p>
          <w:p w:rsidR="00000000" w:rsidDel="00000000" w:rsidP="00000000" w:rsidRDefault="00000000" w:rsidRPr="00000000" w14:paraId="0000049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firstLine="567"/>
              <w:rPr>
                <w:highlight w:val="white"/>
              </w:rPr>
            </w:pPr>
            <w:r w:rsidDel="00000000" w:rsidR="00000000" w:rsidRPr="00000000">
              <w:rPr>
                <w:highlight w:val="white"/>
                <w:rtl w:val="0"/>
              </w:rPr>
              <w:t xml:space="preserve">(d / draw</w:t>
            </w:r>
          </w:p>
          <w:p w:rsidR="00000000" w:rsidDel="00000000" w:rsidP="00000000" w:rsidRDefault="00000000" w:rsidRPr="00000000" w14:paraId="0000049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firstLine="567"/>
              <w:rPr>
                <w:highlight w:val="white"/>
              </w:rPr>
            </w:pPr>
            <w:r w:rsidDel="00000000" w:rsidR="00000000" w:rsidRPr="00000000">
              <w:rPr>
                <w:highlight w:val="white"/>
                <w:rtl w:val="0"/>
              </w:rPr>
              <w:tab/>
              <w:t xml:space="preserve">:ARG0 (s / sister</w:t>
            </w:r>
          </w:p>
          <w:p w:rsidR="00000000" w:rsidDel="00000000" w:rsidP="00000000" w:rsidRDefault="00000000" w:rsidRPr="00000000" w14:paraId="0000049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firstLine="567"/>
              <w:rPr>
                <w:highlight w:val="white"/>
              </w:rPr>
            </w:pPr>
            <w:r w:rsidDel="00000000" w:rsidR="00000000" w:rsidRPr="00000000">
              <w:rPr>
                <w:highlight w:val="white"/>
                <w:rtl w:val="0"/>
              </w:rPr>
              <w:t xml:space="preserve">                  :poss (i / i)</w:t>
            </w:r>
          </w:p>
          <w:p w:rsidR="00000000" w:rsidDel="00000000" w:rsidP="00000000" w:rsidRDefault="00000000" w:rsidRPr="00000000" w14:paraId="0000049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firstLine="567"/>
              <w:rPr>
                <w:highlight w:val="white"/>
              </w:rPr>
            </w:pPr>
            <w:r w:rsidDel="00000000" w:rsidR="00000000" w:rsidRPr="00000000">
              <w:rPr>
                <w:highlight w:val="white"/>
                <w:rtl w:val="0"/>
              </w:rPr>
              <w:tab/>
              <w:t xml:space="preserve">:beneficiary i</w:t>
            </w:r>
          </w:p>
          <w:p w:rsidR="00000000" w:rsidDel="00000000" w:rsidP="00000000" w:rsidRDefault="00000000" w:rsidRPr="00000000" w14:paraId="0000049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firstLine="567"/>
              <w:rPr/>
            </w:pPr>
            <w:r w:rsidDel="00000000" w:rsidR="00000000" w:rsidRPr="00000000">
              <w:rPr>
                <w:highlight w:val="white"/>
                <w:rtl w:val="0"/>
              </w:rPr>
              <w:tab/>
              <w:t xml:space="preserve">:ARG1 (s / sheep)</w:t>
            </w:r>
            <w:r w:rsidDel="00000000" w:rsidR="00000000" w:rsidRPr="00000000">
              <w:rPr>
                <w:rtl w:val="0"/>
              </w:rPr>
            </w:r>
          </w:p>
        </w:tc>
        <w:tc>
          <w:tcPr/>
          <w:p w:rsidR="00000000" w:rsidDel="00000000" w:rsidP="00000000" w:rsidRDefault="00000000" w:rsidRPr="00000000" w14:paraId="0000049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firstLine="567"/>
              <w:rPr>
                <w:b w:val="1"/>
                <w:highlight w:val="white"/>
              </w:rPr>
            </w:pPr>
            <w:r w:rsidDel="00000000" w:rsidR="00000000" w:rsidRPr="00000000">
              <w:rPr>
                <w:b w:val="1"/>
                <w:rtl w:val="0"/>
              </w:rPr>
              <w:t xml:space="preserve">VD: Chị gái tôi</w:t>
            </w:r>
            <w:r w:rsidDel="00000000" w:rsidR="00000000" w:rsidRPr="00000000">
              <w:rPr>
                <w:b w:val="1"/>
                <w:highlight w:val="white"/>
                <w:rtl w:val="0"/>
              </w:rPr>
              <w:t xml:space="preserve"> vẽ cho tôi một con cừu.</w:t>
            </w:r>
          </w:p>
          <w:p w:rsidR="00000000" w:rsidDel="00000000" w:rsidP="00000000" w:rsidRDefault="00000000" w:rsidRPr="00000000" w14:paraId="0000049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firstLine="567"/>
              <w:rPr>
                <w:highlight w:val="white"/>
              </w:rPr>
            </w:pPr>
            <w:r w:rsidDel="00000000" w:rsidR="00000000" w:rsidRPr="00000000">
              <w:rPr>
                <w:highlight w:val="white"/>
                <w:rtl w:val="0"/>
              </w:rPr>
              <w:t xml:space="preserve">(v / vẽ</w:t>
            </w:r>
          </w:p>
          <w:p w:rsidR="00000000" w:rsidDel="00000000" w:rsidP="00000000" w:rsidRDefault="00000000" w:rsidRPr="00000000" w14:paraId="000004A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firstLine="567"/>
              <w:rPr>
                <w:highlight w:val="white"/>
              </w:rPr>
            </w:pPr>
            <w:r w:rsidDel="00000000" w:rsidR="00000000" w:rsidRPr="00000000">
              <w:rPr>
                <w:highlight w:val="white"/>
                <w:rtl w:val="0"/>
              </w:rPr>
              <w:tab/>
              <w:t xml:space="preserve">:ARG0 (c / chị gái</w:t>
            </w:r>
          </w:p>
          <w:p w:rsidR="00000000" w:rsidDel="00000000" w:rsidP="00000000" w:rsidRDefault="00000000" w:rsidRPr="00000000" w14:paraId="000004A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firstLine="567"/>
              <w:rPr>
                <w:highlight w:val="white"/>
              </w:rPr>
            </w:pPr>
            <w:r w:rsidDel="00000000" w:rsidR="00000000" w:rsidRPr="00000000">
              <w:rPr>
                <w:highlight w:val="white"/>
                <w:rtl w:val="0"/>
              </w:rPr>
              <w:t xml:space="preserve">                   :poss (t / tôi))</w:t>
            </w:r>
          </w:p>
          <w:p w:rsidR="00000000" w:rsidDel="00000000" w:rsidP="00000000" w:rsidRDefault="00000000" w:rsidRPr="00000000" w14:paraId="000004A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firstLine="567"/>
              <w:rPr>
                <w:highlight w:val="white"/>
              </w:rPr>
            </w:pPr>
            <w:r w:rsidDel="00000000" w:rsidR="00000000" w:rsidRPr="00000000">
              <w:rPr>
                <w:highlight w:val="white"/>
                <w:rtl w:val="0"/>
              </w:rPr>
              <w:tab/>
              <w:t xml:space="preserve">:beneficiary t</w:t>
            </w:r>
          </w:p>
          <w:p w:rsidR="00000000" w:rsidDel="00000000" w:rsidP="00000000" w:rsidRDefault="00000000" w:rsidRPr="00000000" w14:paraId="000004A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firstLine="567"/>
              <w:rPr/>
            </w:pPr>
            <w:r w:rsidDel="00000000" w:rsidR="00000000" w:rsidRPr="00000000">
              <w:rPr>
                <w:highlight w:val="white"/>
                <w:rtl w:val="0"/>
              </w:rPr>
              <w:tab/>
              <w:t xml:space="preserve">:ARG1 (c2 / cừu)</w:t>
            </w:r>
            <w:r w:rsidDel="00000000" w:rsidR="00000000" w:rsidRPr="00000000">
              <w:rPr>
                <w:rtl w:val="0"/>
              </w:rPr>
            </w:r>
          </w:p>
        </w:tc>
      </w:tr>
    </w:tbl>
    <w:p w:rsidR="00000000" w:rsidDel="00000000" w:rsidP="00000000" w:rsidRDefault="00000000" w:rsidRPr="00000000" w14:paraId="000004A4">
      <w:pPr>
        <w:spacing w:after="280" w:before="280" w:line="360" w:lineRule="auto"/>
        <w:ind w:left="720" w:firstLine="0"/>
        <w:rPr/>
      </w:pPr>
      <w:r w:rsidDel="00000000" w:rsidR="00000000" w:rsidRPr="00000000">
        <w:rPr>
          <w:rtl w:val="0"/>
        </w:rPr>
        <w:t xml:space="preserve">Người hoặc thực thể được hưởng lợi từ một hành động hay sự việc.</w:t>
      </w:r>
    </w:p>
    <w:p w:rsidR="00000000" w:rsidDel="00000000" w:rsidP="00000000" w:rsidRDefault="00000000" w:rsidRPr="00000000" w14:paraId="000004A5">
      <w:pPr>
        <w:pStyle w:val="Heading3"/>
        <w:numPr>
          <w:ilvl w:val="2"/>
          <w:numId w:val="48"/>
        </w:numPr>
        <w:ind w:left="720" w:hanging="720"/>
        <w:rPr/>
      </w:pPr>
      <w:bookmarkStart w:colFirst="0" w:colLast="0" w:name="_heading=h.1pxezwc" w:id="29"/>
      <w:bookmarkEnd w:id="29"/>
      <w:r w:rsidDel="00000000" w:rsidR="00000000" w:rsidRPr="00000000">
        <w:rPr>
          <w:rtl w:val="0"/>
        </w:rPr>
        <w:t xml:space="preserve">:accompanier - người đi cùng / người đồng hành</w:t>
      </w:r>
    </w:p>
    <w:p w:rsidR="00000000" w:rsidDel="00000000" w:rsidP="00000000" w:rsidRDefault="00000000" w:rsidRPr="00000000" w14:paraId="000004A6">
      <w:pPr>
        <w:spacing w:line="360" w:lineRule="auto"/>
        <w:ind w:left="426" w:firstLine="0"/>
        <w:rPr/>
      </w:pPr>
      <w:r w:rsidDel="00000000" w:rsidR="00000000" w:rsidRPr="00000000">
        <w:rPr>
          <w:rtl w:val="0"/>
        </w:rPr>
        <w:t xml:space="preserve">Người hoặc thực thể đi cùng với một người khác trong một hành động hoặc sự việc. Nó thường được sử dụng để xác định đối tượng đồng hành trong một hành động hoặc mối quan hệ gần gũi giữa các thực thể.</w:t>
      </w:r>
    </w:p>
    <w:tbl>
      <w:tblPr>
        <w:tblStyle w:val="Table17"/>
        <w:tblW w:w="7589.0" w:type="dxa"/>
        <w:jc w:val="left"/>
        <w:tblInd w:w="70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
        <w:gridCol w:w="3795"/>
        <w:tblGridChange w:id="0">
          <w:tblGrid>
            <w:gridCol w:w="3794"/>
            <w:gridCol w:w="37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7">
            <w:pPr>
              <w:spacing w:line="360" w:lineRule="auto"/>
              <w:ind w:left="183" w:firstLine="0"/>
              <w:rPr>
                <w:b w:val="1"/>
              </w:rPr>
            </w:pPr>
            <w:r w:rsidDel="00000000" w:rsidR="00000000" w:rsidRPr="00000000">
              <w:rPr>
                <w:b w:val="1"/>
                <w:rtl w:val="0"/>
              </w:rPr>
              <w:t xml:space="preserve">VD: I drove with my sister into town</w:t>
            </w:r>
          </w:p>
          <w:p w:rsidR="00000000" w:rsidDel="00000000" w:rsidP="00000000" w:rsidRDefault="00000000" w:rsidRPr="00000000" w14:paraId="000004A8">
            <w:pPr>
              <w:spacing w:line="360" w:lineRule="auto"/>
              <w:ind w:left="183" w:firstLine="0"/>
              <w:rPr/>
            </w:pPr>
            <w:r w:rsidDel="00000000" w:rsidR="00000000" w:rsidRPr="00000000">
              <w:rPr>
                <w:rtl w:val="0"/>
              </w:rPr>
              <w:t xml:space="preserve">(d / drive</w:t>
            </w:r>
          </w:p>
          <w:p w:rsidR="00000000" w:rsidDel="00000000" w:rsidP="00000000" w:rsidRDefault="00000000" w:rsidRPr="00000000" w14:paraId="000004A9">
            <w:pPr>
              <w:spacing w:line="360" w:lineRule="auto"/>
              <w:ind w:left="183" w:firstLine="0"/>
              <w:rPr/>
            </w:pPr>
            <w:r w:rsidDel="00000000" w:rsidR="00000000" w:rsidRPr="00000000">
              <w:rPr>
                <w:rtl w:val="0"/>
              </w:rPr>
              <w:t xml:space="preserve">       :ARG0 (i / i)</w:t>
            </w:r>
          </w:p>
          <w:p w:rsidR="00000000" w:rsidDel="00000000" w:rsidP="00000000" w:rsidRDefault="00000000" w:rsidRPr="00000000" w14:paraId="000004AA">
            <w:pPr>
              <w:spacing w:line="360" w:lineRule="auto"/>
              <w:ind w:left="183" w:firstLine="0"/>
              <w:rPr/>
            </w:pPr>
            <w:r w:rsidDel="00000000" w:rsidR="00000000" w:rsidRPr="00000000">
              <w:rPr>
                <w:rtl w:val="0"/>
              </w:rPr>
              <w:t xml:space="preserve">       :accompanier (s / sister</w:t>
            </w:r>
          </w:p>
          <w:p w:rsidR="00000000" w:rsidDel="00000000" w:rsidP="00000000" w:rsidRDefault="00000000" w:rsidRPr="00000000" w14:paraId="000004AB">
            <w:pPr>
              <w:spacing w:line="360" w:lineRule="auto"/>
              <w:ind w:left="183" w:firstLine="0"/>
              <w:rPr/>
            </w:pPr>
            <w:r w:rsidDel="00000000" w:rsidR="00000000" w:rsidRPr="00000000">
              <w:rPr>
                <w:rtl w:val="0"/>
              </w:rPr>
              <w:t xml:space="preserve">              :poss i)</w:t>
            </w:r>
          </w:p>
          <w:p w:rsidR="00000000" w:rsidDel="00000000" w:rsidP="00000000" w:rsidRDefault="00000000" w:rsidRPr="00000000" w14:paraId="000004AC">
            <w:pPr>
              <w:spacing w:line="360" w:lineRule="auto"/>
              <w:ind w:left="183" w:firstLine="0"/>
              <w:rPr/>
            </w:pPr>
            <w:r w:rsidDel="00000000" w:rsidR="00000000" w:rsidRPr="00000000">
              <w:rPr>
                <w:rtl w:val="0"/>
              </w:rPr>
              <w:t xml:space="preserve">       :destination (t / town))</w:t>
            </w:r>
          </w:p>
        </w:tc>
        <w:tc>
          <w:tcPr>
            <w:shd w:fill="auto" w:val="clear"/>
            <w:tcMar>
              <w:top w:w="100.0" w:type="dxa"/>
              <w:left w:w="100.0" w:type="dxa"/>
              <w:bottom w:w="100.0" w:type="dxa"/>
              <w:right w:w="100.0" w:type="dxa"/>
            </w:tcMar>
          </w:tcPr>
          <w:p w:rsidR="00000000" w:rsidDel="00000000" w:rsidP="00000000" w:rsidRDefault="00000000" w:rsidRPr="00000000" w14:paraId="000004AD">
            <w:pPr>
              <w:spacing w:line="360" w:lineRule="auto"/>
              <w:ind w:left="210" w:firstLine="0"/>
              <w:rPr>
                <w:b w:val="1"/>
              </w:rPr>
            </w:pPr>
            <w:r w:rsidDel="00000000" w:rsidR="00000000" w:rsidRPr="00000000">
              <w:rPr>
                <w:b w:val="1"/>
                <w:rtl w:val="0"/>
              </w:rPr>
              <w:t xml:space="preserve">VD: Tôi lái xe với chị gái tôi vào thị trấn.</w:t>
            </w:r>
          </w:p>
          <w:p w:rsidR="00000000" w:rsidDel="00000000" w:rsidP="00000000" w:rsidRDefault="00000000" w:rsidRPr="00000000" w14:paraId="000004AE">
            <w:pPr>
              <w:spacing w:line="360" w:lineRule="auto"/>
              <w:ind w:left="210" w:firstLine="0"/>
              <w:rPr/>
            </w:pPr>
            <w:r w:rsidDel="00000000" w:rsidR="00000000" w:rsidRPr="00000000">
              <w:rPr>
                <w:rtl w:val="0"/>
              </w:rPr>
              <w:t xml:space="preserve">(l / lái</w:t>
            </w:r>
          </w:p>
          <w:p w:rsidR="00000000" w:rsidDel="00000000" w:rsidP="00000000" w:rsidRDefault="00000000" w:rsidRPr="00000000" w14:paraId="000004AF">
            <w:pPr>
              <w:spacing w:line="360" w:lineRule="auto"/>
              <w:ind w:left="210" w:firstLine="0"/>
              <w:rPr/>
            </w:pPr>
            <w:r w:rsidDel="00000000" w:rsidR="00000000" w:rsidRPr="00000000">
              <w:rPr>
                <w:rtl w:val="0"/>
              </w:rPr>
              <w:t xml:space="preserve">       :ARG0 (t / tôi)</w:t>
            </w:r>
          </w:p>
          <w:p w:rsidR="00000000" w:rsidDel="00000000" w:rsidP="00000000" w:rsidRDefault="00000000" w:rsidRPr="00000000" w14:paraId="000004B0">
            <w:pPr>
              <w:spacing w:line="360" w:lineRule="auto"/>
              <w:ind w:left="210" w:firstLine="0"/>
              <w:rPr/>
            </w:pPr>
            <w:r w:rsidDel="00000000" w:rsidR="00000000" w:rsidRPr="00000000">
              <w:rPr>
                <w:rtl w:val="0"/>
              </w:rPr>
              <w:t xml:space="preserve">       :ARG1 (x / xe)</w:t>
            </w:r>
          </w:p>
          <w:p w:rsidR="00000000" w:rsidDel="00000000" w:rsidP="00000000" w:rsidRDefault="00000000" w:rsidRPr="00000000" w14:paraId="000004B1">
            <w:pPr>
              <w:spacing w:line="360" w:lineRule="auto"/>
              <w:ind w:left="210" w:firstLine="0"/>
              <w:rPr/>
            </w:pPr>
            <w:r w:rsidDel="00000000" w:rsidR="00000000" w:rsidRPr="00000000">
              <w:rPr>
                <w:rtl w:val="0"/>
              </w:rPr>
              <w:t xml:space="preserve">       :accompanier (c / chị gái</w:t>
            </w:r>
          </w:p>
          <w:p w:rsidR="00000000" w:rsidDel="00000000" w:rsidP="00000000" w:rsidRDefault="00000000" w:rsidRPr="00000000" w14:paraId="000004B2">
            <w:pPr>
              <w:spacing w:line="360" w:lineRule="auto"/>
              <w:ind w:left="210" w:firstLine="0"/>
              <w:rPr/>
            </w:pPr>
            <w:r w:rsidDel="00000000" w:rsidR="00000000" w:rsidRPr="00000000">
              <w:rPr>
                <w:rtl w:val="0"/>
              </w:rPr>
              <w:t xml:space="preserve">             :poss t)</w:t>
            </w:r>
          </w:p>
          <w:p w:rsidR="00000000" w:rsidDel="00000000" w:rsidP="00000000" w:rsidRDefault="00000000" w:rsidRPr="00000000" w14:paraId="000004B3">
            <w:pPr>
              <w:spacing w:line="360" w:lineRule="auto"/>
              <w:ind w:left="210" w:firstLine="0"/>
              <w:rPr/>
            </w:pPr>
            <w:r w:rsidDel="00000000" w:rsidR="00000000" w:rsidRPr="00000000">
              <w:rPr>
                <w:rtl w:val="0"/>
              </w:rPr>
              <w:t xml:space="preserve">       :destination (t2 / thị trấn))</w:t>
            </w:r>
          </w:p>
        </w:tc>
      </w:tr>
    </w:tbl>
    <w:p w:rsidR="00000000" w:rsidDel="00000000" w:rsidP="00000000" w:rsidRDefault="00000000" w:rsidRPr="00000000" w14:paraId="000004B4">
      <w:pPr>
        <w:pStyle w:val="Heading3"/>
        <w:numPr>
          <w:ilvl w:val="2"/>
          <w:numId w:val="48"/>
        </w:numPr>
        <w:ind w:left="720" w:hanging="720"/>
        <w:rPr/>
      </w:pPr>
      <w:bookmarkStart w:colFirst="0" w:colLast="0" w:name="_heading=h.49x2ik5" w:id="30"/>
      <w:bookmarkEnd w:id="30"/>
      <w:r w:rsidDel="00000000" w:rsidR="00000000" w:rsidRPr="00000000">
        <w:rPr>
          <w:rtl w:val="0"/>
        </w:rPr>
        <w:t xml:space="preserve">:topic - chủ đề: </w:t>
      </w:r>
    </w:p>
    <w:p w:rsidR="00000000" w:rsidDel="00000000" w:rsidP="00000000" w:rsidRDefault="00000000" w:rsidRPr="00000000" w14:paraId="000004B5">
      <w:pPr>
        <w:rPr/>
      </w:pPr>
      <w:r w:rsidDel="00000000" w:rsidR="00000000" w:rsidRPr="00000000">
        <w:rPr>
          <w:rtl w:val="0"/>
        </w:rPr>
        <w:t xml:space="preserve">Nhãn được gán cho thông tin biểu thị nội dung về chủ đề trong một trường hợp cụ thể. </w:t>
      </w:r>
    </w:p>
    <w:p w:rsidR="00000000" w:rsidDel="00000000" w:rsidP="00000000" w:rsidRDefault="00000000" w:rsidRPr="00000000" w14:paraId="000004B6">
      <w:pPr>
        <w:rPr/>
      </w:pPr>
      <w:r w:rsidDel="00000000" w:rsidR="00000000" w:rsidRPr="00000000">
        <w:rPr>
          <w:rtl w:val="0"/>
        </w:rPr>
        <w:t xml:space="preserve">Thông tin được chú thích có thể là vai nghĩa Topic (bổ ngữ phụ cho động từ chính) </w:t>
      </w:r>
    </w:p>
    <w:tbl>
      <w:tblPr>
        <w:tblStyle w:val="Table18"/>
        <w:tblW w:w="7589.0" w:type="dxa"/>
        <w:jc w:val="left"/>
        <w:tblInd w:w="70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
        <w:gridCol w:w="3795"/>
        <w:tblGridChange w:id="0">
          <w:tblGrid>
            <w:gridCol w:w="3794"/>
            <w:gridCol w:w="37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B7">
            <w:pPr>
              <w:spacing w:line="360" w:lineRule="auto"/>
              <w:ind w:firstLine="567"/>
              <w:rPr>
                <w:b w:val="1"/>
              </w:rPr>
            </w:pPr>
            <w:r w:rsidDel="00000000" w:rsidR="00000000" w:rsidRPr="00000000">
              <w:rPr>
                <w:b w:val="1"/>
                <w:rtl w:val="0"/>
              </w:rPr>
              <w:t xml:space="preserve">VD: We talk about mathematics</w:t>
            </w:r>
          </w:p>
          <w:p w:rsidR="00000000" w:rsidDel="00000000" w:rsidP="00000000" w:rsidRDefault="00000000" w:rsidRPr="00000000" w14:paraId="000004B8">
            <w:pPr>
              <w:spacing w:line="360" w:lineRule="auto"/>
              <w:ind w:firstLine="567"/>
              <w:rPr/>
            </w:pPr>
            <w:r w:rsidDel="00000000" w:rsidR="00000000" w:rsidRPr="00000000">
              <w:rPr>
                <w:rtl w:val="0"/>
              </w:rPr>
              <w:t xml:space="preserve">(t / talk</w:t>
            </w:r>
          </w:p>
          <w:p w:rsidR="00000000" w:rsidDel="00000000" w:rsidP="00000000" w:rsidRDefault="00000000" w:rsidRPr="00000000" w14:paraId="000004B9">
            <w:pPr>
              <w:spacing w:line="360" w:lineRule="auto"/>
              <w:ind w:firstLine="567"/>
              <w:rPr/>
            </w:pPr>
            <w:r w:rsidDel="00000000" w:rsidR="00000000" w:rsidRPr="00000000">
              <w:rPr>
                <w:rtl w:val="0"/>
              </w:rPr>
              <w:t xml:space="preserve">        :ARG0 (w / we)</w:t>
            </w:r>
          </w:p>
          <w:p w:rsidR="00000000" w:rsidDel="00000000" w:rsidP="00000000" w:rsidRDefault="00000000" w:rsidRPr="00000000" w14:paraId="000004BA">
            <w:pPr>
              <w:spacing w:line="360" w:lineRule="auto"/>
              <w:ind w:firstLine="567"/>
              <w:rPr/>
            </w:pPr>
            <w:r w:rsidDel="00000000" w:rsidR="00000000" w:rsidRPr="00000000">
              <w:rPr>
                <w:rtl w:val="0"/>
              </w:rPr>
              <w:t xml:space="preserve">        :topic (m / mathematics))</w:t>
            </w:r>
          </w:p>
        </w:tc>
        <w:tc>
          <w:tcPr>
            <w:shd w:fill="auto" w:val="clear"/>
            <w:tcMar>
              <w:top w:w="100.0" w:type="dxa"/>
              <w:left w:w="100.0" w:type="dxa"/>
              <w:bottom w:w="100.0" w:type="dxa"/>
              <w:right w:w="100.0" w:type="dxa"/>
            </w:tcMar>
          </w:tcPr>
          <w:p w:rsidR="00000000" w:rsidDel="00000000" w:rsidP="00000000" w:rsidRDefault="00000000" w:rsidRPr="00000000" w14:paraId="000004BB">
            <w:pPr>
              <w:spacing w:line="360" w:lineRule="auto"/>
              <w:ind w:firstLine="567"/>
              <w:rPr/>
            </w:pPr>
            <w:r w:rsidDel="00000000" w:rsidR="00000000" w:rsidRPr="00000000">
              <w:rPr>
                <w:b w:val="1"/>
                <w:rtl w:val="0"/>
              </w:rPr>
              <w:t xml:space="preserve">VD: Chúng tôi nói về toán học</w:t>
            </w:r>
            <w:r w:rsidDel="00000000" w:rsidR="00000000" w:rsidRPr="00000000">
              <w:rPr>
                <w:rtl w:val="0"/>
              </w:rPr>
            </w:r>
          </w:p>
          <w:p w:rsidR="00000000" w:rsidDel="00000000" w:rsidP="00000000" w:rsidRDefault="00000000" w:rsidRPr="00000000" w14:paraId="000004BC">
            <w:pPr>
              <w:spacing w:line="360" w:lineRule="auto"/>
              <w:ind w:firstLine="567"/>
              <w:rPr/>
            </w:pPr>
            <w:r w:rsidDel="00000000" w:rsidR="00000000" w:rsidRPr="00000000">
              <w:rPr>
                <w:rtl w:val="0"/>
              </w:rPr>
              <w:t xml:space="preserve">(n / nói</w:t>
            </w:r>
          </w:p>
          <w:p w:rsidR="00000000" w:rsidDel="00000000" w:rsidP="00000000" w:rsidRDefault="00000000" w:rsidRPr="00000000" w14:paraId="000004BD">
            <w:pPr>
              <w:spacing w:line="360" w:lineRule="auto"/>
              <w:ind w:firstLine="567"/>
              <w:rPr/>
            </w:pPr>
            <w:r w:rsidDel="00000000" w:rsidR="00000000" w:rsidRPr="00000000">
              <w:rPr>
                <w:rtl w:val="0"/>
              </w:rPr>
              <w:t xml:space="preserve">        :ARG0 (c / chúng tôi)</w:t>
            </w:r>
          </w:p>
          <w:p w:rsidR="00000000" w:rsidDel="00000000" w:rsidP="00000000" w:rsidRDefault="00000000" w:rsidRPr="00000000" w14:paraId="000004BE">
            <w:pPr>
              <w:spacing w:line="360" w:lineRule="auto"/>
              <w:ind w:firstLine="567"/>
              <w:rPr/>
            </w:pPr>
            <w:r w:rsidDel="00000000" w:rsidR="00000000" w:rsidRPr="00000000">
              <w:rPr>
                <w:rtl w:val="0"/>
              </w:rPr>
              <w:t xml:space="preserve">        :topic (t / toán học))</w:t>
            </w:r>
          </w:p>
        </w:tc>
      </w:tr>
    </w:tbl>
    <w:p w:rsidR="00000000" w:rsidDel="00000000" w:rsidP="00000000" w:rsidRDefault="00000000" w:rsidRPr="00000000" w14:paraId="000004BF">
      <w:pPr>
        <w:spacing w:after="80" w:before="280" w:line="480" w:lineRule="auto"/>
        <w:ind w:firstLine="567"/>
        <w:rPr/>
      </w:pPr>
      <w:r w:rsidDel="00000000" w:rsidR="00000000" w:rsidRPr="00000000">
        <w:rPr>
          <w:rtl w:val="0"/>
        </w:rPr>
        <w:t xml:space="preserve">Hoặc là thông tin bổ sung cho danh từ.</w:t>
      </w:r>
    </w:p>
    <w:tbl>
      <w:tblPr>
        <w:tblStyle w:val="Table19"/>
        <w:tblW w:w="7589.0" w:type="dxa"/>
        <w:jc w:val="left"/>
        <w:tblInd w:w="70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
        <w:gridCol w:w="3795"/>
        <w:tblGridChange w:id="0">
          <w:tblGrid>
            <w:gridCol w:w="3794"/>
            <w:gridCol w:w="37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0">
            <w:pPr>
              <w:spacing w:line="360" w:lineRule="auto"/>
              <w:ind w:firstLine="567"/>
              <w:rPr>
                <w:b w:val="1"/>
              </w:rPr>
            </w:pPr>
            <w:r w:rsidDel="00000000" w:rsidR="00000000" w:rsidRPr="00000000">
              <w:rPr>
                <w:b w:val="1"/>
                <w:rtl w:val="0"/>
              </w:rPr>
              <w:t xml:space="preserve">VD: </w:t>
            </w:r>
            <w:r w:rsidDel="00000000" w:rsidR="00000000" w:rsidRPr="00000000">
              <w:rPr>
                <w:b w:val="1"/>
                <w:highlight w:val="white"/>
                <w:rtl w:val="0"/>
              </w:rPr>
              <w:t xml:space="preserve">There is no information about the case.</w:t>
            </w:r>
            <w:r w:rsidDel="00000000" w:rsidR="00000000" w:rsidRPr="00000000">
              <w:rPr>
                <w:rtl w:val="0"/>
              </w:rPr>
            </w:r>
          </w:p>
          <w:p w:rsidR="00000000" w:rsidDel="00000000" w:rsidP="00000000" w:rsidRDefault="00000000" w:rsidRPr="00000000" w14:paraId="000004C1">
            <w:pPr>
              <w:spacing w:line="360" w:lineRule="auto"/>
              <w:ind w:firstLine="567"/>
              <w:rPr/>
            </w:pPr>
            <w:r w:rsidDel="00000000" w:rsidR="00000000" w:rsidRPr="00000000">
              <w:rPr>
                <w:rtl w:val="0"/>
              </w:rPr>
              <w:t xml:space="preserve">(i / information :polarity -</w:t>
            </w:r>
          </w:p>
          <w:p w:rsidR="00000000" w:rsidDel="00000000" w:rsidP="00000000" w:rsidRDefault="00000000" w:rsidRPr="00000000" w14:paraId="000004C2">
            <w:pPr>
              <w:spacing w:line="348" w:lineRule="auto"/>
              <w:ind w:firstLine="567"/>
              <w:rPr/>
            </w:pPr>
            <w:r w:rsidDel="00000000" w:rsidR="00000000" w:rsidRPr="00000000">
              <w:rPr>
                <w:rtl w:val="0"/>
              </w:rPr>
              <w:t xml:space="preserve">      :topic (c / case))</w:t>
            </w:r>
          </w:p>
        </w:tc>
        <w:tc>
          <w:tcPr>
            <w:shd w:fill="auto" w:val="clear"/>
            <w:tcMar>
              <w:top w:w="100.0" w:type="dxa"/>
              <w:left w:w="100.0" w:type="dxa"/>
              <w:bottom w:w="100.0" w:type="dxa"/>
              <w:right w:w="100.0" w:type="dxa"/>
            </w:tcMar>
          </w:tcPr>
          <w:p w:rsidR="00000000" w:rsidDel="00000000" w:rsidP="00000000" w:rsidRDefault="00000000" w:rsidRPr="00000000" w14:paraId="000004C3">
            <w:pPr>
              <w:spacing w:line="360" w:lineRule="auto"/>
              <w:ind w:firstLine="567"/>
              <w:rPr>
                <w:b w:val="1"/>
              </w:rPr>
            </w:pPr>
            <w:r w:rsidDel="00000000" w:rsidR="00000000" w:rsidRPr="00000000">
              <w:rPr>
                <w:b w:val="1"/>
                <w:rtl w:val="0"/>
              </w:rPr>
              <w:t xml:space="preserve">VD: Không có thông tin gì về vụ việc.</w:t>
            </w:r>
          </w:p>
          <w:p w:rsidR="00000000" w:rsidDel="00000000" w:rsidP="00000000" w:rsidRDefault="00000000" w:rsidRPr="00000000" w14:paraId="000004C4">
            <w:pPr>
              <w:spacing w:line="360" w:lineRule="auto"/>
              <w:ind w:firstLine="567"/>
              <w:rPr/>
            </w:pPr>
            <w:r w:rsidDel="00000000" w:rsidR="00000000" w:rsidRPr="00000000">
              <w:rPr>
                <w:rtl w:val="0"/>
              </w:rPr>
              <w:t xml:space="preserve">(t / thông tin :polarity -</w:t>
            </w:r>
          </w:p>
          <w:p w:rsidR="00000000" w:rsidDel="00000000" w:rsidP="00000000" w:rsidRDefault="00000000" w:rsidRPr="00000000" w14:paraId="000004C5">
            <w:pPr>
              <w:spacing w:line="360" w:lineRule="auto"/>
              <w:ind w:firstLine="567"/>
              <w:rPr/>
            </w:pPr>
            <w:r w:rsidDel="00000000" w:rsidR="00000000" w:rsidRPr="00000000">
              <w:rPr>
                <w:rtl w:val="0"/>
              </w:rPr>
              <w:t xml:space="preserve">       :topic (v / vụ việc))</w:t>
            </w:r>
          </w:p>
        </w:tc>
      </w:tr>
    </w:tbl>
    <w:p w:rsidR="00000000" w:rsidDel="00000000" w:rsidP="00000000" w:rsidRDefault="00000000" w:rsidRPr="00000000" w14:paraId="000004C6">
      <w:pPr>
        <w:spacing w:line="360" w:lineRule="auto"/>
        <w:ind w:firstLine="567"/>
        <w:rPr/>
      </w:pPr>
      <w:r w:rsidDel="00000000" w:rsidR="00000000" w:rsidRPr="00000000">
        <w:rPr>
          <w:rtl w:val="0"/>
        </w:rPr>
      </w:r>
    </w:p>
    <w:p w:rsidR="00000000" w:rsidDel="00000000" w:rsidP="00000000" w:rsidRDefault="00000000" w:rsidRPr="00000000" w14:paraId="000004C7">
      <w:pPr>
        <w:pStyle w:val="Heading3"/>
        <w:numPr>
          <w:ilvl w:val="2"/>
          <w:numId w:val="48"/>
        </w:numPr>
        <w:ind w:left="720" w:hanging="720"/>
        <w:rPr/>
      </w:pPr>
      <w:bookmarkStart w:colFirst="0" w:colLast="0" w:name="_heading=h.2p2csry" w:id="31"/>
      <w:bookmarkEnd w:id="31"/>
      <w:r w:rsidDel="00000000" w:rsidR="00000000" w:rsidRPr="00000000">
        <w:rPr>
          <w:rtl w:val="0"/>
        </w:rPr>
        <w:t xml:space="preserve">duration - khoảng thời gian</w:t>
      </w:r>
    </w:p>
    <w:tbl>
      <w:tblPr>
        <w:tblStyle w:val="Table20"/>
        <w:tblpPr w:leftFromText="180" w:rightFromText="180" w:topFromText="180" w:bottomFromText="180" w:vertAnchor="text" w:horzAnchor="text" w:tblpX="345" w:tblpY="0"/>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4635"/>
        <w:tblGridChange w:id="0">
          <w:tblGrid>
            <w:gridCol w:w="4785"/>
            <w:gridCol w:w="46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8">
            <w:pPr>
              <w:widowControl w:val="0"/>
              <w:spacing w:line="240" w:lineRule="auto"/>
              <w:ind w:left="174" w:firstLine="0"/>
              <w:rPr>
                <w:b w:val="1"/>
              </w:rPr>
            </w:pPr>
            <w:r w:rsidDel="00000000" w:rsidR="00000000" w:rsidRPr="00000000">
              <w:rPr>
                <w:b w:val="1"/>
                <w:rtl w:val="0"/>
              </w:rPr>
              <w:t xml:space="preserve">It rained </w:t>
            </w:r>
            <w:r w:rsidDel="00000000" w:rsidR="00000000" w:rsidRPr="00000000">
              <w:rPr>
                <w:b w:val="1"/>
                <w:color w:val="ff0000"/>
                <w:rtl w:val="0"/>
              </w:rPr>
              <w:t xml:space="preserve">for about 20 minutes</w:t>
            </w:r>
            <w:r w:rsidDel="00000000" w:rsidR="00000000" w:rsidRPr="00000000">
              <w:rPr>
                <w:b w:val="1"/>
                <w:rtl w:val="0"/>
              </w:rPr>
              <w:t xml:space="preserve">.</w:t>
            </w:r>
          </w:p>
          <w:p w:rsidR="00000000" w:rsidDel="00000000" w:rsidP="00000000" w:rsidRDefault="00000000" w:rsidRPr="00000000" w14:paraId="000004C9">
            <w:pPr>
              <w:widowControl w:val="0"/>
              <w:spacing w:line="240" w:lineRule="auto"/>
              <w:ind w:left="174" w:firstLine="0"/>
              <w:rPr>
                <w:b w:val="1"/>
              </w:rPr>
            </w:pPr>
            <w:r w:rsidDel="00000000" w:rsidR="00000000" w:rsidRPr="00000000">
              <w:rPr>
                <w:rtl w:val="0"/>
              </w:rPr>
            </w:r>
          </w:p>
          <w:p w:rsidR="00000000" w:rsidDel="00000000" w:rsidP="00000000" w:rsidRDefault="00000000" w:rsidRPr="00000000" w14:paraId="000004CA">
            <w:pPr>
              <w:widowControl w:val="0"/>
              <w:spacing w:line="240" w:lineRule="auto"/>
              <w:ind w:left="174" w:firstLine="0"/>
              <w:rPr/>
            </w:pPr>
            <w:r w:rsidDel="00000000" w:rsidR="00000000" w:rsidRPr="00000000">
              <w:rPr>
                <w:rtl w:val="0"/>
              </w:rPr>
              <w:t xml:space="preserve">(r / rain-01</w:t>
            </w:r>
          </w:p>
          <w:p w:rsidR="00000000" w:rsidDel="00000000" w:rsidP="00000000" w:rsidRDefault="00000000" w:rsidRPr="00000000" w14:paraId="000004CB">
            <w:pPr>
              <w:widowControl w:val="0"/>
              <w:spacing w:line="240" w:lineRule="auto"/>
              <w:ind w:left="174" w:firstLine="0"/>
              <w:rPr/>
            </w:pPr>
            <w:r w:rsidDel="00000000" w:rsidR="00000000" w:rsidRPr="00000000">
              <w:rPr>
                <w:rtl w:val="0"/>
              </w:rPr>
              <w:t xml:space="preserve">  :duration (a / about</w:t>
            </w:r>
          </w:p>
          <w:p w:rsidR="00000000" w:rsidDel="00000000" w:rsidP="00000000" w:rsidRDefault="00000000" w:rsidRPr="00000000" w14:paraId="000004CC">
            <w:pPr>
              <w:widowControl w:val="0"/>
              <w:spacing w:line="240" w:lineRule="auto"/>
              <w:ind w:left="174" w:firstLine="0"/>
              <w:rPr/>
            </w:pPr>
            <w:r w:rsidDel="00000000" w:rsidR="00000000" w:rsidRPr="00000000">
              <w:rPr>
                <w:rtl w:val="0"/>
              </w:rPr>
              <w:t xml:space="preserve">     :op1 (t / temporal-quantity</w:t>
            </w:r>
          </w:p>
          <w:p w:rsidR="00000000" w:rsidDel="00000000" w:rsidP="00000000" w:rsidRDefault="00000000" w:rsidRPr="00000000" w14:paraId="000004CD">
            <w:pPr>
              <w:widowControl w:val="0"/>
              <w:spacing w:line="240" w:lineRule="auto"/>
              <w:ind w:left="174" w:firstLine="0"/>
              <w:rPr/>
            </w:pPr>
            <w:r w:rsidDel="00000000" w:rsidR="00000000" w:rsidRPr="00000000">
              <w:rPr>
                <w:rtl w:val="0"/>
              </w:rPr>
              <w:t xml:space="preserve">        :quant 20</w:t>
            </w:r>
          </w:p>
          <w:p w:rsidR="00000000" w:rsidDel="00000000" w:rsidP="00000000" w:rsidRDefault="00000000" w:rsidRPr="00000000" w14:paraId="000004CE">
            <w:pPr>
              <w:widowControl w:val="0"/>
              <w:spacing w:line="240" w:lineRule="auto"/>
              <w:ind w:left="174" w:firstLine="0"/>
              <w:rPr/>
            </w:pPr>
            <w:r w:rsidDel="00000000" w:rsidR="00000000" w:rsidRPr="00000000">
              <w:rPr>
                <w:rtl w:val="0"/>
              </w:rPr>
              <w:t xml:space="preserve">        :unit (m / minute))))</w:t>
            </w:r>
          </w:p>
        </w:tc>
        <w:tc>
          <w:tcPr>
            <w:shd w:fill="auto" w:val="clear"/>
            <w:tcMar>
              <w:top w:w="100.0" w:type="dxa"/>
              <w:left w:w="100.0" w:type="dxa"/>
              <w:bottom w:w="100.0" w:type="dxa"/>
              <w:right w:w="100.0" w:type="dxa"/>
            </w:tcMar>
          </w:tcPr>
          <w:p w:rsidR="00000000" w:rsidDel="00000000" w:rsidP="00000000" w:rsidRDefault="00000000" w:rsidRPr="00000000" w14:paraId="000004CF">
            <w:pPr>
              <w:widowControl w:val="0"/>
              <w:spacing w:line="240" w:lineRule="auto"/>
              <w:ind w:left="203" w:firstLine="0"/>
              <w:rPr>
                <w:b w:val="1"/>
                <w:color w:val="ff0000"/>
              </w:rPr>
            </w:pPr>
            <w:r w:rsidDel="00000000" w:rsidR="00000000" w:rsidRPr="00000000">
              <w:rPr>
                <w:b w:val="1"/>
                <w:rtl w:val="0"/>
              </w:rPr>
              <w:t xml:space="preserve">Trời mưa </w:t>
            </w:r>
            <w:r w:rsidDel="00000000" w:rsidR="00000000" w:rsidRPr="00000000">
              <w:rPr>
                <w:b w:val="1"/>
                <w:color w:val="ff0000"/>
                <w:rtl w:val="0"/>
              </w:rPr>
              <w:t xml:space="preserve">khoảng 20 phút.</w:t>
            </w:r>
          </w:p>
          <w:p w:rsidR="00000000" w:rsidDel="00000000" w:rsidP="00000000" w:rsidRDefault="00000000" w:rsidRPr="00000000" w14:paraId="000004D0">
            <w:pPr>
              <w:widowControl w:val="0"/>
              <w:spacing w:line="240" w:lineRule="auto"/>
              <w:ind w:left="203" w:firstLine="0"/>
              <w:rPr>
                <w:b w:val="1"/>
              </w:rPr>
            </w:pPr>
            <w:r w:rsidDel="00000000" w:rsidR="00000000" w:rsidRPr="00000000">
              <w:rPr>
                <w:rtl w:val="0"/>
              </w:rPr>
            </w:r>
          </w:p>
          <w:p w:rsidR="00000000" w:rsidDel="00000000" w:rsidP="00000000" w:rsidRDefault="00000000" w:rsidRPr="00000000" w14:paraId="000004D1">
            <w:pPr>
              <w:widowControl w:val="0"/>
              <w:spacing w:line="240" w:lineRule="auto"/>
              <w:ind w:left="203" w:firstLine="0"/>
              <w:rPr/>
            </w:pPr>
            <w:r w:rsidDel="00000000" w:rsidR="00000000" w:rsidRPr="00000000">
              <w:rPr>
                <w:rtl w:val="0"/>
              </w:rPr>
              <w:t xml:space="preserve">(m / mưa</w:t>
            </w:r>
          </w:p>
          <w:p w:rsidR="00000000" w:rsidDel="00000000" w:rsidP="00000000" w:rsidRDefault="00000000" w:rsidRPr="00000000" w14:paraId="000004D2">
            <w:pPr>
              <w:widowControl w:val="0"/>
              <w:spacing w:line="240" w:lineRule="auto"/>
              <w:ind w:left="203" w:firstLine="0"/>
              <w:rPr/>
            </w:pPr>
            <w:r w:rsidDel="00000000" w:rsidR="00000000" w:rsidRPr="00000000">
              <w:rPr>
                <w:rtl w:val="0"/>
              </w:rPr>
              <w:t xml:space="preserve">  :ARG0 (t / trời)</w:t>
            </w:r>
          </w:p>
          <w:p w:rsidR="00000000" w:rsidDel="00000000" w:rsidP="00000000" w:rsidRDefault="00000000" w:rsidRPr="00000000" w14:paraId="000004D3">
            <w:pPr>
              <w:widowControl w:val="0"/>
              <w:spacing w:line="240" w:lineRule="auto"/>
              <w:ind w:left="203" w:firstLine="0"/>
              <w:rPr/>
            </w:pPr>
            <w:r w:rsidDel="00000000" w:rsidR="00000000" w:rsidRPr="00000000">
              <w:rPr>
                <w:rtl w:val="0"/>
              </w:rPr>
              <w:t xml:space="preserve">  :duration (a / about</w:t>
            </w:r>
          </w:p>
          <w:p w:rsidR="00000000" w:rsidDel="00000000" w:rsidP="00000000" w:rsidRDefault="00000000" w:rsidRPr="00000000" w14:paraId="000004D4">
            <w:pPr>
              <w:widowControl w:val="0"/>
              <w:spacing w:line="240" w:lineRule="auto"/>
              <w:ind w:left="203" w:firstLine="0"/>
              <w:rPr/>
            </w:pPr>
            <w:r w:rsidDel="00000000" w:rsidR="00000000" w:rsidRPr="00000000">
              <w:rPr>
                <w:rtl w:val="0"/>
              </w:rPr>
              <w:t xml:space="preserve">     :op1 (t2 / temporal-quantity</w:t>
            </w:r>
          </w:p>
          <w:p w:rsidR="00000000" w:rsidDel="00000000" w:rsidP="00000000" w:rsidRDefault="00000000" w:rsidRPr="00000000" w14:paraId="000004D5">
            <w:pPr>
              <w:widowControl w:val="0"/>
              <w:spacing w:line="240" w:lineRule="auto"/>
              <w:ind w:left="203" w:firstLine="0"/>
              <w:rPr/>
            </w:pPr>
            <w:r w:rsidDel="00000000" w:rsidR="00000000" w:rsidRPr="00000000">
              <w:rPr>
                <w:rtl w:val="0"/>
              </w:rPr>
              <w:t xml:space="preserve">        :quant 20</w:t>
            </w:r>
          </w:p>
          <w:p w:rsidR="00000000" w:rsidDel="00000000" w:rsidP="00000000" w:rsidRDefault="00000000" w:rsidRPr="00000000" w14:paraId="000004D6">
            <w:pPr>
              <w:widowControl w:val="0"/>
              <w:spacing w:line="240" w:lineRule="auto"/>
              <w:ind w:left="203" w:firstLine="0"/>
              <w:rPr/>
            </w:pPr>
            <w:r w:rsidDel="00000000" w:rsidR="00000000" w:rsidRPr="00000000">
              <w:rPr>
                <w:rtl w:val="0"/>
              </w:rPr>
              <w:t xml:space="preserve">        :unit (p / phút))))</w:t>
            </w:r>
          </w:p>
          <w:p w:rsidR="00000000" w:rsidDel="00000000" w:rsidP="00000000" w:rsidRDefault="00000000" w:rsidRPr="00000000" w14:paraId="000004D7">
            <w:pPr>
              <w:widowControl w:val="0"/>
              <w:spacing w:line="240" w:lineRule="auto"/>
              <w:ind w:left="203"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8">
            <w:pPr>
              <w:widowControl w:val="0"/>
              <w:spacing w:line="240" w:lineRule="auto"/>
              <w:ind w:left="174" w:firstLine="0"/>
              <w:rPr>
                <w:b w:val="1"/>
                <w:color w:val="ff0000"/>
              </w:rPr>
            </w:pPr>
            <w:r w:rsidDel="00000000" w:rsidR="00000000" w:rsidRPr="00000000">
              <w:rPr>
                <w:b w:val="1"/>
                <w:rtl w:val="0"/>
              </w:rPr>
              <w:t xml:space="preserve">I have been waiting for her </w:t>
            </w:r>
            <w:r w:rsidDel="00000000" w:rsidR="00000000" w:rsidRPr="00000000">
              <w:rPr>
                <w:b w:val="1"/>
                <w:color w:val="ff0000"/>
                <w:rtl w:val="0"/>
              </w:rPr>
              <w:t xml:space="preserve">for the past few weeks</w:t>
            </w:r>
          </w:p>
          <w:p w:rsidR="00000000" w:rsidDel="00000000" w:rsidP="00000000" w:rsidRDefault="00000000" w:rsidRPr="00000000" w14:paraId="000004D9">
            <w:pPr>
              <w:widowControl w:val="0"/>
              <w:spacing w:line="240" w:lineRule="auto"/>
              <w:ind w:left="174" w:firstLine="0"/>
              <w:rPr>
                <w:b w:val="1"/>
              </w:rPr>
            </w:pPr>
            <w:r w:rsidDel="00000000" w:rsidR="00000000" w:rsidRPr="00000000">
              <w:rPr>
                <w:rtl w:val="0"/>
              </w:rPr>
            </w:r>
          </w:p>
          <w:p w:rsidR="00000000" w:rsidDel="00000000" w:rsidP="00000000" w:rsidRDefault="00000000" w:rsidRPr="00000000" w14:paraId="000004DA">
            <w:pPr>
              <w:widowControl w:val="0"/>
              <w:spacing w:line="240" w:lineRule="auto"/>
              <w:ind w:left="174" w:firstLine="0"/>
              <w:rPr/>
            </w:pPr>
            <w:r w:rsidDel="00000000" w:rsidR="00000000" w:rsidRPr="00000000">
              <w:rPr>
                <w:rtl w:val="0"/>
              </w:rPr>
              <w:t xml:space="preserve">(w / wait-01</w:t>
            </w:r>
          </w:p>
          <w:p w:rsidR="00000000" w:rsidDel="00000000" w:rsidP="00000000" w:rsidRDefault="00000000" w:rsidRPr="00000000" w14:paraId="000004DB">
            <w:pPr>
              <w:widowControl w:val="0"/>
              <w:spacing w:line="240" w:lineRule="auto"/>
              <w:ind w:left="174" w:firstLine="0"/>
              <w:rPr/>
            </w:pPr>
            <w:r w:rsidDel="00000000" w:rsidR="00000000" w:rsidRPr="00000000">
              <w:rPr>
                <w:rtl w:val="0"/>
              </w:rPr>
              <w:t xml:space="preserve">  :ARG1 (i / i)</w:t>
            </w:r>
          </w:p>
          <w:p w:rsidR="00000000" w:rsidDel="00000000" w:rsidP="00000000" w:rsidRDefault="00000000" w:rsidRPr="00000000" w14:paraId="000004DC">
            <w:pPr>
              <w:widowControl w:val="0"/>
              <w:spacing w:line="240" w:lineRule="auto"/>
              <w:ind w:left="174" w:firstLine="0"/>
              <w:rPr/>
            </w:pPr>
            <w:r w:rsidDel="00000000" w:rsidR="00000000" w:rsidRPr="00000000">
              <w:rPr>
                <w:rtl w:val="0"/>
              </w:rPr>
              <w:t xml:space="preserve">  :ARG2 (s / she)</w:t>
            </w:r>
          </w:p>
          <w:p w:rsidR="00000000" w:rsidDel="00000000" w:rsidP="00000000" w:rsidRDefault="00000000" w:rsidRPr="00000000" w14:paraId="000004DD">
            <w:pPr>
              <w:widowControl w:val="0"/>
              <w:spacing w:line="240" w:lineRule="auto"/>
              <w:ind w:left="174" w:firstLine="0"/>
              <w:rPr/>
            </w:pPr>
            <w:r w:rsidDel="00000000" w:rsidR="00000000" w:rsidRPr="00000000">
              <w:rPr>
                <w:rtl w:val="0"/>
              </w:rPr>
              <w:t xml:space="preserve">  :time (b / before</w:t>
            </w:r>
          </w:p>
          <w:p w:rsidR="00000000" w:rsidDel="00000000" w:rsidP="00000000" w:rsidRDefault="00000000" w:rsidRPr="00000000" w14:paraId="000004DE">
            <w:pPr>
              <w:widowControl w:val="0"/>
              <w:spacing w:line="240" w:lineRule="auto"/>
              <w:ind w:left="174" w:firstLine="0"/>
              <w:rPr/>
            </w:pPr>
            <w:r w:rsidDel="00000000" w:rsidR="00000000" w:rsidRPr="00000000">
              <w:rPr>
                <w:rtl w:val="0"/>
              </w:rPr>
              <w:t xml:space="preserve">     :op1 (n / now)</w:t>
            </w:r>
          </w:p>
          <w:p w:rsidR="00000000" w:rsidDel="00000000" w:rsidP="00000000" w:rsidRDefault="00000000" w:rsidRPr="00000000" w14:paraId="000004DF">
            <w:pPr>
              <w:widowControl w:val="0"/>
              <w:spacing w:line="240" w:lineRule="auto"/>
              <w:ind w:left="174" w:firstLine="0"/>
              <w:rPr/>
            </w:pPr>
            <w:r w:rsidDel="00000000" w:rsidR="00000000" w:rsidRPr="00000000">
              <w:rPr>
                <w:rtl w:val="0"/>
              </w:rPr>
              <w:t xml:space="preserve">     :duration (f / few</w:t>
            </w:r>
          </w:p>
          <w:p w:rsidR="00000000" w:rsidDel="00000000" w:rsidP="00000000" w:rsidRDefault="00000000" w:rsidRPr="00000000" w14:paraId="000004E0">
            <w:pPr>
              <w:widowControl w:val="0"/>
              <w:spacing w:line="240" w:lineRule="auto"/>
              <w:ind w:left="174" w:firstLine="0"/>
              <w:rPr/>
            </w:pPr>
            <w:r w:rsidDel="00000000" w:rsidR="00000000" w:rsidRPr="00000000">
              <w:rPr>
                <w:rtl w:val="0"/>
              </w:rPr>
              <w:t xml:space="preserve">        :op1 (t/temporal-quantity</w:t>
            </w:r>
          </w:p>
          <w:p w:rsidR="00000000" w:rsidDel="00000000" w:rsidP="00000000" w:rsidRDefault="00000000" w:rsidRPr="00000000" w14:paraId="000004E1">
            <w:pPr>
              <w:widowControl w:val="0"/>
              <w:spacing w:line="240" w:lineRule="auto"/>
              <w:ind w:left="174" w:firstLine="0"/>
              <w:rPr/>
            </w:pPr>
            <w:r w:rsidDel="00000000" w:rsidR="00000000" w:rsidRPr="00000000">
              <w:rPr>
                <w:rtl w:val="0"/>
              </w:rPr>
              <w:t xml:space="preserve">            :quant 1</w:t>
            </w:r>
          </w:p>
          <w:p w:rsidR="00000000" w:rsidDel="00000000" w:rsidP="00000000" w:rsidRDefault="00000000" w:rsidRPr="00000000" w14:paraId="000004E2">
            <w:pPr>
              <w:widowControl w:val="0"/>
              <w:spacing w:line="240" w:lineRule="auto"/>
              <w:ind w:left="174" w:firstLine="0"/>
              <w:rPr>
                <w:b w:val="1"/>
              </w:rPr>
            </w:pPr>
            <w:r w:rsidDel="00000000" w:rsidR="00000000" w:rsidRPr="00000000">
              <w:rPr>
                <w:rtl w:val="0"/>
              </w:rPr>
              <w:t xml:space="preserve">            :unit (w2 / week)))))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3">
            <w:pPr>
              <w:widowControl w:val="0"/>
              <w:spacing w:line="240" w:lineRule="auto"/>
              <w:ind w:left="203" w:firstLine="0"/>
              <w:rPr>
                <w:b w:val="1"/>
                <w:color w:val="ff0000"/>
              </w:rPr>
            </w:pPr>
            <w:r w:rsidDel="00000000" w:rsidR="00000000" w:rsidRPr="00000000">
              <w:rPr>
                <w:b w:val="1"/>
                <w:rtl w:val="0"/>
              </w:rPr>
              <w:t xml:space="preserve">Tôi đã chờ cô ấy </w:t>
            </w:r>
            <w:r w:rsidDel="00000000" w:rsidR="00000000" w:rsidRPr="00000000">
              <w:rPr>
                <w:b w:val="1"/>
                <w:color w:val="ff0000"/>
                <w:rtl w:val="0"/>
              </w:rPr>
              <w:t xml:space="preserve">trong vài tuần qua</w:t>
            </w:r>
          </w:p>
          <w:p w:rsidR="00000000" w:rsidDel="00000000" w:rsidP="00000000" w:rsidRDefault="00000000" w:rsidRPr="00000000" w14:paraId="000004E4">
            <w:pPr>
              <w:widowControl w:val="0"/>
              <w:spacing w:line="240" w:lineRule="auto"/>
              <w:ind w:left="203" w:firstLine="0"/>
              <w:rPr>
                <w:b w:val="1"/>
              </w:rPr>
            </w:pPr>
            <w:r w:rsidDel="00000000" w:rsidR="00000000" w:rsidRPr="00000000">
              <w:rPr>
                <w:rtl w:val="0"/>
              </w:rPr>
            </w:r>
          </w:p>
          <w:p w:rsidR="00000000" w:rsidDel="00000000" w:rsidP="00000000" w:rsidRDefault="00000000" w:rsidRPr="00000000" w14:paraId="000004E5">
            <w:pPr>
              <w:widowControl w:val="0"/>
              <w:spacing w:line="240" w:lineRule="auto"/>
              <w:ind w:left="203" w:firstLine="0"/>
              <w:rPr/>
            </w:pPr>
            <w:r w:rsidDel="00000000" w:rsidR="00000000" w:rsidRPr="00000000">
              <w:rPr>
                <w:rtl w:val="0"/>
              </w:rPr>
              <w:t xml:space="preserve">(c / chờ</w:t>
            </w:r>
          </w:p>
          <w:p w:rsidR="00000000" w:rsidDel="00000000" w:rsidP="00000000" w:rsidRDefault="00000000" w:rsidRPr="00000000" w14:paraId="000004E6">
            <w:pPr>
              <w:widowControl w:val="0"/>
              <w:spacing w:line="240" w:lineRule="auto"/>
              <w:ind w:left="203" w:firstLine="0"/>
              <w:rPr/>
            </w:pPr>
            <w:r w:rsidDel="00000000" w:rsidR="00000000" w:rsidRPr="00000000">
              <w:rPr>
                <w:rtl w:val="0"/>
              </w:rPr>
              <w:t xml:space="preserve">  :ARG1 (t / tôi)</w:t>
            </w:r>
          </w:p>
          <w:p w:rsidR="00000000" w:rsidDel="00000000" w:rsidP="00000000" w:rsidRDefault="00000000" w:rsidRPr="00000000" w14:paraId="000004E7">
            <w:pPr>
              <w:widowControl w:val="0"/>
              <w:spacing w:line="240" w:lineRule="auto"/>
              <w:ind w:left="203" w:firstLine="0"/>
              <w:rPr/>
            </w:pPr>
            <w:r w:rsidDel="00000000" w:rsidR="00000000" w:rsidRPr="00000000">
              <w:rPr>
                <w:rtl w:val="0"/>
              </w:rPr>
              <w:t xml:space="preserve">  :ARG2 (c / cô)</w:t>
            </w:r>
          </w:p>
          <w:p w:rsidR="00000000" w:rsidDel="00000000" w:rsidP="00000000" w:rsidRDefault="00000000" w:rsidRPr="00000000" w14:paraId="000004E8">
            <w:pPr>
              <w:widowControl w:val="0"/>
              <w:spacing w:line="240" w:lineRule="auto"/>
              <w:ind w:left="203" w:firstLine="0"/>
              <w:rPr/>
            </w:pPr>
            <w:r w:rsidDel="00000000" w:rsidR="00000000" w:rsidRPr="00000000">
              <w:rPr>
                <w:rtl w:val="0"/>
              </w:rPr>
              <w:t xml:space="preserve">  :time (b / before</w:t>
            </w:r>
          </w:p>
          <w:p w:rsidR="00000000" w:rsidDel="00000000" w:rsidP="00000000" w:rsidRDefault="00000000" w:rsidRPr="00000000" w14:paraId="000004E9">
            <w:pPr>
              <w:widowControl w:val="0"/>
              <w:spacing w:line="240" w:lineRule="auto"/>
              <w:ind w:left="203" w:firstLine="0"/>
              <w:rPr/>
            </w:pPr>
            <w:r w:rsidDel="00000000" w:rsidR="00000000" w:rsidRPr="00000000">
              <w:rPr>
                <w:rtl w:val="0"/>
              </w:rPr>
              <w:t xml:space="preserve">     :op1 (n / now)</w:t>
            </w:r>
          </w:p>
          <w:p w:rsidR="00000000" w:rsidDel="00000000" w:rsidP="00000000" w:rsidRDefault="00000000" w:rsidRPr="00000000" w14:paraId="000004EA">
            <w:pPr>
              <w:widowControl w:val="0"/>
              <w:spacing w:line="240" w:lineRule="auto"/>
              <w:ind w:left="203" w:firstLine="0"/>
              <w:rPr/>
            </w:pPr>
            <w:r w:rsidDel="00000000" w:rsidR="00000000" w:rsidRPr="00000000">
              <w:rPr>
                <w:rtl w:val="0"/>
              </w:rPr>
              <w:t xml:space="preserve">     :duration (f / few</w:t>
            </w:r>
          </w:p>
          <w:p w:rsidR="00000000" w:rsidDel="00000000" w:rsidP="00000000" w:rsidRDefault="00000000" w:rsidRPr="00000000" w14:paraId="000004EB">
            <w:pPr>
              <w:widowControl w:val="0"/>
              <w:spacing w:line="240" w:lineRule="auto"/>
              <w:ind w:left="203" w:firstLine="0"/>
              <w:rPr/>
            </w:pPr>
            <w:r w:rsidDel="00000000" w:rsidR="00000000" w:rsidRPr="00000000">
              <w:rPr>
                <w:rtl w:val="0"/>
              </w:rPr>
              <w:t xml:space="preserve">        :op1 (t2/temporal-quantity</w:t>
            </w:r>
          </w:p>
          <w:p w:rsidR="00000000" w:rsidDel="00000000" w:rsidP="00000000" w:rsidRDefault="00000000" w:rsidRPr="00000000" w14:paraId="000004EC">
            <w:pPr>
              <w:widowControl w:val="0"/>
              <w:spacing w:line="240" w:lineRule="auto"/>
              <w:ind w:left="203" w:firstLine="0"/>
              <w:rPr/>
            </w:pPr>
            <w:r w:rsidDel="00000000" w:rsidR="00000000" w:rsidRPr="00000000">
              <w:rPr>
                <w:rtl w:val="0"/>
              </w:rPr>
              <w:t xml:space="preserve">            :quant 1</w:t>
            </w:r>
          </w:p>
          <w:p w:rsidR="00000000" w:rsidDel="00000000" w:rsidP="00000000" w:rsidRDefault="00000000" w:rsidRPr="00000000" w14:paraId="000004ED">
            <w:pPr>
              <w:widowControl w:val="0"/>
              <w:spacing w:line="240" w:lineRule="auto"/>
              <w:ind w:left="203" w:firstLine="0"/>
              <w:rPr>
                <w:b w:val="1"/>
              </w:rPr>
            </w:pPr>
            <w:r w:rsidDel="00000000" w:rsidR="00000000" w:rsidRPr="00000000">
              <w:rPr>
                <w:rtl w:val="0"/>
              </w:rPr>
              <w:t xml:space="preserve">            :unit (t3 / tuần)))))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E">
            <w:pPr>
              <w:widowControl w:val="0"/>
              <w:spacing w:line="240" w:lineRule="auto"/>
              <w:ind w:left="174" w:firstLine="0"/>
              <w:rPr>
                <w:b w:val="1"/>
                <w:color w:val="ff0000"/>
              </w:rPr>
            </w:pPr>
            <w:r w:rsidDel="00000000" w:rsidR="00000000" w:rsidRPr="00000000">
              <w:rPr>
                <w:b w:val="1"/>
                <w:rtl w:val="0"/>
              </w:rPr>
              <w:t xml:space="preserve">The performance will take </w:t>
            </w:r>
            <w:r w:rsidDel="00000000" w:rsidR="00000000" w:rsidRPr="00000000">
              <w:rPr>
                <w:b w:val="1"/>
                <w:color w:val="ff0000"/>
                <w:rtl w:val="0"/>
              </w:rPr>
              <w:t xml:space="preserve">between 45 minutes and an hour.   </w:t>
            </w:r>
          </w:p>
          <w:p w:rsidR="00000000" w:rsidDel="00000000" w:rsidP="00000000" w:rsidRDefault="00000000" w:rsidRPr="00000000" w14:paraId="000004EF">
            <w:pPr>
              <w:widowControl w:val="0"/>
              <w:spacing w:line="240" w:lineRule="auto"/>
              <w:ind w:left="174" w:firstLine="0"/>
              <w:rPr/>
            </w:pPr>
            <w:r w:rsidDel="00000000" w:rsidR="00000000" w:rsidRPr="00000000">
              <w:rPr>
                <w:rtl w:val="0"/>
              </w:rPr>
            </w:r>
          </w:p>
          <w:p w:rsidR="00000000" w:rsidDel="00000000" w:rsidP="00000000" w:rsidRDefault="00000000" w:rsidRPr="00000000" w14:paraId="000004F0">
            <w:pPr>
              <w:widowControl w:val="0"/>
              <w:spacing w:line="240" w:lineRule="auto"/>
              <w:ind w:left="174" w:firstLine="0"/>
              <w:rPr/>
            </w:pPr>
            <w:r w:rsidDel="00000000" w:rsidR="00000000" w:rsidRPr="00000000">
              <w:rPr>
                <w:rtl w:val="0"/>
              </w:rPr>
              <w:t xml:space="preserve">(p / perform-01</w:t>
            </w:r>
          </w:p>
          <w:p w:rsidR="00000000" w:rsidDel="00000000" w:rsidP="00000000" w:rsidRDefault="00000000" w:rsidRPr="00000000" w14:paraId="000004F1">
            <w:pPr>
              <w:widowControl w:val="0"/>
              <w:spacing w:line="240" w:lineRule="auto"/>
              <w:ind w:left="174" w:firstLine="0"/>
              <w:rPr/>
            </w:pPr>
            <w:r w:rsidDel="00000000" w:rsidR="00000000" w:rsidRPr="00000000">
              <w:rPr>
                <w:rtl w:val="0"/>
              </w:rPr>
              <w:t xml:space="preserve">  :duration (b / between</w:t>
            </w:r>
          </w:p>
          <w:p w:rsidR="00000000" w:rsidDel="00000000" w:rsidP="00000000" w:rsidRDefault="00000000" w:rsidRPr="00000000" w14:paraId="000004F2">
            <w:pPr>
              <w:widowControl w:val="0"/>
              <w:spacing w:line="240" w:lineRule="auto"/>
              <w:ind w:left="174" w:firstLine="0"/>
              <w:rPr/>
            </w:pPr>
            <w:r w:rsidDel="00000000" w:rsidR="00000000" w:rsidRPr="00000000">
              <w:rPr>
                <w:rtl w:val="0"/>
              </w:rPr>
              <w:t xml:space="preserve">     :op1 (t / temporal-quantity</w:t>
            </w:r>
          </w:p>
          <w:p w:rsidR="00000000" w:rsidDel="00000000" w:rsidP="00000000" w:rsidRDefault="00000000" w:rsidRPr="00000000" w14:paraId="000004F3">
            <w:pPr>
              <w:widowControl w:val="0"/>
              <w:spacing w:line="240" w:lineRule="auto"/>
              <w:ind w:left="174" w:firstLine="0"/>
              <w:rPr/>
            </w:pPr>
            <w:r w:rsidDel="00000000" w:rsidR="00000000" w:rsidRPr="00000000">
              <w:rPr>
                <w:rtl w:val="0"/>
              </w:rPr>
              <w:t xml:space="preserve">        :quant 45</w:t>
            </w:r>
          </w:p>
          <w:p w:rsidR="00000000" w:rsidDel="00000000" w:rsidP="00000000" w:rsidRDefault="00000000" w:rsidRPr="00000000" w14:paraId="000004F4">
            <w:pPr>
              <w:widowControl w:val="0"/>
              <w:spacing w:line="240" w:lineRule="auto"/>
              <w:ind w:left="174" w:firstLine="0"/>
              <w:rPr/>
            </w:pPr>
            <w:r w:rsidDel="00000000" w:rsidR="00000000" w:rsidRPr="00000000">
              <w:rPr>
                <w:rtl w:val="0"/>
              </w:rPr>
              <w:t xml:space="preserve">        :unit (m / minute))</w:t>
            </w:r>
          </w:p>
          <w:p w:rsidR="00000000" w:rsidDel="00000000" w:rsidP="00000000" w:rsidRDefault="00000000" w:rsidRPr="00000000" w14:paraId="000004F5">
            <w:pPr>
              <w:widowControl w:val="0"/>
              <w:spacing w:line="240" w:lineRule="auto"/>
              <w:ind w:left="174" w:firstLine="0"/>
              <w:rPr/>
            </w:pPr>
            <w:r w:rsidDel="00000000" w:rsidR="00000000" w:rsidRPr="00000000">
              <w:rPr>
                <w:rtl w:val="0"/>
              </w:rPr>
              <w:t xml:space="preserve">     :op2 (t2/ temporal-quantity</w:t>
            </w:r>
          </w:p>
          <w:p w:rsidR="00000000" w:rsidDel="00000000" w:rsidP="00000000" w:rsidRDefault="00000000" w:rsidRPr="00000000" w14:paraId="000004F6">
            <w:pPr>
              <w:widowControl w:val="0"/>
              <w:spacing w:line="240" w:lineRule="auto"/>
              <w:ind w:left="174" w:firstLine="0"/>
              <w:rPr/>
            </w:pPr>
            <w:r w:rsidDel="00000000" w:rsidR="00000000" w:rsidRPr="00000000">
              <w:rPr>
                <w:rtl w:val="0"/>
              </w:rPr>
              <w:t xml:space="preserve">        :quant 1</w:t>
            </w:r>
          </w:p>
          <w:p w:rsidR="00000000" w:rsidDel="00000000" w:rsidP="00000000" w:rsidRDefault="00000000" w:rsidRPr="00000000" w14:paraId="000004F7">
            <w:pPr>
              <w:widowControl w:val="0"/>
              <w:spacing w:line="240" w:lineRule="auto"/>
              <w:ind w:left="174" w:firstLine="0"/>
              <w:rPr/>
            </w:pPr>
            <w:r w:rsidDel="00000000" w:rsidR="00000000" w:rsidRPr="00000000">
              <w:rPr>
                <w:rtl w:val="0"/>
              </w:rPr>
              <w:t xml:space="preserve">        :unit (h / hour))))</w:t>
            </w:r>
          </w:p>
          <w:p w:rsidR="00000000" w:rsidDel="00000000" w:rsidP="00000000" w:rsidRDefault="00000000" w:rsidRPr="00000000" w14:paraId="000004F8">
            <w:pPr>
              <w:widowControl w:val="0"/>
              <w:spacing w:line="240" w:lineRule="auto"/>
              <w:ind w:left="174"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9">
            <w:pPr>
              <w:widowControl w:val="0"/>
              <w:spacing w:line="240" w:lineRule="auto"/>
              <w:ind w:left="203" w:firstLine="0"/>
              <w:rPr>
                <w:b w:val="1"/>
                <w:highlight w:val="yellow"/>
              </w:rPr>
            </w:pPr>
            <w:r w:rsidDel="00000000" w:rsidR="00000000" w:rsidRPr="00000000">
              <w:rPr>
                <w:b w:val="1"/>
                <w:highlight w:val="yellow"/>
                <w:rtl w:val="0"/>
              </w:rPr>
              <w:t xml:space="preserve">Buổi biểu diễn sẽ </w:t>
            </w:r>
            <w:r w:rsidDel="00000000" w:rsidR="00000000" w:rsidRPr="00000000">
              <w:rPr>
                <w:b w:val="1"/>
                <w:color w:val="ff0000"/>
                <w:highlight w:val="yellow"/>
                <w:rtl w:val="0"/>
              </w:rPr>
              <w:t xml:space="preserve">kéo dài từ 45 phút đến một giờ</w:t>
            </w:r>
            <w:r w:rsidDel="00000000" w:rsidR="00000000" w:rsidRPr="00000000">
              <w:rPr>
                <w:b w:val="1"/>
                <w:highlight w:val="yellow"/>
                <w:rtl w:val="0"/>
              </w:rPr>
              <w:t xml:space="preserve">. </w:t>
            </w:r>
          </w:p>
          <w:p w:rsidR="00000000" w:rsidDel="00000000" w:rsidP="00000000" w:rsidRDefault="00000000" w:rsidRPr="00000000" w14:paraId="000004FA">
            <w:pPr>
              <w:widowControl w:val="0"/>
              <w:spacing w:line="240" w:lineRule="auto"/>
              <w:ind w:left="203" w:firstLine="0"/>
              <w:rPr>
                <w:b w:val="1"/>
              </w:rPr>
            </w:pPr>
            <w:r w:rsidDel="00000000" w:rsidR="00000000" w:rsidRPr="00000000">
              <w:rPr>
                <w:rtl w:val="0"/>
              </w:rPr>
            </w:r>
          </w:p>
          <w:p w:rsidR="00000000" w:rsidDel="00000000" w:rsidP="00000000" w:rsidRDefault="00000000" w:rsidRPr="00000000" w14:paraId="000004FB">
            <w:pPr>
              <w:widowControl w:val="0"/>
              <w:spacing w:line="240" w:lineRule="auto"/>
              <w:ind w:left="203" w:firstLine="0"/>
              <w:rPr/>
            </w:pPr>
            <w:r w:rsidDel="00000000" w:rsidR="00000000" w:rsidRPr="00000000">
              <w:rPr>
                <w:rtl w:val="0"/>
              </w:rPr>
              <w:t xml:space="preserve">(b / biểu diễn</w:t>
            </w:r>
          </w:p>
          <w:p w:rsidR="00000000" w:rsidDel="00000000" w:rsidP="00000000" w:rsidRDefault="00000000" w:rsidRPr="00000000" w14:paraId="000004FC">
            <w:pPr>
              <w:widowControl w:val="0"/>
              <w:spacing w:line="240" w:lineRule="auto"/>
              <w:ind w:left="203" w:firstLine="0"/>
              <w:rPr/>
            </w:pPr>
            <w:r w:rsidDel="00000000" w:rsidR="00000000" w:rsidRPr="00000000">
              <w:rPr>
                <w:rtl w:val="0"/>
              </w:rPr>
              <w:t xml:space="preserve">  :classifier (b2 / buổi)</w:t>
            </w:r>
          </w:p>
          <w:p w:rsidR="00000000" w:rsidDel="00000000" w:rsidP="00000000" w:rsidRDefault="00000000" w:rsidRPr="00000000" w14:paraId="000004FD">
            <w:pPr>
              <w:widowControl w:val="0"/>
              <w:spacing w:line="240" w:lineRule="auto"/>
              <w:ind w:left="203" w:firstLine="0"/>
              <w:rPr>
                <w:shd w:fill="9affd9" w:val="clear"/>
              </w:rPr>
            </w:pPr>
            <w:r w:rsidDel="00000000" w:rsidR="00000000" w:rsidRPr="00000000">
              <w:rPr>
                <w:shd w:fill="9affd9" w:val="clear"/>
                <w:rtl w:val="0"/>
              </w:rPr>
              <w:t xml:space="preserve">  :duration (b3 / between</w:t>
            </w:r>
          </w:p>
          <w:p w:rsidR="00000000" w:rsidDel="00000000" w:rsidP="00000000" w:rsidRDefault="00000000" w:rsidRPr="00000000" w14:paraId="000004FE">
            <w:pPr>
              <w:widowControl w:val="0"/>
              <w:spacing w:line="240" w:lineRule="auto"/>
              <w:ind w:left="203" w:firstLine="0"/>
              <w:rPr/>
            </w:pPr>
            <w:r w:rsidDel="00000000" w:rsidR="00000000" w:rsidRPr="00000000">
              <w:rPr>
                <w:rtl w:val="0"/>
              </w:rPr>
              <w:t xml:space="preserve">     :op1 (t / temporal-quantity</w:t>
            </w:r>
          </w:p>
          <w:p w:rsidR="00000000" w:rsidDel="00000000" w:rsidP="00000000" w:rsidRDefault="00000000" w:rsidRPr="00000000" w14:paraId="000004FF">
            <w:pPr>
              <w:widowControl w:val="0"/>
              <w:spacing w:line="240" w:lineRule="auto"/>
              <w:ind w:left="203" w:firstLine="0"/>
              <w:rPr/>
            </w:pPr>
            <w:r w:rsidDel="00000000" w:rsidR="00000000" w:rsidRPr="00000000">
              <w:rPr>
                <w:rtl w:val="0"/>
              </w:rPr>
              <w:t xml:space="preserve">        :quant 45</w:t>
            </w:r>
          </w:p>
          <w:p w:rsidR="00000000" w:rsidDel="00000000" w:rsidP="00000000" w:rsidRDefault="00000000" w:rsidRPr="00000000" w14:paraId="00000500">
            <w:pPr>
              <w:widowControl w:val="0"/>
              <w:spacing w:line="240" w:lineRule="auto"/>
              <w:ind w:left="203" w:firstLine="0"/>
              <w:rPr/>
            </w:pPr>
            <w:r w:rsidDel="00000000" w:rsidR="00000000" w:rsidRPr="00000000">
              <w:rPr>
                <w:rtl w:val="0"/>
              </w:rPr>
              <w:t xml:space="preserve">        :unit (p / phút))</w:t>
            </w:r>
          </w:p>
          <w:p w:rsidR="00000000" w:rsidDel="00000000" w:rsidP="00000000" w:rsidRDefault="00000000" w:rsidRPr="00000000" w14:paraId="00000501">
            <w:pPr>
              <w:widowControl w:val="0"/>
              <w:spacing w:line="240" w:lineRule="auto"/>
              <w:ind w:left="203" w:firstLine="0"/>
              <w:rPr/>
            </w:pPr>
            <w:r w:rsidDel="00000000" w:rsidR="00000000" w:rsidRPr="00000000">
              <w:rPr>
                <w:rtl w:val="0"/>
              </w:rPr>
              <w:t xml:space="preserve">     :op2 (t2/ temporal-quantity</w:t>
            </w:r>
          </w:p>
          <w:p w:rsidR="00000000" w:rsidDel="00000000" w:rsidP="00000000" w:rsidRDefault="00000000" w:rsidRPr="00000000" w14:paraId="00000502">
            <w:pPr>
              <w:widowControl w:val="0"/>
              <w:spacing w:line="240" w:lineRule="auto"/>
              <w:ind w:left="203" w:firstLine="0"/>
              <w:rPr/>
            </w:pPr>
            <w:r w:rsidDel="00000000" w:rsidR="00000000" w:rsidRPr="00000000">
              <w:rPr>
                <w:rtl w:val="0"/>
              </w:rPr>
              <w:t xml:space="preserve">        :quant 1</w:t>
            </w:r>
          </w:p>
          <w:p w:rsidR="00000000" w:rsidDel="00000000" w:rsidP="00000000" w:rsidRDefault="00000000" w:rsidRPr="00000000" w14:paraId="00000503">
            <w:pPr>
              <w:widowControl w:val="0"/>
              <w:spacing w:line="240" w:lineRule="auto"/>
              <w:ind w:left="203" w:firstLine="0"/>
              <w:rPr/>
            </w:pPr>
            <w:r w:rsidDel="00000000" w:rsidR="00000000" w:rsidRPr="00000000">
              <w:rPr>
                <w:rtl w:val="0"/>
              </w:rPr>
              <w:t xml:space="preserve">        :unit (g / giờ))))</w:t>
            </w:r>
          </w:p>
          <w:p w:rsidR="00000000" w:rsidDel="00000000" w:rsidP="00000000" w:rsidRDefault="00000000" w:rsidRPr="00000000" w14:paraId="00000504">
            <w:pPr>
              <w:widowControl w:val="0"/>
              <w:spacing w:line="240" w:lineRule="auto"/>
              <w:ind w:left="203" w:firstLine="0"/>
              <w:rPr>
                <w:b w:val="1"/>
              </w:rPr>
            </w:pPr>
            <w:r w:rsidDel="00000000" w:rsidR="00000000" w:rsidRPr="00000000">
              <w:rPr>
                <w:rtl w:val="0"/>
              </w:rPr>
            </w:r>
          </w:p>
        </w:tc>
      </w:tr>
    </w:tbl>
    <w:p w:rsidR="00000000" w:rsidDel="00000000" w:rsidP="00000000" w:rsidRDefault="00000000" w:rsidRPr="00000000" w14:paraId="00000505">
      <w:pPr>
        <w:pStyle w:val="Heading4"/>
        <w:numPr>
          <w:ilvl w:val="3"/>
          <w:numId w:val="48"/>
        </w:numPr>
        <w:ind w:left="864" w:hanging="864"/>
        <w:rPr/>
      </w:pPr>
      <w:bookmarkStart w:colFirst="0" w:colLast="0" w:name="_heading=h.147n2zr" w:id="32"/>
      <w:bookmarkEnd w:id="32"/>
      <w:r w:rsidDel="00000000" w:rsidR="00000000" w:rsidRPr="00000000">
        <w:rPr>
          <w:rtl w:val="0"/>
        </w:rPr>
        <w:t xml:space="preserve">.implied relation</w:t>
      </w:r>
    </w:p>
    <w:tbl>
      <w:tblPr>
        <w:tblStyle w:val="Table21"/>
        <w:tblW w:w="942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4635"/>
        <w:tblGridChange w:id="0">
          <w:tblGrid>
            <w:gridCol w:w="4785"/>
            <w:gridCol w:w="46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6">
            <w:pPr>
              <w:widowControl w:val="0"/>
              <w:spacing w:line="240" w:lineRule="auto"/>
              <w:ind w:left="127" w:firstLine="0"/>
              <w:rPr>
                <w:b w:val="1"/>
              </w:rPr>
            </w:pPr>
            <w:r w:rsidDel="00000000" w:rsidR="00000000" w:rsidRPr="00000000">
              <w:rPr>
                <w:b w:val="1"/>
                <w:rtl w:val="0"/>
              </w:rPr>
              <w:t xml:space="preserve">a </w:t>
            </w:r>
            <w:r w:rsidDel="00000000" w:rsidR="00000000" w:rsidRPr="00000000">
              <w:rPr>
                <w:b w:val="1"/>
                <w:color w:val="ff0000"/>
                <w:rtl w:val="0"/>
              </w:rPr>
              <w:t xml:space="preserve">brief </w:t>
            </w:r>
            <w:r w:rsidDel="00000000" w:rsidR="00000000" w:rsidRPr="00000000">
              <w:rPr>
                <w:b w:val="1"/>
                <w:rtl w:val="0"/>
              </w:rPr>
              <w:t xml:space="preserve">exposure to radiation   </w:t>
            </w:r>
          </w:p>
          <w:p w:rsidR="00000000" w:rsidDel="00000000" w:rsidP="00000000" w:rsidRDefault="00000000" w:rsidRPr="00000000" w14:paraId="00000507">
            <w:pPr>
              <w:widowControl w:val="0"/>
              <w:spacing w:line="240" w:lineRule="auto"/>
              <w:ind w:left="127" w:firstLine="0"/>
              <w:rPr/>
            </w:pPr>
            <w:r w:rsidDel="00000000" w:rsidR="00000000" w:rsidRPr="00000000">
              <w:rPr>
                <w:rtl w:val="0"/>
              </w:rPr>
              <w:t xml:space="preserve">(e / expose-01</w:t>
            </w:r>
          </w:p>
          <w:p w:rsidR="00000000" w:rsidDel="00000000" w:rsidP="00000000" w:rsidRDefault="00000000" w:rsidRPr="00000000" w14:paraId="00000508">
            <w:pPr>
              <w:widowControl w:val="0"/>
              <w:spacing w:line="240" w:lineRule="auto"/>
              <w:ind w:left="127" w:firstLine="0"/>
              <w:rPr/>
            </w:pPr>
            <w:r w:rsidDel="00000000" w:rsidR="00000000" w:rsidRPr="00000000">
              <w:rPr>
                <w:rtl w:val="0"/>
              </w:rPr>
              <w:t xml:space="preserve">     :ARG2 (r / radiate-01)</w:t>
            </w:r>
          </w:p>
          <w:p w:rsidR="00000000" w:rsidDel="00000000" w:rsidP="00000000" w:rsidRDefault="00000000" w:rsidRPr="00000000" w14:paraId="00000509">
            <w:pPr>
              <w:widowControl w:val="0"/>
              <w:spacing w:line="240" w:lineRule="auto"/>
              <w:ind w:left="127" w:firstLine="0"/>
              <w:rPr/>
            </w:pPr>
            <w:r w:rsidDel="00000000" w:rsidR="00000000" w:rsidRPr="00000000">
              <w:rPr>
                <w:rtl w:val="0"/>
              </w:rPr>
              <w:t xml:space="preserve">     :duration (b / brief))</w:t>
            </w:r>
          </w:p>
          <w:p w:rsidR="00000000" w:rsidDel="00000000" w:rsidP="00000000" w:rsidRDefault="00000000" w:rsidRPr="00000000" w14:paraId="0000050A">
            <w:pPr>
              <w:widowControl w:val="0"/>
              <w:spacing w:line="240" w:lineRule="auto"/>
              <w:ind w:left="127"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B">
            <w:pPr>
              <w:widowControl w:val="0"/>
              <w:spacing w:line="240" w:lineRule="auto"/>
              <w:ind w:left="299" w:firstLine="0"/>
              <w:rPr>
                <w:b w:val="1"/>
              </w:rPr>
            </w:pPr>
            <w:r w:rsidDel="00000000" w:rsidR="00000000" w:rsidRPr="00000000">
              <w:rPr>
                <w:b w:val="1"/>
                <w:rtl w:val="0"/>
              </w:rPr>
              <w:t xml:space="preserve">tiếp xúc ngắn với bức xạ</w:t>
            </w:r>
          </w:p>
          <w:p w:rsidR="00000000" w:rsidDel="00000000" w:rsidP="00000000" w:rsidRDefault="00000000" w:rsidRPr="00000000" w14:paraId="0000050C">
            <w:pPr>
              <w:widowControl w:val="0"/>
              <w:spacing w:line="240" w:lineRule="auto"/>
              <w:ind w:left="299" w:firstLine="0"/>
              <w:rPr/>
            </w:pPr>
            <w:r w:rsidDel="00000000" w:rsidR="00000000" w:rsidRPr="00000000">
              <w:rPr>
                <w:rtl w:val="0"/>
              </w:rPr>
              <w:t xml:space="preserve">(t / tiếp xúc</w:t>
            </w:r>
          </w:p>
          <w:p w:rsidR="00000000" w:rsidDel="00000000" w:rsidP="00000000" w:rsidRDefault="00000000" w:rsidRPr="00000000" w14:paraId="0000050D">
            <w:pPr>
              <w:widowControl w:val="0"/>
              <w:spacing w:line="240" w:lineRule="auto"/>
              <w:ind w:left="299" w:firstLine="0"/>
              <w:rPr/>
            </w:pPr>
            <w:r w:rsidDel="00000000" w:rsidR="00000000" w:rsidRPr="00000000">
              <w:rPr>
                <w:rtl w:val="0"/>
              </w:rPr>
              <w:t xml:space="preserve">     :ARG2 (b / bức xạ)</w:t>
            </w:r>
          </w:p>
          <w:p w:rsidR="00000000" w:rsidDel="00000000" w:rsidP="00000000" w:rsidRDefault="00000000" w:rsidRPr="00000000" w14:paraId="0000050E">
            <w:pPr>
              <w:widowControl w:val="0"/>
              <w:spacing w:line="240" w:lineRule="auto"/>
              <w:ind w:left="299" w:firstLine="0"/>
              <w:rPr/>
            </w:pPr>
            <w:r w:rsidDel="00000000" w:rsidR="00000000" w:rsidRPr="00000000">
              <w:rPr>
                <w:rtl w:val="0"/>
              </w:rPr>
              <w:t xml:space="preserve">     :duration (n / ngắn))</w:t>
            </w:r>
          </w:p>
          <w:p w:rsidR="00000000" w:rsidDel="00000000" w:rsidP="00000000" w:rsidRDefault="00000000" w:rsidRPr="00000000" w14:paraId="0000050F">
            <w:pPr>
              <w:widowControl w:val="0"/>
              <w:spacing w:line="240" w:lineRule="auto"/>
              <w:ind w:left="299"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10">
            <w:pPr>
              <w:widowControl w:val="0"/>
              <w:spacing w:line="240" w:lineRule="auto"/>
              <w:ind w:left="127" w:firstLine="0"/>
              <w:rPr>
                <w:b w:val="1"/>
              </w:rPr>
            </w:pPr>
            <w:r w:rsidDel="00000000" w:rsidR="00000000" w:rsidRPr="00000000">
              <w:rPr>
                <w:b w:val="1"/>
                <w:color w:val="ff0000"/>
                <w:rtl w:val="0"/>
              </w:rPr>
              <w:t xml:space="preserve">two-week</w:t>
            </w:r>
            <w:r w:rsidDel="00000000" w:rsidR="00000000" w:rsidRPr="00000000">
              <w:rPr>
                <w:b w:val="1"/>
                <w:rtl w:val="0"/>
              </w:rPr>
              <w:t xml:space="preserve"> vacation </w:t>
            </w:r>
          </w:p>
          <w:p w:rsidR="00000000" w:rsidDel="00000000" w:rsidP="00000000" w:rsidRDefault="00000000" w:rsidRPr="00000000" w14:paraId="00000511">
            <w:pPr>
              <w:widowControl w:val="0"/>
              <w:spacing w:line="240" w:lineRule="auto"/>
              <w:ind w:left="127" w:firstLine="0"/>
              <w:rPr/>
            </w:pPr>
            <w:r w:rsidDel="00000000" w:rsidR="00000000" w:rsidRPr="00000000">
              <w:rPr>
                <w:rtl w:val="0"/>
              </w:rPr>
              <w:t xml:space="preserve">(v / vacation </w:t>
            </w:r>
          </w:p>
          <w:p w:rsidR="00000000" w:rsidDel="00000000" w:rsidP="00000000" w:rsidRDefault="00000000" w:rsidRPr="00000000" w14:paraId="00000512">
            <w:pPr>
              <w:widowControl w:val="0"/>
              <w:spacing w:line="240" w:lineRule="auto"/>
              <w:ind w:left="127" w:firstLine="0"/>
              <w:rPr/>
            </w:pPr>
            <w:r w:rsidDel="00000000" w:rsidR="00000000" w:rsidRPr="00000000">
              <w:rPr>
                <w:rtl w:val="0"/>
              </w:rPr>
              <w:t xml:space="preserve">  :duration (t / temporal-quantity </w:t>
            </w:r>
          </w:p>
          <w:p w:rsidR="00000000" w:rsidDel="00000000" w:rsidP="00000000" w:rsidRDefault="00000000" w:rsidRPr="00000000" w14:paraId="00000513">
            <w:pPr>
              <w:widowControl w:val="0"/>
              <w:spacing w:line="240" w:lineRule="auto"/>
              <w:ind w:left="127" w:firstLine="0"/>
              <w:rPr/>
            </w:pPr>
            <w:r w:rsidDel="00000000" w:rsidR="00000000" w:rsidRPr="00000000">
              <w:rPr>
                <w:rtl w:val="0"/>
              </w:rPr>
              <w:t xml:space="preserve">      :quant 2 </w:t>
            </w:r>
          </w:p>
          <w:p w:rsidR="00000000" w:rsidDel="00000000" w:rsidP="00000000" w:rsidRDefault="00000000" w:rsidRPr="00000000" w14:paraId="00000514">
            <w:pPr>
              <w:widowControl w:val="0"/>
              <w:spacing w:line="240" w:lineRule="auto"/>
              <w:ind w:left="127" w:firstLine="0"/>
              <w:rPr/>
            </w:pPr>
            <w:r w:rsidDel="00000000" w:rsidR="00000000" w:rsidRPr="00000000">
              <w:rPr>
                <w:rtl w:val="0"/>
              </w:rPr>
              <w:t xml:space="preserve">      :unit week))</w:t>
            </w:r>
          </w:p>
        </w:tc>
        <w:tc>
          <w:tcPr>
            <w:shd w:fill="auto" w:val="clear"/>
            <w:tcMar>
              <w:top w:w="100.0" w:type="dxa"/>
              <w:left w:w="100.0" w:type="dxa"/>
              <w:bottom w:w="100.0" w:type="dxa"/>
              <w:right w:w="100.0" w:type="dxa"/>
            </w:tcMar>
          </w:tcPr>
          <w:p w:rsidR="00000000" w:rsidDel="00000000" w:rsidP="00000000" w:rsidRDefault="00000000" w:rsidRPr="00000000" w14:paraId="00000515">
            <w:pPr>
              <w:widowControl w:val="0"/>
              <w:spacing w:line="240" w:lineRule="auto"/>
              <w:ind w:left="299" w:firstLine="0"/>
              <w:rPr>
                <w:b w:val="1"/>
                <w:color w:val="ff0000"/>
              </w:rPr>
            </w:pPr>
            <w:r w:rsidDel="00000000" w:rsidR="00000000" w:rsidRPr="00000000">
              <w:rPr>
                <w:b w:val="1"/>
                <w:rtl w:val="0"/>
              </w:rPr>
              <w:t xml:space="preserve">kỳ nghỉ </w:t>
            </w:r>
            <w:r w:rsidDel="00000000" w:rsidR="00000000" w:rsidRPr="00000000">
              <w:rPr>
                <w:b w:val="1"/>
                <w:color w:val="ff0000"/>
                <w:rtl w:val="0"/>
              </w:rPr>
              <w:t xml:space="preserve">2 tuần</w:t>
            </w:r>
          </w:p>
          <w:p w:rsidR="00000000" w:rsidDel="00000000" w:rsidP="00000000" w:rsidRDefault="00000000" w:rsidRPr="00000000" w14:paraId="00000516">
            <w:pPr>
              <w:widowControl w:val="0"/>
              <w:spacing w:line="240" w:lineRule="auto"/>
              <w:ind w:left="299" w:firstLine="0"/>
              <w:rPr/>
            </w:pPr>
            <w:r w:rsidDel="00000000" w:rsidR="00000000" w:rsidRPr="00000000">
              <w:rPr>
                <w:rtl w:val="0"/>
              </w:rPr>
              <w:t xml:space="preserve">(k / kỳ nghỉ</w:t>
            </w:r>
          </w:p>
          <w:p w:rsidR="00000000" w:rsidDel="00000000" w:rsidP="00000000" w:rsidRDefault="00000000" w:rsidRPr="00000000" w14:paraId="00000517">
            <w:pPr>
              <w:widowControl w:val="0"/>
              <w:spacing w:line="240" w:lineRule="auto"/>
              <w:ind w:left="299" w:firstLine="0"/>
              <w:rPr/>
            </w:pPr>
            <w:r w:rsidDel="00000000" w:rsidR="00000000" w:rsidRPr="00000000">
              <w:rPr>
                <w:rtl w:val="0"/>
              </w:rPr>
              <w:t xml:space="preserve">  :duration (t/temporal-quantity</w:t>
            </w:r>
          </w:p>
          <w:p w:rsidR="00000000" w:rsidDel="00000000" w:rsidP="00000000" w:rsidRDefault="00000000" w:rsidRPr="00000000" w14:paraId="00000518">
            <w:pPr>
              <w:widowControl w:val="0"/>
              <w:spacing w:line="240" w:lineRule="auto"/>
              <w:ind w:left="299" w:firstLine="0"/>
              <w:rPr/>
            </w:pPr>
            <w:r w:rsidDel="00000000" w:rsidR="00000000" w:rsidRPr="00000000">
              <w:rPr>
                <w:rtl w:val="0"/>
              </w:rPr>
              <w:t xml:space="preserve">      :quant 2</w:t>
            </w:r>
          </w:p>
          <w:p w:rsidR="00000000" w:rsidDel="00000000" w:rsidP="00000000" w:rsidRDefault="00000000" w:rsidRPr="00000000" w14:paraId="00000519">
            <w:pPr>
              <w:widowControl w:val="0"/>
              <w:spacing w:line="240" w:lineRule="auto"/>
              <w:ind w:left="299" w:firstLine="0"/>
              <w:rPr/>
            </w:pPr>
            <w:r w:rsidDel="00000000" w:rsidR="00000000" w:rsidRPr="00000000">
              <w:rPr>
                <w:rtl w:val="0"/>
              </w:rPr>
              <w:t xml:space="preserve">      :unit tuần))</w:t>
            </w:r>
          </w:p>
        </w:tc>
      </w:tr>
    </w:tbl>
    <w:p w:rsidR="00000000" w:rsidDel="00000000" w:rsidP="00000000" w:rsidRDefault="00000000" w:rsidRPr="00000000" w14:paraId="0000051A">
      <w:pPr>
        <w:pStyle w:val="Heading4"/>
        <w:numPr>
          <w:ilvl w:val="3"/>
          <w:numId w:val="48"/>
        </w:numPr>
        <w:ind w:left="864" w:hanging="864"/>
        <w:rPr/>
      </w:pPr>
      <w:bookmarkStart w:colFirst="0" w:colLast="0" w:name="_heading=h.3o7alnk" w:id="33"/>
      <w:bookmarkEnd w:id="33"/>
      <w:r w:rsidDel="00000000" w:rsidR="00000000" w:rsidRPr="00000000">
        <w:rPr>
          <w:rtl w:val="0"/>
        </w:rPr>
        <w:t xml:space="preserve">:duration with before/after:</w:t>
      </w:r>
    </w:p>
    <w:tbl>
      <w:tblPr>
        <w:tblStyle w:val="Table22"/>
        <w:tblW w:w="936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590"/>
        <w:tblGridChange w:id="0">
          <w:tblGrid>
            <w:gridCol w:w="4770"/>
            <w:gridCol w:w="45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1B">
            <w:pPr>
              <w:widowControl w:val="0"/>
              <w:spacing w:line="240" w:lineRule="auto"/>
              <w:ind w:firstLine="567"/>
              <w:rPr>
                <w:color w:val="ff0000"/>
              </w:rPr>
            </w:pPr>
            <w:r w:rsidDel="00000000" w:rsidR="00000000" w:rsidRPr="00000000">
              <w:rPr>
                <w:rtl w:val="0"/>
              </w:rPr>
              <w:tab/>
              <w:tab/>
            </w:r>
            <w:bookmarkStart w:colFirst="0" w:colLast="0" w:name="bookmark=id.23ckvvd" w:id="34"/>
            <w:bookmarkEnd w:id="34"/>
            <w:r w:rsidDel="00000000" w:rsidR="00000000" w:rsidRPr="00000000">
              <w:rPr>
                <w:b w:val="1"/>
                <w:rtl w:val="0"/>
              </w:rPr>
              <w:t xml:space="preserve">We have visited Paris twice </w:t>
            </w:r>
            <w:r w:rsidDel="00000000" w:rsidR="00000000" w:rsidRPr="00000000">
              <w:rPr>
                <w:b w:val="1"/>
                <w:color w:val="ff0000"/>
                <w:rtl w:val="0"/>
              </w:rPr>
              <w:t xml:space="preserve">in the last three years.</w:t>
            </w:r>
            <w:r w:rsidDel="00000000" w:rsidR="00000000" w:rsidRPr="00000000">
              <w:rPr>
                <w:rtl w:val="0"/>
              </w:rPr>
            </w:r>
          </w:p>
          <w:p w:rsidR="00000000" w:rsidDel="00000000" w:rsidP="00000000" w:rsidRDefault="00000000" w:rsidRPr="00000000" w14:paraId="0000051C">
            <w:pPr>
              <w:widowControl w:val="0"/>
              <w:spacing w:line="240" w:lineRule="auto"/>
              <w:ind w:firstLine="567"/>
              <w:rPr/>
            </w:pPr>
            <w:r w:rsidDel="00000000" w:rsidR="00000000" w:rsidRPr="00000000">
              <w:rPr>
                <w:rtl w:val="0"/>
              </w:rPr>
            </w:r>
          </w:p>
          <w:p w:rsidR="00000000" w:rsidDel="00000000" w:rsidP="00000000" w:rsidRDefault="00000000" w:rsidRPr="00000000" w14:paraId="0000051D">
            <w:pPr>
              <w:widowControl w:val="0"/>
              <w:spacing w:line="240" w:lineRule="auto"/>
              <w:ind w:firstLine="567"/>
              <w:rPr/>
            </w:pPr>
            <w:r w:rsidDel="00000000" w:rsidR="00000000" w:rsidRPr="00000000">
              <w:rPr>
                <w:rtl w:val="0"/>
              </w:rPr>
              <w:t xml:space="preserve">(v / visit-01</w:t>
            </w:r>
          </w:p>
          <w:p w:rsidR="00000000" w:rsidDel="00000000" w:rsidP="00000000" w:rsidRDefault="00000000" w:rsidRPr="00000000" w14:paraId="0000051E">
            <w:pPr>
              <w:widowControl w:val="0"/>
              <w:spacing w:line="240" w:lineRule="auto"/>
              <w:ind w:firstLine="567"/>
              <w:rPr>
                <w:highlight w:val="yellow"/>
              </w:rPr>
            </w:pPr>
            <w:r w:rsidDel="00000000" w:rsidR="00000000" w:rsidRPr="00000000">
              <w:rPr>
                <w:rtl w:val="0"/>
              </w:rPr>
              <w:t xml:space="preserve">  :</w:t>
            </w:r>
            <w:r w:rsidDel="00000000" w:rsidR="00000000" w:rsidRPr="00000000">
              <w:rPr>
                <w:highlight w:val="yellow"/>
                <w:rtl w:val="0"/>
              </w:rPr>
              <w:t xml:space="preserve">frequency 2</w:t>
            </w:r>
          </w:p>
          <w:p w:rsidR="00000000" w:rsidDel="00000000" w:rsidP="00000000" w:rsidRDefault="00000000" w:rsidRPr="00000000" w14:paraId="0000051F">
            <w:pPr>
              <w:widowControl w:val="0"/>
              <w:spacing w:line="240" w:lineRule="auto"/>
              <w:ind w:firstLine="567"/>
              <w:rPr/>
            </w:pPr>
            <w:r w:rsidDel="00000000" w:rsidR="00000000" w:rsidRPr="00000000">
              <w:rPr>
                <w:rtl w:val="0"/>
              </w:rPr>
              <w:t xml:space="preserve">  :ARG0 (w / we)</w:t>
            </w:r>
          </w:p>
          <w:p w:rsidR="00000000" w:rsidDel="00000000" w:rsidP="00000000" w:rsidRDefault="00000000" w:rsidRPr="00000000" w14:paraId="00000520">
            <w:pPr>
              <w:widowControl w:val="0"/>
              <w:spacing w:line="240" w:lineRule="auto"/>
              <w:ind w:firstLine="567"/>
              <w:rPr/>
            </w:pPr>
            <w:r w:rsidDel="00000000" w:rsidR="00000000" w:rsidRPr="00000000">
              <w:rPr>
                <w:rtl w:val="0"/>
              </w:rPr>
              <w:t xml:space="preserve">  :ARG1 (c / city</w:t>
            </w:r>
          </w:p>
          <w:p w:rsidR="00000000" w:rsidDel="00000000" w:rsidP="00000000" w:rsidRDefault="00000000" w:rsidRPr="00000000" w14:paraId="00000521">
            <w:pPr>
              <w:widowControl w:val="0"/>
              <w:spacing w:line="240" w:lineRule="auto"/>
              <w:ind w:firstLine="567"/>
              <w:rPr/>
            </w:pPr>
            <w:r w:rsidDel="00000000" w:rsidR="00000000" w:rsidRPr="00000000">
              <w:rPr>
                <w:rtl w:val="0"/>
              </w:rPr>
              <w:t xml:space="preserve">     :wiki "Paris"</w:t>
            </w:r>
          </w:p>
          <w:p w:rsidR="00000000" w:rsidDel="00000000" w:rsidP="00000000" w:rsidRDefault="00000000" w:rsidRPr="00000000" w14:paraId="00000522">
            <w:pPr>
              <w:widowControl w:val="0"/>
              <w:spacing w:line="240" w:lineRule="auto"/>
              <w:ind w:firstLine="567"/>
              <w:rPr/>
            </w:pPr>
            <w:r w:rsidDel="00000000" w:rsidR="00000000" w:rsidRPr="00000000">
              <w:rPr>
                <w:rtl w:val="0"/>
              </w:rPr>
              <w:t xml:space="preserve">     :name (n / name</w:t>
            </w:r>
          </w:p>
          <w:p w:rsidR="00000000" w:rsidDel="00000000" w:rsidP="00000000" w:rsidRDefault="00000000" w:rsidRPr="00000000" w14:paraId="00000523">
            <w:pPr>
              <w:widowControl w:val="0"/>
              <w:spacing w:line="240" w:lineRule="auto"/>
              <w:ind w:firstLine="567"/>
              <w:rPr/>
            </w:pPr>
            <w:r w:rsidDel="00000000" w:rsidR="00000000" w:rsidRPr="00000000">
              <w:rPr>
                <w:rtl w:val="0"/>
              </w:rPr>
              <w:t xml:space="preserve">        :op1 "Paris"))</w:t>
            </w:r>
          </w:p>
          <w:p w:rsidR="00000000" w:rsidDel="00000000" w:rsidP="00000000" w:rsidRDefault="00000000" w:rsidRPr="00000000" w14:paraId="00000524">
            <w:pPr>
              <w:widowControl w:val="0"/>
              <w:spacing w:line="240" w:lineRule="auto"/>
              <w:ind w:firstLine="567"/>
              <w:rPr/>
            </w:pPr>
            <w:r w:rsidDel="00000000" w:rsidR="00000000" w:rsidRPr="00000000">
              <w:rPr>
                <w:rtl w:val="0"/>
              </w:rPr>
              <w:t xml:space="preserve">  :time (b / before</w:t>
            </w:r>
          </w:p>
          <w:p w:rsidR="00000000" w:rsidDel="00000000" w:rsidP="00000000" w:rsidRDefault="00000000" w:rsidRPr="00000000" w14:paraId="00000525">
            <w:pPr>
              <w:widowControl w:val="0"/>
              <w:spacing w:line="240" w:lineRule="auto"/>
              <w:ind w:firstLine="567"/>
              <w:rPr/>
            </w:pPr>
            <w:r w:rsidDel="00000000" w:rsidR="00000000" w:rsidRPr="00000000">
              <w:rPr>
                <w:rtl w:val="0"/>
              </w:rPr>
              <w:t xml:space="preserve">     :op1 (n2 / now)</w:t>
            </w:r>
          </w:p>
          <w:p w:rsidR="00000000" w:rsidDel="00000000" w:rsidP="00000000" w:rsidRDefault="00000000" w:rsidRPr="00000000" w14:paraId="00000526">
            <w:pPr>
              <w:widowControl w:val="0"/>
              <w:spacing w:line="240" w:lineRule="auto"/>
              <w:ind w:firstLine="567"/>
              <w:rPr/>
            </w:pPr>
            <w:r w:rsidDel="00000000" w:rsidR="00000000" w:rsidRPr="00000000">
              <w:rPr>
                <w:rtl w:val="0"/>
              </w:rPr>
              <w:t xml:space="preserve">     :duration(t/temporal-quantity</w:t>
            </w:r>
          </w:p>
          <w:p w:rsidR="00000000" w:rsidDel="00000000" w:rsidP="00000000" w:rsidRDefault="00000000" w:rsidRPr="00000000" w14:paraId="00000527">
            <w:pPr>
              <w:widowControl w:val="0"/>
              <w:spacing w:line="240" w:lineRule="auto"/>
              <w:ind w:firstLine="567"/>
              <w:rPr/>
            </w:pPr>
            <w:r w:rsidDel="00000000" w:rsidR="00000000" w:rsidRPr="00000000">
              <w:rPr>
                <w:rtl w:val="0"/>
              </w:rPr>
              <w:t xml:space="preserve">        :quant 3</w:t>
            </w:r>
          </w:p>
          <w:p w:rsidR="00000000" w:rsidDel="00000000" w:rsidP="00000000" w:rsidRDefault="00000000" w:rsidRPr="00000000" w14:paraId="00000528">
            <w:pPr>
              <w:widowControl w:val="0"/>
              <w:spacing w:line="240" w:lineRule="auto"/>
              <w:ind w:firstLine="567"/>
              <w:rPr/>
            </w:pPr>
            <w:r w:rsidDel="00000000" w:rsidR="00000000" w:rsidRPr="00000000">
              <w:rPr>
                <w:rtl w:val="0"/>
              </w:rPr>
              <w:t xml:space="preserve">        :unit (y / year))))</w:t>
            </w:r>
          </w:p>
          <w:p w:rsidR="00000000" w:rsidDel="00000000" w:rsidP="00000000" w:rsidRDefault="00000000" w:rsidRPr="00000000" w14:paraId="00000529">
            <w:pPr>
              <w:widowControl w:val="0"/>
              <w:spacing w:line="240" w:lineRule="auto"/>
              <w:ind w:firstLine="567"/>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A">
            <w:pPr>
              <w:widowControl w:val="0"/>
              <w:spacing w:line="240" w:lineRule="auto"/>
              <w:ind w:firstLine="567"/>
              <w:rPr>
                <w:b w:val="1"/>
              </w:rPr>
            </w:pPr>
            <w:r w:rsidDel="00000000" w:rsidR="00000000" w:rsidRPr="00000000">
              <w:rPr>
                <w:b w:val="1"/>
                <w:rtl w:val="0"/>
              </w:rPr>
              <w:t xml:space="preserve">Chúng tôi đã đến thăm Paris hai lần </w:t>
            </w:r>
            <w:r w:rsidDel="00000000" w:rsidR="00000000" w:rsidRPr="00000000">
              <w:rPr>
                <w:b w:val="1"/>
                <w:color w:val="ff0000"/>
                <w:rtl w:val="0"/>
              </w:rPr>
              <w:t xml:space="preserve">trong ba năm qua</w:t>
            </w:r>
            <w:r w:rsidDel="00000000" w:rsidR="00000000" w:rsidRPr="00000000">
              <w:rPr>
                <w:b w:val="1"/>
                <w:rtl w:val="0"/>
              </w:rPr>
              <w:t xml:space="preserve">.</w:t>
            </w:r>
          </w:p>
          <w:p w:rsidR="00000000" w:rsidDel="00000000" w:rsidP="00000000" w:rsidRDefault="00000000" w:rsidRPr="00000000" w14:paraId="0000052B">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052C">
            <w:pPr>
              <w:widowControl w:val="0"/>
              <w:spacing w:line="240" w:lineRule="auto"/>
              <w:ind w:firstLine="567"/>
              <w:rPr/>
            </w:pPr>
            <w:r w:rsidDel="00000000" w:rsidR="00000000" w:rsidRPr="00000000">
              <w:rPr>
                <w:rtl w:val="0"/>
              </w:rPr>
              <w:t xml:space="preserve">(t / thăm</w:t>
            </w:r>
          </w:p>
          <w:p w:rsidR="00000000" w:rsidDel="00000000" w:rsidP="00000000" w:rsidRDefault="00000000" w:rsidRPr="00000000" w14:paraId="0000052D">
            <w:pPr>
              <w:widowControl w:val="0"/>
              <w:spacing w:line="240" w:lineRule="auto"/>
              <w:ind w:firstLine="567"/>
              <w:rPr/>
            </w:pPr>
            <w:r w:rsidDel="00000000" w:rsidR="00000000" w:rsidRPr="00000000">
              <w:rPr>
                <w:rtl w:val="0"/>
              </w:rPr>
              <w:t xml:space="preserve">  :tense (đ / đã)</w:t>
            </w:r>
          </w:p>
          <w:p w:rsidR="00000000" w:rsidDel="00000000" w:rsidP="00000000" w:rsidRDefault="00000000" w:rsidRPr="00000000" w14:paraId="0000052E">
            <w:pPr>
              <w:widowControl w:val="0"/>
              <w:spacing w:line="240" w:lineRule="auto"/>
              <w:ind w:firstLine="567"/>
              <w:rPr>
                <w:highlight w:val="yellow"/>
              </w:rPr>
            </w:pPr>
            <w:r w:rsidDel="00000000" w:rsidR="00000000" w:rsidRPr="00000000">
              <w:rPr>
                <w:rtl w:val="0"/>
              </w:rPr>
              <w:t xml:space="preserve">  :</w:t>
            </w:r>
            <w:r w:rsidDel="00000000" w:rsidR="00000000" w:rsidRPr="00000000">
              <w:rPr>
                <w:highlight w:val="yellow"/>
                <w:rtl w:val="0"/>
              </w:rPr>
              <w:t xml:space="preserve">frequency 2</w:t>
            </w:r>
          </w:p>
          <w:p w:rsidR="00000000" w:rsidDel="00000000" w:rsidP="00000000" w:rsidRDefault="00000000" w:rsidRPr="00000000" w14:paraId="0000052F">
            <w:pPr>
              <w:widowControl w:val="0"/>
              <w:spacing w:line="240" w:lineRule="auto"/>
              <w:ind w:firstLine="567"/>
              <w:rPr/>
            </w:pPr>
            <w:r w:rsidDel="00000000" w:rsidR="00000000" w:rsidRPr="00000000">
              <w:rPr>
                <w:rtl w:val="0"/>
              </w:rPr>
              <w:t xml:space="preserve">  :ARG0 (c / chúng tôi)</w:t>
            </w:r>
          </w:p>
          <w:p w:rsidR="00000000" w:rsidDel="00000000" w:rsidP="00000000" w:rsidRDefault="00000000" w:rsidRPr="00000000" w14:paraId="00000530">
            <w:pPr>
              <w:widowControl w:val="0"/>
              <w:spacing w:line="240" w:lineRule="auto"/>
              <w:ind w:firstLine="567"/>
              <w:rPr/>
            </w:pPr>
            <w:r w:rsidDel="00000000" w:rsidR="00000000" w:rsidRPr="00000000">
              <w:rPr>
                <w:rtl w:val="0"/>
              </w:rPr>
              <w:t xml:space="preserve">  :ARG1 (c / city</w:t>
            </w:r>
          </w:p>
          <w:p w:rsidR="00000000" w:rsidDel="00000000" w:rsidP="00000000" w:rsidRDefault="00000000" w:rsidRPr="00000000" w14:paraId="00000531">
            <w:pPr>
              <w:widowControl w:val="0"/>
              <w:spacing w:line="240" w:lineRule="auto"/>
              <w:ind w:firstLine="567"/>
              <w:rPr/>
            </w:pPr>
            <w:r w:rsidDel="00000000" w:rsidR="00000000" w:rsidRPr="00000000">
              <w:rPr>
                <w:rtl w:val="0"/>
              </w:rPr>
              <w:t xml:space="preserve">     :wiki "Paris"</w:t>
            </w:r>
          </w:p>
          <w:p w:rsidR="00000000" w:rsidDel="00000000" w:rsidP="00000000" w:rsidRDefault="00000000" w:rsidRPr="00000000" w14:paraId="00000532">
            <w:pPr>
              <w:widowControl w:val="0"/>
              <w:spacing w:line="240" w:lineRule="auto"/>
              <w:ind w:firstLine="567"/>
              <w:rPr/>
            </w:pPr>
            <w:r w:rsidDel="00000000" w:rsidR="00000000" w:rsidRPr="00000000">
              <w:rPr>
                <w:rtl w:val="0"/>
              </w:rPr>
              <w:t xml:space="preserve">     :name (n / name</w:t>
            </w:r>
          </w:p>
          <w:p w:rsidR="00000000" w:rsidDel="00000000" w:rsidP="00000000" w:rsidRDefault="00000000" w:rsidRPr="00000000" w14:paraId="00000533">
            <w:pPr>
              <w:widowControl w:val="0"/>
              <w:spacing w:line="240" w:lineRule="auto"/>
              <w:ind w:firstLine="567"/>
              <w:rPr/>
            </w:pPr>
            <w:r w:rsidDel="00000000" w:rsidR="00000000" w:rsidRPr="00000000">
              <w:rPr>
                <w:rtl w:val="0"/>
              </w:rPr>
              <w:t xml:space="preserve">        :op1 "Paris"))</w:t>
            </w:r>
          </w:p>
          <w:p w:rsidR="00000000" w:rsidDel="00000000" w:rsidP="00000000" w:rsidRDefault="00000000" w:rsidRPr="00000000" w14:paraId="00000534">
            <w:pPr>
              <w:widowControl w:val="0"/>
              <w:spacing w:line="240" w:lineRule="auto"/>
              <w:ind w:firstLine="567"/>
              <w:rPr/>
            </w:pPr>
            <w:r w:rsidDel="00000000" w:rsidR="00000000" w:rsidRPr="00000000">
              <w:rPr>
                <w:rtl w:val="0"/>
              </w:rPr>
              <w:t xml:space="preserve">  :time (b / before</w:t>
            </w:r>
          </w:p>
          <w:p w:rsidR="00000000" w:rsidDel="00000000" w:rsidP="00000000" w:rsidRDefault="00000000" w:rsidRPr="00000000" w14:paraId="00000535">
            <w:pPr>
              <w:widowControl w:val="0"/>
              <w:spacing w:line="240" w:lineRule="auto"/>
              <w:ind w:firstLine="567"/>
              <w:rPr/>
            </w:pPr>
            <w:r w:rsidDel="00000000" w:rsidR="00000000" w:rsidRPr="00000000">
              <w:rPr>
                <w:rtl w:val="0"/>
              </w:rPr>
              <w:t xml:space="preserve">     :op1 (n2 / now)</w:t>
            </w:r>
          </w:p>
          <w:p w:rsidR="00000000" w:rsidDel="00000000" w:rsidP="00000000" w:rsidRDefault="00000000" w:rsidRPr="00000000" w14:paraId="00000536">
            <w:pPr>
              <w:widowControl w:val="0"/>
              <w:spacing w:line="240" w:lineRule="auto"/>
              <w:ind w:firstLine="567"/>
              <w:rPr/>
            </w:pPr>
            <w:r w:rsidDel="00000000" w:rsidR="00000000" w:rsidRPr="00000000">
              <w:rPr>
                <w:rtl w:val="0"/>
              </w:rPr>
              <w:t xml:space="preserve">     :duration(t/temporal-quantity</w:t>
            </w:r>
          </w:p>
          <w:p w:rsidR="00000000" w:rsidDel="00000000" w:rsidP="00000000" w:rsidRDefault="00000000" w:rsidRPr="00000000" w14:paraId="00000537">
            <w:pPr>
              <w:widowControl w:val="0"/>
              <w:spacing w:line="240" w:lineRule="auto"/>
              <w:ind w:firstLine="567"/>
              <w:rPr/>
            </w:pPr>
            <w:r w:rsidDel="00000000" w:rsidR="00000000" w:rsidRPr="00000000">
              <w:rPr>
                <w:rtl w:val="0"/>
              </w:rPr>
              <w:t xml:space="preserve">        :quant 3</w:t>
            </w:r>
          </w:p>
          <w:p w:rsidR="00000000" w:rsidDel="00000000" w:rsidP="00000000" w:rsidRDefault="00000000" w:rsidRPr="00000000" w14:paraId="00000538">
            <w:pPr>
              <w:widowControl w:val="0"/>
              <w:spacing w:line="240" w:lineRule="auto"/>
              <w:ind w:firstLine="567"/>
              <w:rPr/>
            </w:pPr>
            <w:r w:rsidDel="00000000" w:rsidR="00000000" w:rsidRPr="00000000">
              <w:rPr>
                <w:rtl w:val="0"/>
              </w:rPr>
              <w:t xml:space="preserve">        :unit (n / năm))))</w:t>
            </w:r>
          </w:p>
        </w:tc>
      </w:tr>
    </w:tbl>
    <w:p w:rsidR="00000000" w:rsidDel="00000000" w:rsidP="00000000" w:rsidRDefault="00000000" w:rsidRPr="00000000" w14:paraId="00000539">
      <w:pPr>
        <w:pStyle w:val="Heading4"/>
        <w:numPr>
          <w:ilvl w:val="3"/>
          <w:numId w:val="48"/>
        </w:numPr>
        <w:ind w:left="864" w:hanging="864"/>
        <w:rPr/>
      </w:pPr>
      <w:bookmarkStart w:colFirst="0" w:colLast="0" w:name="_heading=h.ihv636" w:id="35"/>
      <w:bookmarkEnd w:id="35"/>
      <w:r w:rsidDel="00000000" w:rsidR="00000000" w:rsidRPr="00000000">
        <w:rPr>
          <w:rtl w:val="0"/>
        </w:rPr>
        <w:t xml:space="preserve">to last - đến cuối cùng </w:t>
      </w:r>
    </w:p>
    <w:tbl>
      <w:tblPr>
        <w:tblStyle w:val="Table23"/>
        <w:tblW w:w="951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4665"/>
        <w:tblGridChange w:id="0">
          <w:tblGrid>
            <w:gridCol w:w="4845"/>
            <w:gridCol w:w="4665"/>
          </w:tblGrid>
        </w:tblGridChange>
      </w:tblGrid>
      <w:tr>
        <w:trPr>
          <w:cantSplit w:val="0"/>
          <w:trHeight w:val="298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3A">
            <w:pPr>
              <w:widowControl w:val="0"/>
              <w:spacing w:line="240" w:lineRule="auto"/>
              <w:ind w:firstLine="567"/>
              <w:rPr/>
            </w:pPr>
            <w:r w:rsidDel="00000000" w:rsidR="00000000" w:rsidRPr="00000000">
              <w:rPr>
                <w:b w:val="1"/>
                <w:rtl w:val="0"/>
              </w:rPr>
              <w:t xml:space="preserve">I had to attend a meeting that </w:t>
            </w:r>
            <w:r w:rsidDel="00000000" w:rsidR="00000000" w:rsidRPr="00000000">
              <w:rPr>
                <w:b w:val="1"/>
                <w:color w:val="ff0000"/>
                <w:rtl w:val="0"/>
              </w:rPr>
              <w:t xml:space="preserve">lasted </w:t>
            </w:r>
            <w:r w:rsidDel="00000000" w:rsidR="00000000" w:rsidRPr="00000000">
              <w:rPr>
                <w:b w:val="1"/>
                <w:rtl w:val="0"/>
              </w:rPr>
              <w:t xml:space="preserve">9 hours. </w:t>
            </w:r>
            <w:r w:rsidDel="00000000" w:rsidR="00000000" w:rsidRPr="00000000">
              <w:rPr>
                <w:rtl w:val="0"/>
              </w:rPr>
            </w:r>
          </w:p>
          <w:p w:rsidR="00000000" w:rsidDel="00000000" w:rsidP="00000000" w:rsidRDefault="00000000" w:rsidRPr="00000000" w14:paraId="0000053B">
            <w:pPr>
              <w:widowControl w:val="0"/>
              <w:spacing w:line="240" w:lineRule="auto"/>
              <w:ind w:firstLine="567"/>
              <w:rPr/>
            </w:pPr>
            <w:r w:rsidDel="00000000" w:rsidR="00000000" w:rsidRPr="00000000">
              <w:rPr>
                <w:rtl w:val="0"/>
              </w:rPr>
            </w:r>
          </w:p>
          <w:p w:rsidR="00000000" w:rsidDel="00000000" w:rsidP="00000000" w:rsidRDefault="00000000" w:rsidRPr="00000000" w14:paraId="0000053C">
            <w:pPr>
              <w:widowControl w:val="0"/>
              <w:spacing w:line="240" w:lineRule="auto"/>
              <w:ind w:firstLine="567"/>
              <w:rPr/>
            </w:pPr>
            <w:r w:rsidDel="00000000" w:rsidR="00000000" w:rsidRPr="00000000">
              <w:rPr>
                <w:rtl w:val="0"/>
              </w:rPr>
              <w:t xml:space="preserve">(o / obligate-01</w:t>
            </w:r>
          </w:p>
          <w:p w:rsidR="00000000" w:rsidDel="00000000" w:rsidP="00000000" w:rsidRDefault="00000000" w:rsidRPr="00000000" w14:paraId="0000053D">
            <w:pPr>
              <w:widowControl w:val="0"/>
              <w:spacing w:line="240" w:lineRule="auto"/>
              <w:ind w:firstLine="567"/>
              <w:rPr/>
            </w:pPr>
            <w:r w:rsidDel="00000000" w:rsidR="00000000" w:rsidRPr="00000000">
              <w:rPr>
                <w:rtl w:val="0"/>
              </w:rPr>
              <w:t xml:space="preserve">  :ARG2 (a / attend-01</w:t>
            </w:r>
          </w:p>
          <w:p w:rsidR="00000000" w:rsidDel="00000000" w:rsidP="00000000" w:rsidRDefault="00000000" w:rsidRPr="00000000" w14:paraId="0000053E">
            <w:pPr>
              <w:widowControl w:val="0"/>
              <w:spacing w:line="240" w:lineRule="auto"/>
              <w:ind w:firstLine="567"/>
              <w:rPr/>
            </w:pPr>
            <w:r w:rsidDel="00000000" w:rsidR="00000000" w:rsidRPr="00000000">
              <w:rPr>
                <w:rtl w:val="0"/>
              </w:rPr>
              <w:t xml:space="preserve">    :ARG0 (i / i)</w:t>
            </w:r>
          </w:p>
          <w:p w:rsidR="00000000" w:rsidDel="00000000" w:rsidP="00000000" w:rsidRDefault="00000000" w:rsidRPr="00000000" w14:paraId="0000053F">
            <w:pPr>
              <w:widowControl w:val="0"/>
              <w:spacing w:line="240" w:lineRule="auto"/>
              <w:ind w:firstLine="567"/>
              <w:rPr/>
            </w:pPr>
            <w:r w:rsidDel="00000000" w:rsidR="00000000" w:rsidRPr="00000000">
              <w:rPr>
                <w:rtl w:val="0"/>
              </w:rPr>
              <w:t xml:space="preserve">    :ARG1 (m / meet-03</w:t>
            </w:r>
          </w:p>
          <w:p w:rsidR="00000000" w:rsidDel="00000000" w:rsidP="00000000" w:rsidRDefault="00000000" w:rsidRPr="00000000" w14:paraId="00000540">
            <w:pPr>
              <w:widowControl w:val="0"/>
              <w:spacing w:line="240" w:lineRule="auto"/>
              <w:ind w:firstLine="567"/>
              <w:rPr/>
            </w:pPr>
            <w:r w:rsidDel="00000000" w:rsidR="00000000" w:rsidRPr="00000000">
              <w:rPr>
                <w:rtl w:val="0"/>
              </w:rPr>
              <w:t xml:space="preserve">       :duration(t/temporal-quantity</w:t>
            </w:r>
          </w:p>
          <w:p w:rsidR="00000000" w:rsidDel="00000000" w:rsidP="00000000" w:rsidRDefault="00000000" w:rsidRPr="00000000" w14:paraId="00000541">
            <w:pPr>
              <w:widowControl w:val="0"/>
              <w:spacing w:line="240" w:lineRule="auto"/>
              <w:ind w:firstLine="567"/>
              <w:rPr/>
            </w:pPr>
            <w:r w:rsidDel="00000000" w:rsidR="00000000" w:rsidRPr="00000000">
              <w:rPr>
                <w:rtl w:val="0"/>
              </w:rPr>
              <w:t xml:space="preserve">          :quant 9</w:t>
            </w:r>
          </w:p>
          <w:p w:rsidR="00000000" w:rsidDel="00000000" w:rsidP="00000000" w:rsidRDefault="00000000" w:rsidRPr="00000000" w14:paraId="00000542">
            <w:pPr>
              <w:widowControl w:val="0"/>
              <w:spacing w:line="240" w:lineRule="auto"/>
              <w:ind w:firstLine="567"/>
              <w:rPr/>
            </w:pPr>
            <w:r w:rsidDel="00000000" w:rsidR="00000000" w:rsidRPr="00000000">
              <w:rPr>
                <w:rtl w:val="0"/>
              </w:rPr>
              <w:t xml:space="preserve">          :unit (h / hour)))))</w:t>
            </w:r>
          </w:p>
          <w:p w:rsidR="00000000" w:rsidDel="00000000" w:rsidP="00000000" w:rsidRDefault="00000000" w:rsidRPr="00000000" w14:paraId="00000543">
            <w:pPr>
              <w:widowControl w:val="0"/>
              <w:spacing w:line="240" w:lineRule="auto"/>
              <w:ind w:firstLine="567"/>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4">
            <w:pPr>
              <w:widowControl w:val="0"/>
              <w:spacing w:line="240" w:lineRule="auto"/>
              <w:ind w:firstLine="567"/>
              <w:rPr>
                <w:b w:val="1"/>
                <w:highlight w:val="white"/>
              </w:rPr>
            </w:pPr>
            <w:r w:rsidDel="00000000" w:rsidR="00000000" w:rsidRPr="00000000">
              <w:rPr>
                <w:b w:val="1"/>
                <w:highlight w:val="white"/>
                <w:rtl w:val="0"/>
              </w:rPr>
              <w:t xml:space="preserve">Tôi phải tham dự một cuộc họp kéo dài 9 giờ.</w:t>
            </w:r>
          </w:p>
          <w:p w:rsidR="00000000" w:rsidDel="00000000" w:rsidP="00000000" w:rsidRDefault="00000000" w:rsidRPr="00000000" w14:paraId="00000545">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0546">
            <w:pPr>
              <w:widowControl w:val="0"/>
              <w:spacing w:line="240" w:lineRule="auto"/>
              <w:ind w:firstLine="567"/>
              <w:rPr>
                <w:highlight w:val="white"/>
              </w:rPr>
            </w:pPr>
            <w:r w:rsidDel="00000000" w:rsidR="00000000" w:rsidRPr="00000000">
              <w:rPr>
                <w:highlight w:val="white"/>
                <w:rtl w:val="0"/>
              </w:rPr>
              <w:t xml:space="preserve">(p / phải</w:t>
            </w:r>
          </w:p>
          <w:p w:rsidR="00000000" w:rsidDel="00000000" w:rsidP="00000000" w:rsidRDefault="00000000" w:rsidRPr="00000000" w14:paraId="00000547">
            <w:pPr>
              <w:widowControl w:val="0"/>
              <w:spacing w:line="240" w:lineRule="auto"/>
              <w:ind w:firstLine="567"/>
              <w:rPr>
                <w:highlight w:val="white"/>
              </w:rPr>
            </w:pPr>
            <w:r w:rsidDel="00000000" w:rsidR="00000000" w:rsidRPr="00000000">
              <w:rPr>
                <w:highlight w:val="white"/>
                <w:rtl w:val="0"/>
              </w:rPr>
              <w:t xml:space="preserve">  :ARG2 (t / tham dự</w:t>
            </w:r>
          </w:p>
          <w:p w:rsidR="00000000" w:rsidDel="00000000" w:rsidP="00000000" w:rsidRDefault="00000000" w:rsidRPr="00000000" w14:paraId="00000548">
            <w:pPr>
              <w:widowControl w:val="0"/>
              <w:spacing w:line="240" w:lineRule="auto"/>
              <w:ind w:firstLine="567"/>
              <w:rPr/>
            </w:pPr>
            <w:r w:rsidDel="00000000" w:rsidR="00000000" w:rsidRPr="00000000">
              <w:rPr>
                <w:rtl w:val="0"/>
              </w:rPr>
              <w:t xml:space="preserve">    :ARG0 (t2 / tôi)</w:t>
            </w:r>
          </w:p>
          <w:p w:rsidR="00000000" w:rsidDel="00000000" w:rsidP="00000000" w:rsidRDefault="00000000" w:rsidRPr="00000000" w14:paraId="00000549">
            <w:pPr>
              <w:widowControl w:val="0"/>
              <w:spacing w:line="240" w:lineRule="auto"/>
              <w:ind w:firstLine="567"/>
              <w:rPr/>
            </w:pPr>
            <w:r w:rsidDel="00000000" w:rsidR="00000000" w:rsidRPr="00000000">
              <w:rPr>
                <w:rtl w:val="0"/>
              </w:rPr>
              <w:t xml:space="preserve">    :ARG1 (h / họp</w:t>
            </w:r>
          </w:p>
          <w:p w:rsidR="00000000" w:rsidDel="00000000" w:rsidP="00000000" w:rsidRDefault="00000000" w:rsidRPr="00000000" w14:paraId="0000054A">
            <w:pPr>
              <w:widowControl w:val="0"/>
              <w:spacing w:line="240" w:lineRule="auto"/>
              <w:ind w:firstLine="567"/>
              <w:rPr/>
            </w:pPr>
            <w:r w:rsidDel="00000000" w:rsidR="00000000" w:rsidRPr="00000000">
              <w:rPr>
                <w:rtl w:val="0"/>
              </w:rPr>
              <w:t xml:space="preserve">       :classifier (c / cuộc)</w:t>
            </w:r>
          </w:p>
          <w:p w:rsidR="00000000" w:rsidDel="00000000" w:rsidP="00000000" w:rsidRDefault="00000000" w:rsidRPr="00000000" w14:paraId="0000054B">
            <w:pPr>
              <w:widowControl w:val="0"/>
              <w:spacing w:line="240" w:lineRule="auto"/>
              <w:ind w:firstLine="567"/>
              <w:rPr/>
            </w:pPr>
            <w:r w:rsidDel="00000000" w:rsidR="00000000" w:rsidRPr="00000000">
              <w:rPr>
                <w:rtl w:val="0"/>
              </w:rPr>
              <w:t xml:space="preserve">       :duration(t/temporal-quantity</w:t>
            </w:r>
          </w:p>
          <w:p w:rsidR="00000000" w:rsidDel="00000000" w:rsidP="00000000" w:rsidRDefault="00000000" w:rsidRPr="00000000" w14:paraId="0000054C">
            <w:pPr>
              <w:widowControl w:val="0"/>
              <w:spacing w:line="240" w:lineRule="auto"/>
              <w:ind w:firstLine="567"/>
              <w:rPr/>
            </w:pPr>
            <w:r w:rsidDel="00000000" w:rsidR="00000000" w:rsidRPr="00000000">
              <w:rPr>
                <w:rtl w:val="0"/>
              </w:rPr>
              <w:t xml:space="preserve">          :quant 9</w:t>
            </w:r>
          </w:p>
          <w:p w:rsidR="00000000" w:rsidDel="00000000" w:rsidP="00000000" w:rsidRDefault="00000000" w:rsidRPr="00000000" w14:paraId="0000054D">
            <w:pPr>
              <w:widowControl w:val="0"/>
              <w:spacing w:line="240" w:lineRule="auto"/>
              <w:ind w:firstLine="567"/>
              <w:rPr/>
            </w:pPr>
            <w:r w:rsidDel="00000000" w:rsidR="00000000" w:rsidRPr="00000000">
              <w:rPr>
                <w:rtl w:val="0"/>
              </w:rPr>
              <w:t xml:space="preserve">          :unit (g / giờ)))))</w:t>
            </w:r>
          </w:p>
        </w:tc>
      </w:tr>
    </w:tbl>
    <w:bookmarkStart w:colFirst="0" w:colLast="0" w:name="bookmark=id.32hioqz" w:id="36"/>
    <w:bookmarkEnd w:id="36"/>
    <w:p w:rsidR="00000000" w:rsidDel="00000000" w:rsidP="00000000" w:rsidRDefault="00000000" w:rsidRPr="00000000" w14:paraId="0000054E">
      <w:pPr>
        <w:pStyle w:val="Heading4"/>
        <w:numPr>
          <w:ilvl w:val="3"/>
          <w:numId w:val="48"/>
        </w:numPr>
        <w:ind w:left="864" w:hanging="864"/>
        <w:rPr/>
      </w:pPr>
      <w:bookmarkStart w:colFirst="0" w:colLast="0" w:name="_heading=h.1hmsyys" w:id="37"/>
      <w:bookmarkEnd w:id="37"/>
      <w:r w:rsidDel="00000000" w:rsidR="00000000" w:rsidRPr="00000000">
        <w:rPr>
          <w:rtl w:val="0"/>
        </w:rPr>
        <w:t xml:space="preserve">reification: last-01 </w:t>
      </w:r>
    </w:p>
    <w:tbl>
      <w:tblPr>
        <w:tblStyle w:val="Table24"/>
        <w:tblW w:w="948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4605"/>
        <w:tblGridChange w:id="0">
          <w:tblGrid>
            <w:gridCol w:w="4875"/>
            <w:gridCol w:w="46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4F">
            <w:pPr>
              <w:widowControl w:val="0"/>
              <w:spacing w:line="240" w:lineRule="auto"/>
              <w:ind w:left="187" w:firstLine="0"/>
              <w:rPr>
                <w:b w:val="1"/>
              </w:rPr>
            </w:pPr>
            <w:r w:rsidDel="00000000" w:rsidR="00000000" w:rsidRPr="00000000">
              <w:rPr>
                <w:b w:val="1"/>
                <w:rtl w:val="0"/>
              </w:rPr>
              <w:t xml:space="preserve">How </w:t>
            </w:r>
            <w:r w:rsidDel="00000000" w:rsidR="00000000" w:rsidRPr="00000000">
              <w:rPr>
                <w:b w:val="1"/>
                <w:color w:val="ff0000"/>
                <w:rtl w:val="0"/>
              </w:rPr>
              <w:t xml:space="preserve">long </w:t>
            </w:r>
            <w:r w:rsidDel="00000000" w:rsidR="00000000" w:rsidRPr="00000000">
              <w:rPr>
                <w:b w:val="1"/>
                <w:rtl w:val="0"/>
              </w:rPr>
              <w:t xml:space="preserve">will the meeting </w:t>
            </w:r>
            <w:r w:rsidDel="00000000" w:rsidR="00000000" w:rsidRPr="00000000">
              <w:rPr>
                <w:b w:val="1"/>
                <w:color w:val="ff0000"/>
                <w:rtl w:val="0"/>
              </w:rPr>
              <w:t xml:space="preserve">last</w:t>
            </w:r>
            <w:r w:rsidDel="00000000" w:rsidR="00000000" w:rsidRPr="00000000">
              <w:rPr>
                <w:b w:val="1"/>
                <w:rtl w:val="0"/>
              </w:rPr>
              <w:t xml:space="preserve">?</w:t>
            </w:r>
          </w:p>
          <w:p w:rsidR="00000000" w:rsidDel="00000000" w:rsidP="00000000" w:rsidRDefault="00000000" w:rsidRPr="00000000" w14:paraId="00000550">
            <w:pPr>
              <w:widowControl w:val="0"/>
              <w:spacing w:line="240" w:lineRule="auto"/>
              <w:ind w:left="187" w:firstLine="0"/>
              <w:rPr/>
            </w:pPr>
            <w:r w:rsidDel="00000000" w:rsidR="00000000" w:rsidRPr="00000000">
              <w:rPr>
                <w:b w:val="1"/>
                <w:rtl w:val="0"/>
              </w:rPr>
              <w:t xml:space="preserve"> </w:t>
            </w:r>
            <w:r w:rsidDel="00000000" w:rsidR="00000000" w:rsidRPr="00000000">
              <w:rPr>
                <w:rtl w:val="0"/>
              </w:rPr>
              <w:t xml:space="preserve">(l / last-01</w:t>
            </w:r>
          </w:p>
          <w:p w:rsidR="00000000" w:rsidDel="00000000" w:rsidP="00000000" w:rsidRDefault="00000000" w:rsidRPr="00000000" w14:paraId="00000551">
            <w:pPr>
              <w:widowControl w:val="0"/>
              <w:spacing w:line="240" w:lineRule="auto"/>
              <w:ind w:left="187" w:firstLine="0"/>
              <w:rPr/>
            </w:pPr>
            <w:r w:rsidDel="00000000" w:rsidR="00000000" w:rsidRPr="00000000">
              <w:rPr>
                <w:rtl w:val="0"/>
              </w:rPr>
              <w:t xml:space="preserve">     :ARG1 (m / meet-03)</w:t>
            </w:r>
          </w:p>
          <w:p w:rsidR="00000000" w:rsidDel="00000000" w:rsidP="00000000" w:rsidRDefault="00000000" w:rsidRPr="00000000" w14:paraId="00000552">
            <w:pPr>
              <w:widowControl w:val="0"/>
              <w:spacing w:line="240" w:lineRule="auto"/>
              <w:ind w:left="187" w:firstLine="0"/>
              <w:rPr/>
            </w:pPr>
            <w:r w:rsidDel="00000000" w:rsidR="00000000" w:rsidRPr="00000000">
              <w:rPr>
                <w:rtl w:val="0"/>
              </w:rPr>
              <w:t xml:space="preserve">     :ARG2 (a / amr-unknown))</w:t>
            </w:r>
          </w:p>
          <w:p w:rsidR="00000000" w:rsidDel="00000000" w:rsidP="00000000" w:rsidRDefault="00000000" w:rsidRPr="00000000" w14:paraId="00000553">
            <w:pPr>
              <w:widowControl w:val="0"/>
              <w:spacing w:line="240" w:lineRule="auto"/>
              <w:ind w:left="187"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4">
            <w:pPr>
              <w:widowControl w:val="0"/>
              <w:spacing w:line="240" w:lineRule="auto"/>
              <w:ind w:left="269" w:firstLine="0"/>
              <w:rPr>
                <w:b w:val="1"/>
              </w:rPr>
            </w:pPr>
            <w:r w:rsidDel="00000000" w:rsidR="00000000" w:rsidRPr="00000000">
              <w:rPr>
                <w:b w:val="1"/>
                <w:rtl w:val="0"/>
              </w:rPr>
              <w:t xml:space="preserve">Cuộc họp sẽ kéo dài bao lâu?</w:t>
            </w:r>
          </w:p>
          <w:p w:rsidR="00000000" w:rsidDel="00000000" w:rsidP="00000000" w:rsidRDefault="00000000" w:rsidRPr="00000000" w14:paraId="00000555">
            <w:pPr>
              <w:widowControl w:val="0"/>
              <w:spacing w:line="240" w:lineRule="auto"/>
              <w:ind w:left="269" w:firstLine="0"/>
              <w:rPr/>
            </w:pPr>
            <w:r w:rsidDel="00000000" w:rsidR="00000000" w:rsidRPr="00000000">
              <w:rPr>
                <w:rtl w:val="0"/>
              </w:rPr>
              <w:t xml:space="preserve">(k / kéo dài</w:t>
            </w:r>
          </w:p>
          <w:p w:rsidR="00000000" w:rsidDel="00000000" w:rsidP="00000000" w:rsidRDefault="00000000" w:rsidRPr="00000000" w14:paraId="00000556">
            <w:pPr>
              <w:widowControl w:val="0"/>
              <w:spacing w:line="240" w:lineRule="auto"/>
              <w:ind w:left="269" w:firstLine="0"/>
              <w:rPr/>
            </w:pPr>
            <w:r w:rsidDel="00000000" w:rsidR="00000000" w:rsidRPr="00000000">
              <w:rPr>
                <w:rtl w:val="0"/>
              </w:rPr>
              <w:t xml:space="preserve">     :ARG1 (c / cuộc họp)</w:t>
            </w:r>
          </w:p>
          <w:p w:rsidR="00000000" w:rsidDel="00000000" w:rsidP="00000000" w:rsidRDefault="00000000" w:rsidRPr="00000000" w14:paraId="00000557">
            <w:pPr>
              <w:widowControl w:val="0"/>
              <w:spacing w:line="240" w:lineRule="auto"/>
              <w:ind w:left="269" w:firstLine="0"/>
              <w:rPr/>
            </w:pPr>
            <w:r w:rsidDel="00000000" w:rsidR="00000000" w:rsidRPr="00000000">
              <w:rPr>
                <w:rtl w:val="0"/>
              </w:rPr>
              <w:t xml:space="preserve">     :ARG2 (a / amr-unknown))</w:t>
            </w:r>
          </w:p>
          <w:p w:rsidR="00000000" w:rsidDel="00000000" w:rsidP="00000000" w:rsidRDefault="00000000" w:rsidRPr="00000000" w14:paraId="00000558">
            <w:pPr>
              <w:widowControl w:val="0"/>
              <w:spacing w:line="240" w:lineRule="auto"/>
              <w:ind w:left="269"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59">
            <w:pPr>
              <w:widowControl w:val="0"/>
              <w:spacing w:line="240" w:lineRule="auto"/>
              <w:ind w:left="187" w:firstLine="0"/>
              <w:rPr>
                <w:b w:val="1"/>
                <w:color w:val="ff0000"/>
              </w:rPr>
            </w:pPr>
            <w:r w:rsidDel="00000000" w:rsidR="00000000" w:rsidRPr="00000000">
              <w:rPr>
                <w:b w:val="1"/>
                <w:rtl w:val="0"/>
              </w:rPr>
              <w:t xml:space="preserve">The rush hour is 30 minutes </w:t>
            </w:r>
            <w:r w:rsidDel="00000000" w:rsidR="00000000" w:rsidRPr="00000000">
              <w:rPr>
                <w:b w:val="1"/>
                <w:color w:val="ff0000"/>
                <w:rtl w:val="0"/>
              </w:rPr>
              <w:t xml:space="preserve">long</w:t>
            </w:r>
          </w:p>
          <w:p w:rsidR="00000000" w:rsidDel="00000000" w:rsidP="00000000" w:rsidRDefault="00000000" w:rsidRPr="00000000" w14:paraId="0000055A">
            <w:pPr>
              <w:widowControl w:val="0"/>
              <w:spacing w:line="240" w:lineRule="auto"/>
              <w:ind w:left="187" w:firstLine="0"/>
              <w:rPr>
                <w:b w:val="1"/>
              </w:rPr>
            </w:pPr>
            <w:r w:rsidDel="00000000" w:rsidR="00000000" w:rsidRPr="00000000">
              <w:rPr>
                <w:rtl w:val="0"/>
              </w:rPr>
            </w:r>
          </w:p>
          <w:p w:rsidR="00000000" w:rsidDel="00000000" w:rsidP="00000000" w:rsidRDefault="00000000" w:rsidRPr="00000000" w14:paraId="0000055B">
            <w:pPr>
              <w:widowControl w:val="0"/>
              <w:spacing w:line="240" w:lineRule="auto"/>
              <w:ind w:left="187" w:firstLine="0"/>
              <w:rPr/>
            </w:pPr>
            <w:r w:rsidDel="00000000" w:rsidR="00000000" w:rsidRPr="00000000">
              <w:rPr>
                <w:rtl w:val="0"/>
              </w:rPr>
              <w:t xml:space="preserve">(l / last-01</w:t>
            </w:r>
          </w:p>
          <w:p w:rsidR="00000000" w:rsidDel="00000000" w:rsidP="00000000" w:rsidRDefault="00000000" w:rsidRPr="00000000" w14:paraId="0000055C">
            <w:pPr>
              <w:widowControl w:val="0"/>
              <w:spacing w:line="240" w:lineRule="auto"/>
              <w:ind w:left="187" w:firstLine="0"/>
              <w:rPr/>
            </w:pPr>
            <w:r w:rsidDel="00000000" w:rsidR="00000000" w:rsidRPr="00000000">
              <w:rPr>
                <w:rtl w:val="0"/>
              </w:rPr>
              <w:t xml:space="preserve">   :ARG1 (h / hour</w:t>
            </w:r>
          </w:p>
          <w:p w:rsidR="00000000" w:rsidDel="00000000" w:rsidP="00000000" w:rsidRDefault="00000000" w:rsidRPr="00000000" w14:paraId="0000055D">
            <w:pPr>
              <w:widowControl w:val="0"/>
              <w:spacing w:line="240" w:lineRule="auto"/>
              <w:ind w:left="187" w:firstLine="0"/>
              <w:rPr/>
            </w:pPr>
            <w:r w:rsidDel="00000000" w:rsidR="00000000" w:rsidRPr="00000000">
              <w:rPr>
                <w:rtl w:val="0"/>
              </w:rPr>
              <w:t xml:space="preserve">        :time-of (r / rush-01))</w:t>
            </w:r>
          </w:p>
          <w:p w:rsidR="00000000" w:rsidDel="00000000" w:rsidP="00000000" w:rsidRDefault="00000000" w:rsidRPr="00000000" w14:paraId="0000055E">
            <w:pPr>
              <w:widowControl w:val="0"/>
              <w:spacing w:line="240" w:lineRule="auto"/>
              <w:ind w:left="187" w:firstLine="0"/>
              <w:rPr/>
            </w:pPr>
            <w:r w:rsidDel="00000000" w:rsidR="00000000" w:rsidRPr="00000000">
              <w:rPr>
                <w:rtl w:val="0"/>
              </w:rPr>
              <w:t xml:space="preserve">    :ARG2 (t / temporal-quantity</w:t>
            </w:r>
          </w:p>
          <w:p w:rsidR="00000000" w:rsidDel="00000000" w:rsidP="00000000" w:rsidRDefault="00000000" w:rsidRPr="00000000" w14:paraId="0000055F">
            <w:pPr>
              <w:widowControl w:val="0"/>
              <w:spacing w:line="240" w:lineRule="auto"/>
              <w:ind w:left="187" w:firstLine="0"/>
              <w:rPr/>
            </w:pPr>
            <w:r w:rsidDel="00000000" w:rsidR="00000000" w:rsidRPr="00000000">
              <w:rPr>
                <w:rtl w:val="0"/>
              </w:rPr>
              <w:t xml:space="preserve">        :quant 30</w:t>
            </w:r>
          </w:p>
          <w:p w:rsidR="00000000" w:rsidDel="00000000" w:rsidP="00000000" w:rsidRDefault="00000000" w:rsidRPr="00000000" w14:paraId="00000560">
            <w:pPr>
              <w:widowControl w:val="0"/>
              <w:spacing w:line="240" w:lineRule="auto"/>
              <w:ind w:left="187" w:firstLine="0"/>
              <w:rPr/>
            </w:pPr>
            <w:r w:rsidDel="00000000" w:rsidR="00000000" w:rsidRPr="00000000">
              <w:rPr>
                <w:rtl w:val="0"/>
              </w:rPr>
              <w:t xml:space="preserve">        :unit (m / minute)))</w:t>
            </w:r>
          </w:p>
          <w:p w:rsidR="00000000" w:rsidDel="00000000" w:rsidP="00000000" w:rsidRDefault="00000000" w:rsidRPr="00000000" w14:paraId="00000561">
            <w:pPr>
              <w:widowControl w:val="0"/>
              <w:spacing w:line="240" w:lineRule="auto"/>
              <w:ind w:left="187" w:firstLine="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2">
            <w:pPr>
              <w:widowControl w:val="0"/>
              <w:spacing w:line="240" w:lineRule="auto"/>
              <w:ind w:left="269" w:firstLine="0"/>
              <w:rPr>
                <w:b w:val="1"/>
              </w:rPr>
            </w:pPr>
            <w:r w:rsidDel="00000000" w:rsidR="00000000" w:rsidRPr="00000000">
              <w:rPr>
                <w:b w:val="1"/>
                <w:rtl w:val="0"/>
              </w:rPr>
              <w:t xml:space="preserve">Giờ cao điểm kéo dài 30 phút</w:t>
            </w:r>
          </w:p>
          <w:p w:rsidR="00000000" w:rsidDel="00000000" w:rsidP="00000000" w:rsidRDefault="00000000" w:rsidRPr="00000000" w14:paraId="00000563">
            <w:pPr>
              <w:widowControl w:val="0"/>
              <w:spacing w:line="240" w:lineRule="auto"/>
              <w:ind w:left="269" w:firstLine="0"/>
              <w:rPr>
                <w:b w:val="1"/>
              </w:rPr>
            </w:pPr>
            <w:r w:rsidDel="00000000" w:rsidR="00000000" w:rsidRPr="00000000">
              <w:rPr>
                <w:rtl w:val="0"/>
              </w:rPr>
            </w:r>
          </w:p>
          <w:p w:rsidR="00000000" w:rsidDel="00000000" w:rsidP="00000000" w:rsidRDefault="00000000" w:rsidRPr="00000000" w14:paraId="00000564">
            <w:pPr>
              <w:widowControl w:val="0"/>
              <w:spacing w:line="240" w:lineRule="auto"/>
              <w:ind w:left="269" w:firstLine="0"/>
              <w:rPr/>
            </w:pPr>
            <w:r w:rsidDel="00000000" w:rsidR="00000000" w:rsidRPr="00000000">
              <w:rPr>
                <w:rtl w:val="0"/>
              </w:rPr>
              <w:t xml:space="preserve">(k / kéo dài</w:t>
            </w:r>
          </w:p>
          <w:p w:rsidR="00000000" w:rsidDel="00000000" w:rsidP="00000000" w:rsidRDefault="00000000" w:rsidRPr="00000000" w14:paraId="00000565">
            <w:pPr>
              <w:widowControl w:val="0"/>
              <w:spacing w:line="240" w:lineRule="auto"/>
              <w:ind w:left="269" w:firstLine="0"/>
              <w:rPr/>
            </w:pPr>
            <w:r w:rsidDel="00000000" w:rsidR="00000000" w:rsidRPr="00000000">
              <w:rPr>
                <w:rtl w:val="0"/>
              </w:rPr>
              <w:t xml:space="preserve">   :ARG1 (g / giờ</w:t>
            </w:r>
          </w:p>
          <w:p w:rsidR="00000000" w:rsidDel="00000000" w:rsidP="00000000" w:rsidRDefault="00000000" w:rsidRPr="00000000" w14:paraId="00000566">
            <w:pPr>
              <w:widowControl w:val="0"/>
              <w:spacing w:line="240" w:lineRule="auto"/>
              <w:ind w:left="269" w:firstLine="0"/>
              <w:rPr/>
            </w:pPr>
            <w:r w:rsidDel="00000000" w:rsidR="00000000" w:rsidRPr="00000000">
              <w:rPr>
                <w:rtl w:val="0"/>
              </w:rPr>
              <w:t xml:space="preserve">        :time-of (c / cao điểm))</w:t>
            </w:r>
          </w:p>
          <w:p w:rsidR="00000000" w:rsidDel="00000000" w:rsidP="00000000" w:rsidRDefault="00000000" w:rsidRPr="00000000" w14:paraId="00000567">
            <w:pPr>
              <w:widowControl w:val="0"/>
              <w:spacing w:line="240" w:lineRule="auto"/>
              <w:ind w:left="269" w:firstLine="0"/>
              <w:rPr/>
            </w:pPr>
            <w:r w:rsidDel="00000000" w:rsidR="00000000" w:rsidRPr="00000000">
              <w:rPr>
                <w:rtl w:val="0"/>
              </w:rPr>
              <w:t xml:space="preserve">    :ARG2 (t / temporal-quantity</w:t>
            </w:r>
          </w:p>
          <w:p w:rsidR="00000000" w:rsidDel="00000000" w:rsidP="00000000" w:rsidRDefault="00000000" w:rsidRPr="00000000" w14:paraId="00000568">
            <w:pPr>
              <w:widowControl w:val="0"/>
              <w:spacing w:line="240" w:lineRule="auto"/>
              <w:ind w:left="269" w:firstLine="0"/>
              <w:rPr/>
            </w:pPr>
            <w:r w:rsidDel="00000000" w:rsidR="00000000" w:rsidRPr="00000000">
              <w:rPr>
                <w:rtl w:val="0"/>
              </w:rPr>
              <w:t xml:space="preserve">        :quant 30</w:t>
            </w:r>
          </w:p>
          <w:p w:rsidR="00000000" w:rsidDel="00000000" w:rsidP="00000000" w:rsidRDefault="00000000" w:rsidRPr="00000000" w14:paraId="00000569">
            <w:pPr>
              <w:widowControl w:val="0"/>
              <w:spacing w:line="240" w:lineRule="auto"/>
              <w:ind w:left="269" w:firstLine="0"/>
              <w:rPr/>
            </w:pPr>
            <w:r w:rsidDel="00000000" w:rsidR="00000000" w:rsidRPr="00000000">
              <w:rPr>
                <w:rtl w:val="0"/>
              </w:rPr>
              <w:t xml:space="preserve">        :unit (p / phút)))</w:t>
            </w:r>
          </w:p>
          <w:p w:rsidR="00000000" w:rsidDel="00000000" w:rsidP="00000000" w:rsidRDefault="00000000" w:rsidRPr="00000000" w14:paraId="0000056A">
            <w:pPr>
              <w:widowControl w:val="0"/>
              <w:spacing w:line="240" w:lineRule="auto"/>
              <w:ind w:left="269" w:firstLine="0"/>
              <w:rPr>
                <w:b w:val="1"/>
              </w:rPr>
            </w:pPr>
            <w:r w:rsidDel="00000000" w:rsidR="00000000" w:rsidRPr="00000000">
              <w:rPr>
                <w:rtl w:val="0"/>
              </w:rPr>
            </w:r>
          </w:p>
        </w:tc>
      </w:tr>
    </w:tbl>
    <w:p w:rsidR="00000000" w:rsidDel="00000000" w:rsidP="00000000" w:rsidRDefault="00000000" w:rsidRPr="00000000" w14:paraId="0000056B">
      <w:pPr>
        <w:pStyle w:val="Heading4"/>
        <w:numPr>
          <w:ilvl w:val="3"/>
          <w:numId w:val="48"/>
        </w:numPr>
        <w:ind w:left="864" w:hanging="864"/>
        <w:rPr/>
      </w:pPr>
      <w:bookmarkStart w:colFirst="0" w:colLast="0" w:name="_heading=h.41mghml" w:id="38"/>
      <w:bookmarkEnd w:id="38"/>
      <w:r w:rsidDel="00000000" w:rsidR="00000000" w:rsidRPr="00000000">
        <w:rPr>
          <w:rtl w:val="0"/>
        </w:rPr>
        <w:t xml:space="preserve">related role :time   </w:t>
      </w:r>
    </w:p>
    <w:p w:rsidR="00000000" w:rsidDel="00000000" w:rsidP="00000000" w:rsidRDefault="00000000" w:rsidRPr="00000000" w14:paraId="0000056C">
      <w:pPr>
        <w:ind w:firstLine="567"/>
        <w:rPr>
          <w:b w:val="1"/>
        </w:rPr>
      </w:pPr>
      <w:r w:rsidDel="00000000" w:rsidR="00000000" w:rsidRPr="00000000">
        <w:rPr>
          <w:b w:val="1"/>
          <w:rtl w:val="0"/>
        </w:rPr>
        <w:t xml:space="preserve">(If something has a start or end time, it's a :time, not a :duration, even if the start or end is relative to the present, e.g. in 3 days, 2 weeks ago.) </w:t>
      </w:r>
    </w:p>
    <w:p w:rsidR="00000000" w:rsidDel="00000000" w:rsidP="00000000" w:rsidRDefault="00000000" w:rsidRPr="00000000" w14:paraId="0000056D">
      <w:pPr>
        <w:ind w:left="850" w:firstLine="0"/>
        <w:rPr>
          <w:i w:val="1"/>
        </w:rPr>
      </w:pPr>
      <w:r w:rsidDel="00000000" w:rsidR="00000000" w:rsidRPr="00000000">
        <w:rPr>
          <w:i w:val="1"/>
          <w:rtl w:val="0"/>
        </w:rPr>
        <w:t xml:space="preserve">(Nếu điều gì đó có thời gian bắt đầu hoặc kết thúc thì đó là :time chứ không phải :duration, ngay cả khi thời điểm bắt đầu hoặc kết thúc có liên quan đến hiện tại, ví dụ: trong 3 ngày, 2 tuần trước.)</w:t>
      </w:r>
    </w:p>
    <w:p w:rsidR="00000000" w:rsidDel="00000000" w:rsidP="00000000" w:rsidRDefault="00000000" w:rsidRPr="00000000" w14:paraId="0000056E">
      <w:pPr>
        <w:ind w:left="-141" w:firstLine="0"/>
        <w:rPr>
          <w:b w:val="1"/>
          <w:highlight w:val="white"/>
        </w:rPr>
      </w:pPr>
      <w:r w:rsidDel="00000000" w:rsidR="00000000" w:rsidRPr="00000000">
        <w:rPr>
          <w:i w:val="1"/>
          <w:rtl w:val="0"/>
        </w:rPr>
        <w:t xml:space="preserve">                </w:t>
      </w:r>
      <w:hyperlink w:anchor="bookmark=id.48pi1tg">
        <w:r w:rsidDel="00000000" w:rsidR="00000000" w:rsidRPr="00000000">
          <w:rPr>
            <w:b w:val="1"/>
            <w:color w:val="1155cc"/>
            <w:highlight w:val="white"/>
            <w:u w:val="single"/>
            <w:rtl w:val="0"/>
          </w:rPr>
          <w:t xml:space="preserve">XEM THÊM ở :time</w:t>
        </w:r>
      </w:hyperlink>
      <w:r w:rsidDel="00000000" w:rsidR="00000000" w:rsidRPr="00000000">
        <w:rPr>
          <w:rtl w:val="0"/>
        </w:rPr>
      </w:r>
    </w:p>
    <w:tbl>
      <w:tblPr>
        <w:tblStyle w:val="Table25"/>
        <w:tblW w:w="955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845"/>
        <w:tblGridChange w:id="0">
          <w:tblGrid>
            <w:gridCol w:w="4710"/>
            <w:gridCol w:w="4845"/>
          </w:tblGrid>
        </w:tblGridChange>
      </w:tblGrid>
      <w:tr>
        <w:trPr>
          <w:cantSplit w:val="0"/>
          <w:tblHeader w:val="0"/>
        </w:trPr>
        <w:tc>
          <w:tcPr>
            <w:shd w:fill="auto" w:val="clear"/>
            <w:tcMar>
              <w:top w:w="100.0" w:type="dxa"/>
              <w:left w:w="100.0" w:type="dxa"/>
              <w:bottom w:w="100.0" w:type="dxa"/>
              <w:right w:w="100.0" w:type="dxa"/>
            </w:tcMar>
          </w:tcPr>
          <w:bookmarkStart w:colFirst="0" w:colLast="0" w:name="bookmark=id.2grqrue" w:id="39"/>
          <w:bookmarkEnd w:id="39"/>
          <w:p w:rsidR="00000000" w:rsidDel="00000000" w:rsidP="00000000" w:rsidRDefault="00000000" w:rsidRPr="00000000" w14:paraId="0000056F">
            <w:pPr>
              <w:widowControl w:val="0"/>
              <w:spacing w:line="240" w:lineRule="auto"/>
              <w:ind w:left="217" w:firstLine="0"/>
              <w:rPr>
                <w:b w:val="1"/>
              </w:rPr>
            </w:pPr>
            <w:r w:rsidDel="00000000" w:rsidR="00000000" w:rsidRPr="00000000">
              <w:rPr>
                <w:b w:val="1"/>
                <w:rtl w:val="0"/>
              </w:rPr>
              <w:t xml:space="preserve">He lost 10 pounds </w:t>
            </w:r>
            <w:r w:rsidDel="00000000" w:rsidR="00000000" w:rsidRPr="00000000">
              <w:rPr>
                <w:b w:val="1"/>
                <w:color w:val="ff0000"/>
                <w:rtl w:val="0"/>
              </w:rPr>
              <w:t xml:space="preserve">over the last 3 months.</w:t>
            </w:r>
            <w:r w:rsidDel="00000000" w:rsidR="00000000" w:rsidRPr="00000000">
              <w:rPr>
                <w:b w:val="1"/>
                <w:rtl w:val="0"/>
              </w:rPr>
              <w:t xml:space="preserve"> [:duration nested inside :time]</w:t>
            </w:r>
          </w:p>
          <w:p w:rsidR="00000000" w:rsidDel="00000000" w:rsidP="00000000" w:rsidRDefault="00000000" w:rsidRPr="00000000" w14:paraId="00000570">
            <w:pPr>
              <w:widowControl w:val="0"/>
              <w:spacing w:line="240" w:lineRule="auto"/>
              <w:ind w:left="217" w:firstLine="0"/>
              <w:rPr/>
            </w:pPr>
            <w:r w:rsidDel="00000000" w:rsidR="00000000" w:rsidRPr="00000000">
              <w:rPr>
                <w:rtl w:val="0"/>
              </w:rPr>
              <w:t xml:space="preserve">(l / lose-02</w:t>
            </w:r>
          </w:p>
          <w:p w:rsidR="00000000" w:rsidDel="00000000" w:rsidP="00000000" w:rsidRDefault="00000000" w:rsidRPr="00000000" w14:paraId="00000571">
            <w:pPr>
              <w:widowControl w:val="0"/>
              <w:spacing w:line="240" w:lineRule="auto"/>
              <w:ind w:left="217" w:firstLine="0"/>
              <w:rPr/>
            </w:pPr>
            <w:r w:rsidDel="00000000" w:rsidR="00000000" w:rsidRPr="00000000">
              <w:rPr>
                <w:rtl w:val="0"/>
              </w:rPr>
              <w:t xml:space="preserve">   :ARG0 (h / he)</w:t>
            </w:r>
          </w:p>
          <w:p w:rsidR="00000000" w:rsidDel="00000000" w:rsidP="00000000" w:rsidRDefault="00000000" w:rsidRPr="00000000" w14:paraId="00000572">
            <w:pPr>
              <w:widowControl w:val="0"/>
              <w:spacing w:line="240" w:lineRule="auto"/>
              <w:ind w:left="217" w:firstLine="0"/>
              <w:rPr/>
            </w:pPr>
            <w:r w:rsidDel="00000000" w:rsidR="00000000" w:rsidRPr="00000000">
              <w:rPr>
                <w:rtl w:val="0"/>
              </w:rPr>
              <w:t xml:space="preserve">   :ARG1 (m / mass-quantity</w:t>
            </w:r>
          </w:p>
          <w:p w:rsidR="00000000" w:rsidDel="00000000" w:rsidP="00000000" w:rsidRDefault="00000000" w:rsidRPr="00000000" w14:paraId="00000573">
            <w:pPr>
              <w:widowControl w:val="0"/>
              <w:spacing w:line="240" w:lineRule="auto"/>
              <w:ind w:left="217" w:firstLine="0"/>
              <w:rPr/>
            </w:pPr>
            <w:r w:rsidDel="00000000" w:rsidR="00000000" w:rsidRPr="00000000">
              <w:rPr>
                <w:rtl w:val="0"/>
              </w:rPr>
              <w:t xml:space="preserve">      :quant 10</w:t>
            </w:r>
          </w:p>
          <w:p w:rsidR="00000000" w:rsidDel="00000000" w:rsidP="00000000" w:rsidRDefault="00000000" w:rsidRPr="00000000" w14:paraId="00000574">
            <w:pPr>
              <w:widowControl w:val="0"/>
              <w:spacing w:line="240" w:lineRule="auto"/>
              <w:ind w:left="217" w:firstLine="0"/>
              <w:rPr/>
            </w:pPr>
            <w:r w:rsidDel="00000000" w:rsidR="00000000" w:rsidRPr="00000000">
              <w:rPr>
                <w:rtl w:val="0"/>
              </w:rPr>
              <w:t xml:space="preserve">      :unit (p / pound))</w:t>
            </w:r>
          </w:p>
          <w:p w:rsidR="00000000" w:rsidDel="00000000" w:rsidP="00000000" w:rsidRDefault="00000000" w:rsidRPr="00000000" w14:paraId="00000575">
            <w:pPr>
              <w:widowControl w:val="0"/>
              <w:spacing w:line="240" w:lineRule="auto"/>
              <w:ind w:left="217" w:firstLine="0"/>
              <w:rPr/>
            </w:pPr>
            <w:r w:rsidDel="00000000" w:rsidR="00000000" w:rsidRPr="00000000">
              <w:rPr>
                <w:rtl w:val="0"/>
              </w:rPr>
              <w:t xml:space="preserve">   :time (b / before</w:t>
            </w:r>
          </w:p>
          <w:p w:rsidR="00000000" w:rsidDel="00000000" w:rsidP="00000000" w:rsidRDefault="00000000" w:rsidRPr="00000000" w14:paraId="00000576">
            <w:pPr>
              <w:widowControl w:val="0"/>
              <w:spacing w:line="240" w:lineRule="auto"/>
              <w:ind w:left="217" w:firstLine="0"/>
              <w:rPr/>
            </w:pPr>
            <w:r w:rsidDel="00000000" w:rsidR="00000000" w:rsidRPr="00000000">
              <w:rPr>
                <w:rtl w:val="0"/>
              </w:rPr>
              <w:t xml:space="preserve">      :op1 (n / now)</w:t>
            </w:r>
          </w:p>
          <w:p w:rsidR="00000000" w:rsidDel="00000000" w:rsidP="00000000" w:rsidRDefault="00000000" w:rsidRPr="00000000" w14:paraId="00000577">
            <w:pPr>
              <w:widowControl w:val="0"/>
              <w:spacing w:line="240" w:lineRule="auto"/>
              <w:ind w:left="217" w:firstLine="0"/>
              <w:rPr/>
            </w:pPr>
            <w:r w:rsidDel="00000000" w:rsidR="00000000" w:rsidRPr="00000000">
              <w:rPr>
                <w:rtl w:val="0"/>
              </w:rPr>
              <w:t xml:space="preserve">      :duration (t/temporal-quantity</w:t>
            </w:r>
          </w:p>
          <w:p w:rsidR="00000000" w:rsidDel="00000000" w:rsidP="00000000" w:rsidRDefault="00000000" w:rsidRPr="00000000" w14:paraId="00000578">
            <w:pPr>
              <w:widowControl w:val="0"/>
              <w:spacing w:line="240" w:lineRule="auto"/>
              <w:ind w:left="217" w:firstLine="0"/>
              <w:rPr/>
            </w:pPr>
            <w:r w:rsidDel="00000000" w:rsidR="00000000" w:rsidRPr="00000000">
              <w:rPr>
                <w:rtl w:val="0"/>
              </w:rPr>
              <w:t xml:space="preserve">         :quant 3</w:t>
            </w:r>
          </w:p>
          <w:p w:rsidR="00000000" w:rsidDel="00000000" w:rsidP="00000000" w:rsidRDefault="00000000" w:rsidRPr="00000000" w14:paraId="00000579">
            <w:pPr>
              <w:widowControl w:val="0"/>
              <w:spacing w:line="240" w:lineRule="auto"/>
              <w:ind w:left="217" w:firstLine="0"/>
              <w:rPr/>
            </w:pPr>
            <w:r w:rsidDel="00000000" w:rsidR="00000000" w:rsidRPr="00000000">
              <w:rPr>
                <w:rtl w:val="0"/>
              </w:rPr>
              <w:t xml:space="preserve">         :unit (m2 / month))))</w:t>
            </w:r>
          </w:p>
          <w:p w:rsidR="00000000" w:rsidDel="00000000" w:rsidP="00000000" w:rsidRDefault="00000000" w:rsidRPr="00000000" w14:paraId="0000057A">
            <w:pPr>
              <w:widowControl w:val="0"/>
              <w:spacing w:line="240" w:lineRule="auto"/>
              <w:ind w:left="217"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7B">
            <w:pPr>
              <w:widowControl w:val="0"/>
              <w:spacing w:line="240" w:lineRule="auto"/>
              <w:ind w:left="185" w:firstLine="0"/>
              <w:rPr>
                <w:b w:val="1"/>
                <w:color w:val="ff0000"/>
              </w:rPr>
            </w:pPr>
            <w:r w:rsidDel="00000000" w:rsidR="00000000" w:rsidRPr="00000000">
              <w:rPr>
                <w:b w:val="1"/>
                <w:rtl w:val="0"/>
              </w:rPr>
              <w:t xml:space="preserve">Anh ấy đã giảm được 10 pound </w:t>
            </w:r>
            <w:r w:rsidDel="00000000" w:rsidR="00000000" w:rsidRPr="00000000">
              <w:rPr>
                <w:b w:val="1"/>
                <w:color w:val="ff0000"/>
                <w:rtl w:val="0"/>
              </w:rPr>
              <w:t xml:space="preserve">trong 3 tháng qua.</w:t>
            </w:r>
          </w:p>
          <w:p w:rsidR="00000000" w:rsidDel="00000000" w:rsidP="00000000" w:rsidRDefault="00000000" w:rsidRPr="00000000" w14:paraId="0000057C">
            <w:pPr>
              <w:widowControl w:val="0"/>
              <w:spacing w:line="240" w:lineRule="auto"/>
              <w:ind w:left="185" w:firstLine="0"/>
              <w:rPr/>
            </w:pPr>
            <w:r w:rsidDel="00000000" w:rsidR="00000000" w:rsidRPr="00000000">
              <w:rPr>
                <w:rtl w:val="0"/>
              </w:rPr>
            </w:r>
          </w:p>
          <w:p w:rsidR="00000000" w:rsidDel="00000000" w:rsidP="00000000" w:rsidRDefault="00000000" w:rsidRPr="00000000" w14:paraId="0000057D">
            <w:pPr>
              <w:widowControl w:val="0"/>
              <w:spacing w:line="240" w:lineRule="auto"/>
              <w:ind w:left="185" w:firstLine="0"/>
              <w:rPr/>
            </w:pPr>
            <w:r w:rsidDel="00000000" w:rsidR="00000000" w:rsidRPr="00000000">
              <w:rPr>
                <w:rtl w:val="0"/>
              </w:rPr>
              <w:t xml:space="preserve">(g / giảm</w:t>
            </w:r>
          </w:p>
          <w:p w:rsidR="00000000" w:rsidDel="00000000" w:rsidP="00000000" w:rsidRDefault="00000000" w:rsidRPr="00000000" w14:paraId="0000057E">
            <w:pPr>
              <w:widowControl w:val="0"/>
              <w:spacing w:line="240" w:lineRule="auto"/>
              <w:ind w:left="185" w:firstLine="0"/>
              <w:rPr/>
            </w:pPr>
            <w:r w:rsidDel="00000000" w:rsidR="00000000" w:rsidRPr="00000000">
              <w:rPr>
                <w:rtl w:val="0"/>
              </w:rPr>
              <w:t xml:space="preserve">   :ARG0 (a / anh)</w:t>
            </w:r>
          </w:p>
          <w:p w:rsidR="00000000" w:rsidDel="00000000" w:rsidP="00000000" w:rsidRDefault="00000000" w:rsidRPr="00000000" w14:paraId="0000057F">
            <w:pPr>
              <w:widowControl w:val="0"/>
              <w:spacing w:line="240" w:lineRule="auto"/>
              <w:ind w:left="185" w:firstLine="0"/>
              <w:rPr/>
            </w:pPr>
            <w:r w:rsidDel="00000000" w:rsidR="00000000" w:rsidRPr="00000000">
              <w:rPr>
                <w:rtl w:val="0"/>
              </w:rPr>
              <w:t xml:space="preserve">   :ARG1 (m / mass-quantity</w:t>
            </w:r>
          </w:p>
          <w:p w:rsidR="00000000" w:rsidDel="00000000" w:rsidP="00000000" w:rsidRDefault="00000000" w:rsidRPr="00000000" w14:paraId="00000580">
            <w:pPr>
              <w:widowControl w:val="0"/>
              <w:spacing w:line="240" w:lineRule="auto"/>
              <w:ind w:left="185" w:firstLine="0"/>
              <w:rPr/>
            </w:pPr>
            <w:r w:rsidDel="00000000" w:rsidR="00000000" w:rsidRPr="00000000">
              <w:rPr>
                <w:rtl w:val="0"/>
              </w:rPr>
              <w:t xml:space="preserve">      :quant 10</w:t>
            </w:r>
          </w:p>
          <w:p w:rsidR="00000000" w:rsidDel="00000000" w:rsidP="00000000" w:rsidRDefault="00000000" w:rsidRPr="00000000" w14:paraId="00000581">
            <w:pPr>
              <w:widowControl w:val="0"/>
              <w:spacing w:line="240" w:lineRule="auto"/>
              <w:ind w:left="185" w:firstLine="0"/>
              <w:rPr/>
            </w:pPr>
            <w:r w:rsidDel="00000000" w:rsidR="00000000" w:rsidRPr="00000000">
              <w:rPr>
                <w:rtl w:val="0"/>
              </w:rPr>
              <w:t xml:space="preserve">      :unit (p / pound))</w:t>
            </w:r>
          </w:p>
          <w:p w:rsidR="00000000" w:rsidDel="00000000" w:rsidP="00000000" w:rsidRDefault="00000000" w:rsidRPr="00000000" w14:paraId="00000582">
            <w:pPr>
              <w:widowControl w:val="0"/>
              <w:spacing w:line="240" w:lineRule="auto"/>
              <w:ind w:left="185" w:firstLine="0"/>
              <w:rPr/>
            </w:pPr>
            <w:r w:rsidDel="00000000" w:rsidR="00000000" w:rsidRPr="00000000">
              <w:rPr>
                <w:rtl w:val="0"/>
              </w:rPr>
              <w:t xml:space="preserve">   :time (b / before</w:t>
            </w:r>
          </w:p>
          <w:p w:rsidR="00000000" w:rsidDel="00000000" w:rsidP="00000000" w:rsidRDefault="00000000" w:rsidRPr="00000000" w14:paraId="00000583">
            <w:pPr>
              <w:widowControl w:val="0"/>
              <w:spacing w:line="240" w:lineRule="auto"/>
              <w:ind w:left="185" w:firstLine="0"/>
              <w:rPr/>
            </w:pPr>
            <w:r w:rsidDel="00000000" w:rsidR="00000000" w:rsidRPr="00000000">
              <w:rPr>
                <w:rtl w:val="0"/>
              </w:rPr>
              <w:t xml:space="preserve">      :op1 (n / now)</w:t>
            </w:r>
          </w:p>
          <w:p w:rsidR="00000000" w:rsidDel="00000000" w:rsidP="00000000" w:rsidRDefault="00000000" w:rsidRPr="00000000" w14:paraId="00000584">
            <w:pPr>
              <w:widowControl w:val="0"/>
              <w:spacing w:line="240" w:lineRule="auto"/>
              <w:ind w:left="185" w:firstLine="0"/>
              <w:rPr/>
            </w:pPr>
            <w:r w:rsidDel="00000000" w:rsidR="00000000" w:rsidRPr="00000000">
              <w:rPr>
                <w:rtl w:val="0"/>
              </w:rPr>
              <w:t xml:space="preserve">      :duration(t/temporal-quantity</w:t>
            </w:r>
          </w:p>
          <w:p w:rsidR="00000000" w:rsidDel="00000000" w:rsidP="00000000" w:rsidRDefault="00000000" w:rsidRPr="00000000" w14:paraId="00000585">
            <w:pPr>
              <w:widowControl w:val="0"/>
              <w:spacing w:line="240" w:lineRule="auto"/>
              <w:ind w:left="185" w:firstLine="0"/>
              <w:rPr/>
            </w:pPr>
            <w:r w:rsidDel="00000000" w:rsidR="00000000" w:rsidRPr="00000000">
              <w:rPr>
                <w:rtl w:val="0"/>
              </w:rPr>
              <w:t xml:space="preserve">         :quant 3</w:t>
            </w:r>
          </w:p>
          <w:p w:rsidR="00000000" w:rsidDel="00000000" w:rsidP="00000000" w:rsidRDefault="00000000" w:rsidRPr="00000000" w14:paraId="00000586">
            <w:pPr>
              <w:widowControl w:val="0"/>
              <w:spacing w:line="240" w:lineRule="auto"/>
              <w:ind w:left="185" w:firstLine="0"/>
              <w:rPr/>
            </w:pPr>
            <w:r w:rsidDel="00000000" w:rsidR="00000000" w:rsidRPr="00000000">
              <w:rPr>
                <w:rtl w:val="0"/>
              </w:rPr>
              <w:t xml:space="preserve">         :unit (t / tháng))))</w:t>
            </w:r>
          </w:p>
          <w:p w:rsidR="00000000" w:rsidDel="00000000" w:rsidP="00000000" w:rsidRDefault="00000000" w:rsidRPr="00000000" w14:paraId="00000587">
            <w:pPr>
              <w:widowControl w:val="0"/>
              <w:spacing w:line="240" w:lineRule="auto"/>
              <w:ind w:left="185" w:firstLine="0"/>
              <w:rPr>
                <w:b w:val="1"/>
                <w:color w:val="ff0000"/>
              </w:rPr>
            </w:pPr>
            <w:r w:rsidDel="00000000" w:rsidR="00000000" w:rsidRPr="00000000">
              <w:rPr>
                <w:rtl w:val="0"/>
              </w:rPr>
            </w:r>
          </w:p>
        </w:tc>
      </w:tr>
    </w:tbl>
    <w:p w:rsidR="00000000" w:rsidDel="00000000" w:rsidP="00000000" w:rsidRDefault="00000000" w:rsidRPr="00000000" w14:paraId="00000588">
      <w:pPr>
        <w:pStyle w:val="Heading3"/>
        <w:numPr>
          <w:ilvl w:val="2"/>
          <w:numId w:val="48"/>
        </w:numPr>
        <w:ind w:left="720" w:hanging="720"/>
        <w:rPr/>
      </w:pPr>
      <w:bookmarkStart w:colFirst="0" w:colLast="0" w:name="_heading=h.vx1227" w:id="40"/>
      <w:bookmarkEnd w:id="40"/>
      <w:r w:rsidDel="00000000" w:rsidR="00000000" w:rsidRPr="00000000">
        <w:rPr>
          <w:rtl w:val="0"/>
        </w:rPr>
        <w:t xml:space="preserve">:frequency - tính thường xuyên</w:t>
      </w:r>
    </w:p>
    <w:p w:rsidR="00000000" w:rsidDel="00000000" w:rsidP="00000000" w:rsidRDefault="00000000" w:rsidRPr="00000000" w14:paraId="00000589">
      <w:pPr>
        <w:ind w:firstLine="567"/>
        <w:rPr>
          <w:sz w:val="40"/>
          <w:szCs w:val="40"/>
        </w:rPr>
      </w:pPr>
      <w:r w:rsidDel="00000000" w:rsidR="00000000" w:rsidRPr="00000000">
        <w:rPr>
          <w:b w:val="1"/>
          <w:shd w:fill="d9d9d9" w:val="clear"/>
          <w:rtl w:val="0"/>
        </w:rPr>
        <w:t xml:space="preserve">:frequency</w:t>
      </w:r>
      <w:r w:rsidDel="00000000" w:rsidR="00000000" w:rsidRPr="00000000">
        <w:rPr>
          <w:rtl w:val="0"/>
        </w:rPr>
        <w:t xml:space="preserve"> mô tả tần suất xảy ra điều gì đó.</w:t>
      </w:r>
      <w:r w:rsidDel="00000000" w:rsidR="00000000" w:rsidRPr="00000000">
        <w:rPr>
          <w:rtl w:val="0"/>
        </w:rPr>
      </w:r>
    </w:p>
    <w:tbl>
      <w:tblPr>
        <w:tblStyle w:val="Table26"/>
        <w:tblW w:w="931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710"/>
        <w:tblGridChange w:id="0">
          <w:tblGrid>
            <w:gridCol w:w="4605"/>
            <w:gridCol w:w="47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8A">
            <w:pPr>
              <w:widowControl w:val="0"/>
              <w:spacing w:line="240" w:lineRule="auto"/>
              <w:ind w:left="129" w:firstLine="0"/>
              <w:rPr>
                <w:b w:val="1"/>
              </w:rPr>
            </w:pPr>
            <w:r w:rsidDel="00000000" w:rsidR="00000000" w:rsidRPr="00000000">
              <w:rPr>
                <w:b w:val="1"/>
                <w:rtl w:val="0"/>
              </w:rPr>
              <w:t xml:space="preserve">She </w:t>
            </w:r>
            <w:r w:rsidDel="00000000" w:rsidR="00000000" w:rsidRPr="00000000">
              <w:rPr>
                <w:b w:val="1"/>
                <w:color w:val="ff0000"/>
                <w:rtl w:val="0"/>
              </w:rPr>
              <w:t xml:space="preserve">sometimes </w:t>
            </w:r>
            <w:r w:rsidDel="00000000" w:rsidR="00000000" w:rsidRPr="00000000">
              <w:rPr>
                <w:b w:val="1"/>
                <w:rtl w:val="0"/>
              </w:rPr>
              <w:t xml:space="preserve">misses class.</w:t>
            </w:r>
          </w:p>
          <w:p w:rsidR="00000000" w:rsidDel="00000000" w:rsidP="00000000" w:rsidRDefault="00000000" w:rsidRPr="00000000" w14:paraId="0000058B">
            <w:pPr>
              <w:widowControl w:val="0"/>
              <w:spacing w:line="240" w:lineRule="auto"/>
              <w:ind w:left="129" w:firstLine="0"/>
              <w:rPr>
                <w:b w:val="1"/>
              </w:rPr>
            </w:pPr>
            <w:r w:rsidDel="00000000" w:rsidR="00000000" w:rsidRPr="00000000">
              <w:rPr>
                <w:rtl w:val="0"/>
              </w:rPr>
            </w:r>
          </w:p>
          <w:p w:rsidR="00000000" w:rsidDel="00000000" w:rsidP="00000000" w:rsidRDefault="00000000" w:rsidRPr="00000000" w14:paraId="0000058C">
            <w:pPr>
              <w:widowControl w:val="0"/>
              <w:spacing w:line="240" w:lineRule="auto"/>
              <w:ind w:left="129" w:firstLine="0"/>
              <w:rPr/>
            </w:pPr>
            <w:r w:rsidDel="00000000" w:rsidR="00000000" w:rsidRPr="00000000">
              <w:rPr>
                <w:rtl w:val="0"/>
              </w:rPr>
              <w:t xml:space="preserve">(m / miss-02</w:t>
            </w:r>
          </w:p>
          <w:p w:rsidR="00000000" w:rsidDel="00000000" w:rsidP="00000000" w:rsidRDefault="00000000" w:rsidRPr="00000000" w14:paraId="0000058D">
            <w:pPr>
              <w:widowControl w:val="0"/>
              <w:spacing w:line="240" w:lineRule="auto"/>
              <w:ind w:left="129" w:firstLine="0"/>
              <w:rPr/>
            </w:pPr>
            <w:r w:rsidDel="00000000" w:rsidR="00000000" w:rsidRPr="00000000">
              <w:rPr>
                <w:rtl w:val="0"/>
              </w:rPr>
              <w:t xml:space="preserve">    :ARG0 (s / she)</w:t>
            </w:r>
          </w:p>
          <w:p w:rsidR="00000000" w:rsidDel="00000000" w:rsidP="00000000" w:rsidRDefault="00000000" w:rsidRPr="00000000" w14:paraId="0000058E">
            <w:pPr>
              <w:widowControl w:val="0"/>
              <w:spacing w:line="240" w:lineRule="auto"/>
              <w:ind w:left="129" w:firstLine="0"/>
              <w:rPr/>
            </w:pPr>
            <w:r w:rsidDel="00000000" w:rsidR="00000000" w:rsidRPr="00000000">
              <w:rPr>
                <w:rtl w:val="0"/>
              </w:rPr>
              <w:t xml:space="preserve">    :ARG1 (c / class)</w:t>
            </w:r>
          </w:p>
          <w:p w:rsidR="00000000" w:rsidDel="00000000" w:rsidP="00000000" w:rsidRDefault="00000000" w:rsidRPr="00000000" w14:paraId="0000058F">
            <w:pPr>
              <w:widowControl w:val="0"/>
              <w:spacing w:line="240" w:lineRule="auto"/>
              <w:ind w:left="129" w:firstLine="0"/>
              <w:rPr/>
            </w:pPr>
            <w:r w:rsidDel="00000000" w:rsidR="00000000" w:rsidRPr="00000000">
              <w:rPr>
                <w:rtl w:val="0"/>
              </w:rPr>
              <w:t xml:space="preserve">    :frequency (s2 / sometimes))</w:t>
            </w:r>
          </w:p>
          <w:p w:rsidR="00000000" w:rsidDel="00000000" w:rsidP="00000000" w:rsidRDefault="00000000" w:rsidRPr="00000000" w14:paraId="00000590">
            <w:pPr>
              <w:widowControl w:val="0"/>
              <w:spacing w:line="240" w:lineRule="auto"/>
              <w:ind w:left="129"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1">
            <w:pPr>
              <w:widowControl w:val="0"/>
              <w:spacing w:line="240" w:lineRule="auto"/>
              <w:ind w:left="207" w:firstLine="0"/>
              <w:rPr>
                <w:b w:val="1"/>
                <w:color w:val="ff0000"/>
              </w:rPr>
            </w:pPr>
            <w:r w:rsidDel="00000000" w:rsidR="00000000" w:rsidRPr="00000000">
              <w:rPr>
                <w:b w:val="1"/>
                <w:rtl w:val="0"/>
              </w:rPr>
              <w:t xml:space="preserve">Cô ấy </w:t>
            </w:r>
            <w:r w:rsidDel="00000000" w:rsidR="00000000" w:rsidRPr="00000000">
              <w:rPr>
                <w:b w:val="1"/>
                <w:color w:val="ff0000"/>
                <w:rtl w:val="0"/>
              </w:rPr>
              <w:t xml:space="preserve">thỉnh thoảng</w:t>
            </w:r>
            <w:r w:rsidDel="00000000" w:rsidR="00000000" w:rsidRPr="00000000">
              <w:rPr>
                <w:b w:val="1"/>
                <w:rtl w:val="0"/>
              </w:rPr>
              <w:t xml:space="preserve"> nghỉ học.</w:t>
            </w:r>
            <w:r w:rsidDel="00000000" w:rsidR="00000000" w:rsidRPr="00000000">
              <w:rPr>
                <w:rtl w:val="0"/>
              </w:rPr>
            </w:r>
          </w:p>
          <w:p w:rsidR="00000000" w:rsidDel="00000000" w:rsidP="00000000" w:rsidRDefault="00000000" w:rsidRPr="00000000" w14:paraId="00000592">
            <w:pPr>
              <w:widowControl w:val="0"/>
              <w:spacing w:line="240" w:lineRule="auto"/>
              <w:ind w:left="207" w:firstLine="0"/>
              <w:rPr>
                <w:b w:val="1"/>
              </w:rPr>
            </w:pPr>
            <w:r w:rsidDel="00000000" w:rsidR="00000000" w:rsidRPr="00000000">
              <w:rPr>
                <w:rtl w:val="0"/>
              </w:rPr>
            </w:r>
          </w:p>
          <w:p w:rsidR="00000000" w:rsidDel="00000000" w:rsidP="00000000" w:rsidRDefault="00000000" w:rsidRPr="00000000" w14:paraId="00000593">
            <w:pPr>
              <w:widowControl w:val="0"/>
              <w:spacing w:line="240" w:lineRule="auto"/>
              <w:ind w:left="207" w:firstLine="0"/>
              <w:rPr/>
            </w:pPr>
            <w:r w:rsidDel="00000000" w:rsidR="00000000" w:rsidRPr="00000000">
              <w:rPr>
                <w:rtl w:val="0"/>
              </w:rPr>
              <w:t xml:space="preserve">(n / nghỉ</w:t>
            </w:r>
          </w:p>
          <w:p w:rsidR="00000000" w:rsidDel="00000000" w:rsidP="00000000" w:rsidRDefault="00000000" w:rsidRPr="00000000" w14:paraId="00000594">
            <w:pPr>
              <w:widowControl w:val="0"/>
              <w:spacing w:line="240" w:lineRule="auto"/>
              <w:ind w:left="207" w:firstLine="0"/>
              <w:rPr/>
            </w:pPr>
            <w:r w:rsidDel="00000000" w:rsidR="00000000" w:rsidRPr="00000000">
              <w:rPr>
                <w:rtl w:val="0"/>
              </w:rPr>
              <w:t xml:space="preserve">    :ARG0 (c / cô)</w:t>
            </w:r>
          </w:p>
          <w:p w:rsidR="00000000" w:rsidDel="00000000" w:rsidP="00000000" w:rsidRDefault="00000000" w:rsidRPr="00000000" w14:paraId="00000595">
            <w:pPr>
              <w:widowControl w:val="0"/>
              <w:spacing w:line="240" w:lineRule="auto"/>
              <w:ind w:left="207" w:firstLine="0"/>
              <w:rPr/>
            </w:pPr>
            <w:r w:rsidDel="00000000" w:rsidR="00000000" w:rsidRPr="00000000">
              <w:rPr>
                <w:rtl w:val="0"/>
              </w:rPr>
              <w:t xml:space="preserve">    :ARG1 (h / học)</w:t>
            </w:r>
          </w:p>
          <w:p w:rsidR="00000000" w:rsidDel="00000000" w:rsidP="00000000" w:rsidRDefault="00000000" w:rsidRPr="00000000" w14:paraId="00000596">
            <w:pPr>
              <w:widowControl w:val="0"/>
              <w:spacing w:line="240" w:lineRule="auto"/>
              <w:ind w:left="207" w:firstLine="0"/>
              <w:rPr/>
            </w:pPr>
            <w:r w:rsidDel="00000000" w:rsidR="00000000" w:rsidRPr="00000000">
              <w:rPr>
                <w:rtl w:val="0"/>
              </w:rPr>
              <w:t xml:space="preserve">    :frequency (t / thỉnh thoảng))</w:t>
            </w:r>
          </w:p>
          <w:p w:rsidR="00000000" w:rsidDel="00000000" w:rsidP="00000000" w:rsidRDefault="00000000" w:rsidRPr="00000000" w14:paraId="00000597">
            <w:pPr>
              <w:widowControl w:val="0"/>
              <w:spacing w:line="240" w:lineRule="auto"/>
              <w:ind w:left="207"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98">
            <w:pPr>
              <w:widowControl w:val="0"/>
              <w:spacing w:line="240" w:lineRule="auto"/>
              <w:ind w:left="129" w:firstLine="0"/>
              <w:rPr>
                <w:b w:val="1"/>
                <w:color w:val="ff0000"/>
              </w:rPr>
            </w:pPr>
            <w:r w:rsidDel="00000000" w:rsidR="00000000" w:rsidRPr="00000000">
              <w:rPr>
                <w:b w:val="1"/>
                <w:rtl w:val="0"/>
              </w:rPr>
              <w:t xml:space="preserve">I met her </w:t>
            </w:r>
            <w:r w:rsidDel="00000000" w:rsidR="00000000" w:rsidRPr="00000000">
              <w:rPr>
                <w:b w:val="1"/>
                <w:color w:val="ff0000"/>
                <w:rtl w:val="0"/>
              </w:rPr>
              <w:t xml:space="preserve">three times</w:t>
            </w:r>
          </w:p>
          <w:p w:rsidR="00000000" w:rsidDel="00000000" w:rsidP="00000000" w:rsidRDefault="00000000" w:rsidRPr="00000000" w14:paraId="00000599">
            <w:pPr>
              <w:widowControl w:val="0"/>
              <w:spacing w:line="240" w:lineRule="auto"/>
              <w:ind w:left="129" w:firstLine="0"/>
              <w:rPr>
                <w:b w:val="1"/>
                <w:color w:val="ff0000"/>
              </w:rPr>
            </w:pPr>
            <w:r w:rsidDel="00000000" w:rsidR="00000000" w:rsidRPr="00000000">
              <w:rPr>
                <w:rtl w:val="0"/>
              </w:rPr>
            </w:r>
          </w:p>
          <w:p w:rsidR="00000000" w:rsidDel="00000000" w:rsidP="00000000" w:rsidRDefault="00000000" w:rsidRPr="00000000" w14:paraId="0000059A">
            <w:pPr>
              <w:widowControl w:val="0"/>
              <w:spacing w:line="240" w:lineRule="auto"/>
              <w:ind w:left="129" w:firstLine="0"/>
              <w:rPr/>
            </w:pPr>
            <w:r w:rsidDel="00000000" w:rsidR="00000000" w:rsidRPr="00000000">
              <w:rPr>
                <w:rtl w:val="0"/>
              </w:rPr>
              <w:t xml:space="preserve">(m / meet-03</w:t>
            </w:r>
          </w:p>
          <w:p w:rsidR="00000000" w:rsidDel="00000000" w:rsidP="00000000" w:rsidRDefault="00000000" w:rsidRPr="00000000" w14:paraId="0000059B">
            <w:pPr>
              <w:widowControl w:val="0"/>
              <w:spacing w:line="240" w:lineRule="auto"/>
              <w:ind w:left="129" w:firstLine="0"/>
              <w:rPr/>
            </w:pPr>
            <w:r w:rsidDel="00000000" w:rsidR="00000000" w:rsidRPr="00000000">
              <w:rPr>
                <w:rtl w:val="0"/>
              </w:rPr>
              <w:t xml:space="preserve">     :frequency 3</w:t>
            </w:r>
          </w:p>
          <w:p w:rsidR="00000000" w:rsidDel="00000000" w:rsidP="00000000" w:rsidRDefault="00000000" w:rsidRPr="00000000" w14:paraId="0000059C">
            <w:pPr>
              <w:widowControl w:val="0"/>
              <w:spacing w:line="240" w:lineRule="auto"/>
              <w:ind w:left="129" w:firstLine="0"/>
              <w:rPr/>
            </w:pPr>
            <w:r w:rsidDel="00000000" w:rsidR="00000000" w:rsidRPr="00000000">
              <w:rPr>
                <w:rtl w:val="0"/>
              </w:rPr>
              <w:t xml:space="preserve">     :ARG0 (i / i)</w:t>
            </w:r>
          </w:p>
          <w:p w:rsidR="00000000" w:rsidDel="00000000" w:rsidP="00000000" w:rsidRDefault="00000000" w:rsidRPr="00000000" w14:paraId="0000059D">
            <w:pPr>
              <w:widowControl w:val="0"/>
              <w:spacing w:line="240" w:lineRule="auto"/>
              <w:ind w:left="129" w:firstLine="0"/>
              <w:rPr/>
            </w:pPr>
            <w:r w:rsidDel="00000000" w:rsidR="00000000" w:rsidRPr="00000000">
              <w:rPr>
                <w:rtl w:val="0"/>
              </w:rPr>
              <w:t xml:space="preserve">     :ARG1 (s / she))</w:t>
            </w:r>
          </w:p>
          <w:p w:rsidR="00000000" w:rsidDel="00000000" w:rsidP="00000000" w:rsidRDefault="00000000" w:rsidRPr="00000000" w14:paraId="0000059E">
            <w:pPr>
              <w:widowControl w:val="0"/>
              <w:spacing w:line="240" w:lineRule="auto"/>
              <w:ind w:left="129" w:firstLine="0"/>
              <w:rPr>
                <w:b w:val="1"/>
                <w:color w:val="ff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F">
            <w:pPr>
              <w:widowControl w:val="0"/>
              <w:spacing w:line="240" w:lineRule="auto"/>
              <w:ind w:left="207" w:firstLine="0"/>
              <w:rPr>
                <w:b w:val="1"/>
                <w:color w:val="ff0000"/>
              </w:rPr>
            </w:pPr>
            <w:r w:rsidDel="00000000" w:rsidR="00000000" w:rsidRPr="00000000">
              <w:rPr>
                <w:b w:val="1"/>
                <w:rtl w:val="0"/>
              </w:rPr>
              <w:t xml:space="preserve">Tôi đã gặp cô ấy 3 lần</w:t>
            </w:r>
            <w:r w:rsidDel="00000000" w:rsidR="00000000" w:rsidRPr="00000000">
              <w:rPr>
                <w:rtl w:val="0"/>
              </w:rPr>
            </w:r>
          </w:p>
          <w:p w:rsidR="00000000" w:rsidDel="00000000" w:rsidP="00000000" w:rsidRDefault="00000000" w:rsidRPr="00000000" w14:paraId="000005A0">
            <w:pPr>
              <w:widowControl w:val="0"/>
              <w:spacing w:line="240" w:lineRule="auto"/>
              <w:ind w:left="207" w:firstLine="0"/>
              <w:rPr>
                <w:b w:val="1"/>
                <w:color w:val="ff0000"/>
              </w:rPr>
            </w:pPr>
            <w:r w:rsidDel="00000000" w:rsidR="00000000" w:rsidRPr="00000000">
              <w:rPr>
                <w:rtl w:val="0"/>
              </w:rPr>
            </w:r>
          </w:p>
          <w:p w:rsidR="00000000" w:rsidDel="00000000" w:rsidP="00000000" w:rsidRDefault="00000000" w:rsidRPr="00000000" w14:paraId="000005A1">
            <w:pPr>
              <w:widowControl w:val="0"/>
              <w:spacing w:line="240" w:lineRule="auto"/>
              <w:ind w:left="207" w:firstLine="0"/>
              <w:rPr/>
            </w:pPr>
            <w:r w:rsidDel="00000000" w:rsidR="00000000" w:rsidRPr="00000000">
              <w:rPr>
                <w:rtl w:val="0"/>
              </w:rPr>
              <w:t xml:space="preserve">(g / gặp</w:t>
            </w:r>
          </w:p>
          <w:p w:rsidR="00000000" w:rsidDel="00000000" w:rsidP="00000000" w:rsidRDefault="00000000" w:rsidRPr="00000000" w14:paraId="000005A2">
            <w:pPr>
              <w:widowControl w:val="0"/>
              <w:spacing w:line="240" w:lineRule="auto"/>
              <w:ind w:left="207" w:firstLine="0"/>
              <w:rPr/>
            </w:pPr>
            <w:r w:rsidDel="00000000" w:rsidR="00000000" w:rsidRPr="00000000">
              <w:rPr>
                <w:rtl w:val="0"/>
              </w:rPr>
              <w:t xml:space="preserve">     :frequency 3</w:t>
            </w:r>
          </w:p>
          <w:p w:rsidR="00000000" w:rsidDel="00000000" w:rsidP="00000000" w:rsidRDefault="00000000" w:rsidRPr="00000000" w14:paraId="000005A3">
            <w:pPr>
              <w:widowControl w:val="0"/>
              <w:spacing w:line="240" w:lineRule="auto"/>
              <w:ind w:left="207" w:firstLine="0"/>
              <w:rPr/>
            </w:pPr>
            <w:r w:rsidDel="00000000" w:rsidR="00000000" w:rsidRPr="00000000">
              <w:rPr>
                <w:rtl w:val="0"/>
              </w:rPr>
              <w:t xml:space="preserve">     :ARG0 (t / tôi)</w:t>
            </w:r>
          </w:p>
          <w:p w:rsidR="00000000" w:rsidDel="00000000" w:rsidP="00000000" w:rsidRDefault="00000000" w:rsidRPr="00000000" w14:paraId="000005A4">
            <w:pPr>
              <w:widowControl w:val="0"/>
              <w:spacing w:line="240" w:lineRule="auto"/>
              <w:ind w:left="207" w:firstLine="0"/>
              <w:rPr>
                <w:b w:val="1"/>
              </w:rPr>
            </w:pPr>
            <w:r w:rsidDel="00000000" w:rsidR="00000000" w:rsidRPr="00000000">
              <w:rPr>
                <w:rtl w:val="0"/>
              </w:rPr>
              <w:t xml:space="preserve">     :ARG1 (c / cô))</w:t>
            </w:r>
            <w:r w:rsidDel="00000000" w:rsidR="00000000" w:rsidRPr="00000000">
              <w:rPr>
                <w:rtl w:val="0"/>
              </w:rPr>
            </w:r>
          </w:p>
        </w:tc>
      </w:tr>
    </w:tbl>
    <w:p w:rsidR="00000000" w:rsidDel="00000000" w:rsidP="00000000" w:rsidRDefault="00000000" w:rsidRPr="00000000" w14:paraId="000005A5">
      <w:pPr>
        <w:spacing w:line="360" w:lineRule="auto"/>
        <w:ind w:left="850" w:firstLine="0"/>
        <w:rPr/>
      </w:pPr>
      <w:bookmarkStart w:colFirst="0" w:colLast="0" w:name="_heading=h.3fwokq0" w:id="41"/>
      <w:bookmarkEnd w:id="41"/>
      <w:r w:rsidDel="00000000" w:rsidR="00000000" w:rsidRPr="00000000">
        <w:rPr>
          <w:rtl w:val="0"/>
        </w:rPr>
        <w:t xml:space="preserve">Khung đặc biệt </w:t>
      </w:r>
      <w:r w:rsidDel="00000000" w:rsidR="00000000" w:rsidRPr="00000000">
        <w:rPr>
          <w:shd w:fill="d9d9d9" w:val="clear"/>
          <w:rtl w:val="0"/>
        </w:rPr>
        <w:t xml:space="preserve">rate-entity-91</w:t>
      </w:r>
      <w:r w:rsidDel="00000000" w:rsidR="00000000" w:rsidRPr="00000000">
        <w:rPr>
          <w:rtl w:val="0"/>
        </w:rPr>
        <w:t xml:space="preserve"> được sử dụng để mô tả các sự kiện định kỳ (</w:t>
      </w:r>
      <w:r w:rsidDel="00000000" w:rsidR="00000000" w:rsidRPr="00000000">
        <w:rPr>
          <w:color w:val="1f2328"/>
          <w:sz w:val="24"/>
          <w:szCs w:val="24"/>
          <w:highlight w:val="white"/>
          <w:rtl w:val="0"/>
        </w:rPr>
        <w:t xml:space="preserve"> recurring events</w:t>
      </w:r>
      <w:r w:rsidDel="00000000" w:rsidR="00000000" w:rsidRPr="00000000">
        <w:rPr>
          <w:rtl w:val="0"/>
        </w:rPr>
        <w:t xml:space="preserve">) và các thực thể tỷ lệ (</w:t>
      </w:r>
      <w:r w:rsidDel="00000000" w:rsidR="00000000" w:rsidRPr="00000000">
        <w:rPr>
          <w:color w:val="1f2328"/>
          <w:sz w:val="24"/>
          <w:szCs w:val="24"/>
          <w:highlight w:val="white"/>
          <w:rtl w:val="0"/>
        </w:rPr>
        <w:t xml:space="preserve">rate entities</w:t>
      </w:r>
      <w:r w:rsidDel="00000000" w:rsidR="00000000" w:rsidRPr="00000000">
        <w:rPr>
          <w:rtl w:val="0"/>
        </w:rPr>
        <w:t xml:space="preserve">) khác như "cứ sau 3000 dặm" hoặc "$3 mỗi gallon".</w:t>
      </w:r>
    </w:p>
    <w:p w:rsidR="00000000" w:rsidDel="00000000" w:rsidP="00000000" w:rsidRDefault="00000000" w:rsidRPr="00000000" w14:paraId="000005A6">
      <w:pPr>
        <w:spacing w:line="360" w:lineRule="auto"/>
        <w:ind w:left="850" w:firstLine="0"/>
        <w:rPr>
          <w:b w:val="1"/>
        </w:rPr>
      </w:pPr>
      <w:r w:rsidDel="00000000" w:rsidR="00000000" w:rsidRPr="00000000">
        <w:rPr>
          <w:b w:val="1"/>
          <w:rtl w:val="0"/>
        </w:rPr>
        <w:t xml:space="preserve">Core role của rate-entity-91:</w:t>
      </w:r>
    </w:p>
    <w:p w:rsidR="00000000" w:rsidDel="00000000" w:rsidP="00000000" w:rsidRDefault="00000000" w:rsidRPr="00000000" w14:paraId="000005A7">
      <w:pPr>
        <w:numPr>
          <w:ilvl w:val="0"/>
          <w:numId w:val="51"/>
        </w:numPr>
        <w:spacing w:line="360" w:lineRule="auto"/>
        <w:ind w:left="1440" w:hanging="360"/>
        <w:rPr/>
      </w:pPr>
      <w:r w:rsidDel="00000000" w:rsidR="00000000" w:rsidRPr="00000000">
        <w:rPr>
          <w:b w:val="1"/>
          <w:rtl w:val="0"/>
        </w:rPr>
        <w:t xml:space="preserve">:ARG1 </w:t>
      </w:r>
      <w:r w:rsidDel="00000000" w:rsidR="00000000" w:rsidRPr="00000000">
        <w:rPr>
          <w:rtl w:val="0"/>
        </w:rPr>
        <w:t xml:space="preserve">of rate-entity-91 : là số lượng (default: 1)</w:t>
      </w:r>
    </w:p>
    <w:p w:rsidR="00000000" w:rsidDel="00000000" w:rsidP="00000000" w:rsidRDefault="00000000" w:rsidRPr="00000000" w14:paraId="000005A8">
      <w:pPr>
        <w:numPr>
          <w:ilvl w:val="0"/>
          <w:numId w:val="51"/>
        </w:numPr>
        <w:spacing w:line="360" w:lineRule="auto"/>
        <w:ind w:left="1440" w:hanging="360"/>
        <w:rPr/>
      </w:pPr>
      <w:r w:rsidDel="00000000" w:rsidR="00000000" w:rsidRPr="00000000">
        <w:rPr>
          <w:b w:val="1"/>
          <w:rtl w:val="0"/>
        </w:rPr>
        <w:t xml:space="preserve">:ARG2</w:t>
      </w:r>
      <w:r w:rsidDel="00000000" w:rsidR="00000000" w:rsidRPr="00000000">
        <w:rPr>
          <w:rtl w:val="0"/>
        </w:rPr>
        <w:t xml:space="preserve"> of rate-entity-91 : là số lượng tham chiếu ("per quantity")</w:t>
      </w:r>
    </w:p>
    <w:p w:rsidR="00000000" w:rsidDel="00000000" w:rsidP="00000000" w:rsidRDefault="00000000" w:rsidRPr="00000000" w14:paraId="000005A9">
      <w:pPr>
        <w:numPr>
          <w:ilvl w:val="0"/>
          <w:numId w:val="51"/>
        </w:numPr>
        <w:spacing w:line="360" w:lineRule="auto"/>
        <w:ind w:left="1440" w:hanging="360"/>
        <w:rPr/>
      </w:pPr>
      <w:r w:rsidDel="00000000" w:rsidR="00000000" w:rsidRPr="00000000">
        <w:rPr>
          <w:b w:val="1"/>
          <w:rtl w:val="0"/>
        </w:rPr>
        <w:t xml:space="preserve">:ARG3</w:t>
      </w:r>
      <w:r w:rsidDel="00000000" w:rsidR="00000000" w:rsidRPr="00000000">
        <w:rPr>
          <w:rtl w:val="0"/>
        </w:rPr>
        <w:t xml:space="preserve"> of rate-entity-91 là khoảng thời gian đều đặn ( regular interval) giữa các sự kiện ("every 2 months" - cụ thể hơn :ARG2)</w:t>
      </w:r>
    </w:p>
    <w:p w:rsidR="00000000" w:rsidDel="00000000" w:rsidP="00000000" w:rsidRDefault="00000000" w:rsidRPr="00000000" w14:paraId="000005AA">
      <w:pPr>
        <w:numPr>
          <w:ilvl w:val="0"/>
          <w:numId w:val="51"/>
        </w:numPr>
        <w:spacing w:line="360" w:lineRule="auto"/>
        <w:ind w:left="1440" w:hanging="360"/>
        <w:rPr/>
      </w:pPr>
      <w:r w:rsidDel="00000000" w:rsidR="00000000" w:rsidRPr="00000000">
        <w:rPr>
          <w:b w:val="1"/>
          <w:rtl w:val="0"/>
        </w:rPr>
        <w:t xml:space="preserve">:ARG4</w:t>
      </w:r>
      <w:r w:rsidDel="00000000" w:rsidR="00000000" w:rsidRPr="00000000">
        <w:rPr>
          <w:rtl w:val="0"/>
        </w:rPr>
        <w:t xml:space="preserve"> of rate-entity-91 : thực thể nơi sự kiện thường xuyên xảy ra</w:t>
      </w:r>
    </w:p>
    <w:p w:rsidR="00000000" w:rsidDel="00000000" w:rsidP="00000000" w:rsidRDefault="00000000" w:rsidRPr="00000000" w14:paraId="000005AB">
      <w:pPr>
        <w:numPr>
          <w:ilvl w:val="0"/>
          <w:numId w:val="6"/>
        </w:numPr>
        <w:spacing w:line="360" w:lineRule="auto"/>
        <w:ind w:left="720" w:hanging="360"/>
        <w:rPr/>
      </w:pPr>
      <w:r w:rsidDel="00000000" w:rsidR="00000000" w:rsidRPr="00000000">
        <w:rPr>
          <w:rtl w:val="0"/>
        </w:rPr>
        <w:t xml:space="preserve">:ARG3 cụ thể hơn :ARG2 ở chỗ nó mô tả khoảng thời gian đều đặn giữa các sự kiện, mà :ARG2 không có hoặc ít nhất là không nhất thiết.</w:t>
      </w:r>
    </w:p>
    <w:p w:rsidR="00000000" w:rsidDel="00000000" w:rsidP="00000000" w:rsidRDefault="00000000" w:rsidRPr="00000000" w14:paraId="000005AC">
      <w:pPr>
        <w:numPr>
          <w:ilvl w:val="0"/>
          <w:numId w:val="6"/>
        </w:numPr>
        <w:spacing w:line="360" w:lineRule="auto"/>
        <w:ind w:left="720" w:hanging="360"/>
        <w:rPr>
          <w:b w:val="1"/>
        </w:rPr>
      </w:pPr>
      <w:r w:rsidDel="00000000" w:rsidR="00000000" w:rsidRPr="00000000">
        <w:rPr>
          <w:b w:val="1"/>
          <w:rtl w:val="0"/>
        </w:rPr>
        <w:t xml:space="preserve">Từ khóa và mẫu thường được liên kết với rate-entity-91:</w:t>
      </w:r>
    </w:p>
    <w:p w:rsidR="00000000" w:rsidDel="00000000" w:rsidP="00000000" w:rsidRDefault="00000000" w:rsidRPr="00000000" w14:paraId="000005AD">
      <w:pPr>
        <w:numPr>
          <w:ilvl w:val="0"/>
          <w:numId w:val="27"/>
        </w:numPr>
        <w:spacing w:line="360" w:lineRule="auto"/>
        <w:ind w:left="1440" w:hanging="360"/>
        <w:rPr/>
      </w:pPr>
      <w:r w:rsidDel="00000000" w:rsidR="00000000" w:rsidRPr="00000000">
        <w:rPr>
          <w:rtl w:val="0"/>
        </w:rPr>
        <w:t xml:space="preserve">1 lần, 2 lần, n lần (once, twice, n times)</w:t>
      </w:r>
    </w:p>
    <w:p w:rsidR="00000000" w:rsidDel="00000000" w:rsidP="00000000" w:rsidRDefault="00000000" w:rsidRPr="00000000" w14:paraId="000005AE">
      <w:pPr>
        <w:numPr>
          <w:ilvl w:val="0"/>
          <w:numId w:val="27"/>
        </w:numPr>
        <w:spacing w:line="360" w:lineRule="auto"/>
        <w:ind w:left="1440" w:hanging="360"/>
        <w:rPr/>
      </w:pPr>
      <w:r w:rsidDel="00000000" w:rsidR="00000000" w:rsidRPr="00000000">
        <w:rPr>
          <w:rtl w:val="0"/>
        </w:rPr>
        <w:t xml:space="preserve">x per y (e.g. $50 per month), x a y (e.g. $10 a person)</w:t>
      </w:r>
    </w:p>
    <w:p w:rsidR="00000000" w:rsidDel="00000000" w:rsidP="00000000" w:rsidRDefault="00000000" w:rsidRPr="00000000" w14:paraId="000005AF">
      <w:pPr>
        <w:numPr>
          <w:ilvl w:val="0"/>
          <w:numId w:val="27"/>
        </w:numPr>
        <w:spacing w:line="360" w:lineRule="auto"/>
        <w:ind w:left="1440" w:hanging="360"/>
        <w:rPr/>
      </w:pPr>
      <w:r w:rsidDel="00000000" w:rsidR="00000000" w:rsidRPr="00000000">
        <w:rPr>
          <w:rtl w:val="0"/>
        </w:rPr>
        <w:t xml:space="preserve">mỗi ngày, tuần, tháng, năm,...; Thứ Hai, Thứ Ba, ..., Chủ Nhật; buổi sáng, trưa, chiều, tối; dặm (every day, week, month, year, ...; Monday, Tuesday, ..., Sunday; morning, afternoon, evening, night; mile)</w:t>
      </w:r>
    </w:p>
    <w:p w:rsidR="00000000" w:rsidDel="00000000" w:rsidP="00000000" w:rsidRDefault="00000000" w:rsidRPr="00000000" w14:paraId="000005B0">
      <w:pPr>
        <w:numPr>
          <w:ilvl w:val="0"/>
          <w:numId w:val="27"/>
        </w:numPr>
        <w:spacing w:line="360" w:lineRule="auto"/>
        <w:ind w:left="1440" w:hanging="360"/>
        <w:rPr/>
      </w:pPr>
      <w:r w:rsidDel="00000000" w:rsidR="00000000" w:rsidRPr="00000000">
        <w:rPr>
          <w:rtl w:val="0"/>
        </w:rPr>
        <w:t xml:space="preserve">hàng giờ, hàng ngày, hàng tuần, hàng tháng, hàng quý, hàng năm, hai tuần một lần, hai tháng một lần, nửa năm, hai năm một lần (hourly, daily, weekly, monthly, quarterly, yearly, annual(ly),   biweekly, bimonthly, semiannual(ly), biannual(ly))</w:t>
      </w:r>
    </w:p>
    <w:tbl>
      <w:tblPr>
        <w:tblStyle w:val="Table27"/>
        <w:tblW w:w="9300.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665"/>
        <w:tblGridChange w:id="0">
          <w:tblGrid>
            <w:gridCol w:w="4635"/>
            <w:gridCol w:w="46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B1">
            <w:pPr>
              <w:widowControl w:val="0"/>
              <w:spacing w:line="240" w:lineRule="auto"/>
              <w:ind w:left="241" w:firstLine="0"/>
              <w:rPr>
                <w:b w:val="1"/>
                <w:color w:val="ff0000"/>
              </w:rPr>
            </w:pPr>
            <w:r w:rsidDel="00000000" w:rsidR="00000000" w:rsidRPr="00000000">
              <w:rPr>
                <w:b w:val="1"/>
                <w:color w:val="ff0000"/>
                <w:rtl w:val="0"/>
              </w:rPr>
              <w:t xml:space="preserve">twice a year</w:t>
            </w:r>
          </w:p>
          <w:p w:rsidR="00000000" w:rsidDel="00000000" w:rsidP="00000000" w:rsidRDefault="00000000" w:rsidRPr="00000000" w14:paraId="000005B2">
            <w:pPr>
              <w:widowControl w:val="0"/>
              <w:spacing w:line="240" w:lineRule="auto"/>
              <w:ind w:left="241" w:firstLine="0"/>
              <w:rPr>
                <w:b w:val="1"/>
                <w:color w:val="ff0000"/>
              </w:rPr>
            </w:pPr>
            <w:r w:rsidDel="00000000" w:rsidR="00000000" w:rsidRPr="00000000">
              <w:rPr>
                <w:rtl w:val="0"/>
              </w:rPr>
            </w:r>
          </w:p>
          <w:p w:rsidR="00000000" w:rsidDel="00000000" w:rsidP="00000000" w:rsidRDefault="00000000" w:rsidRPr="00000000" w14:paraId="000005B3">
            <w:pPr>
              <w:widowControl w:val="0"/>
              <w:spacing w:line="240" w:lineRule="auto"/>
              <w:ind w:left="241" w:firstLine="0"/>
              <w:rPr/>
            </w:pPr>
            <w:r w:rsidDel="00000000" w:rsidR="00000000" w:rsidRPr="00000000">
              <w:rPr>
                <w:rtl w:val="0"/>
              </w:rPr>
              <w:t xml:space="preserve">(r / rate-entity-91</w:t>
            </w:r>
          </w:p>
          <w:p w:rsidR="00000000" w:rsidDel="00000000" w:rsidP="00000000" w:rsidRDefault="00000000" w:rsidRPr="00000000" w14:paraId="000005B4">
            <w:pPr>
              <w:widowControl w:val="0"/>
              <w:spacing w:line="240" w:lineRule="auto"/>
              <w:ind w:left="241" w:firstLine="0"/>
              <w:rPr/>
            </w:pPr>
            <w:r w:rsidDel="00000000" w:rsidR="00000000" w:rsidRPr="00000000">
              <w:rPr>
                <w:rtl w:val="0"/>
              </w:rPr>
              <w:t xml:space="preserve">   :ARG1 2</w:t>
            </w:r>
          </w:p>
          <w:p w:rsidR="00000000" w:rsidDel="00000000" w:rsidP="00000000" w:rsidRDefault="00000000" w:rsidRPr="00000000" w14:paraId="000005B5">
            <w:pPr>
              <w:widowControl w:val="0"/>
              <w:spacing w:line="240" w:lineRule="auto"/>
              <w:ind w:left="241" w:firstLine="0"/>
              <w:rPr/>
            </w:pPr>
            <w:r w:rsidDel="00000000" w:rsidR="00000000" w:rsidRPr="00000000">
              <w:rPr>
                <w:rtl w:val="0"/>
              </w:rPr>
              <w:t xml:space="preserve">   :ARG2 (t / temporal-quantity </w:t>
            </w:r>
          </w:p>
          <w:p w:rsidR="00000000" w:rsidDel="00000000" w:rsidP="00000000" w:rsidRDefault="00000000" w:rsidRPr="00000000" w14:paraId="000005B6">
            <w:pPr>
              <w:widowControl w:val="0"/>
              <w:spacing w:line="240" w:lineRule="auto"/>
              <w:ind w:left="241" w:firstLine="0"/>
              <w:rPr/>
            </w:pPr>
            <w:r w:rsidDel="00000000" w:rsidR="00000000" w:rsidRPr="00000000">
              <w:rPr>
                <w:rtl w:val="0"/>
              </w:rPr>
              <w:t xml:space="preserve">       :quant 1</w:t>
            </w:r>
          </w:p>
          <w:p w:rsidR="00000000" w:rsidDel="00000000" w:rsidP="00000000" w:rsidRDefault="00000000" w:rsidRPr="00000000" w14:paraId="000005B7">
            <w:pPr>
              <w:widowControl w:val="0"/>
              <w:spacing w:line="240" w:lineRule="auto"/>
              <w:ind w:left="241" w:firstLine="0"/>
              <w:rPr/>
            </w:pPr>
            <w:r w:rsidDel="00000000" w:rsidR="00000000" w:rsidRPr="00000000">
              <w:rPr>
                <w:rtl w:val="0"/>
              </w:rPr>
              <w:t xml:space="preserve">       :unit (y / year)))</w:t>
            </w:r>
          </w:p>
        </w:tc>
        <w:tc>
          <w:tcPr>
            <w:shd w:fill="auto" w:val="clear"/>
            <w:tcMar>
              <w:top w:w="100.0" w:type="dxa"/>
              <w:left w:w="100.0" w:type="dxa"/>
              <w:bottom w:w="100.0" w:type="dxa"/>
              <w:right w:w="100.0" w:type="dxa"/>
            </w:tcMar>
          </w:tcPr>
          <w:p w:rsidR="00000000" w:rsidDel="00000000" w:rsidP="00000000" w:rsidRDefault="00000000" w:rsidRPr="00000000" w14:paraId="000005B8">
            <w:pPr>
              <w:widowControl w:val="0"/>
              <w:spacing w:line="240" w:lineRule="auto"/>
              <w:ind w:left="147" w:firstLine="0"/>
              <w:rPr>
                <w:b w:val="1"/>
                <w:color w:val="ff0000"/>
              </w:rPr>
            </w:pPr>
            <w:r w:rsidDel="00000000" w:rsidR="00000000" w:rsidRPr="00000000">
              <w:rPr>
                <w:b w:val="1"/>
                <w:color w:val="ff0000"/>
                <w:rtl w:val="0"/>
              </w:rPr>
              <w:t xml:space="preserve">2 lần 1 năm</w:t>
            </w:r>
          </w:p>
          <w:p w:rsidR="00000000" w:rsidDel="00000000" w:rsidP="00000000" w:rsidRDefault="00000000" w:rsidRPr="00000000" w14:paraId="000005B9">
            <w:pPr>
              <w:widowControl w:val="0"/>
              <w:spacing w:line="240" w:lineRule="auto"/>
              <w:ind w:left="147" w:firstLine="0"/>
              <w:rPr>
                <w:b w:val="1"/>
                <w:color w:val="ff0000"/>
              </w:rPr>
            </w:pPr>
            <w:r w:rsidDel="00000000" w:rsidR="00000000" w:rsidRPr="00000000">
              <w:rPr>
                <w:rtl w:val="0"/>
              </w:rPr>
            </w:r>
          </w:p>
          <w:p w:rsidR="00000000" w:rsidDel="00000000" w:rsidP="00000000" w:rsidRDefault="00000000" w:rsidRPr="00000000" w14:paraId="000005BA">
            <w:pPr>
              <w:widowControl w:val="0"/>
              <w:spacing w:line="240" w:lineRule="auto"/>
              <w:ind w:left="147" w:firstLine="0"/>
              <w:rPr/>
            </w:pPr>
            <w:r w:rsidDel="00000000" w:rsidR="00000000" w:rsidRPr="00000000">
              <w:rPr>
                <w:rtl w:val="0"/>
              </w:rPr>
              <w:t xml:space="preserve">((r / rate-entity-91</w:t>
            </w:r>
          </w:p>
          <w:p w:rsidR="00000000" w:rsidDel="00000000" w:rsidP="00000000" w:rsidRDefault="00000000" w:rsidRPr="00000000" w14:paraId="000005BB">
            <w:pPr>
              <w:widowControl w:val="0"/>
              <w:spacing w:line="240" w:lineRule="auto"/>
              <w:ind w:left="147" w:firstLine="0"/>
              <w:rPr/>
            </w:pPr>
            <w:r w:rsidDel="00000000" w:rsidR="00000000" w:rsidRPr="00000000">
              <w:rPr>
                <w:rtl w:val="0"/>
              </w:rPr>
              <w:t xml:space="preserve">   :ARG1 2</w:t>
            </w:r>
          </w:p>
          <w:p w:rsidR="00000000" w:rsidDel="00000000" w:rsidP="00000000" w:rsidRDefault="00000000" w:rsidRPr="00000000" w14:paraId="000005BC">
            <w:pPr>
              <w:widowControl w:val="0"/>
              <w:spacing w:line="240" w:lineRule="auto"/>
              <w:ind w:left="147" w:firstLine="0"/>
              <w:rPr/>
            </w:pPr>
            <w:r w:rsidDel="00000000" w:rsidR="00000000" w:rsidRPr="00000000">
              <w:rPr>
                <w:rtl w:val="0"/>
              </w:rPr>
              <w:t xml:space="preserve">   :ARG2 (t / temporal-quantity </w:t>
            </w:r>
          </w:p>
          <w:p w:rsidR="00000000" w:rsidDel="00000000" w:rsidP="00000000" w:rsidRDefault="00000000" w:rsidRPr="00000000" w14:paraId="000005BD">
            <w:pPr>
              <w:widowControl w:val="0"/>
              <w:spacing w:line="240" w:lineRule="auto"/>
              <w:ind w:left="147" w:firstLine="0"/>
              <w:rPr/>
            </w:pPr>
            <w:r w:rsidDel="00000000" w:rsidR="00000000" w:rsidRPr="00000000">
              <w:rPr>
                <w:rtl w:val="0"/>
              </w:rPr>
              <w:t xml:space="preserve">       :quant 1</w:t>
            </w:r>
          </w:p>
          <w:p w:rsidR="00000000" w:rsidDel="00000000" w:rsidP="00000000" w:rsidRDefault="00000000" w:rsidRPr="00000000" w14:paraId="000005BE">
            <w:pPr>
              <w:widowControl w:val="0"/>
              <w:spacing w:line="240" w:lineRule="auto"/>
              <w:ind w:left="147" w:firstLine="0"/>
              <w:rPr/>
            </w:pPr>
            <w:r w:rsidDel="00000000" w:rsidR="00000000" w:rsidRPr="00000000">
              <w:rPr>
                <w:rtl w:val="0"/>
              </w:rPr>
              <w:t xml:space="preserve">       :unit (n / năm)))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BF">
            <w:pPr>
              <w:widowControl w:val="0"/>
              <w:spacing w:line="240" w:lineRule="auto"/>
              <w:ind w:left="241" w:firstLine="0"/>
              <w:rPr>
                <w:b w:val="1"/>
                <w:color w:val="ff0000"/>
              </w:rPr>
            </w:pPr>
            <w:r w:rsidDel="00000000" w:rsidR="00000000" w:rsidRPr="00000000">
              <w:rPr>
                <w:b w:val="1"/>
                <w:rtl w:val="0"/>
              </w:rPr>
              <w:t xml:space="preserve">I have to renew my car insurance </w:t>
            </w:r>
            <w:r w:rsidDel="00000000" w:rsidR="00000000" w:rsidRPr="00000000">
              <w:rPr>
                <w:b w:val="1"/>
                <w:color w:val="ff0000"/>
                <w:rtl w:val="0"/>
              </w:rPr>
              <w:t xml:space="preserve">every six months.</w:t>
            </w:r>
          </w:p>
          <w:p w:rsidR="00000000" w:rsidDel="00000000" w:rsidP="00000000" w:rsidRDefault="00000000" w:rsidRPr="00000000" w14:paraId="000005C0">
            <w:pPr>
              <w:widowControl w:val="0"/>
              <w:spacing w:line="240" w:lineRule="auto"/>
              <w:ind w:left="241" w:firstLine="0"/>
              <w:rPr>
                <w:b w:val="1"/>
                <w:color w:val="ff0000"/>
              </w:rPr>
            </w:pPr>
            <w:r w:rsidDel="00000000" w:rsidR="00000000" w:rsidRPr="00000000">
              <w:rPr>
                <w:rtl w:val="0"/>
              </w:rPr>
            </w:r>
          </w:p>
          <w:p w:rsidR="00000000" w:rsidDel="00000000" w:rsidP="00000000" w:rsidRDefault="00000000" w:rsidRPr="00000000" w14:paraId="000005C1">
            <w:pPr>
              <w:widowControl w:val="0"/>
              <w:spacing w:line="240" w:lineRule="auto"/>
              <w:ind w:left="241" w:firstLine="0"/>
              <w:rPr/>
            </w:pPr>
            <w:r w:rsidDel="00000000" w:rsidR="00000000" w:rsidRPr="00000000">
              <w:rPr>
                <w:rtl w:val="0"/>
              </w:rPr>
              <w:t xml:space="preserve">(o / obligate-01</w:t>
            </w:r>
          </w:p>
          <w:p w:rsidR="00000000" w:rsidDel="00000000" w:rsidP="00000000" w:rsidRDefault="00000000" w:rsidRPr="00000000" w14:paraId="000005C2">
            <w:pPr>
              <w:widowControl w:val="0"/>
              <w:spacing w:line="240" w:lineRule="auto"/>
              <w:ind w:left="241" w:firstLine="0"/>
              <w:rPr/>
            </w:pPr>
            <w:r w:rsidDel="00000000" w:rsidR="00000000" w:rsidRPr="00000000">
              <w:rPr>
                <w:rtl w:val="0"/>
              </w:rPr>
              <w:t xml:space="preserve">   :ARG2 (r / renew-01</w:t>
            </w:r>
          </w:p>
          <w:p w:rsidR="00000000" w:rsidDel="00000000" w:rsidP="00000000" w:rsidRDefault="00000000" w:rsidRPr="00000000" w14:paraId="000005C3">
            <w:pPr>
              <w:widowControl w:val="0"/>
              <w:spacing w:line="240" w:lineRule="auto"/>
              <w:ind w:left="241" w:firstLine="0"/>
              <w:rPr/>
            </w:pPr>
            <w:r w:rsidDel="00000000" w:rsidR="00000000" w:rsidRPr="00000000">
              <w:rPr>
                <w:rtl w:val="0"/>
              </w:rPr>
              <w:t xml:space="preserve">      :ARG0 (i / i)</w:t>
            </w:r>
          </w:p>
          <w:p w:rsidR="00000000" w:rsidDel="00000000" w:rsidP="00000000" w:rsidRDefault="00000000" w:rsidRPr="00000000" w14:paraId="000005C4">
            <w:pPr>
              <w:widowControl w:val="0"/>
              <w:spacing w:line="240" w:lineRule="auto"/>
              <w:ind w:left="241" w:firstLine="0"/>
              <w:rPr/>
            </w:pPr>
            <w:r w:rsidDel="00000000" w:rsidR="00000000" w:rsidRPr="00000000">
              <w:rPr>
                <w:rtl w:val="0"/>
              </w:rPr>
              <w:t xml:space="preserve">      :ARG1 (i2 / insure-02</w:t>
            </w:r>
          </w:p>
          <w:p w:rsidR="00000000" w:rsidDel="00000000" w:rsidP="00000000" w:rsidRDefault="00000000" w:rsidRPr="00000000" w14:paraId="000005C5">
            <w:pPr>
              <w:widowControl w:val="0"/>
              <w:spacing w:line="240" w:lineRule="auto"/>
              <w:ind w:left="241" w:firstLine="0"/>
              <w:rPr/>
            </w:pPr>
            <w:r w:rsidDel="00000000" w:rsidR="00000000" w:rsidRPr="00000000">
              <w:rPr>
                <w:rtl w:val="0"/>
              </w:rPr>
              <w:t xml:space="preserve">          :ARG1 (c / car</w:t>
            </w:r>
          </w:p>
          <w:p w:rsidR="00000000" w:rsidDel="00000000" w:rsidP="00000000" w:rsidRDefault="00000000" w:rsidRPr="00000000" w14:paraId="000005C6">
            <w:pPr>
              <w:widowControl w:val="0"/>
              <w:spacing w:line="240" w:lineRule="auto"/>
              <w:ind w:left="241" w:firstLine="0"/>
              <w:rPr/>
            </w:pPr>
            <w:r w:rsidDel="00000000" w:rsidR="00000000" w:rsidRPr="00000000">
              <w:rPr>
                <w:rtl w:val="0"/>
              </w:rPr>
              <w:t xml:space="preserve">              :poss i)</w:t>
            </w:r>
          </w:p>
          <w:p w:rsidR="00000000" w:rsidDel="00000000" w:rsidP="00000000" w:rsidRDefault="00000000" w:rsidRPr="00000000" w14:paraId="000005C7">
            <w:pPr>
              <w:widowControl w:val="0"/>
              <w:spacing w:line="240" w:lineRule="auto"/>
              <w:ind w:left="241" w:firstLine="0"/>
              <w:rPr/>
            </w:pPr>
            <w:r w:rsidDel="00000000" w:rsidR="00000000" w:rsidRPr="00000000">
              <w:rPr>
                <w:rtl w:val="0"/>
              </w:rPr>
              <w:t xml:space="preserve">          :ARG3 i)</w:t>
            </w:r>
          </w:p>
          <w:p w:rsidR="00000000" w:rsidDel="00000000" w:rsidP="00000000" w:rsidRDefault="00000000" w:rsidRPr="00000000" w14:paraId="000005C8">
            <w:pPr>
              <w:widowControl w:val="0"/>
              <w:spacing w:line="240" w:lineRule="auto"/>
              <w:ind w:left="241" w:firstLine="0"/>
              <w:rPr/>
            </w:pPr>
            <w:r w:rsidDel="00000000" w:rsidR="00000000" w:rsidRPr="00000000">
              <w:rPr>
                <w:rtl w:val="0"/>
              </w:rPr>
              <w:t xml:space="preserve">      :frequency (r2 / rate-entity-91</w:t>
            </w:r>
          </w:p>
          <w:p w:rsidR="00000000" w:rsidDel="00000000" w:rsidP="00000000" w:rsidRDefault="00000000" w:rsidRPr="00000000" w14:paraId="000005C9">
            <w:pPr>
              <w:widowControl w:val="0"/>
              <w:spacing w:line="240" w:lineRule="auto"/>
              <w:ind w:left="241" w:firstLine="0"/>
              <w:rPr/>
            </w:pPr>
            <w:r w:rsidDel="00000000" w:rsidR="00000000" w:rsidRPr="00000000">
              <w:rPr>
                <w:rtl w:val="0"/>
              </w:rPr>
              <w:t xml:space="preserve">          :ARG3 (t / temporal-quantity </w:t>
            </w:r>
          </w:p>
          <w:p w:rsidR="00000000" w:rsidDel="00000000" w:rsidP="00000000" w:rsidRDefault="00000000" w:rsidRPr="00000000" w14:paraId="000005CA">
            <w:pPr>
              <w:widowControl w:val="0"/>
              <w:spacing w:line="240" w:lineRule="auto"/>
              <w:ind w:left="241" w:firstLine="0"/>
              <w:rPr/>
            </w:pPr>
            <w:r w:rsidDel="00000000" w:rsidR="00000000" w:rsidRPr="00000000">
              <w:rPr>
                <w:rtl w:val="0"/>
              </w:rPr>
              <w:t xml:space="preserve">              :quant 6</w:t>
            </w:r>
          </w:p>
          <w:p w:rsidR="00000000" w:rsidDel="00000000" w:rsidP="00000000" w:rsidRDefault="00000000" w:rsidRPr="00000000" w14:paraId="000005CB">
            <w:pPr>
              <w:widowControl w:val="0"/>
              <w:spacing w:line="240" w:lineRule="auto"/>
              <w:ind w:left="241" w:firstLine="0"/>
              <w:rPr/>
            </w:pPr>
            <w:r w:rsidDel="00000000" w:rsidR="00000000" w:rsidRPr="00000000">
              <w:rPr>
                <w:rtl w:val="0"/>
              </w:rPr>
              <w:t xml:space="preserve">              :unit (m / month)))))</w:t>
            </w:r>
          </w:p>
          <w:p w:rsidR="00000000" w:rsidDel="00000000" w:rsidP="00000000" w:rsidRDefault="00000000" w:rsidRPr="00000000" w14:paraId="000005CC">
            <w:pPr>
              <w:widowControl w:val="0"/>
              <w:spacing w:line="240" w:lineRule="auto"/>
              <w:ind w:left="241" w:firstLine="0"/>
              <w:rPr>
                <w:b w:val="1"/>
                <w:color w:val="ff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CD">
            <w:pPr>
              <w:widowControl w:val="0"/>
              <w:spacing w:line="240" w:lineRule="auto"/>
              <w:ind w:left="147" w:firstLine="0"/>
              <w:rPr>
                <w:b w:val="1"/>
              </w:rPr>
            </w:pPr>
            <w:r w:rsidDel="00000000" w:rsidR="00000000" w:rsidRPr="00000000">
              <w:rPr>
                <w:b w:val="1"/>
                <w:rtl w:val="0"/>
              </w:rPr>
              <w:t xml:space="preserve">Tôi phải gia hạn bảo hiểm xe </w:t>
            </w:r>
            <w:r w:rsidDel="00000000" w:rsidR="00000000" w:rsidRPr="00000000">
              <w:rPr>
                <w:b w:val="1"/>
                <w:color w:val="ff0000"/>
                <w:rtl w:val="0"/>
              </w:rPr>
              <w:t xml:space="preserve">sáu tháng một lần</w:t>
            </w:r>
            <w:r w:rsidDel="00000000" w:rsidR="00000000" w:rsidRPr="00000000">
              <w:rPr>
                <w:b w:val="1"/>
                <w:rtl w:val="0"/>
              </w:rPr>
              <w:t xml:space="preserve">.</w:t>
            </w:r>
          </w:p>
          <w:p w:rsidR="00000000" w:rsidDel="00000000" w:rsidP="00000000" w:rsidRDefault="00000000" w:rsidRPr="00000000" w14:paraId="000005CE">
            <w:pPr>
              <w:widowControl w:val="0"/>
              <w:spacing w:line="240" w:lineRule="auto"/>
              <w:ind w:left="147" w:firstLine="0"/>
              <w:rPr>
                <w:b w:val="1"/>
              </w:rPr>
            </w:pPr>
            <w:r w:rsidDel="00000000" w:rsidR="00000000" w:rsidRPr="00000000">
              <w:rPr>
                <w:rtl w:val="0"/>
              </w:rPr>
            </w:r>
          </w:p>
          <w:p w:rsidR="00000000" w:rsidDel="00000000" w:rsidP="00000000" w:rsidRDefault="00000000" w:rsidRPr="00000000" w14:paraId="000005CF">
            <w:pPr>
              <w:widowControl w:val="0"/>
              <w:spacing w:line="240" w:lineRule="auto"/>
              <w:ind w:left="147" w:firstLine="0"/>
              <w:rPr/>
            </w:pPr>
            <w:r w:rsidDel="00000000" w:rsidR="00000000" w:rsidRPr="00000000">
              <w:rPr>
                <w:rtl w:val="0"/>
              </w:rPr>
              <w:t xml:space="preserve">(p / phải</w:t>
            </w:r>
          </w:p>
          <w:p w:rsidR="00000000" w:rsidDel="00000000" w:rsidP="00000000" w:rsidRDefault="00000000" w:rsidRPr="00000000" w14:paraId="000005D0">
            <w:pPr>
              <w:widowControl w:val="0"/>
              <w:spacing w:line="240" w:lineRule="auto"/>
              <w:ind w:left="147" w:firstLine="0"/>
              <w:rPr/>
            </w:pPr>
            <w:r w:rsidDel="00000000" w:rsidR="00000000" w:rsidRPr="00000000">
              <w:rPr>
                <w:rtl w:val="0"/>
              </w:rPr>
              <w:t xml:space="preserve">   :ARG2 (g / gia hạn</w:t>
            </w:r>
          </w:p>
          <w:p w:rsidR="00000000" w:rsidDel="00000000" w:rsidP="00000000" w:rsidRDefault="00000000" w:rsidRPr="00000000" w14:paraId="000005D1">
            <w:pPr>
              <w:widowControl w:val="0"/>
              <w:spacing w:line="240" w:lineRule="auto"/>
              <w:ind w:left="147" w:firstLine="0"/>
              <w:rPr/>
            </w:pPr>
            <w:r w:rsidDel="00000000" w:rsidR="00000000" w:rsidRPr="00000000">
              <w:rPr>
                <w:rtl w:val="0"/>
              </w:rPr>
              <w:t xml:space="preserve">      :ARG0 (t / tôi)</w:t>
            </w:r>
          </w:p>
          <w:p w:rsidR="00000000" w:rsidDel="00000000" w:rsidP="00000000" w:rsidRDefault="00000000" w:rsidRPr="00000000" w14:paraId="000005D2">
            <w:pPr>
              <w:widowControl w:val="0"/>
              <w:spacing w:line="240" w:lineRule="auto"/>
              <w:ind w:left="147" w:firstLine="0"/>
              <w:rPr/>
            </w:pPr>
            <w:r w:rsidDel="00000000" w:rsidR="00000000" w:rsidRPr="00000000">
              <w:rPr>
                <w:rtl w:val="0"/>
              </w:rPr>
              <w:t xml:space="preserve">      :ARG1 (b / bảo hiểm             </w:t>
            </w:r>
          </w:p>
          <w:p w:rsidR="00000000" w:rsidDel="00000000" w:rsidP="00000000" w:rsidRDefault="00000000" w:rsidRPr="00000000" w14:paraId="000005D3">
            <w:pPr>
              <w:widowControl w:val="0"/>
              <w:spacing w:line="240" w:lineRule="auto"/>
              <w:ind w:left="147" w:firstLine="0"/>
              <w:rPr/>
            </w:pPr>
            <w:r w:rsidDel="00000000" w:rsidR="00000000" w:rsidRPr="00000000">
              <w:rPr>
                <w:rtl w:val="0"/>
              </w:rPr>
              <w:t xml:space="preserve">          :ARG1 (x / xe</w:t>
            </w:r>
          </w:p>
          <w:p w:rsidR="00000000" w:rsidDel="00000000" w:rsidP="00000000" w:rsidRDefault="00000000" w:rsidRPr="00000000" w14:paraId="000005D4">
            <w:pPr>
              <w:widowControl w:val="0"/>
              <w:spacing w:line="240" w:lineRule="auto"/>
              <w:ind w:left="147" w:firstLine="0"/>
              <w:rPr/>
            </w:pPr>
            <w:r w:rsidDel="00000000" w:rsidR="00000000" w:rsidRPr="00000000">
              <w:rPr>
                <w:rtl w:val="0"/>
              </w:rPr>
              <w:t xml:space="preserve">              :poss t)</w:t>
            </w:r>
          </w:p>
          <w:p w:rsidR="00000000" w:rsidDel="00000000" w:rsidP="00000000" w:rsidRDefault="00000000" w:rsidRPr="00000000" w14:paraId="000005D5">
            <w:pPr>
              <w:widowControl w:val="0"/>
              <w:spacing w:line="240" w:lineRule="auto"/>
              <w:ind w:left="147" w:firstLine="0"/>
              <w:rPr/>
            </w:pPr>
            <w:r w:rsidDel="00000000" w:rsidR="00000000" w:rsidRPr="00000000">
              <w:rPr>
                <w:rtl w:val="0"/>
              </w:rPr>
              <w:t xml:space="preserve">          :ARG3 t)</w:t>
            </w:r>
          </w:p>
          <w:p w:rsidR="00000000" w:rsidDel="00000000" w:rsidP="00000000" w:rsidRDefault="00000000" w:rsidRPr="00000000" w14:paraId="000005D6">
            <w:pPr>
              <w:widowControl w:val="0"/>
              <w:spacing w:line="240" w:lineRule="auto"/>
              <w:ind w:left="147" w:firstLine="0"/>
              <w:rPr/>
            </w:pPr>
            <w:r w:rsidDel="00000000" w:rsidR="00000000" w:rsidRPr="00000000">
              <w:rPr>
                <w:rtl w:val="0"/>
              </w:rPr>
              <w:t xml:space="preserve">      :frequency (r / rate-entity-91</w:t>
            </w:r>
          </w:p>
          <w:p w:rsidR="00000000" w:rsidDel="00000000" w:rsidP="00000000" w:rsidRDefault="00000000" w:rsidRPr="00000000" w14:paraId="000005D7">
            <w:pPr>
              <w:widowControl w:val="0"/>
              <w:spacing w:line="240" w:lineRule="auto"/>
              <w:ind w:left="147" w:firstLine="0"/>
              <w:rPr/>
            </w:pPr>
            <w:r w:rsidDel="00000000" w:rsidR="00000000" w:rsidRPr="00000000">
              <w:rPr>
                <w:rtl w:val="0"/>
              </w:rPr>
              <w:t xml:space="preserve">          :ARG3 (t2/temporal-quantity </w:t>
            </w:r>
          </w:p>
          <w:p w:rsidR="00000000" w:rsidDel="00000000" w:rsidP="00000000" w:rsidRDefault="00000000" w:rsidRPr="00000000" w14:paraId="000005D8">
            <w:pPr>
              <w:widowControl w:val="0"/>
              <w:spacing w:line="240" w:lineRule="auto"/>
              <w:ind w:left="147" w:firstLine="0"/>
              <w:rPr/>
            </w:pPr>
            <w:r w:rsidDel="00000000" w:rsidR="00000000" w:rsidRPr="00000000">
              <w:rPr>
                <w:rtl w:val="0"/>
              </w:rPr>
              <w:t xml:space="preserve">              :quant 6</w:t>
            </w:r>
          </w:p>
          <w:p w:rsidR="00000000" w:rsidDel="00000000" w:rsidP="00000000" w:rsidRDefault="00000000" w:rsidRPr="00000000" w14:paraId="000005D9">
            <w:pPr>
              <w:widowControl w:val="0"/>
              <w:spacing w:line="240" w:lineRule="auto"/>
              <w:ind w:left="147" w:firstLine="0"/>
              <w:rPr>
                <w:b w:val="1"/>
              </w:rPr>
            </w:pPr>
            <w:r w:rsidDel="00000000" w:rsidR="00000000" w:rsidRPr="00000000">
              <w:rPr>
                <w:rtl w:val="0"/>
              </w:rPr>
              <w:t xml:space="preserve">              :unit (t / tháng)))))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DA">
            <w:pPr>
              <w:widowControl w:val="0"/>
              <w:spacing w:line="240" w:lineRule="auto"/>
              <w:ind w:left="241" w:firstLine="0"/>
              <w:rPr>
                <w:b w:val="1"/>
                <w:color w:val="ff0000"/>
              </w:rPr>
            </w:pPr>
            <w:r w:rsidDel="00000000" w:rsidR="00000000" w:rsidRPr="00000000">
              <w:rPr>
                <w:b w:val="1"/>
                <w:rtl w:val="0"/>
              </w:rPr>
              <w:t xml:space="preserve">He earns $42,000 </w:t>
            </w:r>
            <w:r w:rsidDel="00000000" w:rsidR="00000000" w:rsidRPr="00000000">
              <w:rPr>
                <w:b w:val="1"/>
                <w:color w:val="ff0000"/>
                <w:rtl w:val="0"/>
              </w:rPr>
              <w:t xml:space="preserve">per </w:t>
            </w:r>
            <w:r w:rsidDel="00000000" w:rsidR="00000000" w:rsidRPr="00000000">
              <w:rPr>
                <w:b w:val="1"/>
                <w:rtl w:val="0"/>
              </w:rPr>
              <w:t xml:space="preserve">year.</w:t>
            </w:r>
            <w:r w:rsidDel="00000000" w:rsidR="00000000" w:rsidRPr="00000000">
              <w:rPr>
                <w:rtl w:val="0"/>
              </w:rPr>
            </w:r>
          </w:p>
          <w:p w:rsidR="00000000" w:rsidDel="00000000" w:rsidP="00000000" w:rsidRDefault="00000000" w:rsidRPr="00000000" w14:paraId="000005DB">
            <w:pPr>
              <w:widowControl w:val="0"/>
              <w:spacing w:line="240" w:lineRule="auto"/>
              <w:ind w:left="241" w:firstLine="0"/>
              <w:rPr>
                <w:b w:val="1"/>
                <w:color w:val="ff0000"/>
              </w:rPr>
            </w:pPr>
            <w:r w:rsidDel="00000000" w:rsidR="00000000" w:rsidRPr="00000000">
              <w:rPr>
                <w:rtl w:val="0"/>
              </w:rPr>
            </w:r>
          </w:p>
          <w:p w:rsidR="00000000" w:rsidDel="00000000" w:rsidP="00000000" w:rsidRDefault="00000000" w:rsidRPr="00000000" w14:paraId="000005DC">
            <w:pPr>
              <w:widowControl w:val="0"/>
              <w:spacing w:line="240" w:lineRule="auto"/>
              <w:ind w:left="241" w:firstLine="0"/>
              <w:rPr/>
            </w:pPr>
            <w:r w:rsidDel="00000000" w:rsidR="00000000" w:rsidRPr="00000000">
              <w:rPr>
                <w:rtl w:val="0"/>
              </w:rPr>
              <w:t xml:space="preserve">(e / earn-01</w:t>
            </w:r>
          </w:p>
          <w:p w:rsidR="00000000" w:rsidDel="00000000" w:rsidP="00000000" w:rsidRDefault="00000000" w:rsidRPr="00000000" w14:paraId="000005DD">
            <w:pPr>
              <w:widowControl w:val="0"/>
              <w:spacing w:line="240" w:lineRule="auto"/>
              <w:ind w:left="241" w:firstLine="0"/>
              <w:rPr/>
            </w:pPr>
            <w:r w:rsidDel="00000000" w:rsidR="00000000" w:rsidRPr="00000000">
              <w:rPr>
                <w:rtl w:val="0"/>
              </w:rPr>
              <w:t xml:space="preserve">   :ARG0 (h / he)</w:t>
            </w:r>
          </w:p>
          <w:p w:rsidR="00000000" w:rsidDel="00000000" w:rsidP="00000000" w:rsidRDefault="00000000" w:rsidRPr="00000000" w14:paraId="000005DE">
            <w:pPr>
              <w:widowControl w:val="0"/>
              <w:spacing w:line="240" w:lineRule="auto"/>
              <w:ind w:left="241" w:firstLine="0"/>
              <w:rPr/>
            </w:pPr>
            <w:r w:rsidDel="00000000" w:rsidR="00000000" w:rsidRPr="00000000">
              <w:rPr>
                <w:rtl w:val="0"/>
              </w:rPr>
              <w:t xml:space="preserve">   :ARG1 (r / rate-entity-91</w:t>
            </w:r>
          </w:p>
          <w:p w:rsidR="00000000" w:rsidDel="00000000" w:rsidP="00000000" w:rsidRDefault="00000000" w:rsidRPr="00000000" w14:paraId="000005DF">
            <w:pPr>
              <w:widowControl w:val="0"/>
              <w:spacing w:line="240" w:lineRule="auto"/>
              <w:ind w:left="241" w:firstLine="0"/>
              <w:rPr/>
            </w:pPr>
            <w:r w:rsidDel="00000000" w:rsidR="00000000" w:rsidRPr="00000000">
              <w:rPr>
                <w:rtl w:val="0"/>
              </w:rPr>
              <w:t xml:space="preserve">      :ARG1 (m / monetary-quantity </w:t>
            </w:r>
          </w:p>
          <w:p w:rsidR="00000000" w:rsidDel="00000000" w:rsidP="00000000" w:rsidRDefault="00000000" w:rsidRPr="00000000" w14:paraId="000005E0">
            <w:pPr>
              <w:widowControl w:val="0"/>
              <w:spacing w:line="240" w:lineRule="auto"/>
              <w:ind w:left="241" w:firstLine="0"/>
              <w:rPr/>
            </w:pPr>
            <w:r w:rsidDel="00000000" w:rsidR="00000000" w:rsidRPr="00000000">
              <w:rPr>
                <w:rtl w:val="0"/>
              </w:rPr>
              <w:t xml:space="preserve">          :quant 42000</w:t>
            </w:r>
          </w:p>
          <w:p w:rsidR="00000000" w:rsidDel="00000000" w:rsidP="00000000" w:rsidRDefault="00000000" w:rsidRPr="00000000" w14:paraId="000005E1">
            <w:pPr>
              <w:widowControl w:val="0"/>
              <w:spacing w:line="240" w:lineRule="auto"/>
              <w:ind w:left="241" w:firstLine="0"/>
              <w:rPr/>
            </w:pPr>
            <w:r w:rsidDel="00000000" w:rsidR="00000000" w:rsidRPr="00000000">
              <w:rPr>
                <w:rtl w:val="0"/>
              </w:rPr>
              <w:t xml:space="preserve">          :unit (d / dollar))</w:t>
            </w:r>
          </w:p>
          <w:p w:rsidR="00000000" w:rsidDel="00000000" w:rsidP="00000000" w:rsidRDefault="00000000" w:rsidRPr="00000000" w14:paraId="000005E2">
            <w:pPr>
              <w:widowControl w:val="0"/>
              <w:spacing w:line="240" w:lineRule="auto"/>
              <w:ind w:left="241" w:firstLine="0"/>
              <w:rPr/>
            </w:pPr>
            <w:r w:rsidDel="00000000" w:rsidR="00000000" w:rsidRPr="00000000">
              <w:rPr>
                <w:rtl w:val="0"/>
              </w:rPr>
              <w:t xml:space="preserve">      :ARG2 (t / temporal-quantity </w:t>
            </w:r>
          </w:p>
          <w:p w:rsidR="00000000" w:rsidDel="00000000" w:rsidP="00000000" w:rsidRDefault="00000000" w:rsidRPr="00000000" w14:paraId="000005E3">
            <w:pPr>
              <w:widowControl w:val="0"/>
              <w:spacing w:line="240" w:lineRule="auto"/>
              <w:ind w:left="241" w:firstLine="0"/>
              <w:rPr/>
            </w:pPr>
            <w:r w:rsidDel="00000000" w:rsidR="00000000" w:rsidRPr="00000000">
              <w:rPr>
                <w:rtl w:val="0"/>
              </w:rPr>
              <w:t xml:space="preserve">          :quant 1</w:t>
            </w:r>
          </w:p>
          <w:p w:rsidR="00000000" w:rsidDel="00000000" w:rsidP="00000000" w:rsidRDefault="00000000" w:rsidRPr="00000000" w14:paraId="000005E4">
            <w:pPr>
              <w:widowControl w:val="0"/>
              <w:spacing w:line="240" w:lineRule="auto"/>
              <w:ind w:left="241" w:firstLine="0"/>
              <w:rPr/>
            </w:pPr>
            <w:r w:rsidDel="00000000" w:rsidR="00000000" w:rsidRPr="00000000">
              <w:rPr>
                <w:rtl w:val="0"/>
              </w:rPr>
              <w:t xml:space="preserve">          :unit (y / year))))</w:t>
            </w:r>
          </w:p>
          <w:p w:rsidR="00000000" w:rsidDel="00000000" w:rsidP="00000000" w:rsidRDefault="00000000" w:rsidRPr="00000000" w14:paraId="000005E5">
            <w:pPr>
              <w:widowControl w:val="0"/>
              <w:spacing w:line="240" w:lineRule="auto"/>
              <w:ind w:left="241" w:firstLine="0"/>
              <w:rPr/>
            </w:pPr>
            <w:r w:rsidDel="00000000" w:rsidR="00000000" w:rsidRPr="00000000">
              <w:rPr>
                <w:rtl w:val="0"/>
              </w:rPr>
            </w:r>
          </w:p>
          <w:p w:rsidR="00000000" w:rsidDel="00000000" w:rsidP="00000000" w:rsidRDefault="00000000" w:rsidRPr="00000000" w14:paraId="000005E6">
            <w:pPr>
              <w:widowControl w:val="0"/>
              <w:spacing w:line="240" w:lineRule="auto"/>
              <w:ind w:left="241" w:firstLine="0"/>
              <w:rPr>
                <w:b w:val="1"/>
                <w:color w:val="ff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E7">
            <w:pPr>
              <w:widowControl w:val="0"/>
              <w:spacing w:line="240" w:lineRule="auto"/>
              <w:ind w:left="147" w:firstLine="0"/>
              <w:rPr>
                <w:b w:val="1"/>
              </w:rPr>
            </w:pPr>
            <w:r w:rsidDel="00000000" w:rsidR="00000000" w:rsidRPr="00000000">
              <w:rPr>
                <w:b w:val="1"/>
                <w:rtl w:val="0"/>
              </w:rPr>
              <w:t xml:space="preserve">Anh kiếm được 42.000 USD </w:t>
            </w:r>
            <w:r w:rsidDel="00000000" w:rsidR="00000000" w:rsidRPr="00000000">
              <w:rPr>
                <w:b w:val="1"/>
                <w:color w:val="ff0000"/>
                <w:rtl w:val="0"/>
              </w:rPr>
              <w:t xml:space="preserve">mỗi </w:t>
            </w:r>
            <w:r w:rsidDel="00000000" w:rsidR="00000000" w:rsidRPr="00000000">
              <w:rPr>
                <w:b w:val="1"/>
                <w:rtl w:val="0"/>
              </w:rPr>
              <w:t xml:space="preserve">năm.</w:t>
            </w:r>
          </w:p>
          <w:p w:rsidR="00000000" w:rsidDel="00000000" w:rsidP="00000000" w:rsidRDefault="00000000" w:rsidRPr="00000000" w14:paraId="000005E8">
            <w:pPr>
              <w:widowControl w:val="0"/>
              <w:spacing w:line="240" w:lineRule="auto"/>
              <w:ind w:left="147" w:firstLine="0"/>
              <w:rPr>
                <w:b w:val="1"/>
              </w:rPr>
            </w:pPr>
            <w:r w:rsidDel="00000000" w:rsidR="00000000" w:rsidRPr="00000000">
              <w:rPr>
                <w:rtl w:val="0"/>
              </w:rPr>
            </w:r>
          </w:p>
          <w:p w:rsidR="00000000" w:rsidDel="00000000" w:rsidP="00000000" w:rsidRDefault="00000000" w:rsidRPr="00000000" w14:paraId="000005E9">
            <w:pPr>
              <w:widowControl w:val="0"/>
              <w:spacing w:line="240" w:lineRule="auto"/>
              <w:ind w:left="147" w:firstLine="0"/>
              <w:rPr/>
            </w:pPr>
            <w:r w:rsidDel="00000000" w:rsidR="00000000" w:rsidRPr="00000000">
              <w:rPr>
                <w:rtl w:val="0"/>
              </w:rPr>
              <w:t xml:space="preserve">(k / kiếm</w:t>
            </w:r>
          </w:p>
          <w:p w:rsidR="00000000" w:rsidDel="00000000" w:rsidP="00000000" w:rsidRDefault="00000000" w:rsidRPr="00000000" w14:paraId="000005EA">
            <w:pPr>
              <w:widowControl w:val="0"/>
              <w:spacing w:line="240" w:lineRule="auto"/>
              <w:ind w:left="147" w:firstLine="0"/>
              <w:rPr/>
            </w:pPr>
            <w:r w:rsidDel="00000000" w:rsidR="00000000" w:rsidRPr="00000000">
              <w:rPr>
                <w:rtl w:val="0"/>
              </w:rPr>
              <w:t xml:space="preserve">   :ARG0 (a / anh)</w:t>
            </w:r>
          </w:p>
          <w:p w:rsidR="00000000" w:rsidDel="00000000" w:rsidP="00000000" w:rsidRDefault="00000000" w:rsidRPr="00000000" w14:paraId="000005EB">
            <w:pPr>
              <w:widowControl w:val="0"/>
              <w:spacing w:line="240" w:lineRule="auto"/>
              <w:ind w:left="147" w:firstLine="0"/>
              <w:rPr/>
            </w:pPr>
            <w:r w:rsidDel="00000000" w:rsidR="00000000" w:rsidRPr="00000000">
              <w:rPr>
                <w:rtl w:val="0"/>
              </w:rPr>
              <w:t xml:space="preserve">   :ARG1 (r / rate-entity-91</w:t>
            </w:r>
          </w:p>
          <w:p w:rsidR="00000000" w:rsidDel="00000000" w:rsidP="00000000" w:rsidRDefault="00000000" w:rsidRPr="00000000" w14:paraId="000005EC">
            <w:pPr>
              <w:widowControl w:val="0"/>
              <w:spacing w:line="240" w:lineRule="auto"/>
              <w:ind w:left="147" w:firstLine="0"/>
              <w:rPr/>
            </w:pPr>
            <w:r w:rsidDel="00000000" w:rsidR="00000000" w:rsidRPr="00000000">
              <w:rPr>
                <w:rtl w:val="0"/>
              </w:rPr>
              <w:t xml:space="preserve">      :ARG1 (m / monetary-quantity </w:t>
            </w:r>
          </w:p>
          <w:p w:rsidR="00000000" w:rsidDel="00000000" w:rsidP="00000000" w:rsidRDefault="00000000" w:rsidRPr="00000000" w14:paraId="000005ED">
            <w:pPr>
              <w:widowControl w:val="0"/>
              <w:spacing w:line="240" w:lineRule="auto"/>
              <w:ind w:left="147" w:firstLine="0"/>
              <w:rPr/>
            </w:pPr>
            <w:r w:rsidDel="00000000" w:rsidR="00000000" w:rsidRPr="00000000">
              <w:rPr>
                <w:rtl w:val="0"/>
              </w:rPr>
              <w:t xml:space="preserve">          :quant 42000</w:t>
            </w:r>
          </w:p>
          <w:p w:rsidR="00000000" w:rsidDel="00000000" w:rsidP="00000000" w:rsidRDefault="00000000" w:rsidRPr="00000000" w14:paraId="000005EE">
            <w:pPr>
              <w:widowControl w:val="0"/>
              <w:spacing w:line="240" w:lineRule="auto"/>
              <w:ind w:left="147" w:firstLine="0"/>
              <w:rPr/>
            </w:pPr>
            <w:r w:rsidDel="00000000" w:rsidR="00000000" w:rsidRPr="00000000">
              <w:rPr>
                <w:rtl w:val="0"/>
              </w:rPr>
              <w:t xml:space="preserve">          :unit (d / dollar))</w:t>
            </w:r>
          </w:p>
          <w:p w:rsidR="00000000" w:rsidDel="00000000" w:rsidP="00000000" w:rsidRDefault="00000000" w:rsidRPr="00000000" w14:paraId="000005EF">
            <w:pPr>
              <w:widowControl w:val="0"/>
              <w:spacing w:line="240" w:lineRule="auto"/>
              <w:ind w:left="147" w:firstLine="0"/>
              <w:rPr/>
            </w:pPr>
            <w:r w:rsidDel="00000000" w:rsidR="00000000" w:rsidRPr="00000000">
              <w:rPr>
                <w:rtl w:val="0"/>
              </w:rPr>
              <w:t xml:space="preserve">      :ARG2 (t / temporal-quantity </w:t>
            </w:r>
          </w:p>
          <w:p w:rsidR="00000000" w:rsidDel="00000000" w:rsidP="00000000" w:rsidRDefault="00000000" w:rsidRPr="00000000" w14:paraId="000005F0">
            <w:pPr>
              <w:widowControl w:val="0"/>
              <w:spacing w:line="240" w:lineRule="auto"/>
              <w:ind w:left="147" w:firstLine="0"/>
              <w:rPr/>
            </w:pPr>
            <w:r w:rsidDel="00000000" w:rsidR="00000000" w:rsidRPr="00000000">
              <w:rPr>
                <w:rtl w:val="0"/>
              </w:rPr>
              <w:t xml:space="preserve">          :quant 1</w:t>
            </w:r>
          </w:p>
          <w:p w:rsidR="00000000" w:rsidDel="00000000" w:rsidP="00000000" w:rsidRDefault="00000000" w:rsidRPr="00000000" w14:paraId="000005F1">
            <w:pPr>
              <w:widowControl w:val="0"/>
              <w:spacing w:line="240" w:lineRule="auto"/>
              <w:ind w:left="147" w:firstLine="0"/>
              <w:rPr/>
            </w:pPr>
            <w:r w:rsidDel="00000000" w:rsidR="00000000" w:rsidRPr="00000000">
              <w:rPr>
                <w:rtl w:val="0"/>
              </w:rPr>
              <w:t xml:space="preserve">          :unit (n / năm))))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F2">
            <w:pPr>
              <w:widowControl w:val="0"/>
              <w:spacing w:line="240" w:lineRule="auto"/>
              <w:ind w:left="241" w:firstLine="0"/>
              <w:rPr>
                <w:b w:val="1"/>
                <w:color w:val="ff0000"/>
              </w:rPr>
            </w:pPr>
            <w:r w:rsidDel="00000000" w:rsidR="00000000" w:rsidRPr="00000000">
              <w:rPr>
                <w:b w:val="1"/>
                <w:rtl w:val="0"/>
              </w:rPr>
              <w:t xml:space="preserve">We recommend an oil change every </w:t>
            </w:r>
            <w:r w:rsidDel="00000000" w:rsidR="00000000" w:rsidRPr="00000000">
              <w:rPr>
                <w:b w:val="1"/>
                <w:color w:val="ff0000"/>
                <w:rtl w:val="0"/>
              </w:rPr>
              <w:t xml:space="preserve">3,000 miles</w:t>
            </w:r>
          </w:p>
          <w:p w:rsidR="00000000" w:rsidDel="00000000" w:rsidP="00000000" w:rsidRDefault="00000000" w:rsidRPr="00000000" w14:paraId="000005F3">
            <w:pPr>
              <w:widowControl w:val="0"/>
              <w:spacing w:line="240" w:lineRule="auto"/>
              <w:ind w:left="241" w:firstLine="0"/>
              <w:rPr/>
            </w:pPr>
            <w:r w:rsidDel="00000000" w:rsidR="00000000" w:rsidRPr="00000000">
              <w:rPr>
                <w:rtl w:val="0"/>
              </w:rPr>
              <w:t xml:space="preserve">(r / recommend-01</w:t>
            </w:r>
          </w:p>
          <w:p w:rsidR="00000000" w:rsidDel="00000000" w:rsidP="00000000" w:rsidRDefault="00000000" w:rsidRPr="00000000" w14:paraId="000005F4">
            <w:pPr>
              <w:widowControl w:val="0"/>
              <w:spacing w:line="240" w:lineRule="auto"/>
              <w:ind w:left="241" w:firstLine="0"/>
              <w:rPr/>
            </w:pPr>
            <w:r w:rsidDel="00000000" w:rsidR="00000000" w:rsidRPr="00000000">
              <w:rPr>
                <w:rtl w:val="0"/>
              </w:rPr>
              <w:t xml:space="preserve">   :ARG0 (w / we)</w:t>
            </w:r>
          </w:p>
          <w:p w:rsidR="00000000" w:rsidDel="00000000" w:rsidP="00000000" w:rsidRDefault="00000000" w:rsidRPr="00000000" w14:paraId="000005F5">
            <w:pPr>
              <w:widowControl w:val="0"/>
              <w:spacing w:line="240" w:lineRule="auto"/>
              <w:ind w:left="241" w:firstLine="0"/>
              <w:rPr/>
            </w:pPr>
            <w:r w:rsidDel="00000000" w:rsidR="00000000" w:rsidRPr="00000000">
              <w:rPr>
                <w:rtl w:val="0"/>
              </w:rPr>
              <w:t xml:space="preserve">   :ARG1 (c / change-01</w:t>
            </w:r>
          </w:p>
          <w:p w:rsidR="00000000" w:rsidDel="00000000" w:rsidP="00000000" w:rsidRDefault="00000000" w:rsidRPr="00000000" w14:paraId="000005F6">
            <w:pPr>
              <w:widowControl w:val="0"/>
              <w:spacing w:line="240" w:lineRule="auto"/>
              <w:ind w:left="241" w:firstLine="0"/>
              <w:rPr/>
            </w:pPr>
            <w:r w:rsidDel="00000000" w:rsidR="00000000" w:rsidRPr="00000000">
              <w:rPr>
                <w:rtl w:val="0"/>
              </w:rPr>
              <w:t xml:space="preserve">      :ARG1 (o / oil)</w:t>
            </w:r>
          </w:p>
          <w:p w:rsidR="00000000" w:rsidDel="00000000" w:rsidP="00000000" w:rsidRDefault="00000000" w:rsidRPr="00000000" w14:paraId="000005F7">
            <w:pPr>
              <w:widowControl w:val="0"/>
              <w:spacing w:line="240" w:lineRule="auto"/>
              <w:ind w:left="241" w:firstLine="0"/>
              <w:rPr/>
            </w:pPr>
            <w:r w:rsidDel="00000000" w:rsidR="00000000" w:rsidRPr="00000000">
              <w:rPr>
                <w:rtl w:val="0"/>
              </w:rPr>
              <w:t xml:space="preserve">      :frequency (r2 / rate-entity-91</w:t>
            </w:r>
          </w:p>
          <w:p w:rsidR="00000000" w:rsidDel="00000000" w:rsidP="00000000" w:rsidRDefault="00000000" w:rsidRPr="00000000" w14:paraId="000005F8">
            <w:pPr>
              <w:widowControl w:val="0"/>
              <w:spacing w:line="240" w:lineRule="auto"/>
              <w:ind w:left="241" w:firstLine="0"/>
              <w:rPr/>
            </w:pPr>
            <w:r w:rsidDel="00000000" w:rsidR="00000000" w:rsidRPr="00000000">
              <w:rPr>
                <w:rtl w:val="0"/>
              </w:rPr>
              <w:t xml:space="preserve">         :ARG3 (d / distance-quantity</w:t>
            </w:r>
          </w:p>
          <w:p w:rsidR="00000000" w:rsidDel="00000000" w:rsidP="00000000" w:rsidRDefault="00000000" w:rsidRPr="00000000" w14:paraId="000005F9">
            <w:pPr>
              <w:widowControl w:val="0"/>
              <w:spacing w:line="240" w:lineRule="auto"/>
              <w:ind w:left="241" w:firstLine="0"/>
              <w:rPr/>
            </w:pPr>
            <w:r w:rsidDel="00000000" w:rsidR="00000000" w:rsidRPr="00000000">
              <w:rPr>
                <w:rtl w:val="0"/>
              </w:rPr>
              <w:t xml:space="preserve">             :quant 3000</w:t>
            </w:r>
          </w:p>
          <w:p w:rsidR="00000000" w:rsidDel="00000000" w:rsidP="00000000" w:rsidRDefault="00000000" w:rsidRPr="00000000" w14:paraId="000005FA">
            <w:pPr>
              <w:widowControl w:val="0"/>
              <w:spacing w:line="240" w:lineRule="auto"/>
              <w:ind w:left="241" w:firstLine="0"/>
              <w:rPr/>
            </w:pPr>
            <w:r w:rsidDel="00000000" w:rsidR="00000000" w:rsidRPr="00000000">
              <w:rPr>
                <w:rtl w:val="0"/>
              </w:rPr>
              <w:t xml:space="preserve">             :unit (m / mile)))))</w:t>
            </w:r>
          </w:p>
          <w:p w:rsidR="00000000" w:rsidDel="00000000" w:rsidP="00000000" w:rsidRDefault="00000000" w:rsidRPr="00000000" w14:paraId="000005FB">
            <w:pPr>
              <w:widowControl w:val="0"/>
              <w:spacing w:line="240" w:lineRule="auto"/>
              <w:ind w:left="241"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FC">
            <w:pPr>
              <w:widowControl w:val="0"/>
              <w:spacing w:line="240" w:lineRule="auto"/>
              <w:ind w:left="147" w:firstLine="0"/>
              <w:rPr>
                <w:b w:val="1"/>
                <w:color w:val="ff0000"/>
              </w:rPr>
            </w:pPr>
            <w:r w:rsidDel="00000000" w:rsidR="00000000" w:rsidRPr="00000000">
              <w:rPr>
                <w:b w:val="1"/>
                <w:rtl w:val="0"/>
              </w:rPr>
              <w:t xml:space="preserve">Chúng tôi khuyên nên thay dầu sau mỗi 3.000 dặm</w:t>
            </w:r>
            <w:r w:rsidDel="00000000" w:rsidR="00000000" w:rsidRPr="00000000">
              <w:rPr>
                <w:rtl w:val="0"/>
              </w:rPr>
            </w:r>
          </w:p>
          <w:p w:rsidR="00000000" w:rsidDel="00000000" w:rsidP="00000000" w:rsidRDefault="00000000" w:rsidRPr="00000000" w14:paraId="000005FD">
            <w:pPr>
              <w:widowControl w:val="0"/>
              <w:spacing w:line="240" w:lineRule="auto"/>
              <w:ind w:left="147" w:firstLine="0"/>
              <w:rPr/>
            </w:pPr>
            <w:r w:rsidDel="00000000" w:rsidR="00000000" w:rsidRPr="00000000">
              <w:rPr>
                <w:rtl w:val="0"/>
              </w:rPr>
              <w:t xml:space="preserve">(k / khuyên</w:t>
            </w:r>
          </w:p>
          <w:p w:rsidR="00000000" w:rsidDel="00000000" w:rsidP="00000000" w:rsidRDefault="00000000" w:rsidRPr="00000000" w14:paraId="000005FE">
            <w:pPr>
              <w:widowControl w:val="0"/>
              <w:spacing w:line="240" w:lineRule="auto"/>
              <w:ind w:left="147" w:firstLine="0"/>
              <w:rPr/>
            </w:pPr>
            <w:r w:rsidDel="00000000" w:rsidR="00000000" w:rsidRPr="00000000">
              <w:rPr>
                <w:rtl w:val="0"/>
              </w:rPr>
              <w:t xml:space="preserve">   :ARG0 (c / chúng tôi)</w:t>
            </w:r>
          </w:p>
          <w:p w:rsidR="00000000" w:rsidDel="00000000" w:rsidP="00000000" w:rsidRDefault="00000000" w:rsidRPr="00000000" w14:paraId="000005FF">
            <w:pPr>
              <w:widowControl w:val="0"/>
              <w:spacing w:line="240" w:lineRule="auto"/>
              <w:ind w:left="147" w:firstLine="0"/>
              <w:rPr/>
            </w:pPr>
            <w:r w:rsidDel="00000000" w:rsidR="00000000" w:rsidRPr="00000000">
              <w:rPr>
                <w:rtl w:val="0"/>
              </w:rPr>
              <w:t xml:space="preserve">   :ARG1 (b / change-01</w:t>
            </w:r>
          </w:p>
          <w:p w:rsidR="00000000" w:rsidDel="00000000" w:rsidP="00000000" w:rsidRDefault="00000000" w:rsidRPr="00000000" w14:paraId="00000600">
            <w:pPr>
              <w:widowControl w:val="0"/>
              <w:spacing w:line="240" w:lineRule="auto"/>
              <w:ind w:left="147" w:firstLine="0"/>
              <w:rPr/>
            </w:pPr>
            <w:r w:rsidDel="00000000" w:rsidR="00000000" w:rsidRPr="00000000">
              <w:rPr>
                <w:rtl w:val="0"/>
              </w:rPr>
              <w:t xml:space="preserve">      :ARG1 (o / oil)</w:t>
            </w:r>
          </w:p>
          <w:p w:rsidR="00000000" w:rsidDel="00000000" w:rsidP="00000000" w:rsidRDefault="00000000" w:rsidRPr="00000000" w14:paraId="00000601">
            <w:pPr>
              <w:widowControl w:val="0"/>
              <w:spacing w:line="240" w:lineRule="auto"/>
              <w:ind w:left="147" w:firstLine="0"/>
              <w:rPr/>
            </w:pPr>
            <w:r w:rsidDel="00000000" w:rsidR="00000000" w:rsidRPr="00000000">
              <w:rPr>
                <w:rtl w:val="0"/>
              </w:rPr>
              <w:t xml:space="preserve">      :frequency (r2 / rate-entity-91</w:t>
            </w:r>
          </w:p>
          <w:p w:rsidR="00000000" w:rsidDel="00000000" w:rsidP="00000000" w:rsidRDefault="00000000" w:rsidRPr="00000000" w14:paraId="00000602">
            <w:pPr>
              <w:widowControl w:val="0"/>
              <w:spacing w:line="240" w:lineRule="auto"/>
              <w:ind w:left="147" w:firstLine="0"/>
              <w:rPr/>
            </w:pPr>
            <w:r w:rsidDel="00000000" w:rsidR="00000000" w:rsidRPr="00000000">
              <w:rPr>
                <w:rtl w:val="0"/>
              </w:rPr>
              <w:t xml:space="preserve">         :ARG3 (d / distance-quantity</w:t>
            </w:r>
          </w:p>
          <w:p w:rsidR="00000000" w:rsidDel="00000000" w:rsidP="00000000" w:rsidRDefault="00000000" w:rsidRPr="00000000" w14:paraId="00000603">
            <w:pPr>
              <w:widowControl w:val="0"/>
              <w:spacing w:line="240" w:lineRule="auto"/>
              <w:ind w:left="147" w:firstLine="0"/>
              <w:rPr/>
            </w:pPr>
            <w:r w:rsidDel="00000000" w:rsidR="00000000" w:rsidRPr="00000000">
              <w:rPr>
                <w:rtl w:val="0"/>
              </w:rPr>
              <w:t xml:space="preserve">             :quant 3000</w:t>
            </w:r>
          </w:p>
          <w:p w:rsidR="00000000" w:rsidDel="00000000" w:rsidP="00000000" w:rsidRDefault="00000000" w:rsidRPr="00000000" w14:paraId="00000604">
            <w:pPr>
              <w:widowControl w:val="0"/>
              <w:spacing w:line="240" w:lineRule="auto"/>
              <w:ind w:left="147" w:firstLine="0"/>
              <w:rPr>
                <w:b w:val="1"/>
                <w:color w:val="ff0000"/>
              </w:rPr>
            </w:pPr>
            <w:r w:rsidDel="00000000" w:rsidR="00000000" w:rsidRPr="00000000">
              <w:rPr>
                <w:rtl w:val="0"/>
              </w:rPr>
              <w:t xml:space="preserve">             :unit (m / mile)))))</w:t>
            </w:r>
            <w:r w:rsidDel="00000000" w:rsidR="00000000" w:rsidRPr="00000000">
              <w:rPr>
                <w:rtl w:val="0"/>
              </w:rPr>
            </w:r>
          </w:p>
        </w:tc>
      </w:tr>
    </w:tbl>
    <w:p w:rsidR="00000000" w:rsidDel="00000000" w:rsidP="00000000" w:rsidRDefault="00000000" w:rsidRPr="00000000" w14:paraId="00000605">
      <w:pPr>
        <w:pStyle w:val="Heading3"/>
        <w:numPr>
          <w:ilvl w:val="2"/>
          <w:numId w:val="48"/>
        </w:numPr>
        <w:ind w:left="720" w:hanging="720"/>
        <w:rPr/>
      </w:pPr>
      <w:bookmarkStart w:colFirst="0" w:colLast="0" w:name="_heading=h.1v1yuxt" w:id="42"/>
      <w:bookmarkEnd w:id="42"/>
      <w:r w:rsidDel="00000000" w:rsidR="00000000" w:rsidRPr="00000000">
        <w:rPr>
          <w:rtl w:val="0"/>
        </w:rPr>
        <w:t xml:space="preserve">:instrument - dụng cụ  </w:t>
      </w:r>
    </w:p>
    <w:p w:rsidR="00000000" w:rsidDel="00000000" w:rsidP="00000000" w:rsidRDefault="00000000" w:rsidRPr="00000000" w14:paraId="00000606">
      <w:pPr>
        <w:rPr/>
      </w:pPr>
      <w:hyperlink r:id="rId13">
        <w:r w:rsidDel="00000000" w:rsidR="00000000" w:rsidRPr="00000000">
          <w:rPr>
            <w:color w:val="0000ee"/>
            <w:u w:val="single"/>
            <w:rtl w:val="0"/>
          </w:rPr>
          <w:t xml:space="preserve">Quang</w:t>
        </w:r>
      </w:hyperlink>
      <w:r w:rsidDel="00000000" w:rsidR="00000000" w:rsidRPr="00000000">
        <w:rPr>
          <w:rtl w:val="0"/>
        </w:rPr>
      </w:r>
    </w:p>
    <w:p w:rsidR="00000000" w:rsidDel="00000000" w:rsidP="00000000" w:rsidRDefault="00000000" w:rsidRPr="00000000" w14:paraId="00000607">
      <w:pPr>
        <w:rPr/>
      </w:pPr>
      <w:r w:rsidDel="00000000" w:rsidR="00000000" w:rsidRPr="00000000">
        <w:rPr>
          <w:b w:val="1"/>
          <w:shd w:fill="cccccc" w:val="clear"/>
          <w:rtl w:val="0"/>
        </w:rPr>
        <w:t xml:space="preserve">:instrument</w:t>
      </w:r>
      <w:r w:rsidDel="00000000" w:rsidR="00000000" w:rsidRPr="00000000">
        <w:rPr>
          <w:rtl w:val="0"/>
        </w:rPr>
        <w:t xml:space="preserve"> mô tả đối tượng vật lý được sử dụng trong một hành động, thường là một công cụ, thiết bị, vũ khí hoặc một bộ phận cơ thể như ngón tay hoặc nắm tay.nb</w:t>
      </w:r>
    </w:p>
    <w:tbl>
      <w:tblPr>
        <w:tblStyle w:val="Table28"/>
        <w:tblpPr w:leftFromText="180" w:rightFromText="180" w:topFromText="0" w:bottomFromText="0" w:vertAnchor="text" w:horzAnchor="text" w:tblpX="727.0000000000005" w:tblpY="332"/>
        <w:tblW w:w="7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3780"/>
        <w:tblGridChange w:id="0">
          <w:tblGrid>
            <w:gridCol w:w="3795"/>
            <w:gridCol w:w="37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608">
            <w:pPr>
              <w:spacing w:line="360" w:lineRule="auto"/>
              <w:ind w:firstLine="567"/>
              <w:rPr/>
            </w:pPr>
            <w:r w:rsidDel="00000000" w:rsidR="00000000" w:rsidRPr="00000000">
              <w:rPr>
                <w:b w:val="1"/>
                <w:rtl w:val="0"/>
              </w:rPr>
              <w:t xml:space="preserve">VD: I ate porridge with a spoon</w:t>
            </w:r>
            <w:r w:rsidDel="00000000" w:rsidR="00000000" w:rsidRPr="00000000">
              <w:rPr>
                <w:rtl w:val="0"/>
              </w:rPr>
            </w:r>
          </w:p>
          <w:p w:rsidR="00000000" w:rsidDel="00000000" w:rsidP="00000000" w:rsidRDefault="00000000" w:rsidRPr="00000000" w14:paraId="00000609">
            <w:pPr>
              <w:spacing w:line="360" w:lineRule="auto"/>
              <w:ind w:firstLine="567"/>
              <w:rPr/>
            </w:pPr>
            <w:r w:rsidDel="00000000" w:rsidR="00000000" w:rsidRPr="00000000">
              <w:rPr>
                <w:rtl w:val="0"/>
              </w:rPr>
              <w:t xml:space="preserve">(e / eat-01</w:t>
            </w:r>
          </w:p>
          <w:p w:rsidR="00000000" w:rsidDel="00000000" w:rsidP="00000000" w:rsidRDefault="00000000" w:rsidRPr="00000000" w14:paraId="0000060A">
            <w:pPr>
              <w:spacing w:line="360" w:lineRule="auto"/>
              <w:ind w:firstLine="567"/>
              <w:rPr/>
            </w:pPr>
            <w:r w:rsidDel="00000000" w:rsidR="00000000" w:rsidRPr="00000000">
              <w:rPr>
                <w:rtl w:val="0"/>
              </w:rPr>
              <w:t xml:space="preserve">       :ARG0 (i / i)</w:t>
            </w:r>
          </w:p>
          <w:p w:rsidR="00000000" w:rsidDel="00000000" w:rsidP="00000000" w:rsidRDefault="00000000" w:rsidRPr="00000000" w14:paraId="0000060B">
            <w:pPr>
              <w:spacing w:line="360" w:lineRule="auto"/>
              <w:ind w:firstLine="567"/>
              <w:rPr/>
            </w:pPr>
            <w:r w:rsidDel="00000000" w:rsidR="00000000" w:rsidRPr="00000000">
              <w:rPr>
                <w:rtl w:val="0"/>
              </w:rPr>
              <w:t xml:space="preserve">       :ARG1 (p / porridge)</w:t>
            </w:r>
          </w:p>
          <w:p w:rsidR="00000000" w:rsidDel="00000000" w:rsidP="00000000" w:rsidRDefault="00000000" w:rsidRPr="00000000" w14:paraId="0000060C">
            <w:pPr>
              <w:spacing w:line="360" w:lineRule="auto"/>
              <w:ind w:firstLine="567"/>
              <w:rPr/>
            </w:pPr>
            <w:r w:rsidDel="00000000" w:rsidR="00000000" w:rsidRPr="00000000">
              <w:rPr>
                <w:rtl w:val="0"/>
              </w:rPr>
              <w:t xml:space="preserve">       :instrument (s / spoon))</w:t>
            </w:r>
          </w:p>
        </w:tc>
        <w:tc>
          <w:tcPr>
            <w:shd w:fill="auto" w:val="clear"/>
            <w:tcMar>
              <w:top w:w="100.0" w:type="dxa"/>
              <w:left w:w="100.0" w:type="dxa"/>
              <w:bottom w:w="100.0" w:type="dxa"/>
              <w:right w:w="100.0" w:type="dxa"/>
            </w:tcMar>
          </w:tcPr>
          <w:p w:rsidR="00000000" w:rsidDel="00000000" w:rsidP="00000000" w:rsidRDefault="00000000" w:rsidRPr="00000000" w14:paraId="0000060D">
            <w:pPr>
              <w:spacing w:line="360" w:lineRule="auto"/>
              <w:ind w:firstLine="567"/>
              <w:rPr/>
            </w:pPr>
            <w:r w:rsidDel="00000000" w:rsidR="00000000" w:rsidRPr="00000000">
              <w:rPr>
                <w:b w:val="1"/>
                <w:rtl w:val="0"/>
              </w:rPr>
              <w:t xml:space="preserve">VD: Tôi ăn cháo bằng thìa</w:t>
            </w:r>
            <w:r w:rsidDel="00000000" w:rsidR="00000000" w:rsidRPr="00000000">
              <w:rPr>
                <w:rtl w:val="0"/>
              </w:rPr>
              <w:t xml:space="preserve">.</w:t>
            </w:r>
          </w:p>
          <w:p w:rsidR="00000000" w:rsidDel="00000000" w:rsidP="00000000" w:rsidRDefault="00000000" w:rsidRPr="00000000" w14:paraId="0000060E">
            <w:pPr>
              <w:spacing w:line="360" w:lineRule="auto"/>
              <w:ind w:firstLine="567"/>
              <w:rPr/>
            </w:pPr>
            <w:r w:rsidDel="00000000" w:rsidR="00000000" w:rsidRPr="00000000">
              <w:rPr>
                <w:rtl w:val="0"/>
              </w:rPr>
            </w:r>
          </w:p>
          <w:p w:rsidR="00000000" w:rsidDel="00000000" w:rsidP="00000000" w:rsidRDefault="00000000" w:rsidRPr="00000000" w14:paraId="0000060F">
            <w:pPr>
              <w:spacing w:line="360" w:lineRule="auto"/>
              <w:ind w:firstLine="567"/>
              <w:rPr/>
            </w:pPr>
            <w:r w:rsidDel="00000000" w:rsidR="00000000" w:rsidRPr="00000000">
              <w:rPr>
                <w:rtl w:val="0"/>
              </w:rPr>
              <w:t xml:space="preserve">(ă / ăn</w:t>
            </w:r>
          </w:p>
          <w:p w:rsidR="00000000" w:rsidDel="00000000" w:rsidP="00000000" w:rsidRDefault="00000000" w:rsidRPr="00000000" w14:paraId="00000610">
            <w:pPr>
              <w:spacing w:line="360" w:lineRule="auto"/>
              <w:ind w:firstLine="567"/>
              <w:rPr/>
            </w:pPr>
            <w:r w:rsidDel="00000000" w:rsidR="00000000" w:rsidRPr="00000000">
              <w:rPr>
                <w:rtl w:val="0"/>
              </w:rPr>
              <w:t xml:space="preserve">       :ARG0 (t /tôi)</w:t>
            </w:r>
          </w:p>
          <w:p w:rsidR="00000000" w:rsidDel="00000000" w:rsidP="00000000" w:rsidRDefault="00000000" w:rsidRPr="00000000" w14:paraId="00000611">
            <w:pPr>
              <w:spacing w:line="360" w:lineRule="auto"/>
              <w:ind w:firstLine="567"/>
              <w:rPr/>
            </w:pPr>
            <w:r w:rsidDel="00000000" w:rsidR="00000000" w:rsidRPr="00000000">
              <w:rPr>
                <w:rtl w:val="0"/>
              </w:rPr>
              <w:t xml:space="preserve">       :ARG1 (c / cháo)</w:t>
            </w:r>
          </w:p>
          <w:p w:rsidR="00000000" w:rsidDel="00000000" w:rsidP="00000000" w:rsidRDefault="00000000" w:rsidRPr="00000000" w14:paraId="00000612">
            <w:pPr>
              <w:spacing w:line="360" w:lineRule="auto"/>
              <w:ind w:firstLine="567"/>
              <w:rPr/>
            </w:pPr>
            <w:r w:rsidDel="00000000" w:rsidR="00000000" w:rsidRPr="00000000">
              <w:rPr>
                <w:rtl w:val="0"/>
              </w:rPr>
              <w:t xml:space="preserve">       :instrument (t / thìa))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613">
            <w:pPr>
              <w:spacing w:line="360" w:lineRule="auto"/>
              <w:ind w:firstLine="567"/>
              <w:rPr/>
            </w:pPr>
            <w:r w:rsidDel="00000000" w:rsidR="00000000" w:rsidRPr="00000000">
              <w:rPr>
                <w:b w:val="1"/>
                <w:rtl w:val="0"/>
              </w:rPr>
              <w:t xml:space="preserve">VD: </w:t>
            </w:r>
            <w:r w:rsidDel="00000000" w:rsidR="00000000" w:rsidRPr="00000000">
              <w:rPr>
                <w:b w:val="1"/>
                <w:sz w:val="24"/>
                <w:szCs w:val="24"/>
                <w:highlight w:val="white"/>
                <w:rtl w:val="0"/>
              </w:rPr>
              <w:t xml:space="preserve">Iraq launched a missile attack.</w:t>
            </w:r>
            <w:r w:rsidDel="00000000" w:rsidR="00000000" w:rsidRPr="00000000">
              <w:rPr>
                <w:rtl w:val="0"/>
              </w:rPr>
            </w:r>
          </w:p>
          <w:p w:rsidR="00000000" w:rsidDel="00000000" w:rsidP="00000000" w:rsidRDefault="00000000" w:rsidRPr="00000000" w14:paraId="00000614">
            <w:pPr>
              <w:spacing w:line="360" w:lineRule="auto"/>
              <w:ind w:firstLine="567"/>
              <w:rPr/>
            </w:pPr>
            <w:r w:rsidDel="00000000" w:rsidR="00000000" w:rsidRPr="00000000">
              <w:rPr>
                <w:rtl w:val="0"/>
              </w:rPr>
              <w:t xml:space="preserve">(a / attack-01</w:t>
            </w:r>
          </w:p>
          <w:p w:rsidR="00000000" w:rsidDel="00000000" w:rsidP="00000000" w:rsidRDefault="00000000" w:rsidRPr="00000000" w14:paraId="00000615">
            <w:pPr>
              <w:spacing w:line="360" w:lineRule="auto"/>
              <w:ind w:firstLine="567"/>
              <w:rPr/>
            </w:pPr>
            <w:r w:rsidDel="00000000" w:rsidR="00000000" w:rsidRPr="00000000">
              <w:rPr>
                <w:rtl w:val="0"/>
              </w:rPr>
              <w:t xml:space="preserve">   :ARG0 (c / country :wiki "Iraq" :name (n / name :op1 "Iraq"))</w:t>
            </w:r>
          </w:p>
          <w:p w:rsidR="00000000" w:rsidDel="00000000" w:rsidP="00000000" w:rsidRDefault="00000000" w:rsidRPr="00000000" w14:paraId="00000616">
            <w:pPr>
              <w:spacing w:line="360" w:lineRule="auto"/>
              <w:ind w:firstLine="567"/>
              <w:rPr/>
            </w:pPr>
            <w:r w:rsidDel="00000000" w:rsidR="00000000" w:rsidRPr="00000000">
              <w:rPr>
                <w:rtl w:val="0"/>
              </w:rPr>
              <w:t xml:space="preserve">   :instrument (m / missile))</w:t>
            </w:r>
          </w:p>
        </w:tc>
        <w:tc>
          <w:tcPr>
            <w:shd w:fill="auto" w:val="clear"/>
            <w:tcMar>
              <w:top w:w="100.0" w:type="dxa"/>
              <w:left w:w="100.0" w:type="dxa"/>
              <w:bottom w:w="100.0" w:type="dxa"/>
              <w:right w:w="100.0" w:type="dxa"/>
            </w:tcMar>
          </w:tcPr>
          <w:p w:rsidR="00000000" w:rsidDel="00000000" w:rsidP="00000000" w:rsidRDefault="00000000" w:rsidRPr="00000000" w14:paraId="00000617">
            <w:pPr>
              <w:spacing w:line="360" w:lineRule="auto"/>
              <w:ind w:firstLine="567"/>
              <w:rPr/>
            </w:pPr>
            <w:r w:rsidDel="00000000" w:rsidR="00000000" w:rsidRPr="00000000">
              <w:rPr>
                <w:b w:val="1"/>
                <w:rtl w:val="0"/>
              </w:rPr>
              <w:t xml:space="preserve">VD: </w:t>
            </w:r>
            <w:r w:rsidDel="00000000" w:rsidR="00000000" w:rsidRPr="00000000">
              <w:rPr>
                <w:b w:val="1"/>
                <w:sz w:val="24"/>
                <w:szCs w:val="24"/>
                <w:highlight w:val="white"/>
                <w:rtl w:val="0"/>
              </w:rPr>
              <w:t xml:space="preserve">Iraq tiến hành một cuộc tấn công tên lửa.</w:t>
            </w:r>
            <w:r w:rsidDel="00000000" w:rsidR="00000000" w:rsidRPr="00000000">
              <w:rPr>
                <w:rtl w:val="0"/>
              </w:rPr>
            </w:r>
          </w:p>
          <w:p w:rsidR="00000000" w:rsidDel="00000000" w:rsidP="00000000" w:rsidRDefault="00000000" w:rsidRPr="00000000" w14:paraId="00000618">
            <w:pPr>
              <w:spacing w:line="360" w:lineRule="auto"/>
              <w:ind w:firstLine="567"/>
              <w:rPr/>
            </w:pPr>
            <w:r w:rsidDel="00000000" w:rsidR="00000000" w:rsidRPr="00000000">
              <w:rPr>
                <w:rtl w:val="0"/>
              </w:rPr>
              <w:t xml:space="preserve">(t / tấn công</w:t>
            </w:r>
          </w:p>
          <w:p w:rsidR="00000000" w:rsidDel="00000000" w:rsidP="00000000" w:rsidRDefault="00000000" w:rsidRPr="00000000" w14:paraId="00000619">
            <w:pPr>
              <w:spacing w:line="360" w:lineRule="auto"/>
              <w:ind w:firstLine="567"/>
              <w:rPr/>
            </w:pPr>
            <w:r w:rsidDel="00000000" w:rsidR="00000000" w:rsidRPr="00000000">
              <w:rPr>
                <w:rtl w:val="0"/>
              </w:rPr>
              <w:t xml:space="preserve">   :ARG0 (c / country :wiki "Iraq" :name (n / name :op1 "Iraq"))</w:t>
            </w:r>
          </w:p>
          <w:p w:rsidR="00000000" w:rsidDel="00000000" w:rsidP="00000000" w:rsidRDefault="00000000" w:rsidRPr="00000000" w14:paraId="0000061A">
            <w:pPr>
              <w:spacing w:line="360" w:lineRule="auto"/>
              <w:ind w:firstLine="567"/>
              <w:rPr>
                <w:b w:val="1"/>
              </w:rPr>
            </w:pPr>
            <w:r w:rsidDel="00000000" w:rsidR="00000000" w:rsidRPr="00000000">
              <w:rPr>
                <w:rtl w:val="0"/>
              </w:rPr>
              <w:t xml:space="preserve">   :instrument (t / tên lửa))</w:t>
            </w:r>
            <w:r w:rsidDel="00000000" w:rsidR="00000000" w:rsidRPr="00000000">
              <w:rPr>
                <w:rtl w:val="0"/>
              </w:rPr>
            </w:r>
          </w:p>
        </w:tc>
      </w:tr>
    </w:tbl>
    <w:p w:rsidR="00000000" w:rsidDel="00000000" w:rsidP="00000000" w:rsidRDefault="00000000" w:rsidRPr="00000000" w14:paraId="0000061B">
      <w:pPr>
        <w:spacing w:line="360" w:lineRule="auto"/>
        <w:ind w:left="1440" w:firstLine="0"/>
        <w:rPr/>
      </w:pPr>
      <w:r w:rsidDel="00000000" w:rsidR="00000000" w:rsidRPr="00000000">
        <w:rPr>
          <w:rtl w:val="0"/>
        </w:rPr>
      </w:r>
    </w:p>
    <w:p w:rsidR="00000000" w:rsidDel="00000000" w:rsidP="00000000" w:rsidRDefault="00000000" w:rsidRPr="00000000" w14:paraId="0000061C">
      <w:pPr>
        <w:spacing w:line="360" w:lineRule="auto"/>
        <w:ind w:firstLine="567"/>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368300</wp:posOffset>
            </wp:positionH>
            <wp:positionV relativeFrom="paragraph">
              <wp:posOffset>4767580</wp:posOffset>
            </wp:positionV>
            <wp:extent cx="4872038" cy="1046521"/>
            <wp:effectExtent b="0" l="0" r="0" t="0"/>
            <wp:wrapTopAndBottom distB="114300" distT="11430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72038" cy="1046521"/>
                    </a:xfrm>
                    <a:prstGeom prst="rect"/>
                    <a:ln/>
                  </pic:spPr>
                </pic:pic>
              </a:graphicData>
            </a:graphic>
          </wp:anchor>
        </w:drawing>
      </w:r>
    </w:p>
    <w:p w:rsidR="00000000" w:rsidDel="00000000" w:rsidP="00000000" w:rsidRDefault="00000000" w:rsidRPr="00000000" w14:paraId="0000061D">
      <w:pPr>
        <w:spacing w:line="360" w:lineRule="auto"/>
        <w:ind w:firstLine="720"/>
        <w:rPr/>
      </w:pPr>
      <w:r w:rsidDel="00000000" w:rsidR="00000000" w:rsidRPr="00000000">
        <w:rPr>
          <w:rtl w:val="0"/>
        </w:rPr>
      </w:r>
    </w:p>
    <w:p w:rsidR="00000000" w:rsidDel="00000000" w:rsidP="00000000" w:rsidRDefault="00000000" w:rsidRPr="00000000" w14:paraId="0000061E">
      <w:pPr>
        <w:spacing w:line="360" w:lineRule="auto"/>
        <w:ind w:firstLine="720"/>
        <w:rPr/>
      </w:pPr>
      <w:r w:rsidDel="00000000" w:rsidR="00000000" w:rsidRPr="00000000">
        <w:rPr>
          <w:rtl w:val="0"/>
        </w:rPr>
      </w:r>
    </w:p>
    <w:p w:rsidR="00000000" w:rsidDel="00000000" w:rsidP="00000000" w:rsidRDefault="00000000" w:rsidRPr="00000000" w14:paraId="0000061F">
      <w:pPr>
        <w:spacing w:line="360" w:lineRule="auto"/>
        <w:ind w:firstLine="720"/>
        <w:rPr/>
      </w:pPr>
      <w:r w:rsidDel="00000000" w:rsidR="00000000" w:rsidRPr="00000000">
        <w:rPr>
          <w:rtl w:val="0"/>
        </w:rPr>
      </w:r>
    </w:p>
    <w:p w:rsidR="00000000" w:rsidDel="00000000" w:rsidP="00000000" w:rsidRDefault="00000000" w:rsidRPr="00000000" w14:paraId="00000620">
      <w:pPr>
        <w:pStyle w:val="Heading3"/>
        <w:numPr>
          <w:ilvl w:val="2"/>
          <w:numId w:val="48"/>
        </w:numPr>
        <w:ind w:left="720" w:hanging="720"/>
        <w:rPr/>
      </w:pPr>
      <w:bookmarkStart w:colFirst="0" w:colLast="0" w:name="_heading=h.4f1mdlm" w:id="43"/>
      <w:bookmarkEnd w:id="43"/>
      <w:r w:rsidDel="00000000" w:rsidR="00000000" w:rsidRPr="00000000">
        <w:rPr>
          <w:rtl w:val="0"/>
        </w:rPr>
        <w:t xml:space="preserve">:part - phần</w:t>
      </w:r>
    </w:p>
    <w:p w:rsidR="00000000" w:rsidDel="00000000" w:rsidP="00000000" w:rsidRDefault="00000000" w:rsidRPr="00000000" w14:paraId="00000621">
      <w:pPr>
        <w:rPr/>
      </w:pPr>
      <w:r w:rsidDel="00000000" w:rsidR="00000000" w:rsidRPr="00000000">
        <w:rPr>
          <w:rtl w:val="0"/>
        </w:rPr>
      </w:r>
    </w:p>
    <w:tbl>
      <w:tblPr>
        <w:tblStyle w:val="Table29"/>
        <w:tblpPr w:leftFromText="180" w:rightFromText="180" w:topFromText="180" w:bottomFromText="180" w:vertAnchor="text" w:horzAnchor="text" w:tblpX="374.50000000000045" w:tblpY="21"/>
        <w:tblW w:w="8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rPr>
          <w:cantSplit w:val="0"/>
          <w:tblHeader w:val="0"/>
        </w:trPr>
        <w:tc>
          <w:tcPr/>
          <w:p w:rsidR="00000000" w:rsidDel="00000000" w:rsidP="00000000" w:rsidRDefault="00000000" w:rsidRPr="00000000" w14:paraId="00000622">
            <w:pPr>
              <w:spacing w:line="360" w:lineRule="auto"/>
              <w:ind w:firstLine="567"/>
              <w:rPr/>
            </w:pPr>
            <w:r w:rsidDel="00000000" w:rsidR="00000000" w:rsidRPr="00000000">
              <w:rPr>
                <w:b w:val="1"/>
                <w:rtl w:val="0"/>
              </w:rPr>
              <w:t xml:space="preserve">VD: </w:t>
            </w:r>
            <w:r w:rsidDel="00000000" w:rsidR="00000000" w:rsidRPr="00000000">
              <w:rPr>
                <w:b w:val="1"/>
                <w:highlight w:val="white"/>
                <w:rtl w:val="0"/>
              </w:rPr>
              <w:t xml:space="preserve">the engine of the car</w:t>
            </w:r>
            <w:r w:rsidDel="00000000" w:rsidR="00000000" w:rsidRPr="00000000">
              <w:rPr>
                <w:rtl w:val="0"/>
              </w:rPr>
            </w:r>
          </w:p>
          <w:p w:rsidR="00000000" w:rsidDel="00000000" w:rsidP="00000000" w:rsidRDefault="00000000" w:rsidRPr="00000000" w14:paraId="00000623">
            <w:pPr>
              <w:spacing w:line="360" w:lineRule="auto"/>
              <w:ind w:firstLine="567"/>
              <w:rPr/>
            </w:pPr>
            <w:r w:rsidDel="00000000" w:rsidR="00000000" w:rsidRPr="00000000">
              <w:rPr>
                <w:rtl w:val="0"/>
              </w:rPr>
              <w:t xml:space="preserve">(e / engine</w:t>
            </w:r>
          </w:p>
          <w:p w:rsidR="00000000" w:rsidDel="00000000" w:rsidP="00000000" w:rsidRDefault="00000000" w:rsidRPr="00000000" w14:paraId="00000624">
            <w:pPr>
              <w:spacing w:line="360" w:lineRule="auto"/>
              <w:ind w:firstLine="567"/>
              <w:rPr/>
            </w:pPr>
            <w:r w:rsidDel="00000000" w:rsidR="00000000" w:rsidRPr="00000000">
              <w:rPr>
                <w:rtl w:val="0"/>
              </w:rPr>
              <w:t xml:space="preserve">   :part-of (c / car))                                                                                    </w:t>
            </w:r>
          </w:p>
        </w:tc>
        <w:tc>
          <w:tcPr/>
          <w:p w:rsidR="00000000" w:rsidDel="00000000" w:rsidP="00000000" w:rsidRDefault="00000000" w:rsidRPr="00000000" w14:paraId="00000625">
            <w:pPr>
              <w:spacing w:line="360" w:lineRule="auto"/>
              <w:ind w:firstLine="567"/>
              <w:rPr/>
            </w:pPr>
            <w:r w:rsidDel="00000000" w:rsidR="00000000" w:rsidRPr="00000000">
              <w:rPr>
                <w:b w:val="1"/>
                <w:rtl w:val="0"/>
              </w:rPr>
              <w:t xml:space="preserve">VD: Động cơ của ô tô</w:t>
            </w:r>
            <w:r w:rsidDel="00000000" w:rsidR="00000000" w:rsidRPr="00000000">
              <w:rPr>
                <w:rtl w:val="0"/>
              </w:rPr>
            </w:r>
          </w:p>
          <w:p w:rsidR="00000000" w:rsidDel="00000000" w:rsidP="00000000" w:rsidRDefault="00000000" w:rsidRPr="00000000" w14:paraId="00000626">
            <w:pPr>
              <w:spacing w:line="360" w:lineRule="auto"/>
              <w:ind w:firstLine="567"/>
              <w:rPr/>
            </w:pPr>
            <w:r w:rsidDel="00000000" w:rsidR="00000000" w:rsidRPr="00000000">
              <w:rPr>
                <w:rtl w:val="0"/>
              </w:rPr>
              <w:t xml:space="preserve">(đ /động cơ</w:t>
            </w:r>
          </w:p>
          <w:p w:rsidR="00000000" w:rsidDel="00000000" w:rsidP="00000000" w:rsidRDefault="00000000" w:rsidRPr="00000000" w14:paraId="00000627">
            <w:pPr>
              <w:spacing w:line="360" w:lineRule="auto"/>
              <w:ind w:firstLine="567"/>
              <w:rPr/>
            </w:pPr>
            <w:r w:rsidDel="00000000" w:rsidR="00000000" w:rsidRPr="00000000">
              <w:rPr>
                <w:rtl w:val="0"/>
              </w:rPr>
              <w:t xml:space="preserve">         :part-of (ô / ô tô))</w:t>
            </w:r>
          </w:p>
          <w:p w:rsidR="00000000" w:rsidDel="00000000" w:rsidP="00000000" w:rsidRDefault="00000000" w:rsidRPr="00000000" w14:paraId="00000628">
            <w:pPr>
              <w:widowControl w:val="0"/>
              <w:spacing w:line="240" w:lineRule="auto"/>
              <w:ind w:firstLine="567"/>
              <w:rPr/>
            </w:pPr>
            <w:r w:rsidDel="00000000" w:rsidR="00000000" w:rsidRPr="00000000">
              <w:rPr>
                <w:rtl w:val="0"/>
              </w:rPr>
            </w:r>
          </w:p>
        </w:tc>
      </w:tr>
      <w:tr>
        <w:trPr>
          <w:cantSplit w:val="0"/>
          <w:tblHeader w:val="0"/>
        </w:trPr>
        <w:tc>
          <w:tcPr/>
          <w:p w:rsidR="00000000" w:rsidDel="00000000" w:rsidP="00000000" w:rsidRDefault="00000000" w:rsidRPr="00000000" w14:paraId="00000629">
            <w:pPr>
              <w:spacing w:line="360" w:lineRule="auto"/>
              <w:ind w:firstLine="567"/>
              <w:rPr/>
            </w:pPr>
            <w:r w:rsidDel="00000000" w:rsidR="00000000" w:rsidRPr="00000000">
              <w:rPr>
                <w:b w:val="1"/>
                <w:rtl w:val="0"/>
              </w:rPr>
              <w:t xml:space="preserve">VD: </w:t>
            </w:r>
            <w:r w:rsidDel="00000000" w:rsidR="00000000" w:rsidRPr="00000000">
              <w:rPr>
                <w:b w:val="1"/>
                <w:highlight w:val="white"/>
                <w:rtl w:val="0"/>
              </w:rPr>
              <w:t xml:space="preserve">a unit of the company</w:t>
            </w:r>
            <w:r w:rsidDel="00000000" w:rsidR="00000000" w:rsidRPr="00000000">
              <w:rPr>
                <w:rtl w:val="0"/>
              </w:rPr>
            </w:r>
          </w:p>
          <w:p w:rsidR="00000000" w:rsidDel="00000000" w:rsidP="00000000" w:rsidRDefault="00000000" w:rsidRPr="00000000" w14:paraId="0000062A">
            <w:pPr>
              <w:spacing w:line="360" w:lineRule="auto"/>
              <w:ind w:firstLine="567"/>
              <w:rPr/>
            </w:pPr>
            <w:r w:rsidDel="00000000" w:rsidR="00000000" w:rsidRPr="00000000">
              <w:rPr>
                <w:rtl w:val="0"/>
              </w:rPr>
              <w:t xml:space="preserve">(u / unit</w:t>
            </w:r>
          </w:p>
          <w:p w:rsidR="00000000" w:rsidDel="00000000" w:rsidP="00000000" w:rsidRDefault="00000000" w:rsidRPr="00000000" w14:paraId="0000062B">
            <w:pPr>
              <w:spacing w:line="360" w:lineRule="auto"/>
              <w:ind w:firstLine="567"/>
              <w:rPr/>
            </w:pPr>
            <w:r w:rsidDel="00000000" w:rsidR="00000000" w:rsidRPr="00000000">
              <w:rPr>
                <w:rtl w:val="0"/>
              </w:rPr>
              <w:t xml:space="preserve">   :part-of (c / company))</w:t>
            </w:r>
          </w:p>
        </w:tc>
        <w:tc>
          <w:tcPr/>
          <w:p w:rsidR="00000000" w:rsidDel="00000000" w:rsidP="00000000" w:rsidRDefault="00000000" w:rsidRPr="00000000" w14:paraId="0000062C">
            <w:pPr>
              <w:spacing w:line="360" w:lineRule="auto"/>
              <w:ind w:firstLine="567"/>
              <w:rPr/>
            </w:pPr>
            <w:r w:rsidDel="00000000" w:rsidR="00000000" w:rsidRPr="00000000">
              <w:rPr>
                <w:b w:val="1"/>
                <w:rtl w:val="0"/>
              </w:rPr>
              <w:t xml:space="preserve">VD: Đơn vị của công ty</w:t>
            </w:r>
            <w:r w:rsidDel="00000000" w:rsidR="00000000" w:rsidRPr="00000000">
              <w:rPr>
                <w:rtl w:val="0"/>
              </w:rPr>
            </w:r>
          </w:p>
          <w:p w:rsidR="00000000" w:rsidDel="00000000" w:rsidP="00000000" w:rsidRDefault="00000000" w:rsidRPr="00000000" w14:paraId="0000062D">
            <w:pPr>
              <w:spacing w:line="360" w:lineRule="auto"/>
              <w:ind w:firstLine="567"/>
              <w:rPr/>
            </w:pPr>
            <w:r w:rsidDel="00000000" w:rsidR="00000000" w:rsidRPr="00000000">
              <w:rPr>
                <w:rtl w:val="0"/>
              </w:rPr>
              <w:t xml:space="preserve">(đ / đơn vị</w:t>
            </w:r>
          </w:p>
          <w:p w:rsidR="00000000" w:rsidDel="00000000" w:rsidP="00000000" w:rsidRDefault="00000000" w:rsidRPr="00000000" w14:paraId="0000062E">
            <w:pPr>
              <w:spacing w:line="360" w:lineRule="auto"/>
              <w:ind w:firstLine="567"/>
              <w:rPr/>
            </w:pPr>
            <w:r w:rsidDel="00000000" w:rsidR="00000000" w:rsidRPr="00000000">
              <w:rPr>
                <w:rtl w:val="0"/>
              </w:rPr>
              <w:t xml:space="preserve">         :part-of (c / công ty))</w:t>
            </w:r>
          </w:p>
        </w:tc>
      </w:tr>
    </w:tbl>
    <w:p w:rsidR="00000000" w:rsidDel="00000000" w:rsidP="00000000" w:rsidRDefault="00000000" w:rsidRPr="00000000" w14:paraId="0000062F">
      <w:pPr>
        <w:spacing w:line="360" w:lineRule="auto"/>
        <w:ind w:firstLine="567"/>
        <w:rPr/>
      </w:pPr>
      <w:r w:rsidDel="00000000" w:rsidR="00000000" w:rsidRPr="00000000">
        <w:rPr>
          <w:highlight w:val="white"/>
          <w:rtl w:val="0"/>
        </w:rPr>
        <w:t xml:space="preserve">Chúng tôi không sử dụng </w:t>
      </w:r>
      <w:r w:rsidDel="00000000" w:rsidR="00000000" w:rsidRPr="00000000">
        <w:rPr>
          <w:b w:val="1"/>
          <w:shd w:fill="cccccc" w:val="clear"/>
          <w:rtl w:val="0"/>
        </w:rPr>
        <w:t xml:space="preserve">:part</w:t>
      </w:r>
      <w:r w:rsidDel="00000000" w:rsidR="00000000" w:rsidRPr="00000000">
        <w:rPr>
          <w:highlight w:val="white"/>
          <w:rtl w:val="0"/>
        </w:rPr>
        <w:t xml:space="preserve"> để biểu diễn thành viên của một tập hợp, ví dụ như “Giám đốc điều hành của một công ty”.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3648075</wp:posOffset>
            </wp:positionV>
            <wp:extent cx="4876800" cy="2033350"/>
            <wp:effectExtent b="0" l="0" r="0" t="0"/>
            <wp:wrapTopAndBottom distB="114300" distT="114300"/>
            <wp:docPr id="1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876800" cy="2033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6172200</wp:posOffset>
            </wp:positionV>
            <wp:extent cx="4548188" cy="1360803"/>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548188" cy="1360803"/>
                    </a:xfrm>
                    <a:prstGeom prst="rect"/>
                    <a:ln/>
                  </pic:spPr>
                </pic:pic>
              </a:graphicData>
            </a:graphic>
          </wp:anchor>
        </w:drawing>
      </w:r>
    </w:p>
    <w:tbl>
      <w:tblPr>
        <w:tblStyle w:val="Table30"/>
        <w:tblpPr w:leftFromText="180" w:rightFromText="180" w:topFromText="180" w:bottomFromText="180" w:vertAnchor="text" w:horzAnchor="text" w:tblpX="374.50000000000045" w:tblpY="317"/>
        <w:tblW w:w="8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rPr>
          <w:cantSplit w:val="0"/>
          <w:tblHeader w:val="0"/>
        </w:trPr>
        <w:tc>
          <w:tcPr/>
          <w:p w:rsidR="00000000" w:rsidDel="00000000" w:rsidP="00000000" w:rsidRDefault="00000000" w:rsidRPr="00000000" w14:paraId="00000630">
            <w:pPr>
              <w:spacing w:line="360" w:lineRule="auto"/>
              <w:ind w:firstLine="567"/>
              <w:rPr>
                <w:b w:val="1"/>
              </w:rPr>
            </w:pPr>
            <w:r w:rsidDel="00000000" w:rsidR="00000000" w:rsidRPr="00000000">
              <w:rPr>
                <w:b w:val="1"/>
                <w:rtl w:val="0"/>
              </w:rPr>
              <w:t xml:space="preserve">VD: </w:t>
            </w:r>
            <w:r w:rsidDel="00000000" w:rsidR="00000000" w:rsidRPr="00000000">
              <w:rPr>
                <w:b w:val="1"/>
                <w:highlight w:val="white"/>
                <w:rtl w:val="0"/>
              </w:rPr>
              <w:t xml:space="preserve">the south of France</w:t>
            </w:r>
            <w:r w:rsidDel="00000000" w:rsidR="00000000" w:rsidRPr="00000000">
              <w:rPr>
                <w:rtl w:val="0"/>
              </w:rPr>
            </w:r>
          </w:p>
          <w:p w:rsidR="00000000" w:rsidDel="00000000" w:rsidP="00000000" w:rsidRDefault="00000000" w:rsidRPr="00000000" w14:paraId="00000631">
            <w:pPr>
              <w:spacing w:line="360" w:lineRule="auto"/>
              <w:ind w:firstLine="567"/>
              <w:rPr/>
            </w:pPr>
            <w:r w:rsidDel="00000000" w:rsidR="00000000" w:rsidRPr="00000000">
              <w:rPr>
                <w:rtl w:val="0"/>
              </w:rPr>
              <w:t xml:space="preserve">(s / south</w:t>
            </w:r>
          </w:p>
          <w:p w:rsidR="00000000" w:rsidDel="00000000" w:rsidP="00000000" w:rsidRDefault="00000000" w:rsidRPr="00000000" w14:paraId="00000632">
            <w:pPr>
              <w:spacing w:line="360" w:lineRule="auto"/>
              <w:ind w:firstLine="567"/>
              <w:rPr/>
            </w:pPr>
            <w:r w:rsidDel="00000000" w:rsidR="00000000" w:rsidRPr="00000000">
              <w:rPr>
                <w:rtl w:val="0"/>
              </w:rPr>
              <w:t xml:space="preserve">   :part-of (c / country :wiki "France" :name (n / name :op1 "France")))</w:t>
            </w:r>
          </w:p>
        </w:tc>
        <w:tc>
          <w:tcPr/>
          <w:p w:rsidR="00000000" w:rsidDel="00000000" w:rsidP="00000000" w:rsidRDefault="00000000" w:rsidRPr="00000000" w14:paraId="00000633">
            <w:pPr>
              <w:spacing w:line="360" w:lineRule="auto"/>
              <w:ind w:firstLine="567"/>
              <w:rPr>
                <w:b w:val="1"/>
              </w:rPr>
            </w:pPr>
            <w:r w:rsidDel="00000000" w:rsidR="00000000" w:rsidRPr="00000000">
              <w:rPr>
                <w:b w:val="1"/>
                <w:rtl w:val="0"/>
              </w:rPr>
              <w:t xml:space="preserve">VD: Miền nam nước Pháp</w:t>
            </w:r>
          </w:p>
          <w:p w:rsidR="00000000" w:rsidDel="00000000" w:rsidP="00000000" w:rsidRDefault="00000000" w:rsidRPr="00000000" w14:paraId="00000634">
            <w:pPr>
              <w:spacing w:line="360" w:lineRule="auto"/>
              <w:ind w:firstLine="567"/>
              <w:rPr/>
            </w:pPr>
            <w:r w:rsidDel="00000000" w:rsidR="00000000" w:rsidRPr="00000000">
              <w:rPr>
                <w:rtl w:val="0"/>
              </w:rPr>
              <w:t xml:space="preserve">(b / nam</w:t>
            </w:r>
          </w:p>
          <w:p w:rsidR="00000000" w:rsidDel="00000000" w:rsidP="00000000" w:rsidRDefault="00000000" w:rsidRPr="00000000" w14:paraId="00000635">
            <w:pPr>
              <w:spacing w:line="360" w:lineRule="auto"/>
              <w:ind w:firstLine="567"/>
              <w:rPr/>
            </w:pPr>
            <w:r w:rsidDel="00000000" w:rsidR="00000000" w:rsidRPr="00000000">
              <w:rPr>
                <w:rtl w:val="0"/>
              </w:rPr>
              <w:t xml:space="preserve">    :part-of (c / country :wiki “Pháp” :name (n / name :op1 “Pháp”))</w:t>
            </w:r>
          </w:p>
        </w:tc>
      </w:tr>
    </w:tbl>
    <w:p w:rsidR="00000000" w:rsidDel="00000000" w:rsidP="00000000" w:rsidRDefault="00000000" w:rsidRPr="00000000" w14:paraId="00000636">
      <w:pPr>
        <w:spacing w:line="360" w:lineRule="auto"/>
        <w:ind w:left="720" w:firstLine="0"/>
        <w:rPr/>
      </w:pPr>
      <w:r w:rsidDel="00000000" w:rsidR="00000000" w:rsidRPr="00000000">
        <w:rPr>
          <w:rtl w:val="0"/>
        </w:rPr>
      </w:r>
    </w:p>
    <w:p w:rsidR="00000000" w:rsidDel="00000000" w:rsidP="00000000" w:rsidRDefault="00000000" w:rsidRPr="00000000" w14:paraId="00000637">
      <w:pPr>
        <w:pStyle w:val="Heading3"/>
        <w:numPr>
          <w:ilvl w:val="2"/>
          <w:numId w:val="48"/>
        </w:numPr>
        <w:ind w:left="720" w:hanging="720"/>
        <w:rPr/>
      </w:pPr>
      <w:bookmarkStart w:colFirst="0" w:colLast="0" w:name="_heading=h.2u6wntf" w:id="44"/>
      <w:bookmarkEnd w:id="44"/>
      <w:r w:rsidDel="00000000" w:rsidR="00000000" w:rsidRPr="00000000">
        <w:rPr>
          <w:rtl w:val="0"/>
        </w:rPr>
        <w:t xml:space="preserve">:medium - phương tiện truyền đạt   </w:t>
      </w:r>
    </w:p>
    <w:p w:rsidR="00000000" w:rsidDel="00000000" w:rsidP="00000000" w:rsidRDefault="00000000" w:rsidRPr="00000000" w14:paraId="00000638">
      <w:pPr>
        <w:rPr/>
      </w:pPr>
      <w:r w:rsidDel="00000000" w:rsidR="00000000" w:rsidRPr="00000000">
        <w:rPr>
          <w:b w:val="1"/>
          <w:shd w:fill="d9d9d9" w:val="clear"/>
          <w:rtl w:val="0"/>
        </w:rPr>
        <w:t xml:space="preserve">:medium</w:t>
      </w:r>
      <w:r w:rsidDel="00000000" w:rsidR="00000000" w:rsidRPr="00000000">
        <w:rPr>
          <w:rtl w:val="0"/>
        </w:rPr>
        <w:t xml:space="preserve"> sử dụng cho các kênh liên lạc như báo chí, kênh truyền hình, trang web, YouTube, Facebook, bài phát biểu (</w:t>
      </w:r>
      <w:r w:rsidDel="00000000" w:rsidR="00000000" w:rsidRPr="00000000">
        <w:rPr>
          <w:color w:val="1f2328"/>
          <w:sz w:val="24"/>
          <w:szCs w:val="24"/>
          <w:highlight w:val="white"/>
          <w:rtl w:val="0"/>
        </w:rPr>
        <w:t xml:space="preserve">a speech</w:t>
      </w:r>
      <w:r w:rsidDel="00000000" w:rsidR="00000000" w:rsidRPr="00000000">
        <w:rPr>
          <w:rtl w:val="0"/>
        </w:rPr>
        <w:t xml:space="preserve">) cũng như các ngôn ngữ:</w:t>
      </w:r>
    </w:p>
    <w:tbl>
      <w:tblPr>
        <w:tblStyle w:val="Table31"/>
        <w:tblpPr w:leftFromText="180" w:rightFromText="180" w:topFromText="0" w:bottomFromText="0" w:vertAnchor="text" w:horzAnchor="text" w:tblpX="720.0000000000006" w:tblpY="393"/>
        <w:tblW w:w="758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
        <w:gridCol w:w="3795"/>
        <w:tblGridChange w:id="0">
          <w:tblGrid>
            <w:gridCol w:w="3794"/>
            <w:gridCol w:w="37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639">
            <w:pPr>
              <w:spacing w:line="360" w:lineRule="auto"/>
              <w:ind w:firstLine="567"/>
              <w:rPr>
                <w:b w:val="1"/>
              </w:rPr>
            </w:pPr>
            <w:r w:rsidDel="00000000" w:rsidR="00000000" w:rsidRPr="00000000">
              <w:rPr>
                <w:b w:val="1"/>
                <w:rtl w:val="0"/>
              </w:rPr>
              <w:t xml:space="preserve">VD : He talked to me in German</w:t>
            </w:r>
          </w:p>
          <w:p w:rsidR="00000000" w:rsidDel="00000000" w:rsidP="00000000" w:rsidRDefault="00000000" w:rsidRPr="00000000" w14:paraId="0000063A">
            <w:pPr>
              <w:spacing w:line="360" w:lineRule="auto"/>
              <w:ind w:firstLine="567"/>
              <w:rPr/>
            </w:pPr>
            <w:r w:rsidDel="00000000" w:rsidR="00000000" w:rsidRPr="00000000">
              <w:rPr>
                <w:rtl w:val="0"/>
              </w:rPr>
              <w:t xml:space="preserve">(t / talk-01</w:t>
            </w:r>
          </w:p>
          <w:p w:rsidR="00000000" w:rsidDel="00000000" w:rsidP="00000000" w:rsidRDefault="00000000" w:rsidRPr="00000000" w14:paraId="0000063B">
            <w:pPr>
              <w:spacing w:line="360" w:lineRule="auto"/>
              <w:ind w:firstLine="567"/>
              <w:rPr/>
            </w:pPr>
            <w:r w:rsidDel="00000000" w:rsidR="00000000" w:rsidRPr="00000000">
              <w:rPr>
                <w:rtl w:val="0"/>
              </w:rPr>
              <w:t xml:space="preserve">        :ARG0 (h / he)</w:t>
            </w:r>
          </w:p>
          <w:p w:rsidR="00000000" w:rsidDel="00000000" w:rsidP="00000000" w:rsidRDefault="00000000" w:rsidRPr="00000000" w14:paraId="0000063C">
            <w:pPr>
              <w:spacing w:line="360" w:lineRule="auto"/>
              <w:ind w:firstLine="567"/>
              <w:rPr/>
            </w:pPr>
            <w:r w:rsidDel="00000000" w:rsidR="00000000" w:rsidRPr="00000000">
              <w:rPr>
                <w:rtl w:val="0"/>
              </w:rPr>
              <w:t xml:space="preserve">        :ARG1 (i / i)</w:t>
            </w:r>
          </w:p>
          <w:p w:rsidR="00000000" w:rsidDel="00000000" w:rsidP="00000000" w:rsidRDefault="00000000" w:rsidRPr="00000000" w14:paraId="0000063D">
            <w:pPr>
              <w:spacing w:line="360" w:lineRule="auto"/>
              <w:ind w:firstLine="567"/>
              <w:rPr/>
            </w:pPr>
            <w:r w:rsidDel="00000000" w:rsidR="00000000" w:rsidRPr="00000000">
              <w:rPr>
                <w:rtl w:val="0"/>
              </w:rPr>
              <w:t xml:space="preserve">        :medium (l / language :wiki - :name (n / name :op1 “German”)))</w:t>
            </w:r>
          </w:p>
        </w:tc>
        <w:tc>
          <w:tcPr>
            <w:shd w:fill="auto" w:val="clear"/>
            <w:tcMar>
              <w:top w:w="100.0" w:type="dxa"/>
              <w:left w:w="100.0" w:type="dxa"/>
              <w:bottom w:w="100.0" w:type="dxa"/>
              <w:right w:w="100.0" w:type="dxa"/>
            </w:tcMar>
          </w:tcPr>
          <w:p w:rsidR="00000000" w:rsidDel="00000000" w:rsidP="00000000" w:rsidRDefault="00000000" w:rsidRPr="00000000" w14:paraId="0000063E">
            <w:pPr>
              <w:spacing w:line="360" w:lineRule="auto"/>
              <w:ind w:firstLine="567"/>
              <w:rPr>
                <w:b w:val="1"/>
              </w:rPr>
            </w:pPr>
            <w:r w:rsidDel="00000000" w:rsidR="00000000" w:rsidRPr="00000000">
              <w:rPr>
                <w:b w:val="1"/>
                <w:rtl w:val="0"/>
              </w:rPr>
              <w:t xml:space="preserve">VD : Anh ấy nói chuyện với tôi bằng tiếng Đức</w:t>
            </w:r>
          </w:p>
          <w:p w:rsidR="00000000" w:rsidDel="00000000" w:rsidP="00000000" w:rsidRDefault="00000000" w:rsidRPr="00000000" w14:paraId="0000063F">
            <w:pPr>
              <w:spacing w:line="360" w:lineRule="auto"/>
              <w:ind w:firstLine="567"/>
              <w:rPr/>
            </w:pPr>
            <w:r w:rsidDel="00000000" w:rsidR="00000000" w:rsidRPr="00000000">
              <w:rPr>
                <w:rtl w:val="0"/>
              </w:rPr>
              <w:t xml:space="preserve">(n / nói</w:t>
            </w:r>
          </w:p>
          <w:p w:rsidR="00000000" w:rsidDel="00000000" w:rsidP="00000000" w:rsidRDefault="00000000" w:rsidRPr="00000000" w14:paraId="00000640">
            <w:pPr>
              <w:spacing w:line="360" w:lineRule="auto"/>
              <w:ind w:firstLine="567"/>
              <w:rPr/>
            </w:pPr>
            <w:r w:rsidDel="00000000" w:rsidR="00000000" w:rsidRPr="00000000">
              <w:rPr>
                <w:rtl w:val="0"/>
              </w:rPr>
              <w:t xml:space="preserve">        :ARG0 (a / anh)</w:t>
            </w:r>
          </w:p>
          <w:p w:rsidR="00000000" w:rsidDel="00000000" w:rsidP="00000000" w:rsidRDefault="00000000" w:rsidRPr="00000000" w14:paraId="00000641">
            <w:pPr>
              <w:spacing w:line="360" w:lineRule="auto"/>
              <w:ind w:firstLine="567"/>
              <w:rPr/>
            </w:pPr>
            <w:r w:rsidDel="00000000" w:rsidR="00000000" w:rsidRPr="00000000">
              <w:rPr>
                <w:rtl w:val="0"/>
              </w:rPr>
              <w:t xml:space="preserve">        :ARG1 (t / tôi)</w:t>
            </w:r>
          </w:p>
          <w:p w:rsidR="00000000" w:rsidDel="00000000" w:rsidP="00000000" w:rsidRDefault="00000000" w:rsidRPr="00000000" w14:paraId="00000642">
            <w:pPr>
              <w:spacing w:line="360" w:lineRule="auto"/>
              <w:ind w:firstLine="567"/>
              <w:rPr/>
            </w:pPr>
            <w:r w:rsidDel="00000000" w:rsidR="00000000" w:rsidRPr="00000000">
              <w:rPr>
                <w:rtl w:val="0"/>
              </w:rPr>
              <w:t xml:space="preserve">        :medium (l / language :wiki “Tiếng_Đức” :name (n / name :op1 “Tiếng” :op2 “Đức”)))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643">
            <w:pPr>
              <w:spacing w:line="360" w:lineRule="auto"/>
              <w:ind w:firstLine="567"/>
              <w:rPr>
                <w:b w:val="1"/>
              </w:rPr>
            </w:pPr>
            <w:r w:rsidDel="00000000" w:rsidR="00000000" w:rsidRPr="00000000">
              <w:rPr>
                <w:b w:val="1"/>
                <w:rtl w:val="0"/>
              </w:rPr>
              <w:t xml:space="preserve">VD : I posted the picture on Facebook</w:t>
            </w:r>
          </w:p>
          <w:p w:rsidR="00000000" w:rsidDel="00000000" w:rsidP="00000000" w:rsidRDefault="00000000" w:rsidRPr="00000000" w14:paraId="00000644">
            <w:pPr>
              <w:spacing w:line="360" w:lineRule="auto"/>
              <w:ind w:firstLine="567"/>
              <w:rPr/>
            </w:pPr>
            <w:r w:rsidDel="00000000" w:rsidR="00000000" w:rsidRPr="00000000">
              <w:rPr>
                <w:rtl w:val="0"/>
              </w:rPr>
              <w:t xml:space="preserve">(p / post</w:t>
            </w:r>
          </w:p>
          <w:p w:rsidR="00000000" w:rsidDel="00000000" w:rsidP="00000000" w:rsidRDefault="00000000" w:rsidRPr="00000000" w14:paraId="00000645">
            <w:pPr>
              <w:spacing w:line="360" w:lineRule="auto"/>
              <w:ind w:firstLine="567"/>
              <w:rPr/>
            </w:pPr>
            <w:r w:rsidDel="00000000" w:rsidR="00000000" w:rsidRPr="00000000">
              <w:rPr>
                <w:rtl w:val="0"/>
              </w:rPr>
              <w:t xml:space="preserve">       :ARG0 (i / i)</w:t>
            </w:r>
          </w:p>
          <w:p w:rsidR="00000000" w:rsidDel="00000000" w:rsidP="00000000" w:rsidRDefault="00000000" w:rsidRPr="00000000" w14:paraId="00000646">
            <w:pPr>
              <w:spacing w:line="360" w:lineRule="auto"/>
              <w:ind w:firstLine="567"/>
              <w:rPr/>
            </w:pPr>
            <w:r w:rsidDel="00000000" w:rsidR="00000000" w:rsidRPr="00000000">
              <w:rPr>
                <w:rtl w:val="0"/>
              </w:rPr>
              <w:t xml:space="preserve">       :ARG1 (p / picture)</w:t>
            </w:r>
          </w:p>
          <w:p w:rsidR="00000000" w:rsidDel="00000000" w:rsidP="00000000" w:rsidRDefault="00000000" w:rsidRPr="00000000" w14:paraId="00000647">
            <w:pPr>
              <w:spacing w:line="360" w:lineRule="auto"/>
              <w:ind w:firstLine="567"/>
              <w:rPr/>
            </w:pPr>
            <w:r w:rsidDel="00000000" w:rsidR="00000000" w:rsidRPr="00000000">
              <w:rPr>
                <w:rtl w:val="0"/>
              </w:rPr>
              <w:t xml:space="preserve">       :medium (p / product :wiki “Facebook” :name (n / name :op1 “Facebook”)))</w:t>
            </w:r>
          </w:p>
        </w:tc>
        <w:tc>
          <w:tcPr>
            <w:shd w:fill="auto" w:val="clear"/>
            <w:tcMar>
              <w:top w:w="100.0" w:type="dxa"/>
              <w:left w:w="100.0" w:type="dxa"/>
              <w:bottom w:w="100.0" w:type="dxa"/>
              <w:right w:w="100.0" w:type="dxa"/>
            </w:tcMar>
          </w:tcPr>
          <w:p w:rsidR="00000000" w:rsidDel="00000000" w:rsidP="00000000" w:rsidRDefault="00000000" w:rsidRPr="00000000" w14:paraId="00000648">
            <w:pPr>
              <w:spacing w:line="360" w:lineRule="auto"/>
              <w:ind w:firstLine="567"/>
              <w:rPr>
                <w:b w:val="1"/>
              </w:rPr>
            </w:pPr>
            <w:r w:rsidDel="00000000" w:rsidR="00000000" w:rsidRPr="00000000">
              <w:rPr>
                <w:b w:val="1"/>
                <w:rtl w:val="0"/>
              </w:rPr>
              <w:t xml:space="preserve">VD : Tôi đăng ảnh lên Facebook</w:t>
            </w:r>
          </w:p>
          <w:p w:rsidR="00000000" w:rsidDel="00000000" w:rsidP="00000000" w:rsidRDefault="00000000" w:rsidRPr="00000000" w14:paraId="00000649">
            <w:pPr>
              <w:spacing w:line="360" w:lineRule="auto"/>
              <w:ind w:firstLine="567"/>
              <w:rPr/>
            </w:pPr>
            <w:r w:rsidDel="00000000" w:rsidR="00000000" w:rsidRPr="00000000">
              <w:rPr>
                <w:rtl w:val="0"/>
              </w:rPr>
              <w:t xml:space="preserve">(đ / đăng</w:t>
            </w:r>
          </w:p>
          <w:p w:rsidR="00000000" w:rsidDel="00000000" w:rsidP="00000000" w:rsidRDefault="00000000" w:rsidRPr="00000000" w14:paraId="0000064A">
            <w:pPr>
              <w:spacing w:line="360" w:lineRule="auto"/>
              <w:ind w:firstLine="567"/>
              <w:rPr/>
            </w:pPr>
            <w:r w:rsidDel="00000000" w:rsidR="00000000" w:rsidRPr="00000000">
              <w:rPr>
                <w:rtl w:val="0"/>
              </w:rPr>
              <w:t xml:space="preserve">       :ARG0 (t / tôi)</w:t>
            </w:r>
          </w:p>
          <w:p w:rsidR="00000000" w:rsidDel="00000000" w:rsidP="00000000" w:rsidRDefault="00000000" w:rsidRPr="00000000" w14:paraId="0000064B">
            <w:pPr>
              <w:spacing w:line="360" w:lineRule="auto"/>
              <w:ind w:firstLine="567"/>
              <w:rPr/>
            </w:pPr>
            <w:r w:rsidDel="00000000" w:rsidR="00000000" w:rsidRPr="00000000">
              <w:rPr>
                <w:rtl w:val="0"/>
              </w:rPr>
              <w:t xml:space="preserve">       :ARG1 (a / ảnh)</w:t>
            </w:r>
          </w:p>
          <w:p w:rsidR="00000000" w:rsidDel="00000000" w:rsidP="00000000" w:rsidRDefault="00000000" w:rsidRPr="00000000" w14:paraId="0000064C">
            <w:pPr>
              <w:spacing w:line="360" w:lineRule="auto"/>
              <w:ind w:firstLine="567"/>
              <w:rPr/>
            </w:pPr>
            <w:r w:rsidDel="00000000" w:rsidR="00000000" w:rsidRPr="00000000">
              <w:rPr>
                <w:rtl w:val="0"/>
              </w:rPr>
              <w:t xml:space="preserve">       :medium (p / product :wiki “Facebook” :name (n / name :op1 “Facebook”)))</w:t>
            </w:r>
          </w:p>
        </w:tc>
      </w:tr>
    </w:tbl>
    <w:p w:rsidR="00000000" w:rsidDel="00000000" w:rsidP="00000000" w:rsidRDefault="00000000" w:rsidRPr="00000000" w14:paraId="0000064D">
      <w:pPr>
        <w:spacing w:line="360" w:lineRule="auto"/>
        <w:ind w:left="1440" w:firstLine="0"/>
        <w:rPr/>
      </w:pPr>
      <w:r w:rsidDel="00000000" w:rsidR="00000000" w:rsidRPr="00000000">
        <w:rPr>
          <w:rtl w:val="0"/>
        </w:rPr>
      </w:r>
    </w:p>
    <w:p w:rsidR="00000000" w:rsidDel="00000000" w:rsidP="00000000" w:rsidRDefault="00000000" w:rsidRPr="00000000" w14:paraId="0000064E">
      <w:pPr>
        <w:spacing w:line="360" w:lineRule="auto"/>
        <w:ind w:left="720" w:hanging="10.999999999999943"/>
        <w:rPr/>
      </w:pPr>
      <w:r w:rsidDel="00000000" w:rsidR="00000000" w:rsidRPr="00000000">
        <w:rPr/>
        <w:drawing>
          <wp:inline distB="114300" distT="114300" distL="114300" distR="114300">
            <wp:extent cx="4779818" cy="1423575"/>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779818" cy="1423575"/>
                    </a:xfrm>
                    <a:prstGeom prst="rect"/>
                    <a:ln/>
                  </pic:spPr>
                </pic:pic>
              </a:graphicData>
            </a:graphic>
          </wp:inline>
        </w:drawing>
      </w:r>
      <w:r w:rsidDel="00000000" w:rsidR="00000000" w:rsidRPr="00000000">
        <w:rPr>
          <w:rtl w:val="0"/>
        </w:rPr>
      </w:r>
    </w:p>
    <w:p w:rsidR="00000000" w:rsidDel="00000000" w:rsidP="00000000" w:rsidRDefault="00000000" w:rsidRPr="00000000" w14:paraId="0000064F">
      <w:pPr>
        <w:spacing w:line="360" w:lineRule="auto"/>
        <w:ind w:left="720" w:firstLine="720"/>
        <w:rPr/>
      </w:pPr>
      <w:r w:rsidDel="00000000" w:rsidR="00000000" w:rsidRPr="00000000">
        <w:rPr>
          <w:rtl w:val="0"/>
        </w:rPr>
        <w:t xml:space="preserve">* Nói tiếng Đức -&gt; :medium</w:t>
      </w:r>
    </w:p>
    <w:p w:rsidR="00000000" w:rsidDel="00000000" w:rsidP="00000000" w:rsidRDefault="00000000" w:rsidRPr="00000000" w14:paraId="00000650">
      <w:pPr>
        <w:spacing w:line="360" w:lineRule="auto"/>
        <w:ind w:left="720" w:firstLine="720"/>
        <w:rPr/>
      </w:pPr>
      <w:r w:rsidDel="00000000" w:rsidR="00000000" w:rsidRPr="00000000">
        <w:rPr>
          <w:rtl w:val="0"/>
        </w:rPr>
        <w:t xml:space="preserve"> Dạy tiếng Đức -&gt; :argx</w:t>
      </w:r>
    </w:p>
    <w:p w:rsidR="00000000" w:rsidDel="00000000" w:rsidP="00000000" w:rsidRDefault="00000000" w:rsidRPr="00000000" w14:paraId="00000651">
      <w:pPr>
        <w:pStyle w:val="Heading3"/>
        <w:numPr>
          <w:ilvl w:val="2"/>
          <w:numId w:val="48"/>
        </w:numPr>
        <w:ind w:left="720" w:hanging="720"/>
        <w:rPr/>
      </w:pPr>
      <w:bookmarkStart w:colFirst="0" w:colLast="0" w:name="_heading=h.19c6y18" w:id="45"/>
      <w:bookmarkEnd w:id="45"/>
      <w:r w:rsidDel="00000000" w:rsidR="00000000" w:rsidRPr="00000000">
        <w:rPr>
          <w:rtl w:val="0"/>
        </w:rPr>
        <w:t xml:space="preserve">:manner - cách thức</w:t>
      </w:r>
    </w:p>
    <w:p w:rsidR="00000000" w:rsidDel="00000000" w:rsidP="00000000" w:rsidRDefault="00000000" w:rsidRPr="00000000" w14:paraId="00000652">
      <w:pPr>
        <w:rPr/>
      </w:pPr>
      <w:r w:rsidDel="00000000" w:rsidR="00000000" w:rsidRPr="00000000">
        <w:rPr>
          <w:b w:val="1"/>
          <w:shd w:fill="d9d9d9" w:val="clear"/>
          <w:rtl w:val="0"/>
        </w:rPr>
        <w:t xml:space="preserve">:manner</w:t>
      </w:r>
      <w:r w:rsidDel="00000000" w:rsidR="00000000" w:rsidRPr="00000000">
        <w:rPr>
          <w:rtl w:val="0"/>
        </w:rPr>
        <w:t xml:space="preserve"> sử dụng để chú thích bất kỳ mô tả (</w:t>
      </w:r>
      <w:r w:rsidDel="00000000" w:rsidR="00000000" w:rsidRPr="00000000">
        <w:rPr>
          <w:color w:val="1f2328"/>
          <w:sz w:val="24"/>
          <w:szCs w:val="24"/>
          <w:highlight w:val="white"/>
          <w:rtl w:val="0"/>
        </w:rPr>
        <w:t xml:space="preserve">description</w:t>
      </w:r>
      <w:r w:rsidDel="00000000" w:rsidR="00000000" w:rsidRPr="00000000">
        <w:rPr>
          <w:rtl w:val="0"/>
        </w:rPr>
        <w:t xml:space="preserve">) nào trả lời "Việc gì đó được thực hiện như thế nào?", vai nghĩa đó chưa được đảm nhiệm bởi một vai nghĩa đặc thù đã được định nghĩa như </w:t>
      </w:r>
      <w:r w:rsidDel="00000000" w:rsidR="00000000" w:rsidRPr="00000000">
        <w:rPr>
          <w:b w:val="1"/>
          <w:shd w:fill="d9d9d9" w:val="clear"/>
          <w:rtl w:val="0"/>
        </w:rPr>
        <w:t xml:space="preserve">:instrument</w:t>
      </w:r>
      <w:r w:rsidDel="00000000" w:rsidR="00000000" w:rsidRPr="00000000">
        <w:rPr>
          <w:rtl w:val="0"/>
        </w:rPr>
        <w:t xml:space="preserve"> hoặc </w:t>
      </w:r>
      <w:r w:rsidDel="00000000" w:rsidR="00000000" w:rsidRPr="00000000">
        <w:rPr>
          <w:b w:val="1"/>
          <w:shd w:fill="d9d9d9" w:val="clear"/>
          <w:rtl w:val="0"/>
        </w:rPr>
        <w:t xml:space="preserve">:medium</w:t>
      </w:r>
      <w:r w:rsidDel="00000000" w:rsidR="00000000" w:rsidRPr="00000000">
        <w:rPr>
          <w:rtl w:val="0"/>
        </w:rPr>
        <w:t xml:space="preserve">.</w:t>
      </w:r>
    </w:p>
    <w:p w:rsidR="00000000" w:rsidDel="00000000" w:rsidP="00000000" w:rsidRDefault="00000000" w:rsidRPr="00000000" w14:paraId="00000653">
      <w:pPr>
        <w:spacing w:line="360" w:lineRule="auto"/>
        <w:ind w:left="1440" w:firstLine="0"/>
        <w:rPr/>
      </w:pPr>
      <w:r w:rsidDel="00000000" w:rsidR="00000000" w:rsidRPr="00000000">
        <w:rPr>
          <w:rtl w:val="0"/>
        </w:rPr>
      </w:r>
    </w:p>
    <w:tbl>
      <w:tblPr>
        <w:tblStyle w:val="Table32"/>
        <w:tblW w:w="7589.0" w:type="dxa"/>
        <w:jc w:val="left"/>
        <w:tblInd w:w="70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
        <w:gridCol w:w="3795"/>
        <w:tblGridChange w:id="0">
          <w:tblGrid>
            <w:gridCol w:w="3794"/>
            <w:gridCol w:w="37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654">
            <w:pPr>
              <w:spacing w:line="360" w:lineRule="auto"/>
              <w:ind w:firstLine="567"/>
              <w:rPr>
                <w:b w:val="1"/>
              </w:rPr>
            </w:pPr>
            <w:r w:rsidDel="00000000" w:rsidR="00000000" w:rsidRPr="00000000">
              <w:rPr>
                <w:b w:val="1"/>
                <w:rtl w:val="0"/>
              </w:rPr>
              <w:t xml:space="preserve">VD: The boy sang very beautifully</w:t>
            </w:r>
          </w:p>
          <w:p w:rsidR="00000000" w:rsidDel="00000000" w:rsidP="00000000" w:rsidRDefault="00000000" w:rsidRPr="00000000" w14:paraId="00000655">
            <w:pPr>
              <w:spacing w:line="360" w:lineRule="auto"/>
              <w:ind w:firstLine="567"/>
              <w:rPr/>
            </w:pPr>
            <w:r w:rsidDel="00000000" w:rsidR="00000000" w:rsidRPr="00000000">
              <w:rPr>
                <w:rtl w:val="0"/>
              </w:rPr>
              <w:t xml:space="preserve">(s / sing-01</w:t>
            </w:r>
          </w:p>
          <w:p w:rsidR="00000000" w:rsidDel="00000000" w:rsidP="00000000" w:rsidRDefault="00000000" w:rsidRPr="00000000" w14:paraId="00000656">
            <w:pPr>
              <w:spacing w:line="360" w:lineRule="auto"/>
              <w:ind w:firstLine="567"/>
              <w:rPr/>
            </w:pPr>
            <w:r w:rsidDel="00000000" w:rsidR="00000000" w:rsidRPr="00000000">
              <w:rPr>
                <w:rtl w:val="0"/>
              </w:rPr>
              <w:t xml:space="preserve">      :ARG0 (h / he)</w:t>
            </w:r>
          </w:p>
          <w:p w:rsidR="00000000" w:rsidDel="00000000" w:rsidP="00000000" w:rsidRDefault="00000000" w:rsidRPr="00000000" w14:paraId="00000657">
            <w:pPr>
              <w:spacing w:line="360" w:lineRule="auto"/>
              <w:ind w:firstLine="567"/>
              <w:rPr/>
            </w:pPr>
            <w:r w:rsidDel="00000000" w:rsidR="00000000" w:rsidRPr="00000000">
              <w:rPr>
                <w:rtl w:val="0"/>
              </w:rPr>
              <w:t xml:space="preserve">      :manner (b / beautiful-02</w:t>
            </w:r>
          </w:p>
          <w:p w:rsidR="00000000" w:rsidDel="00000000" w:rsidP="00000000" w:rsidRDefault="00000000" w:rsidRPr="00000000" w14:paraId="00000658">
            <w:pPr>
              <w:spacing w:line="360" w:lineRule="auto"/>
              <w:ind w:firstLine="567"/>
              <w:rPr/>
            </w:pPr>
            <w:r w:rsidDel="00000000" w:rsidR="00000000" w:rsidRPr="00000000">
              <w:rPr>
                <w:rtl w:val="0"/>
              </w:rPr>
              <w:t xml:space="preserve">              :degree (v / very)))</w:t>
            </w:r>
          </w:p>
        </w:tc>
        <w:tc>
          <w:tcPr>
            <w:shd w:fill="auto" w:val="clear"/>
            <w:tcMar>
              <w:top w:w="100.0" w:type="dxa"/>
              <w:left w:w="100.0" w:type="dxa"/>
              <w:bottom w:w="100.0" w:type="dxa"/>
              <w:right w:w="100.0" w:type="dxa"/>
            </w:tcMar>
          </w:tcPr>
          <w:p w:rsidR="00000000" w:rsidDel="00000000" w:rsidP="00000000" w:rsidRDefault="00000000" w:rsidRPr="00000000" w14:paraId="00000659">
            <w:pPr>
              <w:spacing w:line="360" w:lineRule="auto"/>
              <w:ind w:firstLine="567"/>
              <w:rPr>
                <w:b w:val="1"/>
              </w:rPr>
            </w:pPr>
            <w:r w:rsidDel="00000000" w:rsidR="00000000" w:rsidRPr="00000000">
              <w:rPr>
                <w:b w:val="1"/>
                <w:rtl w:val="0"/>
              </w:rPr>
              <w:t xml:space="preserve">VD: Chàng trai hát rất hay</w:t>
            </w:r>
          </w:p>
          <w:p w:rsidR="00000000" w:rsidDel="00000000" w:rsidP="00000000" w:rsidRDefault="00000000" w:rsidRPr="00000000" w14:paraId="0000065A">
            <w:pPr>
              <w:spacing w:line="360" w:lineRule="auto"/>
              <w:ind w:firstLine="567"/>
              <w:rPr>
                <w:b w:val="1"/>
              </w:rPr>
            </w:pPr>
            <w:r w:rsidDel="00000000" w:rsidR="00000000" w:rsidRPr="00000000">
              <w:rPr>
                <w:rtl w:val="0"/>
              </w:rPr>
            </w:r>
          </w:p>
          <w:p w:rsidR="00000000" w:rsidDel="00000000" w:rsidP="00000000" w:rsidRDefault="00000000" w:rsidRPr="00000000" w14:paraId="0000065B">
            <w:pPr>
              <w:spacing w:line="360" w:lineRule="auto"/>
              <w:ind w:firstLine="567"/>
              <w:rPr/>
            </w:pPr>
            <w:r w:rsidDel="00000000" w:rsidR="00000000" w:rsidRPr="00000000">
              <w:rPr>
                <w:rtl w:val="0"/>
              </w:rPr>
              <w:t xml:space="preserve">(h / hát</w:t>
            </w:r>
          </w:p>
          <w:p w:rsidR="00000000" w:rsidDel="00000000" w:rsidP="00000000" w:rsidRDefault="00000000" w:rsidRPr="00000000" w14:paraId="0000065C">
            <w:pPr>
              <w:spacing w:line="360" w:lineRule="auto"/>
              <w:ind w:firstLine="567"/>
              <w:rPr/>
            </w:pPr>
            <w:r w:rsidDel="00000000" w:rsidR="00000000" w:rsidRPr="00000000">
              <w:rPr>
                <w:rtl w:val="0"/>
              </w:rPr>
              <w:t xml:space="preserve">      :ARG0 (c / chàng trai)</w:t>
            </w:r>
          </w:p>
          <w:p w:rsidR="00000000" w:rsidDel="00000000" w:rsidP="00000000" w:rsidRDefault="00000000" w:rsidRPr="00000000" w14:paraId="0000065D">
            <w:pPr>
              <w:spacing w:line="360" w:lineRule="auto"/>
              <w:ind w:firstLine="567"/>
              <w:rPr/>
            </w:pPr>
            <w:r w:rsidDel="00000000" w:rsidR="00000000" w:rsidRPr="00000000">
              <w:rPr>
                <w:rtl w:val="0"/>
              </w:rPr>
              <w:t xml:space="preserve">      :manner (h2 / hay</w:t>
            </w:r>
          </w:p>
          <w:p w:rsidR="00000000" w:rsidDel="00000000" w:rsidP="00000000" w:rsidRDefault="00000000" w:rsidRPr="00000000" w14:paraId="0000065E">
            <w:pPr>
              <w:spacing w:line="360" w:lineRule="auto"/>
              <w:ind w:firstLine="567"/>
              <w:rPr/>
            </w:pPr>
            <w:r w:rsidDel="00000000" w:rsidR="00000000" w:rsidRPr="00000000">
              <w:rPr>
                <w:rtl w:val="0"/>
              </w:rPr>
              <w:t xml:space="preserve">             :degree (r / rất)))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65F">
            <w:pPr>
              <w:spacing w:line="360" w:lineRule="auto"/>
              <w:ind w:firstLine="567"/>
              <w:rPr>
                <w:b w:val="1"/>
              </w:rPr>
            </w:pPr>
            <w:r w:rsidDel="00000000" w:rsidR="00000000" w:rsidRPr="00000000">
              <w:rPr>
                <w:b w:val="1"/>
                <w:rtl w:val="0"/>
              </w:rPr>
              <w:t xml:space="preserve">VD: </w:t>
            </w:r>
            <w:r w:rsidDel="00000000" w:rsidR="00000000" w:rsidRPr="00000000">
              <w:rPr>
                <w:b w:val="1"/>
                <w:highlight w:val="white"/>
                <w:rtl w:val="0"/>
              </w:rPr>
              <w:t xml:space="preserve">He decorated the room very creatively.</w:t>
            </w:r>
            <w:r w:rsidDel="00000000" w:rsidR="00000000" w:rsidRPr="00000000">
              <w:rPr>
                <w:rtl w:val="0"/>
              </w:rPr>
            </w:r>
          </w:p>
          <w:p w:rsidR="00000000" w:rsidDel="00000000" w:rsidP="00000000" w:rsidRDefault="00000000" w:rsidRPr="00000000" w14:paraId="00000660">
            <w:pPr>
              <w:spacing w:line="360" w:lineRule="auto"/>
              <w:ind w:firstLine="567"/>
              <w:rPr/>
            </w:pPr>
            <w:r w:rsidDel="00000000" w:rsidR="00000000" w:rsidRPr="00000000">
              <w:rPr>
                <w:rtl w:val="0"/>
              </w:rPr>
              <w:t xml:space="preserve">(d / decorate</w:t>
            </w:r>
          </w:p>
          <w:p w:rsidR="00000000" w:rsidDel="00000000" w:rsidP="00000000" w:rsidRDefault="00000000" w:rsidRPr="00000000" w14:paraId="00000661">
            <w:pPr>
              <w:spacing w:line="360" w:lineRule="auto"/>
              <w:ind w:left="720" w:firstLine="0"/>
              <w:rPr/>
            </w:pPr>
            <w:r w:rsidDel="00000000" w:rsidR="00000000" w:rsidRPr="00000000">
              <w:rPr>
                <w:rtl w:val="0"/>
              </w:rPr>
              <w:t xml:space="preserve">:ARG0 (h / he)</w:t>
            </w:r>
          </w:p>
          <w:p w:rsidR="00000000" w:rsidDel="00000000" w:rsidP="00000000" w:rsidRDefault="00000000" w:rsidRPr="00000000" w14:paraId="00000662">
            <w:pPr>
              <w:spacing w:line="360" w:lineRule="auto"/>
              <w:ind w:left="720" w:firstLine="0"/>
              <w:rPr/>
            </w:pPr>
            <w:r w:rsidDel="00000000" w:rsidR="00000000" w:rsidRPr="00000000">
              <w:rPr>
                <w:rtl w:val="0"/>
              </w:rPr>
              <w:t xml:space="preserve">:ARG1 (r / room)</w:t>
            </w:r>
          </w:p>
          <w:p w:rsidR="00000000" w:rsidDel="00000000" w:rsidP="00000000" w:rsidRDefault="00000000" w:rsidRPr="00000000" w14:paraId="00000663">
            <w:pPr>
              <w:spacing w:line="360" w:lineRule="auto"/>
              <w:ind w:left="720" w:firstLine="0"/>
              <w:rPr/>
            </w:pPr>
            <w:r w:rsidDel="00000000" w:rsidR="00000000" w:rsidRPr="00000000">
              <w:rPr>
                <w:rtl w:val="0"/>
              </w:rPr>
              <w:t xml:space="preserve">:manner (c / creatively</w:t>
            </w:r>
          </w:p>
          <w:p w:rsidR="00000000" w:rsidDel="00000000" w:rsidP="00000000" w:rsidRDefault="00000000" w:rsidRPr="00000000" w14:paraId="00000664">
            <w:pPr>
              <w:spacing w:line="360" w:lineRule="auto"/>
              <w:ind w:firstLine="567"/>
              <w:rPr/>
            </w:pPr>
            <w:r w:rsidDel="00000000" w:rsidR="00000000" w:rsidRPr="00000000">
              <w:rPr>
                <w:rtl w:val="0"/>
              </w:rPr>
              <w:t xml:space="preserve">                  :degree (v / very)))</w:t>
            </w:r>
          </w:p>
        </w:tc>
        <w:tc>
          <w:tcPr>
            <w:shd w:fill="auto" w:val="clear"/>
            <w:tcMar>
              <w:top w:w="100.0" w:type="dxa"/>
              <w:left w:w="100.0" w:type="dxa"/>
              <w:bottom w:w="100.0" w:type="dxa"/>
              <w:right w:w="100.0" w:type="dxa"/>
            </w:tcMar>
          </w:tcPr>
          <w:p w:rsidR="00000000" w:rsidDel="00000000" w:rsidP="00000000" w:rsidRDefault="00000000" w:rsidRPr="00000000" w14:paraId="00000665">
            <w:pPr>
              <w:spacing w:line="360" w:lineRule="auto"/>
              <w:ind w:firstLine="567"/>
              <w:rPr>
                <w:b w:val="1"/>
              </w:rPr>
            </w:pPr>
            <w:r w:rsidDel="00000000" w:rsidR="00000000" w:rsidRPr="00000000">
              <w:rPr>
                <w:b w:val="1"/>
                <w:rtl w:val="0"/>
              </w:rPr>
              <w:t xml:space="preserve">VD: Anh ấy trang trí căn phòng rất sáng tạo</w:t>
            </w:r>
          </w:p>
          <w:p w:rsidR="00000000" w:rsidDel="00000000" w:rsidP="00000000" w:rsidRDefault="00000000" w:rsidRPr="00000000" w14:paraId="00000666">
            <w:pPr>
              <w:spacing w:line="360" w:lineRule="auto"/>
              <w:ind w:firstLine="567"/>
              <w:rPr/>
            </w:pPr>
            <w:r w:rsidDel="00000000" w:rsidR="00000000" w:rsidRPr="00000000">
              <w:rPr>
                <w:rtl w:val="0"/>
              </w:rPr>
              <w:t xml:space="preserve">(t / trang trí</w:t>
            </w:r>
          </w:p>
          <w:p w:rsidR="00000000" w:rsidDel="00000000" w:rsidP="00000000" w:rsidRDefault="00000000" w:rsidRPr="00000000" w14:paraId="00000667">
            <w:pPr>
              <w:spacing w:line="360" w:lineRule="auto"/>
              <w:ind w:left="720" w:firstLine="0"/>
              <w:rPr/>
            </w:pPr>
            <w:r w:rsidDel="00000000" w:rsidR="00000000" w:rsidRPr="00000000">
              <w:rPr>
                <w:rtl w:val="0"/>
              </w:rPr>
              <w:t xml:space="preserve">:ARG0 (a / anh)</w:t>
            </w:r>
          </w:p>
          <w:p w:rsidR="00000000" w:rsidDel="00000000" w:rsidP="00000000" w:rsidRDefault="00000000" w:rsidRPr="00000000" w14:paraId="00000668">
            <w:pPr>
              <w:spacing w:line="360" w:lineRule="auto"/>
              <w:ind w:left="720" w:firstLine="0"/>
              <w:rPr/>
            </w:pPr>
            <w:r w:rsidDel="00000000" w:rsidR="00000000" w:rsidRPr="00000000">
              <w:rPr>
                <w:rtl w:val="0"/>
              </w:rPr>
              <w:t xml:space="preserve">:ARG1 (p / phòng)</w:t>
            </w:r>
          </w:p>
          <w:p w:rsidR="00000000" w:rsidDel="00000000" w:rsidP="00000000" w:rsidRDefault="00000000" w:rsidRPr="00000000" w14:paraId="00000669">
            <w:pPr>
              <w:spacing w:line="360" w:lineRule="auto"/>
              <w:ind w:left="720" w:firstLine="0"/>
              <w:rPr/>
            </w:pPr>
            <w:r w:rsidDel="00000000" w:rsidR="00000000" w:rsidRPr="00000000">
              <w:rPr>
                <w:rtl w:val="0"/>
              </w:rPr>
              <w:t xml:space="preserve">:manner (s / sáng tạo</w:t>
            </w:r>
          </w:p>
          <w:p w:rsidR="00000000" w:rsidDel="00000000" w:rsidP="00000000" w:rsidRDefault="00000000" w:rsidRPr="00000000" w14:paraId="0000066A">
            <w:pPr>
              <w:spacing w:line="360" w:lineRule="auto"/>
              <w:ind w:left="1440" w:firstLine="0"/>
              <w:rPr>
                <w:b w:val="1"/>
              </w:rPr>
            </w:pPr>
            <w:r w:rsidDel="00000000" w:rsidR="00000000" w:rsidRPr="00000000">
              <w:rPr>
                <w:rtl w:val="0"/>
              </w:rPr>
              <w:t xml:space="preserve">:degree (r / rất)))</w:t>
            </w:r>
            <w:r w:rsidDel="00000000" w:rsidR="00000000" w:rsidRPr="00000000">
              <w:rPr>
                <w:rtl w:val="0"/>
              </w:rPr>
            </w:r>
          </w:p>
        </w:tc>
      </w:tr>
    </w:tbl>
    <w:p w:rsidR="00000000" w:rsidDel="00000000" w:rsidP="00000000" w:rsidRDefault="00000000" w:rsidRPr="00000000" w14:paraId="0000066B">
      <w:pPr>
        <w:spacing w:line="360" w:lineRule="auto"/>
        <w:ind w:firstLine="567"/>
        <w:rPr/>
      </w:pPr>
      <w:r w:rsidDel="00000000" w:rsidR="00000000" w:rsidRPr="00000000">
        <w:rPr>
          <w:rtl w:val="0"/>
        </w:rPr>
      </w:r>
    </w:p>
    <w:p w:rsidR="00000000" w:rsidDel="00000000" w:rsidP="00000000" w:rsidRDefault="00000000" w:rsidRPr="00000000" w14:paraId="0000066C">
      <w:pPr>
        <w:rPr/>
      </w:pPr>
      <w:r w:rsidDel="00000000" w:rsidR="00000000" w:rsidRPr="00000000">
        <w:rPr>
          <w:b w:val="1"/>
          <w:shd w:fill="b7b7b7" w:val="clear"/>
          <w:rtl w:val="0"/>
        </w:rPr>
        <w:t xml:space="preserve">:manner</w:t>
      </w:r>
      <w:r w:rsidDel="00000000" w:rsidR="00000000" w:rsidRPr="00000000">
        <w:rPr>
          <w:rtl w:val="0"/>
        </w:rPr>
        <w:t xml:space="preserve"> cũng mô tả phương pháp hoặc hành động để làm điều gì đó, đôi khi được gọi là phương cách (means):</w:t>
      </w:r>
    </w:p>
    <w:p w:rsidR="00000000" w:rsidDel="00000000" w:rsidP="00000000" w:rsidRDefault="00000000" w:rsidRPr="00000000" w14:paraId="0000066D">
      <w:pPr>
        <w:spacing w:line="360" w:lineRule="auto"/>
        <w:ind w:left="1440" w:firstLine="0"/>
        <w:rPr/>
      </w:pPr>
      <w:r w:rsidDel="00000000" w:rsidR="00000000" w:rsidRPr="00000000">
        <w:rPr>
          <w:rtl w:val="0"/>
        </w:rPr>
      </w:r>
    </w:p>
    <w:tbl>
      <w:tblPr>
        <w:tblStyle w:val="Table33"/>
        <w:tblW w:w="7589.0" w:type="dxa"/>
        <w:jc w:val="left"/>
        <w:tblInd w:w="70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
        <w:gridCol w:w="3795"/>
        <w:tblGridChange w:id="0">
          <w:tblGrid>
            <w:gridCol w:w="3794"/>
            <w:gridCol w:w="37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66E">
            <w:pPr>
              <w:spacing w:line="360" w:lineRule="auto"/>
              <w:ind w:firstLine="567"/>
              <w:rPr>
                <w:b w:val="1"/>
              </w:rPr>
            </w:pPr>
            <w:r w:rsidDel="00000000" w:rsidR="00000000" w:rsidRPr="00000000">
              <w:rPr>
                <w:b w:val="1"/>
                <w:rtl w:val="0"/>
              </w:rPr>
              <w:t xml:space="preserve">VD: I proposed to lower weight by jogging</w:t>
            </w:r>
          </w:p>
          <w:p w:rsidR="00000000" w:rsidDel="00000000" w:rsidP="00000000" w:rsidRDefault="00000000" w:rsidRPr="00000000" w14:paraId="0000066F">
            <w:pPr>
              <w:spacing w:line="360" w:lineRule="auto"/>
              <w:ind w:firstLine="567"/>
              <w:rPr/>
            </w:pPr>
            <w:r w:rsidDel="00000000" w:rsidR="00000000" w:rsidRPr="00000000">
              <w:rPr>
                <w:rtl w:val="0"/>
              </w:rPr>
              <w:t xml:space="preserve">(p / propose</w:t>
            </w:r>
          </w:p>
          <w:p w:rsidR="00000000" w:rsidDel="00000000" w:rsidP="00000000" w:rsidRDefault="00000000" w:rsidRPr="00000000" w14:paraId="00000670">
            <w:pPr>
              <w:spacing w:line="360" w:lineRule="auto"/>
              <w:ind w:firstLine="567"/>
              <w:rPr/>
            </w:pPr>
            <w:r w:rsidDel="00000000" w:rsidR="00000000" w:rsidRPr="00000000">
              <w:rPr>
                <w:rtl w:val="0"/>
              </w:rPr>
              <w:t xml:space="preserve">      :ARG0 (i / i)</w:t>
            </w:r>
          </w:p>
          <w:p w:rsidR="00000000" w:rsidDel="00000000" w:rsidP="00000000" w:rsidRDefault="00000000" w:rsidRPr="00000000" w14:paraId="00000671">
            <w:pPr>
              <w:spacing w:line="360" w:lineRule="auto"/>
              <w:ind w:firstLine="567"/>
              <w:rPr/>
            </w:pPr>
            <w:r w:rsidDel="00000000" w:rsidR="00000000" w:rsidRPr="00000000">
              <w:rPr>
                <w:rtl w:val="0"/>
              </w:rPr>
              <w:t xml:space="preserve">      :ARG1 (l / lower</w:t>
            </w:r>
          </w:p>
          <w:p w:rsidR="00000000" w:rsidDel="00000000" w:rsidP="00000000" w:rsidRDefault="00000000" w:rsidRPr="00000000" w14:paraId="00000672">
            <w:pPr>
              <w:spacing w:line="360" w:lineRule="auto"/>
              <w:ind w:firstLine="567"/>
              <w:rPr/>
            </w:pPr>
            <w:r w:rsidDel="00000000" w:rsidR="00000000" w:rsidRPr="00000000">
              <w:rPr>
                <w:rtl w:val="0"/>
              </w:rPr>
              <w:t xml:space="preserve">          :ARG1 (w / weight)</w:t>
            </w:r>
          </w:p>
          <w:p w:rsidR="00000000" w:rsidDel="00000000" w:rsidP="00000000" w:rsidRDefault="00000000" w:rsidRPr="00000000" w14:paraId="00000673">
            <w:pPr>
              <w:spacing w:line="360" w:lineRule="auto"/>
              <w:ind w:firstLine="567"/>
              <w:rPr/>
            </w:pPr>
            <w:r w:rsidDel="00000000" w:rsidR="00000000" w:rsidRPr="00000000">
              <w:rPr>
                <w:rtl w:val="0"/>
              </w:rPr>
              <w:t xml:space="preserve">          :manner (j / jogging))</w:t>
            </w:r>
          </w:p>
        </w:tc>
        <w:tc>
          <w:tcPr>
            <w:shd w:fill="auto" w:val="clear"/>
            <w:tcMar>
              <w:top w:w="100.0" w:type="dxa"/>
              <w:left w:w="100.0" w:type="dxa"/>
              <w:bottom w:w="100.0" w:type="dxa"/>
              <w:right w:w="100.0" w:type="dxa"/>
            </w:tcMar>
          </w:tcPr>
          <w:p w:rsidR="00000000" w:rsidDel="00000000" w:rsidP="00000000" w:rsidRDefault="00000000" w:rsidRPr="00000000" w14:paraId="00000674">
            <w:pPr>
              <w:spacing w:line="360" w:lineRule="auto"/>
              <w:ind w:firstLine="567"/>
              <w:rPr>
                <w:b w:val="1"/>
              </w:rPr>
            </w:pPr>
            <w:r w:rsidDel="00000000" w:rsidR="00000000" w:rsidRPr="00000000">
              <w:rPr>
                <w:b w:val="1"/>
                <w:rtl w:val="0"/>
              </w:rPr>
              <w:t xml:space="preserve">VD: Tôi đề xuất giảm cân bằng cách chạy bộ.</w:t>
            </w:r>
          </w:p>
          <w:p w:rsidR="00000000" w:rsidDel="00000000" w:rsidP="00000000" w:rsidRDefault="00000000" w:rsidRPr="00000000" w14:paraId="00000675">
            <w:pPr>
              <w:spacing w:line="360" w:lineRule="auto"/>
              <w:ind w:firstLine="567"/>
              <w:rPr/>
            </w:pPr>
            <w:r w:rsidDel="00000000" w:rsidR="00000000" w:rsidRPr="00000000">
              <w:rPr>
                <w:rtl w:val="0"/>
              </w:rPr>
              <w:t xml:space="preserve">(đ / đề xuất</w:t>
            </w:r>
          </w:p>
          <w:p w:rsidR="00000000" w:rsidDel="00000000" w:rsidP="00000000" w:rsidRDefault="00000000" w:rsidRPr="00000000" w14:paraId="00000676">
            <w:pPr>
              <w:spacing w:line="360" w:lineRule="auto"/>
              <w:ind w:firstLine="567"/>
              <w:rPr/>
            </w:pPr>
            <w:r w:rsidDel="00000000" w:rsidR="00000000" w:rsidRPr="00000000">
              <w:rPr>
                <w:rtl w:val="0"/>
              </w:rPr>
              <w:t xml:space="preserve">      :ARG0 (t / tôi)</w:t>
            </w:r>
          </w:p>
          <w:p w:rsidR="00000000" w:rsidDel="00000000" w:rsidP="00000000" w:rsidRDefault="00000000" w:rsidRPr="00000000" w14:paraId="00000677">
            <w:pPr>
              <w:spacing w:line="360" w:lineRule="auto"/>
              <w:ind w:firstLine="567"/>
              <w:rPr/>
            </w:pPr>
            <w:r w:rsidDel="00000000" w:rsidR="00000000" w:rsidRPr="00000000">
              <w:rPr>
                <w:rtl w:val="0"/>
              </w:rPr>
              <w:t xml:space="preserve">      :ARG1 (g / giảm</w:t>
            </w:r>
          </w:p>
          <w:p w:rsidR="00000000" w:rsidDel="00000000" w:rsidP="00000000" w:rsidRDefault="00000000" w:rsidRPr="00000000" w14:paraId="00000678">
            <w:pPr>
              <w:spacing w:line="360" w:lineRule="auto"/>
              <w:ind w:firstLine="567"/>
              <w:rPr/>
            </w:pPr>
            <w:r w:rsidDel="00000000" w:rsidR="00000000" w:rsidRPr="00000000">
              <w:rPr>
                <w:rtl w:val="0"/>
              </w:rPr>
              <w:t xml:space="preserve">          :ARG1 (c / cân)</w:t>
            </w:r>
          </w:p>
          <w:p w:rsidR="00000000" w:rsidDel="00000000" w:rsidP="00000000" w:rsidRDefault="00000000" w:rsidRPr="00000000" w14:paraId="00000679">
            <w:pPr>
              <w:spacing w:line="360" w:lineRule="auto"/>
              <w:ind w:firstLine="567"/>
              <w:rPr/>
            </w:pPr>
            <w:r w:rsidDel="00000000" w:rsidR="00000000" w:rsidRPr="00000000">
              <w:rPr>
                <w:rtl w:val="0"/>
              </w:rPr>
              <w:t xml:space="preserve">          :manner (c2 / chạy bộ))</w:t>
            </w:r>
          </w:p>
        </w:tc>
      </w:tr>
    </w:tbl>
    <w:p w:rsidR="00000000" w:rsidDel="00000000" w:rsidP="00000000" w:rsidRDefault="00000000" w:rsidRPr="00000000" w14:paraId="0000067A">
      <w:pPr>
        <w:spacing w:line="360" w:lineRule="auto"/>
        <w:ind w:firstLine="567"/>
        <w:rPr/>
      </w:pPr>
      <w:r w:rsidDel="00000000" w:rsidR="00000000" w:rsidRPr="00000000">
        <w:rPr>
          <w:rtl w:val="0"/>
        </w:rPr>
      </w:r>
    </w:p>
    <w:p w:rsidR="00000000" w:rsidDel="00000000" w:rsidP="00000000" w:rsidRDefault="00000000" w:rsidRPr="00000000" w14:paraId="0000067B">
      <w:pPr>
        <w:rPr/>
      </w:pPr>
      <w:r w:rsidDel="00000000" w:rsidR="00000000" w:rsidRPr="00000000">
        <w:rPr>
          <w:b w:val="1"/>
          <w:shd w:fill="b7b7b7" w:val="clear"/>
          <w:rtl w:val="0"/>
        </w:rPr>
        <w:t xml:space="preserve">:manner</w:t>
      </w:r>
      <w:r w:rsidDel="00000000" w:rsidR="00000000" w:rsidRPr="00000000">
        <w:rPr>
          <w:rtl w:val="0"/>
        </w:rPr>
        <w:t xml:space="preserve"> cũng mô tả các phương thức di chuyển / vận chuyển </w:t>
      </w:r>
    </w:p>
    <w:p w:rsidR="00000000" w:rsidDel="00000000" w:rsidP="00000000" w:rsidRDefault="00000000" w:rsidRPr="00000000" w14:paraId="0000067C">
      <w:pPr>
        <w:ind w:firstLine="567"/>
        <w:rPr>
          <w:shd w:fill="fff2cc" w:val="clear"/>
        </w:rPr>
      </w:pPr>
      <w:r w:rsidDel="00000000" w:rsidR="00000000" w:rsidRPr="00000000">
        <w:rPr>
          <w:shd w:fill="fff2cc" w:val="clear"/>
          <w:rtl w:val="0"/>
        </w:rPr>
        <w:t xml:space="preserve">(khác :instrument (vật thể) hay :medium (ngôn ngữ hoặc phương tiện truyền thông)</w:t>
      </w:r>
    </w:p>
    <w:tbl>
      <w:tblPr>
        <w:tblStyle w:val="Table34"/>
        <w:tblW w:w="7560.0" w:type="dxa"/>
        <w:jc w:val="left"/>
        <w:tblInd w:w="71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3795"/>
        <w:tblGridChange w:id="0">
          <w:tblGrid>
            <w:gridCol w:w="3765"/>
            <w:gridCol w:w="37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67D">
            <w:pPr>
              <w:spacing w:line="360" w:lineRule="auto"/>
              <w:ind w:firstLine="567"/>
              <w:rPr>
                <w:b w:val="1"/>
              </w:rPr>
            </w:pPr>
            <w:r w:rsidDel="00000000" w:rsidR="00000000" w:rsidRPr="00000000">
              <w:rPr>
                <w:b w:val="1"/>
                <w:rtl w:val="0"/>
              </w:rPr>
              <w:t xml:space="preserve">VD: I went to my house by train.</w:t>
            </w:r>
          </w:p>
          <w:p w:rsidR="00000000" w:rsidDel="00000000" w:rsidP="00000000" w:rsidRDefault="00000000" w:rsidRPr="00000000" w14:paraId="0000067E">
            <w:pPr>
              <w:spacing w:line="360" w:lineRule="auto"/>
              <w:ind w:firstLine="567"/>
              <w:rPr/>
            </w:pPr>
            <w:r w:rsidDel="00000000" w:rsidR="00000000" w:rsidRPr="00000000">
              <w:rPr>
                <w:rtl w:val="0"/>
              </w:rPr>
              <w:t xml:space="preserve">(g / go-02</w:t>
            </w:r>
          </w:p>
          <w:p w:rsidR="00000000" w:rsidDel="00000000" w:rsidP="00000000" w:rsidRDefault="00000000" w:rsidRPr="00000000" w14:paraId="0000067F">
            <w:pPr>
              <w:spacing w:line="360" w:lineRule="auto"/>
              <w:ind w:left="720" w:firstLine="0"/>
              <w:rPr/>
            </w:pPr>
            <w:r w:rsidDel="00000000" w:rsidR="00000000" w:rsidRPr="00000000">
              <w:rPr>
                <w:rtl w:val="0"/>
              </w:rPr>
              <w:t xml:space="preserve">:ARG0 (i / i)</w:t>
            </w:r>
          </w:p>
          <w:p w:rsidR="00000000" w:rsidDel="00000000" w:rsidP="00000000" w:rsidRDefault="00000000" w:rsidRPr="00000000" w14:paraId="00000680">
            <w:pPr>
              <w:spacing w:line="360" w:lineRule="auto"/>
              <w:ind w:left="720" w:firstLine="0"/>
              <w:rPr/>
            </w:pPr>
            <w:r w:rsidDel="00000000" w:rsidR="00000000" w:rsidRPr="00000000">
              <w:rPr>
                <w:rtl w:val="0"/>
              </w:rPr>
              <w:t xml:space="preserve">:ARG1 (h / house</w:t>
            </w:r>
          </w:p>
          <w:p w:rsidR="00000000" w:rsidDel="00000000" w:rsidP="00000000" w:rsidRDefault="00000000" w:rsidRPr="00000000" w14:paraId="00000681">
            <w:pPr>
              <w:spacing w:line="360" w:lineRule="auto"/>
              <w:ind w:left="720" w:firstLine="0"/>
              <w:rPr/>
            </w:pPr>
            <w:r w:rsidDel="00000000" w:rsidR="00000000" w:rsidRPr="00000000">
              <w:rPr>
                <w:rtl w:val="0"/>
              </w:rPr>
              <w:t xml:space="preserve">      :poss i)</w:t>
            </w:r>
          </w:p>
          <w:p w:rsidR="00000000" w:rsidDel="00000000" w:rsidP="00000000" w:rsidRDefault="00000000" w:rsidRPr="00000000" w14:paraId="00000682">
            <w:pPr>
              <w:spacing w:line="360" w:lineRule="auto"/>
              <w:ind w:left="720" w:firstLine="0"/>
              <w:rPr/>
            </w:pPr>
            <w:r w:rsidDel="00000000" w:rsidR="00000000" w:rsidRPr="00000000">
              <w:rPr>
                <w:rtl w:val="0"/>
              </w:rPr>
              <w:t xml:space="preserve">:manner (t / train))</w:t>
            </w:r>
          </w:p>
        </w:tc>
        <w:tc>
          <w:tcPr>
            <w:shd w:fill="auto" w:val="clear"/>
            <w:tcMar>
              <w:top w:w="100.0" w:type="dxa"/>
              <w:left w:w="100.0" w:type="dxa"/>
              <w:bottom w:w="100.0" w:type="dxa"/>
              <w:right w:w="100.0" w:type="dxa"/>
            </w:tcMar>
          </w:tcPr>
          <w:p w:rsidR="00000000" w:rsidDel="00000000" w:rsidP="00000000" w:rsidRDefault="00000000" w:rsidRPr="00000000" w14:paraId="00000683">
            <w:pPr>
              <w:spacing w:line="360" w:lineRule="auto"/>
              <w:ind w:firstLine="567"/>
              <w:rPr>
                <w:b w:val="1"/>
              </w:rPr>
            </w:pPr>
            <w:r w:rsidDel="00000000" w:rsidR="00000000" w:rsidRPr="00000000">
              <w:rPr>
                <w:b w:val="1"/>
                <w:rtl w:val="0"/>
              </w:rPr>
              <w:t xml:space="preserve">VD: Tôi về nhà bằng tàu hỏa.</w:t>
            </w:r>
          </w:p>
          <w:p w:rsidR="00000000" w:rsidDel="00000000" w:rsidP="00000000" w:rsidRDefault="00000000" w:rsidRPr="00000000" w14:paraId="00000684">
            <w:pPr>
              <w:spacing w:line="360" w:lineRule="auto"/>
              <w:ind w:firstLine="567"/>
              <w:rPr/>
            </w:pPr>
            <w:r w:rsidDel="00000000" w:rsidR="00000000" w:rsidRPr="00000000">
              <w:rPr>
                <w:rtl w:val="0"/>
              </w:rPr>
            </w:r>
          </w:p>
          <w:p w:rsidR="00000000" w:rsidDel="00000000" w:rsidP="00000000" w:rsidRDefault="00000000" w:rsidRPr="00000000" w14:paraId="00000685">
            <w:pPr>
              <w:spacing w:line="360" w:lineRule="auto"/>
              <w:ind w:firstLine="567"/>
              <w:rPr/>
            </w:pPr>
            <w:r w:rsidDel="00000000" w:rsidR="00000000" w:rsidRPr="00000000">
              <w:rPr>
                <w:rtl w:val="0"/>
              </w:rPr>
              <w:t xml:space="preserve">(v / về</w:t>
            </w:r>
          </w:p>
          <w:p w:rsidR="00000000" w:rsidDel="00000000" w:rsidP="00000000" w:rsidRDefault="00000000" w:rsidRPr="00000000" w14:paraId="00000686">
            <w:pPr>
              <w:spacing w:line="360" w:lineRule="auto"/>
              <w:ind w:left="720" w:firstLine="0"/>
              <w:rPr/>
            </w:pPr>
            <w:r w:rsidDel="00000000" w:rsidR="00000000" w:rsidRPr="00000000">
              <w:rPr>
                <w:rtl w:val="0"/>
              </w:rPr>
              <w:t xml:space="preserve">:ARG0 (t / tôi)</w:t>
            </w:r>
          </w:p>
          <w:p w:rsidR="00000000" w:rsidDel="00000000" w:rsidP="00000000" w:rsidRDefault="00000000" w:rsidRPr="00000000" w14:paraId="00000687">
            <w:pPr>
              <w:spacing w:line="360" w:lineRule="auto"/>
              <w:ind w:left="720" w:firstLine="0"/>
              <w:rPr/>
            </w:pPr>
            <w:r w:rsidDel="00000000" w:rsidR="00000000" w:rsidRPr="00000000">
              <w:rPr>
                <w:rtl w:val="0"/>
              </w:rPr>
              <w:t xml:space="preserve">:ARG1 (n / nhà)</w:t>
            </w:r>
          </w:p>
          <w:p w:rsidR="00000000" w:rsidDel="00000000" w:rsidP="00000000" w:rsidRDefault="00000000" w:rsidRPr="00000000" w14:paraId="00000688">
            <w:pPr>
              <w:spacing w:line="360" w:lineRule="auto"/>
              <w:ind w:left="720" w:firstLine="0"/>
              <w:rPr/>
            </w:pPr>
            <w:r w:rsidDel="00000000" w:rsidR="00000000" w:rsidRPr="00000000">
              <w:rPr>
                <w:rtl w:val="0"/>
              </w:rPr>
              <w:t xml:space="preserve">:manner (t / tàu</w:t>
            </w:r>
          </w:p>
          <w:p w:rsidR="00000000" w:rsidDel="00000000" w:rsidP="00000000" w:rsidRDefault="00000000" w:rsidRPr="00000000" w14:paraId="00000689">
            <w:pPr>
              <w:spacing w:line="360" w:lineRule="auto"/>
              <w:ind w:left="1440" w:firstLine="0"/>
              <w:rPr/>
            </w:pPr>
            <w:r w:rsidDel="00000000" w:rsidR="00000000" w:rsidRPr="00000000">
              <w:rPr>
                <w:rtl w:val="0"/>
              </w:rPr>
              <w:t xml:space="preserve">:mod (đ / hỏa)))</w:t>
            </w:r>
          </w:p>
        </w:tc>
      </w:tr>
    </w:tbl>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ind w:firstLine="567"/>
        <w:rPr>
          <w:b w:val="1"/>
        </w:rPr>
      </w:pPr>
      <w:r w:rsidDel="00000000" w:rsidR="00000000" w:rsidRPr="00000000">
        <w:rPr>
          <w:rtl w:val="0"/>
        </w:rPr>
        <w:t xml:space="preserve">In English, Manner information is often encoded in the </w:t>
      </w:r>
      <w:r w:rsidDel="00000000" w:rsidR="00000000" w:rsidRPr="00000000">
        <w:rPr>
          <w:b w:val="1"/>
          <w:rtl w:val="0"/>
        </w:rPr>
        <w:t xml:space="preserve">motion/manner verbs.</w:t>
      </w:r>
    </w:p>
    <w:p w:rsidR="00000000" w:rsidDel="00000000" w:rsidP="00000000" w:rsidRDefault="00000000" w:rsidRPr="00000000" w14:paraId="0000068D">
      <w:pPr>
        <w:ind w:firstLine="567"/>
        <w:rPr>
          <w:b w:val="1"/>
        </w:rPr>
      </w:pPr>
      <w:r w:rsidDel="00000000" w:rsidR="00000000" w:rsidRPr="00000000">
        <w:rPr>
          <w:rtl w:val="0"/>
        </w:rPr>
        <w:t xml:space="preserve">In Vietnamese, Manner information is mainly mapped onto </w:t>
      </w:r>
      <w:r w:rsidDel="00000000" w:rsidR="00000000" w:rsidRPr="00000000">
        <w:rPr>
          <w:b w:val="1"/>
          <w:rtl w:val="0"/>
        </w:rPr>
        <w:t xml:space="preserve">manner adjuncts.</w:t>
      </w:r>
    </w:p>
    <w:p w:rsidR="00000000" w:rsidDel="00000000" w:rsidP="00000000" w:rsidRDefault="00000000" w:rsidRPr="00000000" w14:paraId="0000068E">
      <w:pPr>
        <w:rPr/>
      </w:pPr>
      <w:r w:rsidDel="00000000" w:rsidR="00000000" w:rsidRPr="00000000">
        <w:rPr>
          <w:b w:val="1"/>
          <w:rtl w:val="0"/>
        </w:rPr>
        <w:tab/>
      </w:r>
      <w:r w:rsidDel="00000000" w:rsidR="00000000" w:rsidRPr="00000000">
        <w:rPr>
          <w:rtl w:val="0"/>
        </w:rPr>
        <w:t xml:space="preserve">Example:</w:t>
      </w:r>
    </w:p>
    <w:p w:rsidR="00000000" w:rsidDel="00000000" w:rsidP="00000000" w:rsidRDefault="00000000" w:rsidRPr="00000000" w14:paraId="0000068F">
      <w:pPr>
        <w:rPr/>
      </w:pPr>
      <w:r w:rsidDel="00000000" w:rsidR="00000000" w:rsidRPr="00000000">
        <w:rPr>
          <w:rtl w:val="0"/>
        </w:rPr>
        <w:t xml:space="preserve">They </w:t>
        <w:tab/>
        <w:tab/>
      </w:r>
      <w:r w:rsidDel="00000000" w:rsidR="00000000" w:rsidRPr="00000000">
        <w:rPr>
          <w:u w:val="single"/>
          <w:rtl w:val="0"/>
        </w:rPr>
        <w:t xml:space="preserve">hurried</w:t>
      </w:r>
      <w:r w:rsidDel="00000000" w:rsidR="00000000" w:rsidRPr="00000000">
        <w:rPr>
          <w:rtl w:val="0"/>
        </w:rPr>
        <w:tab/>
        <w:tab/>
        <w:tab/>
        <w:tab/>
        <w:t xml:space="preserve">along</w:t>
        <w:tab/>
        <w:t xml:space="preserve">the corridor</w:t>
      </w:r>
    </w:p>
    <w:p w:rsidR="00000000" w:rsidDel="00000000" w:rsidP="00000000" w:rsidRDefault="00000000" w:rsidRPr="00000000" w14:paraId="00000690">
      <w:pPr>
        <w:rPr/>
      </w:pPr>
      <w:r w:rsidDel="00000000" w:rsidR="00000000" w:rsidRPr="00000000">
        <w:rPr>
          <w:rtl w:val="0"/>
        </w:rPr>
        <w:t xml:space="preserve">Figure</w:t>
        <w:tab/>
        <w:tab/>
        <w:t xml:space="preserve">Move+Manner</w:t>
        <w:tab/>
        <w:tab/>
        <w:tab/>
        <w:t xml:space="preserve">Path</w:t>
        <w:tab/>
        <w:t xml:space="preserve">Ground</w:t>
      </w:r>
    </w:p>
    <w:p w:rsidR="00000000" w:rsidDel="00000000" w:rsidP="00000000" w:rsidRDefault="00000000" w:rsidRPr="00000000" w14:paraId="00000691">
      <w:pPr>
        <w:rPr/>
      </w:pPr>
      <w:r w:rsidDel="00000000" w:rsidR="00000000" w:rsidRPr="00000000">
        <w:rPr>
          <w:rtl w:val="0"/>
        </w:rPr>
        <w:t xml:space="preserve">Họ </w:t>
        <w:tab/>
        <w:tab/>
      </w:r>
      <w:r w:rsidDel="00000000" w:rsidR="00000000" w:rsidRPr="00000000">
        <w:rPr>
          <w:u w:val="single"/>
          <w:rtl w:val="0"/>
        </w:rPr>
        <w:t xml:space="preserve">vội vã chạy</w:t>
      </w:r>
      <w:r w:rsidDel="00000000" w:rsidR="00000000" w:rsidRPr="00000000">
        <w:rPr>
          <w:rtl w:val="0"/>
        </w:rPr>
        <w:tab/>
        <w:t xml:space="preserve"> </w:t>
        <w:tab/>
        <w:tab/>
        <w:t xml:space="preserve">dọc </w:t>
        <w:tab/>
        <w:t xml:space="preserve">hành lang</w:t>
      </w:r>
    </w:p>
    <w:p w:rsidR="00000000" w:rsidDel="00000000" w:rsidP="00000000" w:rsidRDefault="00000000" w:rsidRPr="00000000" w14:paraId="00000692">
      <w:pPr>
        <w:rPr/>
      </w:pPr>
      <w:r w:rsidDel="00000000" w:rsidR="00000000" w:rsidRPr="00000000">
        <w:rPr>
          <w:rtl w:val="0"/>
        </w:rPr>
        <w:t xml:space="preserve">Figure</w:t>
        <w:tab/>
        <w:tab/>
        <w:t xml:space="preserve">Adjunct Move+Manner</w:t>
        <w:tab/>
        <w:t xml:space="preserve">Path</w:t>
        <w:tab/>
        <w:t xml:space="preserve">Ground</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ab/>
        <w:tab/>
      </w:r>
      <w:hyperlink r:id="rId18">
        <w:r w:rsidDel="00000000" w:rsidR="00000000" w:rsidRPr="00000000">
          <w:rPr>
            <w:color w:val="1155cc"/>
            <w:u w:val="single"/>
            <w:rtl w:val="0"/>
          </w:rPr>
          <w:t xml:space="preserve">https://www.researchsquare.com/article/rs-3222523/v1</w:t>
        </w:r>
      </w:hyperlink>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pStyle w:val="Heading3"/>
        <w:numPr>
          <w:ilvl w:val="2"/>
          <w:numId w:val="48"/>
        </w:numPr>
        <w:ind w:left="720" w:hanging="720"/>
        <w:rPr/>
      </w:pPr>
      <w:bookmarkStart w:colFirst="0" w:colLast="0" w:name="_heading=h.3tbugp1" w:id="46"/>
      <w:bookmarkEnd w:id="46"/>
      <w:r w:rsidDel="00000000" w:rsidR="00000000" w:rsidRPr="00000000">
        <w:rPr>
          <w:rtl w:val="0"/>
        </w:rPr>
        <w:t xml:space="preserve">:purpose - mục đích</w:t>
      </w:r>
    </w:p>
    <w:p w:rsidR="00000000" w:rsidDel="00000000" w:rsidP="00000000" w:rsidRDefault="00000000" w:rsidRPr="00000000" w14:paraId="00000699">
      <w:pPr>
        <w:rPr/>
      </w:pPr>
      <w:r w:rsidDel="00000000" w:rsidR="00000000" w:rsidRPr="00000000">
        <w:rPr>
          <w:rtl w:val="0"/>
        </w:rPr>
      </w:r>
    </w:p>
    <w:tbl>
      <w:tblPr>
        <w:tblStyle w:val="Table35"/>
        <w:tblpPr w:leftFromText="180" w:rightFromText="180" w:topFromText="180" w:bottomFromText="180" w:vertAnchor="text" w:horzAnchor="text" w:tblpX="0" w:tblpY="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69A">
            <w:pPr>
              <w:spacing w:line="360" w:lineRule="auto"/>
              <w:ind w:firstLine="567"/>
              <w:rPr/>
            </w:pPr>
            <w:bookmarkStart w:colFirst="0" w:colLast="0" w:name="_heading=h.28h4qwu" w:id="47"/>
            <w:bookmarkEnd w:id="47"/>
            <w:r w:rsidDel="00000000" w:rsidR="00000000" w:rsidRPr="00000000">
              <w:rPr>
                <w:b w:val="1"/>
                <w:rtl w:val="0"/>
              </w:rPr>
              <w:t xml:space="preserve">VD: I went to the market to buy vegetables</w:t>
            </w:r>
            <w:r w:rsidDel="00000000" w:rsidR="00000000" w:rsidRPr="00000000">
              <w:rPr>
                <w:rtl w:val="0"/>
              </w:rPr>
            </w:r>
          </w:p>
          <w:p w:rsidR="00000000" w:rsidDel="00000000" w:rsidP="00000000" w:rsidRDefault="00000000" w:rsidRPr="00000000" w14:paraId="0000069B">
            <w:pPr>
              <w:spacing w:line="360" w:lineRule="auto"/>
              <w:ind w:firstLine="567"/>
              <w:rPr/>
            </w:pPr>
            <w:r w:rsidDel="00000000" w:rsidR="00000000" w:rsidRPr="00000000">
              <w:rPr>
                <w:rtl w:val="0"/>
              </w:rPr>
              <w:t xml:space="preserve">(g / go-02</w:t>
            </w:r>
          </w:p>
          <w:p w:rsidR="00000000" w:rsidDel="00000000" w:rsidP="00000000" w:rsidRDefault="00000000" w:rsidRPr="00000000" w14:paraId="0000069C">
            <w:pPr>
              <w:spacing w:line="360" w:lineRule="auto"/>
              <w:ind w:firstLine="567"/>
              <w:rPr/>
            </w:pPr>
            <w:r w:rsidDel="00000000" w:rsidR="00000000" w:rsidRPr="00000000">
              <w:rPr>
                <w:rtl w:val="0"/>
              </w:rPr>
              <w:t xml:space="preserve">      :ARG0 (i / i)</w:t>
            </w:r>
          </w:p>
          <w:p w:rsidR="00000000" w:rsidDel="00000000" w:rsidP="00000000" w:rsidRDefault="00000000" w:rsidRPr="00000000" w14:paraId="0000069D">
            <w:pPr>
              <w:spacing w:line="360" w:lineRule="auto"/>
              <w:ind w:firstLine="567"/>
              <w:rPr/>
            </w:pPr>
            <w:r w:rsidDel="00000000" w:rsidR="00000000" w:rsidRPr="00000000">
              <w:rPr>
                <w:rtl w:val="0"/>
              </w:rPr>
              <w:t xml:space="preserve">      :ARG1 (m / market)</w:t>
            </w:r>
          </w:p>
          <w:p w:rsidR="00000000" w:rsidDel="00000000" w:rsidP="00000000" w:rsidRDefault="00000000" w:rsidRPr="00000000" w14:paraId="0000069E">
            <w:pPr>
              <w:spacing w:line="360" w:lineRule="auto"/>
              <w:ind w:firstLine="567"/>
              <w:rPr/>
            </w:pPr>
            <w:r w:rsidDel="00000000" w:rsidR="00000000" w:rsidRPr="00000000">
              <w:rPr>
                <w:rtl w:val="0"/>
              </w:rPr>
              <w:t xml:space="preserve">      :purpose (b / buy</w:t>
            </w:r>
          </w:p>
          <w:p w:rsidR="00000000" w:rsidDel="00000000" w:rsidP="00000000" w:rsidRDefault="00000000" w:rsidRPr="00000000" w14:paraId="0000069F">
            <w:pPr>
              <w:spacing w:line="360" w:lineRule="auto"/>
              <w:ind w:firstLine="567"/>
              <w:rPr/>
            </w:pPr>
            <w:r w:rsidDel="00000000" w:rsidR="00000000" w:rsidRPr="00000000">
              <w:rPr>
                <w:rtl w:val="0"/>
              </w:rPr>
              <w:t xml:space="preserve">              :ARG1 (v / vegetable)))</w:t>
            </w:r>
          </w:p>
        </w:tc>
        <w:tc>
          <w:tcPr/>
          <w:p w:rsidR="00000000" w:rsidDel="00000000" w:rsidP="00000000" w:rsidRDefault="00000000" w:rsidRPr="00000000" w14:paraId="000006A0">
            <w:pPr>
              <w:spacing w:line="360" w:lineRule="auto"/>
              <w:ind w:firstLine="567"/>
              <w:rPr>
                <w:b w:val="1"/>
              </w:rPr>
            </w:pPr>
            <w:r w:rsidDel="00000000" w:rsidR="00000000" w:rsidRPr="00000000">
              <w:rPr>
                <w:b w:val="1"/>
                <w:rtl w:val="0"/>
              </w:rPr>
              <w:t xml:space="preserve">VD: Tôi đi đến chợ để mua rau.</w:t>
            </w:r>
          </w:p>
          <w:p w:rsidR="00000000" w:rsidDel="00000000" w:rsidP="00000000" w:rsidRDefault="00000000" w:rsidRPr="00000000" w14:paraId="000006A1">
            <w:pPr>
              <w:spacing w:line="360" w:lineRule="auto"/>
              <w:ind w:firstLine="567"/>
              <w:rPr>
                <w:b w:val="1"/>
              </w:rPr>
            </w:pPr>
            <w:r w:rsidDel="00000000" w:rsidR="00000000" w:rsidRPr="00000000">
              <w:rPr>
                <w:rtl w:val="0"/>
              </w:rPr>
            </w:r>
          </w:p>
          <w:p w:rsidR="00000000" w:rsidDel="00000000" w:rsidP="00000000" w:rsidRDefault="00000000" w:rsidRPr="00000000" w14:paraId="000006A2">
            <w:pPr>
              <w:spacing w:line="360" w:lineRule="auto"/>
              <w:ind w:firstLine="567"/>
              <w:rPr/>
            </w:pPr>
            <w:r w:rsidDel="00000000" w:rsidR="00000000" w:rsidRPr="00000000">
              <w:rPr>
                <w:rtl w:val="0"/>
              </w:rPr>
              <w:t xml:space="preserve">(đ / đi</w:t>
            </w:r>
          </w:p>
          <w:p w:rsidR="00000000" w:rsidDel="00000000" w:rsidP="00000000" w:rsidRDefault="00000000" w:rsidRPr="00000000" w14:paraId="000006A3">
            <w:pPr>
              <w:spacing w:line="360" w:lineRule="auto"/>
              <w:ind w:firstLine="567"/>
              <w:rPr/>
            </w:pPr>
            <w:r w:rsidDel="00000000" w:rsidR="00000000" w:rsidRPr="00000000">
              <w:rPr>
                <w:rtl w:val="0"/>
              </w:rPr>
              <w:t xml:space="preserve">      :ARG0 (t / tôi)</w:t>
            </w:r>
          </w:p>
          <w:p w:rsidR="00000000" w:rsidDel="00000000" w:rsidP="00000000" w:rsidRDefault="00000000" w:rsidRPr="00000000" w14:paraId="000006A4">
            <w:pPr>
              <w:spacing w:line="360" w:lineRule="auto"/>
              <w:ind w:firstLine="567"/>
              <w:rPr/>
            </w:pPr>
            <w:r w:rsidDel="00000000" w:rsidR="00000000" w:rsidRPr="00000000">
              <w:rPr>
                <w:rtl w:val="0"/>
              </w:rPr>
              <w:t xml:space="preserve">      :ARG1 (c / chợ)</w:t>
            </w:r>
          </w:p>
          <w:p w:rsidR="00000000" w:rsidDel="00000000" w:rsidP="00000000" w:rsidRDefault="00000000" w:rsidRPr="00000000" w14:paraId="000006A5">
            <w:pPr>
              <w:spacing w:line="360" w:lineRule="auto"/>
              <w:ind w:firstLine="567"/>
              <w:rPr/>
            </w:pPr>
            <w:r w:rsidDel="00000000" w:rsidR="00000000" w:rsidRPr="00000000">
              <w:rPr>
                <w:rtl w:val="0"/>
              </w:rPr>
              <w:t xml:space="preserve">      :purpose (m / mua</w:t>
            </w:r>
          </w:p>
          <w:p w:rsidR="00000000" w:rsidDel="00000000" w:rsidP="00000000" w:rsidRDefault="00000000" w:rsidRPr="00000000" w14:paraId="000006A6">
            <w:pPr>
              <w:spacing w:line="360" w:lineRule="auto"/>
              <w:ind w:firstLine="567"/>
              <w:rPr/>
            </w:pPr>
            <w:r w:rsidDel="00000000" w:rsidR="00000000" w:rsidRPr="00000000">
              <w:rPr>
                <w:rtl w:val="0"/>
              </w:rPr>
              <w:t xml:space="preserve">              :ARG1 (r / rau)))</w:t>
            </w:r>
          </w:p>
        </w:tc>
      </w:tr>
    </w:tbl>
    <w:p w:rsidR="00000000" w:rsidDel="00000000" w:rsidP="00000000" w:rsidRDefault="00000000" w:rsidRPr="00000000" w14:paraId="000006A7">
      <w:pPr>
        <w:ind w:left="284" w:firstLine="0"/>
        <w:rPr/>
      </w:pPr>
      <w:r w:rsidDel="00000000" w:rsidR="00000000" w:rsidRPr="00000000">
        <w:rPr>
          <w:rtl w:val="0"/>
        </w:rPr>
        <w:tab/>
      </w:r>
      <w:r w:rsidDel="00000000" w:rsidR="00000000" w:rsidRPr="00000000">
        <w:rPr/>
        <w:drawing>
          <wp:inline distB="114300" distT="114300" distL="114300" distR="114300">
            <wp:extent cx="5731200" cy="1231900"/>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6A8">
      <w:pPr>
        <w:pStyle w:val="Heading3"/>
        <w:numPr>
          <w:ilvl w:val="2"/>
          <w:numId w:val="48"/>
        </w:numPr>
        <w:ind w:left="720" w:hanging="720"/>
        <w:rPr/>
      </w:pPr>
      <w:bookmarkStart w:colFirst="0" w:colLast="0" w:name="_heading=h.nmf14n" w:id="48"/>
      <w:bookmarkEnd w:id="48"/>
      <w:r w:rsidDel="00000000" w:rsidR="00000000" w:rsidRPr="00000000">
        <w:rPr>
          <w:rtl w:val="0"/>
        </w:rPr>
        <w:t xml:space="preserve">:reason - nguyên nhân</w:t>
      </w:r>
    </w:p>
    <w:p w:rsidR="00000000" w:rsidDel="00000000" w:rsidP="00000000" w:rsidRDefault="00000000" w:rsidRPr="00000000" w14:paraId="000006A9">
      <w:pPr>
        <w:ind w:left="720" w:firstLine="0"/>
        <w:rPr/>
      </w:pPr>
      <w:r w:rsidDel="00000000" w:rsidR="00000000" w:rsidRPr="00000000">
        <w:rPr>
          <w:rtl w:val="0"/>
        </w:rPr>
        <w:t xml:space="preserve">(Nhãn cũ là :cause, thay nhãn để không trùng với nhãn core sử dụng từ ISO)</w:t>
      </w:r>
      <w:r w:rsidDel="00000000" w:rsidR="00000000" w:rsidRPr="00000000">
        <w:rPr>
          <w:rtl w:val="0"/>
        </w:rPr>
      </w:r>
    </w:p>
    <w:tbl>
      <w:tblPr>
        <w:tblStyle w:val="Table36"/>
        <w:tblpPr w:leftFromText="180" w:rightFromText="180" w:topFromText="180" w:bottomFromText="180" w:vertAnchor="text" w:horzAnchor="text" w:tblpX="0" w:tblpY="35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6AA">
            <w:pPr>
              <w:spacing w:line="360" w:lineRule="auto"/>
              <w:ind w:firstLine="567"/>
              <w:rPr/>
            </w:pPr>
            <w:r w:rsidDel="00000000" w:rsidR="00000000" w:rsidRPr="00000000">
              <w:rPr>
                <w:b w:val="1"/>
                <w:rtl w:val="0"/>
              </w:rPr>
              <w:t xml:space="preserve">VD: </w:t>
            </w:r>
            <w:r w:rsidDel="00000000" w:rsidR="00000000" w:rsidRPr="00000000">
              <w:rPr>
                <w:b w:val="1"/>
                <w:highlight w:val="white"/>
                <w:rtl w:val="0"/>
              </w:rPr>
              <w:t xml:space="preserve">The boy murmured softly to soothe the girl, because he worried about her.</w:t>
            </w:r>
            <w:r w:rsidDel="00000000" w:rsidR="00000000" w:rsidRPr="00000000">
              <w:rPr>
                <w:rtl w:val="0"/>
              </w:rPr>
            </w:r>
          </w:p>
          <w:p w:rsidR="00000000" w:rsidDel="00000000" w:rsidP="00000000" w:rsidRDefault="00000000" w:rsidRPr="00000000" w14:paraId="000006AB">
            <w:pPr>
              <w:spacing w:line="360" w:lineRule="auto"/>
              <w:ind w:firstLine="567"/>
              <w:rPr/>
            </w:pPr>
            <w:r w:rsidDel="00000000" w:rsidR="00000000" w:rsidRPr="00000000">
              <w:rPr>
                <w:rtl w:val="0"/>
              </w:rPr>
              <w:t xml:space="preserve">(m / murmur-01</w:t>
            </w:r>
          </w:p>
          <w:p w:rsidR="00000000" w:rsidDel="00000000" w:rsidP="00000000" w:rsidRDefault="00000000" w:rsidRPr="00000000" w14:paraId="000006AC">
            <w:pPr>
              <w:spacing w:line="360" w:lineRule="auto"/>
              <w:ind w:firstLine="567"/>
              <w:rPr/>
            </w:pPr>
            <w:r w:rsidDel="00000000" w:rsidR="00000000" w:rsidRPr="00000000">
              <w:rPr>
                <w:rtl w:val="0"/>
              </w:rPr>
              <w:t xml:space="preserve">  :ARG0 (b / boy)</w:t>
            </w:r>
          </w:p>
          <w:p w:rsidR="00000000" w:rsidDel="00000000" w:rsidP="00000000" w:rsidRDefault="00000000" w:rsidRPr="00000000" w14:paraId="000006AD">
            <w:pPr>
              <w:spacing w:line="360" w:lineRule="auto"/>
              <w:ind w:firstLine="567"/>
              <w:rPr/>
            </w:pPr>
            <w:r w:rsidDel="00000000" w:rsidR="00000000" w:rsidRPr="00000000">
              <w:rPr>
                <w:rtl w:val="0"/>
              </w:rPr>
              <w:t xml:space="preserve">  :manner (s / soft-02)</w:t>
            </w:r>
          </w:p>
          <w:p w:rsidR="00000000" w:rsidDel="00000000" w:rsidP="00000000" w:rsidRDefault="00000000" w:rsidRPr="00000000" w14:paraId="000006AE">
            <w:pPr>
              <w:spacing w:line="360" w:lineRule="auto"/>
              <w:ind w:firstLine="567"/>
              <w:rPr/>
            </w:pPr>
            <w:r w:rsidDel="00000000" w:rsidR="00000000" w:rsidRPr="00000000">
              <w:rPr>
                <w:rtl w:val="0"/>
              </w:rPr>
              <w:t xml:space="preserve">  :purpose (s2 / soothe-01</w:t>
            </w:r>
          </w:p>
          <w:p w:rsidR="00000000" w:rsidDel="00000000" w:rsidP="00000000" w:rsidRDefault="00000000" w:rsidRPr="00000000" w14:paraId="000006AF">
            <w:pPr>
              <w:spacing w:line="360" w:lineRule="auto"/>
              <w:ind w:firstLine="567"/>
              <w:rPr/>
            </w:pPr>
            <w:r w:rsidDel="00000000" w:rsidR="00000000" w:rsidRPr="00000000">
              <w:rPr>
                <w:rtl w:val="0"/>
              </w:rPr>
              <w:t xml:space="preserve">               :ARG1 (g / girl))</w:t>
            </w:r>
          </w:p>
          <w:p w:rsidR="00000000" w:rsidDel="00000000" w:rsidP="00000000" w:rsidRDefault="00000000" w:rsidRPr="00000000" w14:paraId="000006B0">
            <w:pPr>
              <w:spacing w:line="360" w:lineRule="auto"/>
              <w:ind w:firstLine="567"/>
              <w:rPr/>
            </w:pPr>
            <w:r w:rsidDel="00000000" w:rsidR="00000000" w:rsidRPr="00000000">
              <w:rPr>
                <w:rtl w:val="0"/>
              </w:rPr>
              <w:t xml:space="preserve">  :reason (w / worry-01</w:t>
            </w:r>
          </w:p>
          <w:p w:rsidR="00000000" w:rsidDel="00000000" w:rsidP="00000000" w:rsidRDefault="00000000" w:rsidRPr="00000000" w14:paraId="000006B1">
            <w:pPr>
              <w:spacing w:line="360" w:lineRule="auto"/>
              <w:ind w:firstLine="567"/>
              <w:rPr/>
            </w:pPr>
            <w:r w:rsidDel="00000000" w:rsidR="00000000" w:rsidRPr="00000000">
              <w:rPr>
                <w:rtl w:val="0"/>
              </w:rPr>
              <w:t xml:space="preserve">            :ARG0 b</w:t>
            </w:r>
          </w:p>
          <w:p w:rsidR="00000000" w:rsidDel="00000000" w:rsidP="00000000" w:rsidRDefault="00000000" w:rsidRPr="00000000" w14:paraId="000006B2">
            <w:pPr>
              <w:spacing w:line="360" w:lineRule="auto"/>
              <w:ind w:firstLine="567"/>
              <w:rPr/>
            </w:pPr>
            <w:r w:rsidDel="00000000" w:rsidR="00000000" w:rsidRPr="00000000">
              <w:rPr>
                <w:rtl w:val="0"/>
              </w:rPr>
              <w:t xml:space="preserve">            :topic g))</w:t>
            </w:r>
          </w:p>
        </w:tc>
        <w:tc>
          <w:tcPr/>
          <w:p w:rsidR="00000000" w:rsidDel="00000000" w:rsidP="00000000" w:rsidRDefault="00000000" w:rsidRPr="00000000" w14:paraId="000006B3">
            <w:pPr>
              <w:spacing w:line="360" w:lineRule="auto"/>
              <w:ind w:firstLine="567"/>
              <w:rPr/>
            </w:pPr>
            <w:r w:rsidDel="00000000" w:rsidR="00000000" w:rsidRPr="00000000">
              <w:rPr>
                <w:b w:val="1"/>
                <w:rtl w:val="0"/>
              </w:rPr>
              <w:t xml:space="preserve">VD: </w:t>
            </w:r>
            <w:r w:rsidDel="00000000" w:rsidR="00000000" w:rsidRPr="00000000">
              <w:rPr>
                <w:b w:val="1"/>
                <w:highlight w:val="white"/>
                <w:rtl w:val="0"/>
              </w:rPr>
              <w:t xml:space="preserve">Chàng trai thì thầm nhẹ nhàng để xoa dịu cô gái, vì anh lo lắng cho cô</w:t>
            </w:r>
            <w:r w:rsidDel="00000000" w:rsidR="00000000" w:rsidRPr="00000000">
              <w:rPr>
                <w:rtl w:val="0"/>
              </w:rPr>
            </w:r>
          </w:p>
          <w:p w:rsidR="00000000" w:rsidDel="00000000" w:rsidP="00000000" w:rsidRDefault="00000000" w:rsidRPr="00000000" w14:paraId="000006B4">
            <w:pPr>
              <w:spacing w:line="360" w:lineRule="auto"/>
              <w:ind w:firstLine="567"/>
              <w:rPr/>
            </w:pPr>
            <w:r w:rsidDel="00000000" w:rsidR="00000000" w:rsidRPr="00000000">
              <w:rPr>
                <w:rtl w:val="0"/>
              </w:rPr>
              <w:t xml:space="preserve">(t / thì thầm</w:t>
            </w:r>
          </w:p>
          <w:p w:rsidR="00000000" w:rsidDel="00000000" w:rsidP="00000000" w:rsidRDefault="00000000" w:rsidRPr="00000000" w14:paraId="000006B5">
            <w:pPr>
              <w:spacing w:line="360" w:lineRule="auto"/>
              <w:ind w:firstLine="567"/>
              <w:rPr/>
            </w:pPr>
            <w:r w:rsidDel="00000000" w:rsidR="00000000" w:rsidRPr="00000000">
              <w:rPr>
                <w:rtl w:val="0"/>
              </w:rPr>
              <w:t xml:space="preserve">     :ARG0 (c / chàng trai)</w:t>
            </w:r>
          </w:p>
          <w:p w:rsidR="00000000" w:rsidDel="00000000" w:rsidP="00000000" w:rsidRDefault="00000000" w:rsidRPr="00000000" w14:paraId="000006B6">
            <w:pPr>
              <w:spacing w:line="360" w:lineRule="auto"/>
              <w:ind w:firstLine="567"/>
              <w:rPr/>
            </w:pPr>
            <w:r w:rsidDel="00000000" w:rsidR="00000000" w:rsidRPr="00000000">
              <w:rPr>
                <w:rtl w:val="0"/>
              </w:rPr>
              <w:t xml:space="preserve">     :manner (n / nhẹ nhàng)</w:t>
            </w:r>
          </w:p>
          <w:p w:rsidR="00000000" w:rsidDel="00000000" w:rsidP="00000000" w:rsidRDefault="00000000" w:rsidRPr="00000000" w14:paraId="000006B7">
            <w:pPr>
              <w:spacing w:line="360" w:lineRule="auto"/>
              <w:ind w:firstLine="567"/>
              <w:rPr/>
            </w:pPr>
            <w:r w:rsidDel="00000000" w:rsidR="00000000" w:rsidRPr="00000000">
              <w:rPr>
                <w:rtl w:val="0"/>
              </w:rPr>
              <w:t xml:space="preserve">     :purpose (x / xoa dịu</w:t>
            </w:r>
          </w:p>
          <w:p w:rsidR="00000000" w:rsidDel="00000000" w:rsidP="00000000" w:rsidRDefault="00000000" w:rsidRPr="00000000" w14:paraId="000006B8">
            <w:pPr>
              <w:spacing w:line="360" w:lineRule="auto"/>
              <w:ind w:firstLine="567"/>
              <w:rPr/>
            </w:pPr>
            <w:r w:rsidDel="00000000" w:rsidR="00000000" w:rsidRPr="00000000">
              <w:rPr>
                <w:rtl w:val="0"/>
              </w:rPr>
              <w:t xml:space="preserve">           :ARG1 (c2 / cô gái))</w:t>
            </w:r>
          </w:p>
          <w:p w:rsidR="00000000" w:rsidDel="00000000" w:rsidP="00000000" w:rsidRDefault="00000000" w:rsidRPr="00000000" w14:paraId="000006B9">
            <w:pPr>
              <w:spacing w:line="360" w:lineRule="auto"/>
              <w:ind w:firstLine="567"/>
              <w:rPr/>
            </w:pPr>
            <w:r w:rsidDel="00000000" w:rsidR="00000000" w:rsidRPr="00000000">
              <w:rPr>
                <w:rtl w:val="0"/>
              </w:rPr>
              <w:t xml:space="preserve">     :reason (l / lo lắng</w:t>
            </w:r>
          </w:p>
          <w:p w:rsidR="00000000" w:rsidDel="00000000" w:rsidP="00000000" w:rsidRDefault="00000000" w:rsidRPr="00000000" w14:paraId="000006BA">
            <w:pPr>
              <w:spacing w:line="360" w:lineRule="auto"/>
              <w:ind w:firstLine="567"/>
              <w:rPr/>
            </w:pPr>
            <w:r w:rsidDel="00000000" w:rsidR="00000000" w:rsidRPr="00000000">
              <w:rPr>
                <w:rtl w:val="0"/>
              </w:rPr>
              <w:t xml:space="preserve">           :ARG0 c</w:t>
            </w:r>
          </w:p>
          <w:p w:rsidR="00000000" w:rsidDel="00000000" w:rsidP="00000000" w:rsidRDefault="00000000" w:rsidRPr="00000000" w14:paraId="000006BB">
            <w:pPr>
              <w:spacing w:line="360" w:lineRule="auto"/>
              <w:ind w:firstLine="567"/>
              <w:rPr>
                <w:b w:val="1"/>
              </w:rPr>
            </w:pPr>
            <w:r w:rsidDel="00000000" w:rsidR="00000000" w:rsidRPr="00000000">
              <w:rPr>
                <w:rtl w:val="0"/>
              </w:rPr>
              <w:t xml:space="preserve">           :topic c2))</w:t>
            </w:r>
            <w:r w:rsidDel="00000000" w:rsidR="00000000" w:rsidRPr="00000000">
              <w:rPr>
                <w:rtl w:val="0"/>
              </w:rPr>
            </w:r>
          </w:p>
        </w:tc>
      </w:tr>
    </w:tbl>
    <w:p w:rsidR="00000000" w:rsidDel="00000000" w:rsidP="00000000" w:rsidRDefault="00000000" w:rsidRPr="00000000" w14:paraId="000006BC">
      <w:pPr>
        <w:spacing w:line="360" w:lineRule="auto"/>
        <w:ind w:firstLine="567"/>
        <w:rPr>
          <w:b w:val="1"/>
        </w:rPr>
      </w:pPr>
      <w:r w:rsidDel="00000000" w:rsidR="00000000" w:rsidRPr="00000000">
        <w:rPr>
          <w:rtl w:val="0"/>
        </w:rPr>
      </w:r>
    </w:p>
    <w:p w:rsidR="00000000" w:rsidDel="00000000" w:rsidP="00000000" w:rsidRDefault="00000000" w:rsidRPr="00000000" w14:paraId="000006BD">
      <w:pPr>
        <w:spacing w:line="360" w:lineRule="auto"/>
        <w:ind w:firstLine="567"/>
        <w:rPr>
          <w:b w:val="1"/>
        </w:rPr>
      </w:pPr>
      <w:r w:rsidDel="00000000" w:rsidR="00000000" w:rsidRPr="00000000">
        <w:rPr>
          <w:rtl w:val="0"/>
        </w:rPr>
        <w:tab/>
      </w:r>
      <w:r w:rsidDel="00000000" w:rsidR="00000000" w:rsidRPr="00000000">
        <w:rPr>
          <w:b w:val="1"/>
          <w:rtl w:val="0"/>
        </w:rPr>
        <w:tab/>
      </w:r>
    </w:p>
    <w:p w:rsidR="00000000" w:rsidDel="00000000" w:rsidP="00000000" w:rsidRDefault="00000000" w:rsidRPr="00000000" w14:paraId="000006BE">
      <w:pPr>
        <w:spacing w:line="360" w:lineRule="auto"/>
        <w:ind w:left="720" w:firstLine="0"/>
        <w:rPr/>
      </w:pPr>
      <w:r w:rsidDel="00000000" w:rsidR="00000000" w:rsidRPr="00000000">
        <w:rPr>
          <w:rtl w:val="0"/>
        </w:rPr>
        <w:tab/>
      </w:r>
    </w:p>
    <w:p w:rsidR="00000000" w:rsidDel="00000000" w:rsidP="00000000" w:rsidRDefault="00000000" w:rsidRPr="00000000" w14:paraId="000006BF">
      <w:pPr>
        <w:rPr/>
      </w:pPr>
      <w:r w:rsidDel="00000000" w:rsidR="00000000" w:rsidRPr="00000000">
        <w:rPr>
          <w:rtl w:val="0"/>
        </w:rPr>
        <w:tab/>
        <w:t xml:space="preserve">Lưu ý: Trình soạn thảo AMR (</w:t>
      </w:r>
      <w:r w:rsidDel="00000000" w:rsidR="00000000" w:rsidRPr="00000000">
        <w:rPr>
          <w:color w:val="1f2328"/>
          <w:sz w:val="24"/>
          <w:szCs w:val="24"/>
          <w:highlight w:val="white"/>
          <w:rtl w:val="0"/>
        </w:rPr>
        <w:t xml:space="preserve">AMR Editor</w:t>
      </w:r>
      <w:r w:rsidDel="00000000" w:rsidR="00000000" w:rsidRPr="00000000">
        <w:rPr>
          <w:rtl w:val="0"/>
        </w:rPr>
        <w:t xml:space="preserve">) tự động hợp nhất </w:t>
      </w:r>
      <w:r w:rsidDel="00000000" w:rsidR="00000000" w:rsidRPr="00000000">
        <w:rPr>
          <w:b w:val="1"/>
          <w:shd w:fill="d9d9d9" w:val="clear"/>
          <w:rtl w:val="0"/>
        </w:rPr>
        <w:t xml:space="preserve">:reason</w:t>
      </w:r>
      <w:r w:rsidDel="00000000" w:rsidR="00000000" w:rsidRPr="00000000">
        <w:rPr>
          <w:rtl w:val="0"/>
        </w:rPr>
        <w:t xml:space="preserve"> và </w:t>
      </w:r>
      <w:r w:rsidDel="00000000" w:rsidR="00000000" w:rsidRPr="00000000">
        <w:rPr>
          <w:b w:val="1"/>
          <w:shd w:fill="d9d9d9" w:val="clear"/>
          <w:rtl w:val="0"/>
        </w:rPr>
        <w:t xml:space="preserve">:reason-of</w:t>
      </w:r>
      <w:r w:rsidDel="00000000" w:rsidR="00000000" w:rsidRPr="00000000">
        <w:rPr>
          <w:rtl w:val="0"/>
        </w:rPr>
        <w:t xml:space="preserve"> thành cause-01, vì vậy chúng tôi gọi </w:t>
      </w:r>
      <w:r w:rsidDel="00000000" w:rsidR="00000000" w:rsidRPr="00000000">
        <w:rPr>
          <w:b w:val="1"/>
          <w:shd w:fill="d9d9d9" w:val="clear"/>
          <w:rtl w:val="0"/>
        </w:rPr>
        <w:t xml:space="preserve">:reason</w:t>
      </w:r>
      <w:r w:rsidDel="00000000" w:rsidR="00000000" w:rsidRPr="00000000">
        <w:rPr>
          <w:rtl w:val="0"/>
        </w:rPr>
        <w:t xml:space="preserve"> là một phím tắt.</w:t>
      </w:r>
    </w:p>
    <w:p w:rsidR="00000000" w:rsidDel="00000000" w:rsidP="00000000" w:rsidRDefault="00000000" w:rsidRPr="00000000" w14:paraId="000006C0">
      <w:pPr>
        <w:spacing w:line="360" w:lineRule="auto"/>
        <w:ind w:left="284" w:firstLine="0"/>
        <w:rPr/>
      </w:pPr>
      <w:r w:rsidDel="00000000" w:rsidR="00000000" w:rsidRPr="00000000">
        <w:rPr>
          <w:rtl w:val="0"/>
        </w:rPr>
        <w:tab/>
      </w:r>
      <w:r w:rsidDel="00000000" w:rsidR="00000000" w:rsidRPr="00000000">
        <w:rPr/>
        <w:drawing>
          <wp:inline distB="114300" distT="114300" distL="114300" distR="114300">
            <wp:extent cx="5731200" cy="2159000"/>
            <wp:effectExtent b="0" l="0" r="0" t="0"/>
            <wp:docPr id="1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6C1">
      <w:pPr>
        <w:spacing w:line="360" w:lineRule="auto"/>
        <w:ind w:left="426" w:firstLine="0"/>
        <w:rPr/>
      </w:pPr>
      <w:hyperlink r:id="rId21">
        <w:r w:rsidDel="00000000" w:rsidR="00000000" w:rsidRPr="00000000">
          <w:rPr>
            <w:color w:val="1155cc"/>
            <w:u w:val="single"/>
            <w:rtl w:val="0"/>
          </w:rPr>
          <w:t xml:space="preserve">https://evols.library.manoa.hawaii.edu/server/api/core/bitstreams/ea43906c-54d6-4160-884a-86a7580a0f89/content</w:t>
        </w:r>
      </w:hyperlink>
      <w:r w:rsidDel="00000000" w:rsidR="00000000" w:rsidRPr="00000000">
        <w:rPr>
          <w:rtl w:val="0"/>
        </w:rPr>
      </w:r>
    </w:p>
    <w:p w:rsidR="00000000" w:rsidDel="00000000" w:rsidP="00000000" w:rsidRDefault="00000000" w:rsidRPr="00000000" w14:paraId="000006C2">
      <w:pPr>
        <w:spacing w:line="360" w:lineRule="auto"/>
        <w:ind w:left="720" w:firstLine="0"/>
        <w:rPr/>
      </w:pPr>
      <w:r w:rsidDel="00000000" w:rsidR="00000000" w:rsidRPr="00000000">
        <w:rPr/>
        <w:drawing>
          <wp:inline distB="114300" distT="114300" distL="114300" distR="114300">
            <wp:extent cx="4576763" cy="2361702"/>
            <wp:effectExtent b="0" l="0" r="0" t="0"/>
            <wp:docPr id="1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576763" cy="2361702"/>
                    </a:xfrm>
                    <a:prstGeom prst="rect"/>
                    <a:ln/>
                  </pic:spPr>
                </pic:pic>
              </a:graphicData>
            </a:graphic>
          </wp:inline>
        </w:drawing>
      </w:r>
      <w:r w:rsidDel="00000000" w:rsidR="00000000" w:rsidRPr="00000000">
        <w:rPr>
          <w:rtl w:val="0"/>
        </w:rPr>
      </w:r>
    </w:p>
    <w:p w:rsidR="00000000" w:rsidDel="00000000" w:rsidP="00000000" w:rsidRDefault="00000000" w:rsidRPr="00000000" w14:paraId="000006C3">
      <w:pPr>
        <w:pStyle w:val="Heading3"/>
        <w:numPr>
          <w:ilvl w:val="2"/>
          <w:numId w:val="48"/>
        </w:numPr>
        <w:ind w:left="720" w:hanging="720"/>
        <w:rPr>
          <w:highlight w:val="white"/>
        </w:rPr>
      </w:pPr>
      <w:bookmarkStart w:colFirst="0" w:colLast="0" w:name="_heading=h.37m2jsg" w:id="49"/>
      <w:bookmarkEnd w:id="49"/>
      <w:r w:rsidDel="00000000" w:rsidR="00000000" w:rsidRPr="00000000">
        <w:rPr>
          <w:highlight w:val="white"/>
          <w:rtl w:val="0"/>
        </w:rPr>
        <w:t xml:space="preserve">:concession - nhượng bộ (mặc dù)</w:t>
      </w:r>
    </w:p>
    <w:p w:rsidR="00000000" w:rsidDel="00000000" w:rsidP="00000000" w:rsidRDefault="00000000" w:rsidRPr="00000000" w14:paraId="000006C4">
      <w:pPr>
        <w:spacing w:line="360" w:lineRule="auto"/>
        <w:ind w:firstLine="567"/>
        <w:rPr/>
      </w:pPr>
      <w:r w:rsidDel="00000000" w:rsidR="00000000" w:rsidRPr="00000000">
        <w:rPr>
          <w:rtl w:val="0"/>
        </w:rPr>
        <w:tab/>
        <w:tab/>
      </w:r>
    </w:p>
    <w:tbl>
      <w:tblPr>
        <w:tblStyle w:val="Table37"/>
        <w:tblpPr w:leftFromText="180" w:rightFromText="180" w:topFromText="180" w:bottomFromText="180" w:vertAnchor="text" w:horzAnchor="text" w:tblpX="0" w:tblpY="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6C5">
            <w:pPr>
              <w:spacing w:line="360" w:lineRule="auto"/>
              <w:ind w:firstLine="567"/>
              <w:rPr>
                <w:b w:val="1"/>
              </w:rPr>
            </w:pPr>
            <w:r w:rsidDel="00000000" w:rsidR="00000000" w:rsidRPr="00000000">
              <w:rPr>
                <w:b w:val="1"/>
                <w:rtl w:val="0"/>
              </w:rPr>
              <w:t xml:space="preserve">VD: </w:t>
            </w:r>
            <w:r w:rsidDel="00000000" w:rsidR="00000000" w:rsidRPr="00000000">
              <w:rPr>
                <w:b w:val="1"/>
                <w:highlight w:val="white"/>
                <w:rtl w:val="0"/>
              </w:rPr>
              <w:t xml:space="preserve">The game continued although it rained.</w:t>
            </w:r>
            <w:r w:rsidDel="00000000" w:rsidR="00000000" w:rsidRPr="00000000">
              <w:rPr>
                <w:rtl w:val="0"/>
              </w:rPr>
            </w:r>
          </w:p>
          <w:p w:rsidR="00000000" w:rsidDel="00000000" w:rsidP="00000000" w:rsidRDefault="00000000" w:rsidRPr="00000000" w14:paraId="000006C6">
            <w:pPr>
              <w:spacing w:line="360" w:lineRule="auto"/>
              <w:ind w:firstLine="567"/>
              <w:rPr/>
            </w:pPr>
            <w:r w:rsidDel="00000000" w:rsidR="00000000" w:rsidRPr="00000000">
              <w:rPr>
                <w:rtl w:val="0"/>
              </w:rPr>
              <w:t xml:space="preserve"> (c / continue-01</w:t>
            </w:r>
          </w:p>
          <w:p w:rsidR="00000000" w:rsidDel="00000000" w:rsidP="00000000" w:rsidRDefault="00000000" w:rsidRPr="00000000" w14:paraId="000006C7">
            <w:pPr>
              <w:spacing w:line="360" w:lineRule="auto"/>
              <w:ind w:firstLine="567"/>
              <w:rPr/>
            </w:pPr>
            <w:r w:rsidDel="00000000" w:rsidR="00000000" w:rsidRPr="00000000">
              <w:rPr>
                <w:rtl w:val="0"/>
              </w:rPr>
              <w:t xml:space="preserve">    :ARG1 (g / game)</w:t>
            </w:r>
          </w:p>
          <w:p w:rsidR="00000000" w:rsidDel="00000000" w:rsidP="00000000" w:rsidRDefault="00000000" w:rsidRPr="00000000" w14:paraId="000006C8">
            <w:pPr>
              <w:spacing w:line="360" w:lineRule="auto"/>
              <w:ind w:firstLine="567"/>
              <w:rPr/>
            </w:pPr>
            <w:r w:rsidDel="00000000" w:rsidR="00000000" w:rsidRPr="00000000">
              <w:rPr>
                <w:rtl w:val="0"/>
              </w:rPr>
              <w:t xml:space="preserve">    :concession (r / rain-01))</w:t>
            </w:r>
          </w:p>
        </w:tc>
        <w:tc>
          <w:tcPr/>
          <w:p w:rsidR="00000000" w:rsidDel="00000000" w:rsidP="00000000" w:rsidRDefault="00000000" w:rsidRPr="00000000" w14:paraId="000006C9">
            <w:pPr>
              <w:spacing w:line="360" w:lineRule="auto"/>
              <w:ind w:firstLine="567"/>
              <w:rPr/>
            </w:pPr>
            <w:r w:rsidDel="00000000" w:rsidR="00000000" w:rsidRPr="00000000">
              <w:rPr>
                <w:b w:val="1"/>
                <w:rtl w:val="0"/>
              </w:rPr>
              <w:t xml:space="preserve">VD: Trận đấu vẫn tiếp tục dù trời mưa.</w:t>
            </w:r>
            <w:r w:rsidDel="00000000" w:rsidR="00000000" w:rsidRPr="00000000">
              <w:rPr>
                <w:rtl w:val="0"/>
              </w:rPr>
            </w:r>
          </w:p>
          <w:p w:rsidR="00000000" w:rsidDel="00000000" w:rsidP="00000000" w:rsidRDefault="00000000" w:rsidRPr="00000000" w14:paraId="000006CA">
            <w:pPr>
              <w:spacing w:line="360" w:lineRule="auto"/>
              <w:ind w:firstLine="567"/>
              <w:rPr/>
            </w:pPr>
            <w:r w:rsidDel="00000000" w:rsidR="00000000" w:rsidRPr="00000000">
              <w:rPr>
                <w:rtl w:val="0"/>
              </w:rPr>
              <w:t xml:space="preserve">(t / tiếp tục</w:t>
            </w:r>
          </w:p>
          <w:p w:rsidR="00000000" w:rsidDel="00000000" w:rsidP="00000000" w:rsidRDefault="00000000" w:rsidRPr="00000000" w14:paraId="000006CB">
            <w:pPr>
              <w:spacing w:line="360" w:lineRule="auto"/>
              <w:ind w:firstLine="567"/>
              <w:rPr/>
            </w:pPr>
            <w:r w:rsidDel="00000000" w:rsidR="00000000" w:rsidRPr="00000000">
              <w:rPr>
                <w:rtl w:val="0"/>
              </w:rPr>
              <w:t xml:space="preserve">         :ARG1 (t1 / trận đấu)</w:t>
            </w:r>
          </w:p>
          <w:p w:rsidR="00000000" w:rsidDel="00000000" w:rsidP="00000000" w:rsidRDefault="00000000" w:rsidRPr="00000000" w14:paraId="000006CC">
            <w:pPr>
              <w:spacing w:line="360" w:lineRule="auto"/>
              <w:ind w:firstLine="567"/>
              <w:rPr/>
            </w:pPr>
            <w:r w:rsidDel="00000000" w:rsidR="00000000" w:rsidRPr="00000000">
              <w:rPr>
                <w:rtl w:val="0"/>
              </w:rPr>
              <w:t xml:space="preserve">         :concession (m / mưa</w:t>
            </w:r>
          </w:p>
          <w:p w:rsidR="00000000" w:rsidDel="00000000" w:rsidP="00000000" w:rsidRDefault="00000000" w:rsidRPr="00000000" w14:paraId="000006CD">
            <w:pPr>
              <w:spacing w:line="360" w:lineRule="auto"/>
              <w:ind w:firstLine="567"/>
              <w:rPr/>
            </w:pPr>
            <w:r w:rsidDel="00000000" w:rsidR="00000000" w:rsidRPr="00000000">
              <w:rPr>
                <w:rtl w:val="0"/>
              </w:rPr>
              <w:t xml:space="preserve">                 :ARG0 (t2 / trời)))</w:t>
            </w:r>
          </w:p>
        </w:tc>
      </w:tr>
      <w:tr>
        <w:trPr>
          <w:cantSplit w:val="0"/>
          <w:tblHeader w:val="0"/>
        </w:trPr>
        <w:tc>
          <w:tcPr/>
          <w:p w:rsidR="00000000" w:rsidDel="00000000" w:rsidP="00000000" w:rsidRDefault="00000000" w:rsidRPr="00000000" w14:paraId="000006CE">
            <w:pPr>
              <w:spacing w:line="360" w:lineRule="auto"/>
              <w:ind w:firstLine="567"/>
              <w:rPr>
                <w:b w:val="1"/>
              </w:rPr>
            </w:pPr>
            <w:r w:rsidDel="00000000" w:rsidR="00000000" w:rsidRPr="00000000">
              <w:rPr>
                <w:b w:val="1"/>
                <w:rtl w:val="0"/>
              </w:rPr>
              <w:t xml:space="preserve">VD: </w:t>
            </w:r>
            <w:r w:rsidDel="00000000" w:rsidR="00000000" w:rsidRPr="00000000">
              <w:rPr>
                <w:b w:val="1"/>
                <w:highlight w:val="white"/>
                <w:rtl w:val="0"/>
              </w:rPr>
              <w:t xml:space="preserve">The game will continue even if it rains.</w:t>
            </w:r>
            <w:r w:rsidDel="00000000" w:rsidR="00000000" w:rsidRPr="00000000">
              <w:rPr>
                <w:rtl w:val="0"/>
              </w:rPr>
            </w:r>
          </w:p>
          <w:p w:rsidR="00000000" w:rsidDel="00000000" w:rsidP="00000000" w:rsidRDefault="00000000" w:rsidRPr="00000000" w14:paraId="000006CF">
            <w:pPr>
              <w:spacing w:line="360" w:lineRule="auto"/>
              <w:ind w:firstLine="567"/>
              <w:rPr/>
            </w:pPr>
            <w:r w:rsidDel="00000000" w:rsidR="00000000" w:rsidRPr="00000000">
              <w:rPr>
                <w:rtl w:val="0"/>
              </w:rPr>
              <w:t xml:space="preserve">(c / continue-01</w:t>
            </w:r>
          </w:p>
          <w:p w:rsidR="00000000" w:rsidDel="00000000" w:rsidP="00000000" w:rsidRDefault="00000000" w:rsidRPr="00000000" w14:paraId="000006D0">
            <w:pPr>
              <w:spacing w:line="360" w:lineRule="auto"/>
              <w:ind w:firstLine="567"/>
              <w:rPr/>
            </w:pPr>
            <w:r w:rsidDel="00000000" w:rsidR="00000000" w:rsidRPr="00000000">
              <w:rPr>
                <w:rtl w:val="0"/>
              </w:rPr>
              <w:t xml:space="preserve">   :ARG1 (g / game)</w:t>
            </w:r>
          </w:p>
          <w:p w:rsidR="00000000" w:rsidDel="00000000" w:rsidP="00000000" w:rsidRDefault="00000000" w:rsidRPr="00000000" w14:paraId="000006D1">
            <w:pPr>
              <w:spacing w:line="360" w:lineRule="auto"/>
              <w:ind w:firstLine="567"/>
              <w:rPr/>
            </w:pPr>
            <w:r w:rsidDel="00000000" w:rsidR="00000000" w:rsidRPr="00000000">
              <w:rPr>
                <w:rtl w:val="0"/>
              </w:rPr>
              <w:t xml:space="preserve">   :concession (e / even-if</w:t>
            </w:r>
          </w:p>
          <w:p w:rsidR="00000000" w:rsidDel="00000000" w:rsidP="00000000" w:rsidRDefault="00000000" w:rsidRPr="00000000" w14:paraId="000006D2">
            <w:pPr>
              <w:spacing w:line="360" w:lineRule="auto"/>
              <w:ind w:firstLine="567"/>
              <w:rPr/>
            </w:pPr>
            <w:r w:rsidDel="00000000" w:rsidR="00000000" w:rsidRPr="00000000">
              <w:rPr>
                <w:rtl w:val="0"/>
              </w:rPr>
              <w:t xml:space="preserve">            :op1 (r / rain-01))) </w:t>
            </w:r>
          </w:p>
          <w:p w:rsidR="00000000" w:rsidDel="00000000" w:rsidP="00000000" w:rsidRDefault="00000000" w:rsidRPr="00000000" w14:paraId="000006D3">
            <w:pPr>
              <w:spacing w:line="360" w:lineRule="auto"/>
              <w:ind w:firstLine="567"/>
              <w:rPr/>
            </w:pPr>
            <w:r w:rsidDel="00000000" w:rsidR="00000000" w:rsidRPr="00000000">
              <w:rPr>
                <w:rtl w:val="0"/>
              </w:rPr>
            </w:r>
          </w:p>
        </w:tc>
        <w:tc>
          <w:tcPr/>
          <w:p w:rsidR="00000000" w:rsidDel="00000000" w:rsidP="00000000" w:rsidRDefault="00000000" w:rsidRPr="00000000" w14:paraId="000006D4">
            <w:pPr>
              <w:spacing w:line="360" w:lineRule="auto"/>
              <w:ind w:firstLine="567"/>
              <w:rPr/>
            </w:pPr>
            <w:r w:rsidDel="00000000" w:rsidR="00000000" w:rsidRPr="00000000">
              <w:rPr>
                <w:b w:val="1"/>
                <w:rtl w:val="0"/>
              </w:rPr>
              <w:t xml:space="preserve">VD: Trò chơi vẫn tiếp tục ngay cả khi trời mưa.</w:t>
            </w:r>
            <w:r w:rsidDel="00000000" w:rsidR="00000000" w:rsidRPr="00000000">
              <w:rPr>
                <w:rtl w:val="0"/>
              </w:rPr>
            </w:r>
          </w:p>
          <w:p w:rsidR="00000000" w:rsidDel="00000000" w:rsidP="00000000" w:rsidRDefault="00000000" w:rsidRPr="00000000" w14:paraId="000006D5">
            <w:pPr>
              <w:spacing w:line="360" w:lineRule="auto"/>
              <w:ind w:firstLine="567"/>
              <w:rPr/>
            </w:pPr>
            <w:r w:rsidDel="00000000" w:rsidR="00000000" w:rsidRPr="00000000">
              <w:rPr>
                <w:rtl w:val="0"/>
              </w:rPr>
              <w:t xml:space="preserve">(t / tiếp tục</w:t>
            </w:r>
          </w:p>
          <w:p w:rsidR="00000000" w:rsidDel="00000000" w:rsidP="00000000" w:rsidRDefault="00000000" w:rsidRPr="00000000" w14:paraId="000006D6">
            <w:pPr>
              <w:spacing w:line="360" w:lineRule="auto"/>
              <w:ind w:firstLine="567"/>
              <w:rPr/>
            </w:pPr>
            <w:r w:rsidDel="00000000" w:rsidR="00000000" w:rsidRPr="00000000">
              <w:rPr>
                <w:rtl w:val="0"/>
              </w:rPr>
              <w:t xml:space="preserve">       :ARG1 (t1 / trò chơi)</w:t>
            </w:r>
          </w:p>
          <w:p w:rsidR="00000000" w:rsidDel="00000000" w:rsidP="00000000" w:rsidRDefault="00000000" w:rsidRPr="00000000" w14:paraId="000006D7">
            <w:pPr>
              <w:spacing w:line="360" w:lineRule="auto"/>
              <w:ind w:firstLine="567"/>
              <w:rPr/>
            </w:pPr>
            <w:r w:rsidDel="00000000" w:rsidR="00000000" w:rsidRPr="00000000">
              <w:rPr>
                <w:rtl w:val="0"/>
              </w:rPr>
              <w:t xml:space="preserve">       :concession (n / ngay cả khi</w:t>
            </w:r>
          </w:p>
          <w:p w:rsidR="00000000" w:rsidDel="00000000" w:rsidP="00000000" w:rsidRDefault="00000000" w:rsidRPr="00000000" w14:paraId="000006D8">
            <w:pPr>
              <w:spacing w:line="360" w:lineRule="auto"/>
              <w:ind w:firstLine="567"/>
              <w:rPr/>
            </w:pPr>
            <w:r w:rsidDel="00000000" w:rsidR="00000000" w:rsidRPr="00000000">
              <w:rPr>
                <w:rtl w:val="0"/>
              </w:rPr>
              <w:t xml:space="preserve">            :op1 (m / mưa</w:t>
            </w:r>
          </w:p>
          <w:p w:rsidR="00000000" w:rsidDel="00000000" w:rsidP="00000000" w:rsidRDefault="00000000" w:rsidRPr="00000000" w14:paraId="000006D9">
            <w:pPr>
              <w:spacing w:line="360" w:lineRule="auto"/>
              <w:ind w:firstLine="567"/>
              <w:rPr/>
            </w:pPr>
            <w:r w:rsidDel="00000000" w:rsidR="00000000" w:rsidRPr="00000000">
              <w:rPr>
                <w:rtl w:val="0"/>
              </w:rPr>
              <w:t xml:space="preserve">                     :ARG0 (t2 / trời)))</w:t>
            </w:r>
          </w:p>
        </w:tc>
      </w:tr>
    </w:tbl>
    <w:p w:rsidR="00000000" w:rsidDel="00000000" w:rsidP="00000000" w:rsidRDefault="00000000" w:rsidRPr="00000000" w14:paraId="000006DA">
      <w:pPr>
        <w:pStyle w:val="Heading3"/>
        <w:numPr>
          <w:ilvl w:val="2"/>
          <w:numId w:val="48"/>
        </w:numPr>
        <w:ind w:left="720" w:hanging="720"/>
        <w:rPr/>
      </w:pPr>
      <w:bookmarkStart w:colFirst="0" w:colLast="0" w:name="_heading=h.1mrcu09" w:id="50"/>
      <w:bookmarkEnd w:id="50"/>
      <w:r w:rsidDel="00000000" w:rsidR="00000000" w:rsidRPr="00000000">
        <w:rPr>
          <w:rtl w:val="0"/>
        </w:rPr>
        <w:t xml:space="preserve">:condition - điều kiện</w:t>
      </w:r>
    </w:p>
    <w:tbl>
      <w:tblPr>
        <w:tblStyle w:val="Table38"/>
        <w:tblW w:w="7611.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5"/>
        <w:gridCol w:w="3806"/>
        <w:tblGridChange w:id="0">
          <w:tblGrid>
            <w:gridCol w:w="3805"/>
            <w:gridCol w:w="380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6DB">
            <w:pPr>
              <w:spacing w:line="360" w:lineRule="auto"/>
              <w:ind w:firstLine="567"/>
              <w:rPr>
                <w:b w:val="1"/>
              </w:rPr>
            </w:pPr>
            <w:r w:rsidDel="00000000" w:rsidR="00000000" w:rsidRPr="00000000">
              <w:rPr>
                <w:b w:val="1"/>
                <w:rtl w:val="0"/>
              </w:rPr>
              <w:t xml:space="preserve">VD: </w:t>
            </w:r>
            <w:r w:rsidDel="00000000" w:rsidR="00000000" w:rsidRPr="00000000">
              <w:rPr>
                <w:b w:val="1"/>
                <w:highlight w:val="white"/>
                <w:rtl w:val="0"/>
              </w:rPr>
              <w:t xml:space="preserve">I will sing if he is given money.</w:t>
            </w:r>
            <w:r w:rsidDel="00000000" w:rsidR="00000000" w:rsidRPr="00000000">
              <w:rPr>
                <w:rtl w:val="0"/>
              </w:rPr>
            </w:r>
          </w:p>
          <w:p w:rsidR="00000000" w:rsidDel="00000000" w:rsidP="00000000" w:rsidRDefault="00000000" w:rsidRPr="00000000" w14:paraId="000006DC">
            <w:pPr>
              <w:spacing w:line="360" w:lineRule="auto"/>
              <w:ind w:firstLine="567"/>
              <w:rPr/>
            </w:pPr>
            <w:r w:rsidDel="00000000" w:rsidR="00000000" w:rsidRPr="00000000">
              <w:rPr>
                <w:rtl w:val="0"/>
              </w:rPr>
              <w:t xml:space="preserve">(s / sing-01</w:t>
            </w:r>
          </w:p>
          <w:p w:rsidR="00000000" w:rsidDel="00000000" w:rsidP="00000000" w:rsidRDefault="00000000" w:rsidRPr="00000000" w14:paraId="000006DD">
            <w:pPr>
              <w:spacing w:line="360" w:lineRule="auto"/>
              <w:ind w:firstLine="567"/>
              <w:rPr/>
            </w:pPr>
            <w:r w:rsidDel="00000000" w:rsidR="00000000" w:rsidRPr="00000000">
              <w:rPr>
                <w:rtl w:val="0"/>
              </w:rPr>
              <w:t xml:space="preserve">   :ARG0 (i / i)</w:t>
            </w:r>
          </w:p>
          <w:p w:rsidR="00000000" w:rsidDel="00000000" w:rsidP="00000000" w:rsidRDefault="00000000" w:rsidRPr="00000000" w14:paraId="000006DE">
            <w:pPr>
              <w:spacing w:line="360" w:lineRule="auto"/>
              <w:ind w:firstLine="567"/>
              <w:rPr/>
            </w:pPr>
            <w:r w:rsidDel="00000000" w:rsidR="00000000" w:rsidRPr="00000000">
              <w:rPr>
                <w:rtl w:val="0"/>
              </w:rPr>
              <w:t xml:space="preserve">   :condition (g / give-01</w:t>
            </w:r>
          </w:p>
          <w:p w:rsidR="00000000" w:rsidDel="00000000" w:rsidP="00000000" w:rsidRDefault="00000000" w:rsidRPr="00000000" w14:paraId="000006DF">
            <w:pPr>
              <w:spacing w:line="360" w:lineRule="auto"/>
              <w:ind w:firstLine="567"/>
              <w:rPr/>
            </w:pPr>
            <w:r w:rsidDel="00000000" w:rsidR="00000000" w:rsidRPr="00000000">
              <w:rPr>
                <w:rtl w:val="0"/>
              </w:rPr>
              <w:t xml:space="preserve">                 :ARG1 (m / money)</w:t>
            </w:r>
          </w:p>
          <w:p w:rsidR="00000000" w:rsidDel="00000000" w:rsidP="00000000" w:rsidRDefault="00000000" w:rsidRPr="00000000" w14:paraId="000006E0">
            <w:pPr>
              <w:spacing w:line="360" w:lineRule="auto"/>
              <w:ind w:firstLine="567"/>
              <w:rPr/>
            </w:pPr>
            <w:r w:rsidDel="00000000" w:rsidR="00000000" w:rsidRPr="00000000">
              <w:rPr>
                <w:rtl w:val="0"/>
              </w:rPr>
              <w:t xml:space="preserve">                 :ARG2 i))</w:t>
            </w:r>
          </w:p>
        </w:tc>
        <w:tc>
          <w:tcPr>
            <w:shd w:fill="auto" w:val="clear"/>
            <w:tcMar>
              <w:top w:w="100.0" w:type="dxa"/>
              <w:left w:w="100.0" w:type="dxa"/>
              <w:bottom w:w="100.0" w:type="dxa"/>
              <w:right w:w="100.0" w:type="dxa"/>
            </w:tcMar>
          </w:tcPr>
          <w:p w:rsidR="00000000" w:rsidDel="00000000" w:rsidP="00000000" w:rsidRDefault="00000000" w:rsidRPr="00000000" w14:paraId="000006E1">
            <w:pPr>
              <w:spacing w:line="360" w:lineRule="auto"/>
              <w:ind w:firstLine="567"/>
              <w:rPr>
                <w:b w:val="1"/>
              </w:rPr>
            </w:pPr>
            <w:r w:rsidDel="00000000" w:rsidR="00000000" w:rsidRPr="00000000">
              <w:rPr>
                <w:b w:val="1"/>
                <w:rtl w:val="0"/>
              </w:rPr>
              <w:t xml:space="preserve">VD: Tôi sẽ hát nếu được cho tiền</w:t>
            </w:r>
          </w:p>
          <w:p w:rsidR="00000000" w:rsidDel="00000000" w:rsidP="00000000" w:rsidRDefault="00000000" w:rsidRPr="00000000" w14:paraId="000006E2">
            <w:pPr>
              <w:spacing w:line="360" w:lineRule="auto"/>
              <w:ind w:firstLine="567"/>
              <w:rPr/>
            </w:pPr>
            <w:r w:rsidDel="00000000" w:rsidR="00000000" w:rsidRPr="00000000">
              <w:rPr>
                <w:rtl w:val="0"/>
              </w:rPr>
              <w:t xml:space="preserve">(h / hát</w:t>
            </w:r>
          </w:p>
          <w:p w:rsidR="00000000" w:rsidDel="00000000" w:rsidP="00000000" w:rsidRDefault="00000000" w:rsidRPr="00000000" w14:paraId="000006E3">
            <w:pPr>
              <w:spacing w:line="360" w:lineRule="auto"/>
              <w:ind w:firstLine="567"/>
              <w:rPr/>
            </w:pPr>
            <w:r w:rsidDel="00000000" w:rsidR="00000000" w:rsidRPr="00000000">
              <w:rPr>
                <w:rtl w:val="0"/>
              </w:rPr>
              <w:t xml:space="preserve">        :ARG0 (t / tôi)</w:t>
            </w:r>
          </w:p>
          <w:p w:rsidR="00000000" w:rsidDel="00000000" w:rsidP="00000000" w:rsidRDefault="00000000" w:rsidRPr="00000000" w14:paraId="000006E4">
            <w:pPr>
              <w:spacing w:line="360" w:lineRule="auto"/>
              <w:ind w:firstLine="567"/>
              <w:rPr/>
            </w:pPr>
            <w:r w:rsidDel="00000000" w:rsidR="00000000" w:rsidRPr="00000000">
              <w:rPr>
                <w:rtl w:val="0"/>
              </w:rPr>
              <w:t xml:space="preserve">        :condition (c / cho</w:t>
            </w:r>
          </w:p>
          <w:p w:rsidR="00000000" w:rsidDel="00000000" w:rsidP="00000000" w:rsidRDefault="00000000" w:rsidRPr="00000000" w14:paraId="000006E5">
            <w:pPr>
              <w:spacing w:line="360" w:lineRule="auto"/>
              <w:ind w:firstLine="567"/>
              <w:rPr/>
            </w:pPr>
            <w:r w:rsidDel="00000000" w:rsidR="00000000" w:rsidRPr="00000000">
              <w:rPr>
                <w:rtl w:val="0"/>
              </w:rPr>
              <w:t xml:space="preserve">              :ARG1 (t2 / tiền)</w:t>
            </w:r>
          </w:p>
          <w:p w:rsidR="00000000" w:rsidDel="00000000" w:rsidP="00000000" w:rsidRDefault="00000000" w:rsidRPr="00000000" w14:paraId="000006E6">
            <w:pPr>
              <w:spacing w:line="360" w:lineRule="auto"/>
              <w:ind w:firstLine="567"/>
              <w:rPr>
                <w:b w:val="1"/>
              </w:rPr>
            </w:pPr>
            <w:r w:rsidDel="00000000" w:rsidR="00000000" w:rsidRPr="00000000">
              <w:rPr>
                <w:rtl w:val="0"/>
              </w:rPr>
              <w:t xml:space="preserve">              :ARG2 t))</w:t>
            </w:r>
            <w:r w:rsidDel="00000000" w:rsidR="00000000" w:rsidRPr="00000000">
              <w:rPr>
                <w:rtl w:val="0"/>
              </w:rPr>
            </w:r>
          </w:p>
        </w:tc>
      </w:tr>
    </w:tbl>
    <w:p w:rsidR="00000000" w:rsidDel="00000000" w:rsidP="00000000" w:rsidRDefault="00000000" w:rsidRPr="00000000" w14:paraId="000006E7">
      <w:pPr>
        <w:spacing w:line="360" w:lineRule="auto"/>
        <w:ind w:firstLine="567"/>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Trong AMR,</w:t>
      </w:r>
    </w:p>
    <w:p w:rsidR="00000000" w:rsidDel="00000000" w:rsidP="00000000" w:rsidRDefault="00000000" w:rsidRPr="00000000" w14:paraId="000006E9">
      <w:pPr>
        <w:rPr/>
      </w:pPr>
      <w:r w:rsidDel="00000000" w:rsidR="00000000" w:rsidRPr="00000000">
        <w:rPr>
          <w:rtl w:val="0"/>
        </w:rPr>
        <w:t xml:space="preserve">X </w:t>
      </w:r>
      <w:r w:rsidDel="00000000" w:rsidR="00000000" w:rsidRPr="00000000">
        <w:rPr>
          <w:b w:val="1"/>
          <w:shd w:fill="d9d9d9" w:val="clear"/>
          <w:rtl w:val="0"/>
        </w:rPr>
        <w:t xml:space="preserve">:reason</w:t>
      </w:r>
      <w:r w:rsidDel="00000000" w:rsidR="00000000" w:rsidRPr="00000000">
        <w:rPr>
          <w:rtl w:val="0"/>
        </w:rPr>
        <w:t xml:space="preserve"> Y có nghĩa là nguyên nhân của X là Y.</w:t>
      </w:r>
    </w:p>
    <w:p w:rsidR="00000000" w:rsidDel="00000000" w:rsidP="00000000" w:rsidRDefault="00000000" w:rsidRPr="00000000" w14:paraId="000006EA">
      <w:pPr>
        <w:rPr/>
      </w:pPr>
      <w:r w:rsidDel="00000000" w:rsidR="00000000" w:rsidRPr="00000000">
        <w:rPr>
          <w:rtl w:val="0"/>
        </w:rPr>
        <w:t xml:space="preserve">Y </w:t>
      </w:r>
      <w:r w:rsidDel="00000000" w:rsidR="00000000" w:rsidRPr="00000000">
        <w:rPr>
          <w:b w:val="1"/>
          <w:shd w:fill="d9d9d9" w:val="clear"/>
          <w:rtl w:val="0"/>
        </w:rPr>
        <w:t xml:space="preserve">:reason-of</w:t>
      </w:r>
      <w:r w:rsidDel="00000000" w:rsidR="00000000" w:rsidRPr="00000000">
        <w:rPr>
          <w:rtl w:val="0"/>
        </w:rPr>
        <w:t xml:space="preserve"> X có nghĩa Y là nguyên nhân của X.</w:t>
      </w:r>
    </w:p>
    <w:p w:rsidR="00000000" w:rsidDel="00000000" w:rsidP="00000000" w:rsidRDefault="00000000" w:rsidRPr="00000000" w14:paraId="000006EB">
      <w:pPr>
        <w:spacing w:line="360" w:lineRule="auto"/>
        <w:ind w:firstLine="567"/>
        <w:rPr/>
      </w:pPr>
      <w:r w:rsidDel="00000000" w:rsidR="00000000" w:rsidRPr="00000000">
        <w:rPr>
          <w:rtl w:val="0"/>
        </w:rPr>
      </w:r>
    </w:p>
    <w:tbl>
      <w:tblPr>
        <w:tblStyle w:val="Table39"/>
        <w:tblpPr w:leftFromText="180" w:rightFromText="180" w:topFromText="180" w:bottomFromText="180" w:vertAnchor="text" w:horzAnchor="text" w:tblpX="374.50000000000045" w:tblpY="81"/>
        <w:tblW w:w="8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rPr>
          <w:cantSplit w:val="0"/>
          <w:tblHeader w:val="0"/>
        </w:trPr>
        <w:tc>
          <w:tcPr/>
          <w:p w:rsidR="00000000" w:rsidDel="00000000" w:rsidP="00000000" w:rsidRDefault="00000000" w:rsidRPr="00000000" w14:paraId="000006EC">
            <w:pPr>
              <w:rPr/>
            </w:pPr>
            <w:r w:rsidDel="00000000" w:rsidR="00000000" w:rsidRPr="00000000">
              <w:rPr>
                <w:rtl w:val="0"/>
              </w:rPr>
              <w:t xml:space="preserve">VD: </w:t>
            </w:r>
            <w:r w:rsidDel="00000000" w:rsidR="00000000" w:rsidRPr="00000000">
              <w:rPr>
                <w:highlight w:val="white"/>
                <w:rtl w:val="0"/>
              </w:rPr>
              <w:t xml:space="preserve">The torpedo struck, causing the ship to be damaged.</w:t>
            </w: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 (s / strike-01</w:t>
            </w:r>
          </w:p>
          <w:p w:rsidR="00000000" w:rsidDel="00000000" w:rsidP="00000000" w:rsidRDefault="00000000" w:rsidRPr="00000000" w14:paraId="000006EE">
            <w:pPr>
              <w:rPr/>
            </w:pPr>
            <w:r w:rsidDel="00000000" w:rsidR="00000000" w:rsidRPr="00000000">
              <w:rPr>
                <w:rtl w:val="0"/>
              </w:rPr>
              <w:t xml:space="preserve">   :ARG0 (t / torpedo)</w:t>
            </w:r>
          </w:p>
          <w:p w:rsidR="00000000" w:rsidDel="00000000" w:rsidP="00000000" w:rsidRDefault="00000000" w:rsidRPr="00000000" w14:paraId="000006EF">
            <w:pPr>
              <w:rPr/>
            </w:pPr>
            <w:r w:rsidDel="00000000" w:rsidR="00000000" w:rsidRPr="00000000">
              <w:rPr>
                <w:rtl w:val="0"/>
              </w:rPr>
              <w:t xml:space="preserve">   :reason-of (d / damage-01</w:t>
            </w:r>
          </w:p>
          <w:p w:rsidR="00000000" w:rsidDel="00000000" w:rsidP="00000000" w:rsidRDefault="00000000" w:rsidRPr="00000000" w14:paraId="000006F0">
            <w:pPr>
              <w:rPr/>
            </w:pPr>
            <w:r w:rsidDel="00000000" w:rsidR="00000000" w:rsidRPr="00000000">
              <w:rPr>
                <w:rtl w:val="0"/>
              </w:rPr>
              <w:t xml:space="preserve">                :ARG1 (s2 / ship)))</w:t>
            </w:r>
          </w:p>
        </w:tc>
        <w:tc>
          <w:tcPr/>
          <w:p w:rsidR="00000000" w:rsidDel="00000000" w:rsidP="00000000" w:rsidRDefault="00000000" w:rsidRPr="00000000" w14:paraId="000006F1">
            <w:pPr>
              <w:rPr/>
            </w:pPr>
            <w:r w:rsidDel="00000000" w:rsidR="00000000" w:rsidRPr="00000000">
              <w:rPr>
                <w:rtl w:val="0"/>
              </w:rPr>
              <w:t xml:space="preserve">VD: Ngư lôi đánh trúng khiến con tàu bị hư.</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(đ / đánh trúng</w:t>
            </w:r>
          </w:p>
          <w:p w:rsidR="00000000" w:rsidDel="00000000" w:rsidP="00000000" w:rsidRDefault="00000000" w:rsidRPr="00000000" w14:paraId="000006F4">
            <w:pPr>
              <w:rPr/>
            </w:pPr>
            <w:r w:rsidDel="00000000" w:rsidR="00000000" w:rsidRPr="00000000">
              <w:rPr>
                <w:rtl w:val="0"/>
              </w:rPr>
              <w:t xml:space="preserve">        :ARG0 (n / ngư lôi)</w:t>
            </w:r>
          </w:p>
          <w:p w:rsidR="00000000" w:rsidDel="00000000" w:rsidP="00000000" w:rsidRDefault="00000000" w:rsidRPr="00000000" w14:paraId="000006F5">
            <w:pPr>
              <w:rPr/>
            </w:pPr>
            <w:r w:rsidDel="00000000" w:rsidR="00000000" w:rsidRPr="00000000">
              <w:rPr>
                <w:rtl w:val="0"/>
              </w:rPr>
              <w:t xml:space="preserve">        :reason-of (h / hư</w:t>
            </w:r>
          </w:p>
          <w:p w:rsidR="00000000" w:rsidDel="00000000" w:rsidP="00000000" w:rsidRDefault="00000000" w:rsidRPr="00000000" w14:paraId="000006F6">
            <w:pPr>
              <w:rPr/>
            </w:pPr>
            <w:r w:rsidDel="00000000" w:rsidR="00000000" w:rsidRPr="00000000">
              <w:rPr>
                <w:rtl w:val="0"/>
              </w:rPr>
              <w:t xml:space="preserve">                :ARG1 (t2 / tàu)))</w:t>
            </w:r>
          </w:p>
        </w:tc>
      </w:tr>
    </w:tbl>
    <w:p w:rsidR="00000000" w:rsidDel="00000000" w:rsidP="00000000" w:rsidRDefault="00000000" w:rsidRPr="00000000" w14:paraId="000006F7">
      <w:pPr>
        <w:ind w:firstLine="567"/>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Có thể khó để phân biệt </w:t>
      </w:r>
      <w:r w:rsidDel="00000000" w:rsidR="00000000" w:rsidRPr="00000000">
        <w:rPr>
          <w:b w:val="1"/>
          <w:shd w:fill="d9d9d9" w:val="clear"/>
          <w:rtl w:val="0"/>
        </w:rPr>
        <w:t xml:space="preserve">:purpose</w:t>
      </w:r>
      <w:r w:rsidDel="00000000" w:rsidR="00000000" w:rsidRPr="00000000">
        <w:rPr>
          <w:rtl w:val="0"/>
        </w:rPr>
        <w:t xml:space="preserve"> và </w:t>
      </w:r>
      <w:r w:rsidDel="00000000" w:rsidR="00000000" w:rsidRPr="00000000">
        <w:rPr>
          <w:b w:val="1"/>
          <w:shd w:fill="d9d9d9" w:val="clear"/>
          <w:rtl w:val="0"/>
        </w:rPr>
        <w:t xml:space="preserve">:reason</w:t>
      </w:r>
      <w:r w:rsidDel="00000000" w:rsidR="00000000" w:rsidRPr="00000000">
        <w:rPr>
          <w:rtl w:val="0"/>
        </w:rPr>
        <w:t xml:space="preserve">. Ví dụ: “Tôi đến thăm cô ấy vì cô ấy bị ốm” (nguyên nhân) hoặc “Tôi đến thăm cô ấy để báo tin” (mục đích).</w:t>
      </w:r>
    </w:p>
    <w:p w:rsidR="00000000" w:rsidDel="00000000" w:rsidP="00000000" w:rsidRDefault="00000000" w:rsidRPr="00000000" w14:paraId="000006F9">
      <w:pPr>
        <w:rPr/>
      </w:pPr>
      <w:r w:rsidDel="00000000" w:rsidR="00000000" w:rsidRPr="00000000">
        <w:rPr>
          <w:rtl w:val="0"/>
        </w:rPr>
        <w:t xml:space="preserve">Trong AMR, </w:t>
      </w:r>
      <w:r w:rsidDel="00000000" w:rsidR="00000000" w:rsidRPr="00000000">
        <w:rPr>
          <w:b w:val="1"/>
          <w:shd w:fill="d9d9d9" w:val="clear"/>
          <w:rtl w:val="0"/>
        </w:rPr>
        <w:t xml:space="preserve">:reason </w:t>
      </w:r>
      <w:r w:rsidDel="00000000" w:rsidR="00000000" w:rsidRPr="00000000">
        <w:rPr>
          <w:rtl w:val="0"/>
        </w:rPr>
        <w:t xml:space="preserve">/ </w:t>
      </w:r>
      <w:r w:rsidDel="00000000" w:rsidR="00000000" w:rsidRPr="00000000">
        <w:rPr>
          <w:b w:val="1"/>
          <w:shd w:fill="d9d9d9" w:val="clear"/>
          <w:rtl w:val="0"/>
        </w:rPr>
        <w:t xml:space="preserve">:reason-of</w:t>
      </w:r>
      <w:r w:rsidDel="00000000" w:rsidR="00000000" w:rsidRPr="00000000">
        <w:rPr>
          <w:rtl w:val="0"/>
        </w:rPr>
        <w:t xml:space="preserve"> được tự động chuyển thành cause-01.</w:t>
      </w:r>
    </w:p>
    <w:tbl>
      <w:tblPr>
        <w:tblStyle w:val="Table40"/>
        <w:tblpPr w:leftFromText="180" w:rightFromText="180" w:topFromText="180" w:bottomFromText="180" w:vertAnchor="text" w:horzAnchor="text" w:tblpX="0" w:tblpY="15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6FA">
            <w:pPr>
              <w:spacing w:line="360" w:lineRule="auto"/>
              <w:ind w:firstLine="567"/>
              <w:rPr/>
            </w:pPr>
            <w:r w:rsidDel="00000000" w:rsidR="00000000" w:rsidRPr="00000000">
              <w:rPr>
                <w:b w:val="1"/>
                <w:rtl w:val="0"/>
              </w:rPr>
              <w:t xml:space="preserve">VD: </w:t>
            </w:r>
            <w:r w:rsidDel="00000000" w:rsidR="00000000" w:rsidRPr="00000000">
              <w:rPr>
                <w:b w:val="1"/>
                <w:highlight w:val="white"/>
                <w:rtl w:val="0"/>
              </w:rPr>
              <w:t xml:space="preserve">The boy provided chocolate to the girl.</w:t>
            </w:r>
            <w:r w:rsidDel="00000000" w:rsidR="00000000" w:rsidRPr="00000000">
              <w:rPr>
                <w:rtl w:val="0"/>
              </w:rPr>
            </w:r>
          </w:p>
          <w:p w:rsidR="00000000" w:rsidDel="00000000" w:rsidP="00000000" w:rsidRDefault="00000000" w:rsidRPr="00000000" w14:paraId="000006FB">
            <w:pPr>
              <w:spacing w:line="360" w:lineRule="auto"/>
              <w:ind w:firstLine="567"/>
              <w:rPr/>
            </w:pPr>
            <w:r w:rsidDel="00000000" w:rsidR="00000000" w:rsidRPr="00000000">
              <w:rPr>
                <w:rtl w:val="0"/>
              </w:rPr>
              <w:t xml:space="preserve">(p / provide-01            </w:t>
            </w:r>
          </w:p>
          <w:p w:rsidR="00000000" w:rsidDel="00000000" w:rsidP="00000000" w:rsidRDefault="00000000" w:rsidRPr="00000000" w14:paraId="000006FC">
            <w:pPr>
              <w:spacing w:line="360" w:lineRule="auto"/>
              <w:ind w:firstLine="567"/>
              <w:rPr/>
            </w:pPr>
            <w:r w:rsidDel="00000000" w:rsidR="00000000" w:rsidRPr="00000000">
              <w:rPr>
                <w:rtl w:val="0"/>
              </w:rPr>
              <w:t xml:space="preserve">     :ARG0 (b / boy)                 </w:t>
            </w:r>
          </w:p>
          <w:p w:rsidR="00000000" w:rsidDel="00000000" w:rsidP="00000000" w:rsidRDefault="00000000" w:rsidRPr="00000000" w14:paraId="000006FD">
            <w:pPr>
              <w:spacing w:line="360" w:lineRule="auto"/>
              <w:ind w:firstLine="567"/>
              <w:rPr/>
            </w:pPr>
            <w:r w:rsidDel="00000000" w:rsidR="00000000" w:rsidRPr="00000000">
              <w:rPr>
                <w:rtl w:val="0"/>
              </w:rPr>
              <w:t xml:space="preserve">     :ARG1 (c / chocolate)     </w:t>
            </w:r>
          </w:p>
          <w:p w:rsidR="00000000" w:rsidDel="00000000" w:rsidP="00000000" w:rsidRDefault="00000000" w:rsidRPr="00000000" w14:paraId="000006FE">
            <w:pPr>
              <w:spacing w:line="360" w:lineRule="auto"/>
              <w:ind w:firstLine="567"/>
              <w:rPr/>
            </w:pPr>
            <w:r w:rsidDel="00000000" w:rsidR="00000000" w:rsidRPr="00000000">
              <w:rPr>
                <w:rtl w:val="0"/>
              </w:rPr>
              <w:t xml:space="preserve">     :ARG2 (g / girl))               </w:t>
            </w:r>
          </w:p>
          <w:p w:rsidR="00000000" w:rsidDel="00000000" w:rsidP="00000000" w:rsidRDefault="00000000" w:rsidRPr="00000000" w14:paraId="000006FF">
            <w:pPr>
              <w:spacing w:line="360" w:lineRule="auto"/>
              <w:ind w:firstLine="567"/>
              <w:rPr>
                <w:color w:val="ff0000"/>
              </w:rPr>
            </w:pPr>
            <w:r w:rsidDel="00000000" w:rsidR="00000000" w:rsidRPr="00000000">
              <w:rPr>
                <w:color w:val="ff0000"/>
                <w:highlight w:val="yellow"/>
                <w:rtl w:val="0"/>
              </w:rPr>
              <w:t xml:space="preserve">NOT:</w:t>
              <w:tab/>
            </w:r>
            <w:r w:rsidDel="00000000" w:rsidR="00000000" w:rsidRPr="00000000">
              <w:rPr>
                <w:rtl w:val="0"/>
              </w:rPr>
            </w:r>
          </w:p>
          <w:p w:rsidR="00000000" w:rsidDel="00000000" w:rsidP="00000000" w:rsidRDefault="00000000" w:rsidRPr="00000000" w14:paraId="00000700">
            <w:pPr>
              <w:spacing w:line="360" w:lineRule="auto"/>
              <w:ind w:firstLine="567"/>
              <w:rPr/>
            </w:pPr>
            <w:r w:rsidDel="00000000" w:rsidR="00000000" w:rsidRPr="00000000">
              <w:rPr>
                <w:rtl w:val="0"/>
              </w:rPr>
              <w:t xml:space="preserve">(p / provide-01            </w:t>
            </w:r>
          </w:p>
          <w:p w:rsidR="00000000" w:rsidDel="00000000" w:rsidP="00000000" w:rsidRDefault="00000000" w:rsidRPr="00000000" w14:paraId="00000701">
            <w:pPr>
              <w:spacing w:line="360" w:lineRule="auto"/>
              <w:ind w:firstLine="567"/>
              <w:rPr/>
            </w:pPr>
            <w:r w:rsidDel="00000000" w:rsidR="00000000" w:rsidRPr="00000000">
              <w:rPr>
                <w:rtl w:val="0"/>
              </w:rPr>
              <w:t xml:space="preserve">     :ARG0 (b / boy)                 </w:t>
            </w:r>
          </w:p>
          <w:p w:rsidR="00000000" w:rsidDel="00000000" w:rsidP="00000000" w:rsidRDefault="00000000" w:rsidRPr="00000000" w14:paraId="00000702">
            <w:pPr>
              <w:spacing w:line="360" w:lineRule="auto"/>
              <w:ind w:firstLine="567"/>
              <w:rPr/>
            </w:pPr>
            <w:r w:rsidDel="00000000" w:rsidR="00000000" w:rsidRPr="00000000">
              <w:rPr>
                <w:rtl w:val="0"/>
              </w:rPr>
              <w:t xml:space="preserve">     :ARG1 (c / chocolate)     </w:t>
            </w:r>
          </w:p>
          <w:p w:rsidR="00000000" w:rsidDel="00000000" w:rsidP="00000000" w:rsidRDefault="00000000" w:rsidRPr="00000000" w14:paraId="00000703">
            <w:pPr>
              <w:spacing w:line="360" w:lineRule="auto"/>
              <w:ind w:firstLine="567"/>
              <w:rPr/>
            </w:pPr>
            <w:r w:rsidDel="00000000" w:rsidR="00000000" w:rsidRPr="00000000">
              <w:rPr>
                <w:rtl w:val="0"/>
              </w:rPr>
              <w:t xml:space="preserve">     :beneficiary (g / girl))  </w:t>
            </w:r>
          </w:p>
        </w:tc>
        <w:tc>
          <w:tcPr/>
          <w:p w:rsidR="00000000" w:rsidDel="00000000" w:rsidP="00000000" w:rsidRDefault="00000000" w:rsidRPr="00000000" w14:paraId="00000704">
            <w:pPr>
              <w:spacing w:line="360" w:lineRule="auto"/>
              <w:ind w:firstLine="567"/>
              <w:rPr/>
            </w:pPr>
            <w:r w:rsidDel="00000000" w:rsidR="00000000" w:rsidRPr="00000000">
              <w:rPr>
                <w:b w:val="1"/>
                <w:rtl w:val="0"/>
              </w:rPr>
              <w:t xml:space="preserve">VD: Chàng trai tặng sô-cô-la cho cô gái</w:t>
            </w:r>
            <w:r w:rsidDel="00000000" w:rsidR="00000000" w:rsidRPr="00000000">
              <w:rPr>
                <w:rtl w:val="0"/>
              </w:rPr>
            </w:r>
          </w:p>
          <w:p w:rsidR="00000000" w:rsidDel="00000000" w:rsidP="00000000" w:rsidRDefault="00000000" w:rsidRPr="00000000" w14:paraId="00000705">
            <w:pPr>
              <w:spacing w:line="360" w:lineRule="auto"/>
              <w:ind w:firstLine="567"/>
              <w:rPr/>
            </w:pPr>
            <w:r w:rsidDel="00000000" w:rsidR="00000000" w:rsidRPr="00000000">
              <w:rPr>
                <w:rtl w:val="0"/>
              </w:rPr>
              <w:t xml:space="preserve">(t / tặng</w:t>
            </w:r>
          </w:p>
          <w:p w:rsidR="00000000" w:rsidDel="00000000" w:rsidP="00000000" w:rsidRDefault="00000000" w:rsidRPr="00000000" w14:paraId="00000706">
            <w:pPr>
              <w:spacing w:line="360" w:lineRule="auto"/>
              <w:ind w:firstLine="567"/>
              <w:rPr/>
            </w:pPr>
            <w:r w:rsidDel="00000000" w:rsidR="00000000" w:rsidRPr="00000000">
              <w:rPr>
                <w:rtl w:val="0"/>
              </w:rPr>
              <w:t xml:space="preserve">        :ARG0 (c / chàng trai)</w:t>
            </w:r>
          </w:p>
          <w:p w:rsidR="00000000" w:rsidDel="00000000" w:rsidP="00000000" w:rsidRDefault="00000000" w:rsidRPr="00000000" w14:paraId="00000707">
            <w:pPr>
              <w:spacing w:line="360" w:lineRule="auto"/>
              <w:ind w:firstLine="567"/>
              <w:rPr/>
            </w:pPr>
            <w:r w:rsidDel="00000000" w:rsidR="00000000" w:rsidRPr="00000000">
              <w:rPr>
                <w:rtl w:val="0"/>
              </w:rPr>
              <w:t xml:space="preserve">        :ARG1 (s / sô-cô-la)</w:t>
            </w:r>
          </w:p>
          <w:p w:rsidR="00000000" w:rsidDel="00000000" w:rsidP="00000000" w:rsidRDefault="00000000" w:rsidRPr="00000000" w14:paraId="00000708">
            <w:pPr>
              <w:spacing w:line="360" w:lineRule="auto"/>
              <w:ind w:firstLine="567"/>
              <w:rPr/>
            </w:pPr>
            <w:r w:rsidDel="00000000" w:rsidR="00000000" w:rsidRPr="00000000">
              <w:rPr>
                <w:rtl w:val="0"/>
              </w:rPr>
              <w:t xml:space="preserve">        :ARG2 (c2 / cô gái))</w:t>
            </w:r>
          </w:p>
          <w:p w:rsidR="00000000" w:rsidDel="00000000" w:rsidP="00000000" w:rsidRDefault="00000000" w:rsidRPr="00000000" w14:paraId="00000709">
            <w:pPr>
              <w:spacing w:line="360" w:lineRule="auto"/>
              <w:ind w:firstLine="567"/>
              <w:rPr>
                <w:color w:val="ff0000"/>
              </w:rPr>
            </w:pPr>
            <w:r w:rsidDel="00000000" w:rsidR="00000000" w:rsidRPr="00000000">
              <w:rPr>
                <w:color w:val="ff0000"/>
                <w:highlight w:val="yellow"/>
                <w:rtl w:val="0"/>
              </w:rPr>
              <w:t xml:space="preserve">NOT:</w:t>
              <w:tab/>
            </w:r>
            <w:r w:rsidDel="00000000" w:rsidR="00000000" w:rsidRPr="00000000">
              <w:rPr>
                <w:rtl w:val="0"/>
              </w:rPr>
            </w:r>
          </w:p>
          <w:p w:rsidR="00000000" w:rsidDel="00000000" w:rsidP="00000000" w:rsidRDefault="00000000" w:rsidRPr="00000000" w14:paraId="0000070A">
            <w:pPr>
              <w:spacing w:line="360" w:lineRule="auto"/>
              <w:ind w:firstLine="567"/>
              <w:rPr/>
            </w:pPr>
            <w:r w:rsidDel="00000000" w:rsidR="00000000" w:rsidRPr="00000000">
              <w:rPr>
                <w:rtl w:val="0"/>
              </w:rPr>
              <w:t xml:space="preserve">(t / tặng</w:t>
            </w:r>
          </w:p>
          <w:p w:rsidR="00000000" w:rsidDel="00000000" w:rsidP="00000000" w:rsidRDefault="00000000" w:rsidRPr="00000000" w14:paraId="0000070B">
            <w:pPr>
              <w:spacing w:line="360" w:lineRule="auto"/>
              <w:ind w:firstLine="567"/>
              <w:rPr/>
            </w:pPr>
            <w:r w:rsidDel="00000000" w:rsidR="00000000" w:rsidRPr="00000000">
              <w:rPr>
                <w:rtl w:val="0"/>
              </w:rPr>
              <w:t xml:space="preserve">        :ARG0 (c / chàng trai)</w:t>
            </w:r>
          </w:p>
          <w:p w:rsidR="00000000" w:rsidDel="00000000" w:rsidP="00000000" w:rsidRDefault="00000000" w:rsidRPr="00000000" w14:paraId="0000070C">
            <w:pPr>
              <w:spacing w:line="360" w:lineRule="auto"/>
              <w:ind w:firstLine="567"/>
              <w:rPr/>
            </w:pPr>
            <w:r w:rsidDel="00000000" w:rsidR="00000000" w:rsidRPr="00000000">
              <w:rPr>
                <w:rtl w:val="0"/>
              </w:rPr>
              <w:t xml:space="preserve">        :ARG1 (s / sô-cô-la)</w:t>
            </w:r>
          </w:p>
          <w:p w:rsidR="00000000" w:rsidDel="00000000" w:rsidP="00000000" w:rsidRDefault="00000000" w:rsidRPr="00000000" w14:paraId="0000070D">
            <w:pPr>
              <w:spacing w:line="360" w:lineRule="auto"/>
              <w:ind w:firstLine="567"/>
              <w:rPr>
                <w:b w:val="1"/>
              </w:rPr>
            </w:pPr>
            <w:r w:rsidDel="00000000" w:rsidR="00000000" w:rsidRPr="00000000">
              <w:rPr>
                <w:rtl w:val="0"/>
              </w:rPr>
              <w:t xml:space="preserve">        :beneficiary (c2 / cô gái))</w:t>
              <w:tab/>
            </w:r>
            <w:r w:rsidDel="00000000" w:rsidR="00000000" w:rsidRPr="00000000">
              <w:rPr>
                <w:rtl w:val="0"/>
              </w:rPr>
            </w:r>
          </w:p>
        </w:tc>
      </w:tr>
    </w:tbl>
    <w:p w:rsidR="00000000" w:rsidDel="00000000" w:rsidP="00000000" w:rsidRDefault="00000000" w:rsidRPr="00000000" w14:paraId="0000070E">
      <w:pPr>
        <w:rPr/>
      </w:pPr>
      <w:r w:rsidDel="00000000" w:rsidR="00000000" w:rsidRPr="00000000">
        <w:rPr>
          <w:rtl w:val="0"/>
        </w:rPr>
        <w:t xml:space="preserve">Đôi khi, vai nghĩa </w:t>
      </w:r>
      <w:r w:rsidDel="00000000" w:rsidR="00000000" w:rsidRPr="00000000">
        <w:rPr>
          <w:b w:val="1"/>
          <w:shd w:fill="cccccc" w:val="clear"/>
          <w:rtl w:val="0"/>
        </w:rPr>
        <w:t xml:space="preserve">:ARGx</w:t>
      </w:r>
      <w:r w:rsidDel="00000000" w:rsidR="00000000" w:rsidRPr="00000000">
        <w:rPr>
          <w:rtl w:val="0"/>
        </w:rPr>
        <w:t xml:space="preserve"> sẽ đảm nhiệm chức năng của </w:t>
      </w:r>
      <w:r w:rsidDel="00000000" w:rsidR="00000000" w:rsidRPr="00000000">
        <w:rPr>
          <w:b w:val="1"/>
          <w:shd w:fill="cccccc" w:val="clear"/>
          <w:rtl w:val="0"/>
        </w:rPr>
        <w:t xml:space="preserve">:location</w:t>
      </w:r>
      <w:r w:rsidDel="00000000" w:rsidR="00000000" w:rsidRPr="00000000">
        <w:rPr>
          <w:rtl w:val="0"/>
        </w:rPr>
        <w:t xml:space="preserve">, </w:t>
      </w:r>
      <w:r w:rsidDel="00000000" w:rsidR="00000000" w:rsidRPr="00000000">
        <w:rPr>
          <w:b w:val="1"/>
          <w:shd w:fill="cccccc" w:val="clear"/>
          <w:rtl w:val="0"/>
        </w:rPr>
        <w:t xml:space="preserve">:beneficiary</w:t>
      </w:r>
      <w:r w:rsidDel="00000000" w:rsidR="00000000" w:rsidRPr="00000000">
        <w:rPr>
          <w:rtl w:val="0"/>
        </w:rPr>
        <w:t xml:space="preserve"> hoặc một số vai nghĩa phụ có tên khác. Trong trường hợp đó, chúng ta sử dụng vai nghĩa </w:t>
      </w:r>
      <w:r w:rsidDel="00000000" w:rsidR="00000000" w:rsidRPr="00000000">
        <w:rPr>
          <w:b w:val="1"/>
          <w:shd w:fill="cccccc" w:val="clear"/>
          <w:rtl w:val="0"/>
        </w:rPr>
        <w:t xml:space="preserve">:ARGx</w:t>
      </w:r>
      <w:r w:rsidDel="00000000" w:rsidR="00000000" w:rsidRPr="00000000">
        <w:rPr>
          <w:rtl w:val="0"/>
        </w:rPr>
        <w:t xml:space="preserve">, ví dụ:</w:t>
      </w:r>
    </w:p>
    <w:p w:rsidR="00000000" w:rsidDel="00000000" w:rsidP="00000000" w:rsidRDefault="00000000" w:rsidRPr="00000000" w14:paraId="0000070F">
      <w:pPr>
        <w:spacing w:line="360" w:lineRule="auto"/>
        <w:ind w:left="1440" w:firstLine="0"/>
        <w:rPr/>
      </w:pPr>
      <w:r w:rsidDel="00000000" w:rsidR="00000000" w:rsidRPr="00000000">
        <w:rPr>
          <w:rtl w:val="0"/>
        </w:rPr>
      </w:r>
    </w:p>
    <w:p w:rsidR="00000000" w:rsidDel="00000000" w:rsidP="00000000" w:rsidRDefault="00000000" w:rsidRPr="00000000" w14:paraId="00000710">
      <w:pPr>
        <w:spacing w:line="360" w:lineRule="auto"/>
        <w:ind w:firstLine="567"/>
        <w:rPr/>
      </w:pPr>
      <w:bookmarkStart w:colFirst="0" w:colLast="0" w:name="_heading=h.46r0co2" w:id="51"/>
      <w:bookmarkEnd w:id="51"/>
      <w:r w:rsidDel="00000000" w:rsidR="00000000" w:rsidRPr="00000000">
        <w:rPr>
          <w:b w:val="1"/>
          <w:rtl w:val="0"/>
        </w:rPr>
        <w:tab/>
      </w:r>
      <w:r w:rsidDel="00000000" w:rsidR="00000000" w:rsidRPr="00000000">
        <w:rPr>
          <w:rtl w:val="0"/>
        </w:rPr>
        <w:t xml:space="preserve">Đôi khi không rõ ràng rằng </w:t>
      </w:r>
      <w:r w:rsidDel="00000000" w:rsidR="00000000" w:rsidRPr="00000000">
        <w:rPr>
          <w:b w:val="1"/>
          <w:shd w:fill="d9d9d9" w:val="clear"/>
          <w:rtl w:val="0"/>
        </w:rPr>
        <w:t xml:space="preserve">:location</w:t>
      </w:r>
      <w:r w:rsidDel="00000000" w:rsidR="00000000" w:rsidRPr="00000000">
        <w:rPr>
          <w:rtl w:val="0"/>
        </w:rPr>
        <w:t xml:space="preserve">, </w:t>
      </w:r>
      <w:r w:rsidDel="00000000" w:rsidR="00000000" w:rsidRPr="00000000">
        <w:rPr>
          <w:b w:val="1"/>
          <w:shd w:fill="d9d9d9" w:val="clear"/>
          <w:rtl w:val="0"/>
        </w:rPr>
        <w:t xml:space="preserve">:time</w:t>
      </w:r>
      <w:r w:rsidDel="00000000" w:rsidR="00000000" w:rsidRPr="00000000">
        <w:rPr>
          <w:rtl w:val="0"/>
        </w:rPr>
        <w:t xml:space="preserve">, v.v.  liên quan đến phần nào trong các sự kiện tạo (</w:t>
      </w:r>
      <w:r w:rsidDel="00000000" w:rsidR="00000000" w:rsidRPr="00000000">
        <w:rPr>
          <w:color w:val="1f2328"/>
          <w:sz w:val="24"/>
          <w:szCs w:val="24"/>
          <w:highlight w:val="white"/>
          <w:rtl w:val="0"/>
        </w:rPr>
        <w:t xml:space="preserve">creation events</w:t>
      </w:r>
      <w:r w:rsidDel="00000000" w:rsidR="00000000" w:rsidRPr="00000000">
        <w:rPr>
          <w:rtl w:val="0"/>
        </w:rPr>
        <w:t xml:space="preserve">). Chúng tôi thường đặt chúng vào sự kiện hơn là vào vật được tạo:</w:t>
      </w:r>
    </w:p>
    <w:p w:rsidR="00000000" w:rsidDel="00000000" w:rsidP="00000000" w:rsidRDefault="00000000" w:rsidRPr="00000000" w14:paraId="00000711">
      <w:pPr>
        <w:spacing w:line="360" w:lineRule="auto"/>
        <w:ind w:left="720" w:firstLine="0"/>
        <w:rPr/>
      </w:pPr>
      <w:r w:rsidDel="00000000" w:rsidR="00000000" w:rsidRPr="00000000">
        <w:rPr>
          <w:rtl w:val="0"/>
        </w:rPr>
      </w:r>
    </w:p>
    <w:tbl>
      <w:tblPr>
        <w:tblStyle w:val="Table41"/>
        <w:tblpPr w:leftFromText="180" w:rightFromText="180" w:topFromText="180" w:bottomFromText="180" w:vertAnchor="text" w:horzAnchor="text" w:tblpX="0" w:tblpY="61"/>
        <w:tblW w:w="8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rPr>
          <w:cantSplit w:val="0"/>
          <w:tblHeader w:val="0"/>
        </w:trPr>
        <w:tc>
          <w:tcPr/>
          <w:p w:rsidR="00000000" w:rsidDel="00000000" w:rsidP="00000000" w:rsidRDefault="00000000" w:rsidRPr="00000000" w14:paraId="00000712">
            <w:pPr>
              <w:spacing w:line="360" w:lineRule="auto"/>
              <w:ind w:firstLine="567"/>
              <w:rPr/>
            </w:pPr>
            <w:r w:rsidDel="00000000" w:rsidR="00000000" w:rsidRPr="00000000">
              <w:rPr>
                <w:b w:val="1"/>
                <w:rtl w:val="0"/>
              </w:rPr>
              <w:t xml:space="preserve">VD: </w:t>
            </w:r>
            <w:r w:rsidDel="00000000" w:rsidR="00000000" w:rsidRPr="00000000">
              <w:rPr>
                <w:b w:val="1"/>
                <w:highlight w:val="white"/>
                <w:rtl w:val="0"/>
              </w:rPr>
              <w:t xml:space="preserve">The bridge was built by them in Hà Nội in 1975.</w:t>
            </w:r>
            <w:r w:rsidDel="00000000" w:rsidR="00000000" w:rsidRPr="00000000">
              <w:rPr>
                <w:rtl w:val="0"/>
              </w:rPr>
            </w:r>
          </w:p>
          <w:p w:rsidR="00000000" w:rsidDel="00000000" w:rsidP="00000000" w:rsidRDefault="00000000" w:rsidRPr="00000000" w14:paraId="00000713">
            <w:pPr>
              <w:spacing w:line="360" w:lineRule="auto"/>
              <w:ind w:firstLine="567"/>
              <w:rPr/>
            </w:pPr>
            <w:r w:rsidDel="00000000" w:rsidR="00000000" w:rsidRPr="00000000">
              <w:rPr>
                <w:rtl w:val="0"/>
              </w:rPr>
              <w:t xml:space="preserve">(b / build-01        </w:t>
            </w:r>
          </w:p>
          <w:p w:rsidR="00000000" w:rsidDel="00000000" w:rsidP="00000000" w:rsidRDefault="00000000" w:rsidRPr="00000000" w14:paraId="00000714">
            <w:pPr>
              <w:spacing w:line="360" w:lineRule="auto"/>
              <w:ind w:firstLine="567"/>
              <w:rPr/>
            </w:pPr>
            <w:r w:rsidDel="00000000" w:rsidR="00000000" w:rsidRPr="00000000">
              <w:rPr>
                <w:rtl w:val="0"/>
              </w:rPr>
              <w:t xml:space="preserve">     :ARG0 (t / they)                            </w:t>
            </w:r>
          </w:p>
          <w:p w:rsidR="00000000" w:rsidDel="00000000" w:rsidP="00000000" w:rsidRDefault="00000000" w:rsidRPr="00000000" w14:paraId="00000715">
            <w:pPr>
              <w:spacing w:line="360" w:lineRule="auto"/>
              <w:ind w:firstLine="567"/>
              <w:rPr/>
            </w:pPr>
            <w:r w:rsidDel="00000000" w:rsidR="00000000" w:rsidRPr="00000000">
              <w:rPr>
                <w:rtl w:val="0"/>
              </w:rPr>
              <w:t xml:space="preserve">     :ARG1 (b2 / bridge)                         </w:t>
            </w:r>
          </w:p>
          <w:p w:rsidR="00000000" w:rsidDel="00000000" w:rsidP="00000000" w:rsidRDefault="00000000" w:rsidRPr="00000000" w14:paraId="00000716">
            <w:pPr>
              <w:spacing w:line="360" w:lineRule="auto"/>
              <w:ind w:firstLine="567"/>
              <w:rPr/>
            </w:pPr>
            <w:r w:rsidDel="00000000" w:rsidR="00000000" w:rsidRPr="00000000">
              <w:rPr>
                <w:rtl w:val="0"/>
              </w:rPr>
              <w:t xml:space="preserve">     :location(c / city :wiki “Hà_Nội” :name (n / name :op1 “Hà” :op2 “Nội”))                                   </w:t>
            </w:r>
          </w:p>
          <w:p w:rsidR="00000000" w:rsidDel="00000000" w:rsidP="00000000" w:rsidRDefault="00000000" w:rsidRPr="00000000" w14:paraId="00000717">
            <w:pPr>
              <w:spacing w:line="360" w:lineRule="auto"/>
              <w:ind w:firstLine="567"/>
              <w:rPr/>
            </w:pPr>
            <w:r w:rsidDel="00000000" w:rsidR="00000000" w:rsidRPr="00000000">
              <w:rPr>
                <w:rtl w:val="0"/>
              </w:rPr>
              <w:t xml:space="preserve">      :time (d / date-entity</w:t>
            </w:r>
          </w:p>
          <w:p w:rsidR="00000000" w:rsidDel="00000000" w:rsidP="00000000" w:rsidRDefault="00000000" w:rsidRPr="00000000" w14:paraId="00000718">
            <w:pPr>
              <w:spacing w:line="360" w:lineRule="auto"/>
              <w:ind w:firstLine="567"/>
              <w:rPr/>
            </w:pPr>
            <w:r w:rsidDel="00000000" w:rsidR="00000000" w:rsidRPr="00000000">
              <w:rPr>
                <w:rtl w:val="0"/>
              </w:rPr>
              <w:t xml:space="preserve">            :year 1975))</w:t>
            </w:r>
          </w:p>
          <w:p w:rsidR="00000000" w:rsidDel="00000000" w:rsidP="00000000" w:rsidRDefault="00000000" w:rsidRPr="00000000" w14:paraId="00000719">
            <w:pPr>
              <w:spacing w:line="360" w:lineRule="auto"/>
              <w:ind w:firstLine="567"/>
              <w:rPr/>
            </w:pPr>
            <w:r w:rsidDel="00000000" w:rsidR="00000000" w:rsidRPr="00000000">
              <w:rPr>
                <w:rtl w:val="0"/>
              </w:rPr>
            </w:r>
          </w:p>
          <w:p w:rsidR="00000000" w:rsidDel="00000000" w:rsidP="00000000" w:rsidRDefault="00000000" w:rsidRPr="00000000" w14:paraId="0000071A">
            <w:pPr>
              <w:spacing w:line="360" w:lineRule="auto"/>
              <w:ind w:firstLine="567"/>
              <w:rPr>
                <w:color w:val="ff0000"/>
                <w:highlight w:val="yellow"/>
              </w:rPr>
            </w:pPr>
            <w:r w:rsidDel="00000000" w:rsidR="00000000" w:rsidRPr="00000000">
              <w:rPr>
                <w:color w:val="ff0000"/>
                <w:highlight w:val="yellow"/>
                <w:rtl w:val="0"/>
              </w:rPr>
              <w:t xml:space="preserve">NOT:</w:t>
            </w:r>
          </w:p>
          <w:p w:rsidR="00000000" w:rsidDel="00000000" w:rsidP="00000000" w:rsidRDefault="00000000" w:rsidRPr="00000000" w14:paraId="0000071B">
            <w:pPr>
              <w:spacing w:line="360" w:lineRule="auto"/>
              <w:ind w:firstLine="567"/>
              <w:rPr/>
            </w:pPr>
            <w:r w:rsidDel="00000000" w:rsidR="00000000" w:rsidRPr="00000000">
              <w:rPr>
                <w:rtl w:val="0"/>
              </w:rPr>
              <w:tab/>
            </w:r>
          </w:p>
          <w:p w:rsidR="00000000" w:rsidDel="00000000" w:rsidP="00000000" w:rsidRDefault="00000000" w:rsidRPr="00000000" w14:paraId="0000071C">
            <w:pPr>
              <w:spacing w:line="360" w:lineRule="auto"/>
              <w:ind w:firstLine="567"/>
              <w:rPr/>
            </w:pPr>
            <w:r w:rsidDel="00000000" w:rsidR="00000000" w:rsidRPr="00000000">
              <w:rPr>
                <w:rtl w:val="0"/>
              </w:rPr>
              <w:t xml:space="preserve">(b / build-01        </w:t>
            </w:r>
          </w:p>
          <w:p w:rsidR="00000000" w:rsidDel="00000000" w:rsidP="00000000" w:rsidRDefault="00000000" w:rsidRPr="00000000" w14:paraId="0000071D">
            <w:pPr>
              <w:spacing w:line="360" w:lineRule="auto"/>
              <w:ind w:firstLine="567"/>
              <w:rPr/>
            </w:pPr>
            <w:r w:rsidDel="00000000" w:rsidR="00000000" w:rsidRPr="00000000">
              <w:rPr>
                <w:rtl w:val="0"/>
              </w:rPr>
              <w:t xml:space="preserve">     :ARG0 (t / they)                            </w:t>
            </w:r>
          </w:p>
          <w:p w:rsidR="00000000" w:rsidDel="00000000" w:rsidP="00000000" w:rsidRDefault="00000000" w:rsidRPr="00000000" w14:paraId="0000071E">
            <w:pPr>
              <w:spacing w:line="360" w:lineRule="auto"/>
              <w:ind w:firstLine="567"/>
              <w:rPr/>
            </w:pPr>
            <w:r w:rsidDel="00000000" w:rsidR="00000000" w:rsidRPr="00000000">
              <w:rPr>
                <w:rtl w:val="0"/>
              </w:rPr>
              <w:t xml:space="preserve">     :ARG1 (b2 / bridge                        </w:t>
            </w:r>
          </w:p>
          <w:p w:rsidR="00000000" w:rsidDel="00000000" w:rsidP="00000000" w:rsidRDefault="00000000" w:rsidRPr="00000000" w14:paraId="0000071F">
            <w:pPr>
              <w:spacing w:line="360" w:lineRule="auto"/>
              <w:ind w:firstLine="567"/>
              <w:rPr/>
            </w:pPr>
            <w:r w:rsidDel="00000000" w:rsidR="00000000" w:rsidRPr="00000000">
              <w:rPr>
                <w:rtl w:val="0"/>
              </w:rPr>
              <w:t xml:space="preserve">          :location(c / city :wiki “Hà_Nội” :name (n / name :op1 “Hà” :op2 “Nội”))</w:t>
            </w:r>
          </w:p>
          <w:p w:rsidR="00000000" w:rsidDel="00000000" w:rsidP="00000000" w:rsidRDefault="00000000" w:rsidRPr="00000000" w14:paraId="00000720">
            <w:pPr>
              <w:spacing w:line="360" w:lineRule="auto"/>
              <w:ind w:firstLine="567"/>
              <w:rPr/>
            </w:pPr>
            <w:r w:rsidDel="00000000" w:rsidR="00000000" w:rsidRPr="00000000">
              <w:rPr>
                <w:rtl w:val="0"/>
              </w:rPr>
              <w:t xml:space="preserve">           :time (d / date-entity</w:t>
            </w:r>
          </w:p>
          <w:p w:rsidR="00000000" w:rsidDel="00000000" w:rsidP="00000000" w:rsidRDefault="00000000" w:rsidRPr="00000000" w14:paraId="00000721">
            <w:pPr>
              <w:spacing w:line="360" w:lineRule="auto"/>
              <w:ind w:firstLine="567"/>
              <w:rPr/>
            </w:pPr>
            <w:r w:rsidDel="00000000" w:rsidR="00000000" w:rsidRPr="00000000">
              <w:rPr>
                <w:rtl w:val="0"/>
              </w:rPr>
              <w:t xml:space="preserve">                  :year 1975)))</w:t>
            </w:r>
          </w:p>
          <w:p w:rsidR="00000000" w:rsidDel="00000000" w:rsidP="00000000" w:rsidRDefault="00000000" w:rsidRPr="00000000" w14:paraId="00000722">
            <w:pPr>
              <w:widowControl w:val="0"/>
              <w:spacing w:line="240" w:lineRule="auto"/>
              <w:ind w:firstLine="567"/>
              <w:rPr/>
            </w:pPr>
            <w:r w:rsidDel="00000000" w:rsidR="00000000" w:rsidRPr="00000000">
              <w:rPr>
                <w:rtl w:val="0"/>
              </w:rPr>
            </w:r>
          </w:p>
        </w:tc>
        <w:tc>
          <w:tcPr/>
          <w:p w:rsidR="00000000" w:rsidDel="00000000" w:rsidP="00000000" w:rsidRDefault="00000000" w:rsidRPr="00000000" w14:paraId="00000723">
            <w:pPr>
              <w:spacing w:line="360" w:lineRule="auto"/>
              <w:ind w:firstLine="567"/>
              <w:rPr/>
            </w:pPr>
            <w:r w:rsidDel="00000000" w:rsidR="00000000" w:rsidRPr="00000000">
              <w:rPr>
                <w:b w:val="1"/>
                <w:rtl w:val="0"/>
              </w:rPr>
              <w:t xml:space="preserve">VD: Họ đã xây cây cầu ở Hà Nội năm 1975.</w:t>
            </w:r>
            <w:r w:rsidDel="00000000" w:rsidR="00000000" w:rsidRPr="00000000">
              <w:rPr>
                <w:rtl w:val="0"/>
              </w:rPr>
            </w:r>
          </w:p>
          <w:p w:rsidR="00000000" w:rsidDel="00000000" w:rsidP="00000000" w:rsidRDefault="00000000" w:rsidRPr="00000000" w14:paraId="00000724">
            <w:pPr>
              <w:spacing w:line="360" w:lineRule="auto"/>
              <w:ind w:firstLine="567"/>
              <w:rPr/>
            </w:pPr>
            <w:r w:rsidDel="00000000" w:rsidR="00000000" w:rsidRPr="00000000">
              <w:rPr>
                <w:rtl w:val="0"/>
              </w:rPr>
              <w:t xml:space="preserve">(x / xây</w:t>
            </w:r>
          </w:p>
          <w:p w:rsidR="00000000" w:rsidDel="00000000" w:rsidP="00000000" w:rsidRDefault="00000000" w:rsidRPr="00000000" w14:paraId="00000725">
            <w:pPr>
              <w:spacing w:line="360" w:lineRule="auto"/>
              <w:ind w:firstLine="567"/>
              <w:rPr/>
            </w:pPr>
            <w:r w:rsidDel="00000000" w:rsidR="00000000" w:rsidRPr="00000000">
              <w:rPr>
                <w:rtl w:val="0"/>
              </w:rPr>
              <w:t xml:space="preserve">    :ARG0 (h / họ)</w:t>
            </w:r>
          </w:p>
          <w:p w:rsidR="00000000" w:rsidDel="00000000" w:rsidP="00000000" w:rsidRDefault="00000000" w:rsidRPr="00000000" w14:paraId="00000726">
            <w:pPr>
              <w:spacing w:line="360" w:lineRule="auto"/>
              <w:ind w:firstLine="567"/>
              <w:rPr/>
            </w:pPr>
            <w:r w:rsidDel="00000000" w:rsidR="00000000" w:rsidRPr="00000000">
              <w:rPr>
                <w:rtl w:val="0"/>
              </w:rPr>
              <w:t xml:space="preserve">    :ARG1 (c / cầu)</w:t>
            </w:r>
          </w:p>
          <w:p w:rsidR="00000000" w:rsidDel="00000000" w:rsidP="00000000" w:rsidRDefault="00000000" w:rsidRPr="00000000" w14:paraId="00000727">
            <w:pPr>
              <w:spacing w:line="360" w:lineRule="auto"/>
              <w:ind w:firstLine="567"/>
              <w:rPr/>
            </w:pPr>
            <w:r w:rsidDel="00000000" w:rsidR="00000000" w:rsidRPr="00000000">
              <w:rPr>
                <w:rtl w:val="0"/>
              </w:rPr>
              <w:t xml:space="preserve">    :location(c / city :wiki “Hà_Nội” :name (n / name :op1 “Hà” :op2 “Nội”))</w:t>
            </w:r>
          </w:p>
          <w:p w:rsidR="00000000" w:rsidDel="00000000" w:rsidP="00000000" w:rsidRDefault="00000000" w:rsidRPr="00000000" w14:paraId="00000728">
            <w:pPr>
              <w:spacing w:line="360" w:lineRule="auto"/>
              <w:ind w:firstLine="567"/>
              <w:rPr/>
            </w:pPr>
            <w:r w:rsidDel="00000000" w:rsidR="00000000" w:rsidRPr="00000000">
              <w:rPr>
                <w:rtl w:val="0"/>
              </w:rPr>
              <w:t xml:space="preserve">    :time (d / date-entity</w:t>
            </w:r>
          </w:p>
          <w:p w:rsidR="00000000" w:rsidDel="00000000" w:rsidP="00000000" w:rsidRDefault="00000000" w:rsidRPr="00000000" w14:paraId="00000729">
            <w:pPr>
              <w:spacing w:line="360" w:lineRule="auto"/>
              <w:ind w:firstLine="567"/>
              <w:rPr/>
            </w:pPr>
            <w:r w:rsidDel="00000000" w:rsidR="00000000" w:rsidRPr="00000000">
              <w:rPr>
                <w:rtl w:val="0"/>
              </w:rPr>
              <w:t xml:space="preserve">            :year 1975))</w:t>
            </w:r>
          </w:p>
          <w:p w:rsidR="00000000" w:rsidDel="00000000" w:rsidP="00000000" w:rsidRDefault="00000000" w:rsidRPr="00000000" w14:paraId="0000072A">
            <w:pPr>
              <w:spacing w:line="360" w:lineRule="auto"/>
              <w:ind w:firstLine="567"/>
              <w:rPr/>
            </w:pPr>
            <w:r w:rsidDel="00000000" w:rsidR="00000000" w:rsidRPr="00000000">
              <w:rPr>
                <w:rtl w:val="0"/>
              </w:rPr>
            </w:r>
          </w:p>
          <w:p w:rsidR="00000000" w:rsidDel="00000000" w:rsidP="00000000" w:rsidRDefault="00000000" w:rsidRPr="00000000" w14:paraId="0000072B">
            <w:pPr>
              <w:spacing w:line="360" w:lineRule="auto"/>
              <w:ind w:firstLine="567"/>
              <w:rPr>
                <w:highlight w:val="yellow"/>
              </w:rPr>
            </w:pPr>
            <w:r w:rsidDel="00000000" w:rsidR="00000000" w:rsidRPr="00000000">
              <w:rPr>
                <w:color w:val="ff0000"/>
                <w:highlight w:val="yellow"/>
                <w:rtl w:val="0"/>
              </w:rPr>
              <w:t xml:space="preserve">NOT:</w:t>
            </w:r>
            <w:r w:rsidDel="00000000" w:rsidR="00000000" w:rsidRPr="00000000">
              <w:rPr>
                <w:highlight w:val="yellow"/>
                <w:rtl w:val="0"/>
              </w:rPr>
              <w:tab/>
            </w:r>
          </w:p>
          <w:p w:rsidR="00000000" w:rsidDel="00000000" w:rsidP="00000000" w:rsidRDefault="00000000" w:rsidRPr="00000000" w14:paraId="0000072C">
            <w:pPr>
              <w:spacing w:line="360" w:lineRule="auto"/>
              <w:ind w:firstLine="567"/>
              <w:rPr/>
            </w:pPr>
            <w:r w:rsidDel="00000000" w:rsidR="00000000" w:rsidRPr="00000000">
              <w:rPr>
                <w:rtl w:val="0"/>
              </w:rPr>
            </w:r>
          </w:p>
          <w:p w:rsidR="00000000" w:rsidDel="00000000" w:rsidP="00000000" w:rsidRDefault="00000000" w:rsidRPr="00000000" w14:paraId="0000072D">
            <w:pPr>
              <w:spacing w:line="360" w:lineRule="auto"/>
              <w:ind w:firstLine="567"/>
              <w:rPr/>
            </w:pPr>
            <w:r w:rsidDel="00000000" w:rsidR="00000000" w:rsidRPr="00000000">
              <w:rPr>
                <w:rtl w:val="0"/>
              </w:rPr>
              <w:t xml:space="preserve">(x / xây</w:t>
            </w:r>
          </w:p>
          <w:p w:rsidR="00000000" w:rsidDel="00000000" w:rsidP="00000000" w:rsidRDefault="00000000" w:rsidRPr="00000000" w14:paraId="0000072E">
            <w:pPr>
              <w:spacing w:line="360" w:lineRule="auto"/>
              <w:ind w:firstLine="567"/>
              <w:rPr/>
            </w:pPr>
            <w:r w:rsidDel="00000000" w:rsidR="00000000" w:rsidRPr="00000000">
              <w:rPr>
                <w:rtl w:val="0"/>
              </w:rPr>
              <w:t xml:space="preserve">    :ARG0 (h / họ)</w:t>
            </w:r>
          </w:p>
          <w:p w:rsidR="00000000" w:rsidDel="00000000" w:rsidP="00000000" w:rsidRDefault="00000000" w:rsidRPr="00000000" w14:paraId="0000072F">
            <w:pPr>
              <w:spacing w:line="360" w:lineRule="auto"/>
              <w:ind w:firstLine="567"/>
              <w:rPr/>
            </w:pPr>
            <w:r w:rsidDel="00000000" w:rsidR="00000000" w:rsidRPr="00000000">
              <w:rPr>
                <w:rtl w:val="0"/>
              </w:rPr>
              <w:t xml:space="preserve">    :ARG1 (c / cầu</w:t>
            </w:r>
          </w:p>
          <w:p w:rsidR="00000000" w:rsidDel="00000000" w:rsidP="00000000" w:rsidRDefault="00000000" w:rsidRPr="00000000" w14:paraId="00000730">
            <w:pPr>
              <w:spacing w:line="360" w:lineRule="auto"/>
              <w:ind w:firstLine="567"/>
              <w:rPr/>
            </w:pPr>
            <w:r w:rsidDel="00000000" w:rsidR="00000000" w:rsidRPr="00000000">
              <w:rPr>
                <w:rtl w:val="0"/>
              </w:rPr>
              <w:t xml:space="preserve">            :location(c / city :wiki “Hà_Nội” :name (n / name :op1 “Hà” :op2 “Nội”))</w:t>
            </w:r>
          </w:p>
          <w:p w:rsidR="00000000" w:rsidDel="00000000" w:rsidP="00000000" w:rsidRDefault="00000000" w:rsidRPr="00000000" w14:paraId="00000731">
            <w:pPr>
              <w:spacing w:line="360" w:lineRule="auto"/>
              <w:ind w:firstLine="567"/>
              <w:rPr/>
            </w:pPr>
            <w:r w:rsidDel="00000000" w:rsidR="00000000" w:rsidRPr="00000000">
              <w:rPr>
                <w:rtl w:val="0"/>
              </w:rPr>
              <w:t xml:space="preserve">            :time (d / date-entity</w:t>
            </w:r>
          </w:p>
          <w:p w:rsidR="00000000" w:rsidDel="00000000" w:rsidP="00000000" w:rsidRDefault="00000000" w:rsidRPr="00000000" w14:paraId="00000732">
            <w:pPr>
              <w:spacing w:line="360" w:lineRule="auto"/>
              <w:ind w:firstLine="567"/>
              <w:rPr/>
            </w:pPr>
            <w:r w:rsidDel="00000000" w:rsidR="00000000" w:rsidRPr="00000000">
              <w:rPr>
                <w:rtl w:val="0"/>
              </w:rPr>
              <w:t xml:space="preserve">                   :year 1975)))</w:t>
            </w:r>
          </w:p>
        </w:tc>
      </w:tr>
    </w:tbl>
    <w:p w:rsidR="00000000" w:rsidDel="00000000" w:rsidP="00000000" w:rsidRDefault="00000000" w:rsidRPr="00000000" w14:paraId="00000733">
      <w:pPr>
        <w:spacing w:line="360" w:lineRule="auto"/>
        <w:ind w:left="720" w:firstLine="0"/>
        <w:rPr/>
      </w:pPr>
      <w:r w:rsidDel="00000000" w:rsidR="00000000" w:rsidRPr="00000000">
        <w:rPr>
          <w:rtl w:val="0"/>
        </w:rPr>
      </w:r>
    </w:p>
    <w:p w:rsidR="00000000" w:rsidDel="00000000" w:rsidP="00000000" w:rsidRDefault="00000000" w:rsidRPr="00000000" w14:paraId="00000734">
      <w:pPr>
        <w:spacing w:line="360" w:lineRule="auto"/>
        <w:ind w:left="720" w:firstLine="0"/>
        <w:rPr/>
      </w:pPr>
      <w:r w:rsidDel="00000000" w:rsidR="00000000" w:rsidRPr="00000000">
        <w:rPr>
          <w:rtl w:val="0"/>
        </w:rPr>
      </w:r>
    </w:p>
    <w:p w:rsidR="00000000" w:rsidDel="00000000" w:rsidP="00000000" w:rsidRDefault="00000000" w:rsidRPr="00000000" w14:paraId="00000735">
      <w:pPr>
        <w:pStyle w:val="Heading3"/>
        <w:numPr>
          <w:ilvl w:val="2"/>
          <w:numId w:val="48"/>
        </w:numPr>
        <w:ind w:left="720" w:hanging="720"/>
        <w:rPr/>
      </w:pPr>
      <w:bookmarkStart w:colFirst="0" w:colLast="0" w:name="_heading=h.2lwamvv" w:id="52"/>
      <w:bookmarkEnd w:id="52"/>
      <w:r w:rsidDel="00000000" w:rsidR="00000000" w:rsidRPr="00000000">
        <w:rPr>
          <w:rtl w:val="0"/>
        </w:rPr>
        <w:t xml:space="preserve">:subevent - sự kiện con</w:t>
      </w:r>
    </w:p>
    <w:p w:rsidR="00000000" w:rsidDel="00000000" w:rsidP="00000000" w:rsidRDefault="00000000" w:rsidRPr="00000000" w14:paraId="00000736">
      <w:pPr>
        <w:rPr/>
      </w:pPr>
      <w:r w:rsidDel="00000000" w:rsidR="00000000" w:rsidRPr="00000000">
        <w:rPr>
          <w:rtl w:val="0"/>
        </w:rPr>
        <w:t xml:space="preserve">Nhãn </w:t>
      </w:r>
      <w:r w:rsidDel="00000000" w:rsidR="00000000" w:rsidRPr="00000000">
        <w:rPr>
          <w:b w:val="1"/>
          <w:i w:val="1"/>
          <w:rtl w:val="0"/>
        </w:rPr>
        <w:t xml:space="preserve">:subevent  </w:t>
      </w:r>
      <w:r w:rsidDel="00000000" w:rsidR="00000000" w:rsidRPr="00000000">
        <w:rPr>
          <w:rtl w:val="0"/>
        </w:rPr>
        <w:t xml:space="preserve">được sử dụng để nói về một sự kiện tạo nên một phần của một sự kiện lớn hơn.</w:t>
      </w:r>
    </w:p>
    <w:p w:rsidR="00000000" w:rsidDel="00000000" w:rsidP="00000000" w:rsidRDefault="00000000" w:rsidRPr="00000000" w14:paraId="00000737">
      <w:pPr>
        <w:rPr/>
      </w:pPr>
      <w:r w:rsidDel="00000000" w:rsidR="00000000" w:rsidRPr="00000000">
        <w:rPr>
          <w:rtl w:val="0"/>
        </w:rPr>
        <w:t xml:space="preserve">Ví dụ:</w:t>
      </w:r>
    </w:p>
    <w:tbl>
      <w:tblPr>
        <w:tblStyle w:val="Table4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5"/>
        <w:gridCol w:w="4815"/>
        <w:tblGridChange w:id="0">
          <w:tblGrid>
            <w:gridCol w:w="4065"/>
            <w:gridCol w:w="4815"/>
          </w:tblGrid>
        </w:tblGridChange>
      </w:tblGrid>
      <w:tr>
        <w:trPr>
          <w:cantSplit w:val="0"/>
          <w:trHeight w:val="954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38">
            <w:pPr>
              <w:spacing w:after="240" w:before="240" w:lineRule="auto"/>
              <w:ind w:firstLine="567"/>
              <w:jc w:val="both"/>
              <w:rPr>
                <w:b w:val="1"/>
                <w:sz w:val="24"/>
                <w:szCs w:val="24"/>
              </w:rPr>
            </w:pPr>
            <w:r w:rsidDel="00000000" w:rsidR="00000000" w:rsidRPr="00000000">
              <w:rPr>
                <w:b w:val="1"/>
                <w:sz w:val="24"/>
                <w:szCs w:val="24"/>
                <w:rtl w:val="0"/>
              </w:rPr>
              <w:t xml:space="preserve">Three Roman legions were annihilated in the Battle of the Teutoburg Forest in 9 AD.</w:t>
            </w:r>
          </w:p>
          <w:p w:rsidR="00000000" w:rsidDel="00000000" w:rsidP="00000000" w:rsidRDefault="00000000" w:rsidRPr="00000000" w14:paraId="00000739">
            <w:pPr>
              <w:spacing w:after="240" w:before="240" w:lineRule="auto"/>
              <w:ind w:firstLine="567"/>
              <w:rPr>
                <w:sz w:val="24"/>
                <w:szCs w:val="24"/>
              </w:rPr>
            </w:pPr>
            <w:r w:rsidDel="00000000" w:rsidR="00000000" w:rsidRPr="00000000">
              <w:rPr>
                <w:sz w:val="24"/>
                <w:szCs w:val="24"/>
                <w:rtl w:val="0"/>
              </w:rPr>
              <w:t xml:space="preserve">(a / annihilate-01</w:t>
            </w:r>
          </w:p>
          <w:p w:rsidR="00000000" w:rsidDel="00000000" w:rsidP="00000000" w:rsidRDefault="00000000" w:rsidRPr="00000000" w14:paraId="0000073A">
            <w:pPr>
              <w:spacing w:after="240" w:before="240" w:lineRule="auto"/>
              <w:ind w:firstLine="567"/>
              <w:rPr>
                <w:sz w:val="24"/>
                <w:szCs w:val="24"/>
              </w:rPr>
            </w:pPr>
            <w:r w:rsidDel="00000000" w:rsidR="00000000" w:rsidRPr="00000000">
              <w:rPr>
                <w:sz w:val="24"/>
                <w:szCs w:val="24"/>
                <w:rtl w:val="0"/>
              </w:rPr>
              <w:t xml:space="preserve">     :ARG1 (l / legion</w:t>
            </w:r>
          </w:p>
          <w:p w:rsidR="00000000" w:rsidDel="00000000" w:rsidP="00000000" w:rsidRDefault="00000000" w:rsidRPr="00000000" w14:paraId="0000073B">
            <w:pPr>
              <w:spacing w:after="240" w:before="240" w:lineRule="auto"/>
              <w:ind w:firstLine="567"/>
              <w:rPr>
                <w:sz w:val="24"/>
                <w:szCs w:val="24"/>
              </w:rPr>
            </w:pPr>
            <w:r w:rsidDel="00000000" w:rsidR="00000000" w:rsidRPr="00000000">
              <w:rPr>
                <w:sz w:val="24"/>
                <w:szCs w:val="24"/>
                <w:rtl w:val="0"/>
              </w:rPr>
              <w:t xml:space="preserve">          :quant 3</w:t>
            </w:r>
          </w:p>
          <w:p w:rsidR="00000000" w:rsidDel="00000000" w:rsidP="00000000" w:rsidRDefault="00000000" w:rsidRPr="00000000" w14:paraId="0000073C">
            <w:pPr>
              <w:spacing w:after="240" w:before="240" w:lineRule="auto"/>
              <w:ind w:firstLine="567"/>
              <w:rPr>
                <w:sz w:val="24"/>
                <w:szCs w:val="24"/>
              </w:rPr>
            </w:pPr>
            <w:r w:rsidDel="00000000" w:rsidR="00000000" w:rsidRPr="00000000">
              <w:rPr>
                <w:sz w:val="24"/>
                <w:szCs w:val="24"/>
                <w:rtl w:val="0"/>
              </w:rPr>
              <w:t xml:space="preserve">          :mod (c / country</w:t>
            </w:r>
          </w:p>
          <w:p w:rsidR="00000000" w:rsidDel="00000000" w:rsidP="00000000" w:rsidRDefault="00000000" w:rsidRPr="00000000" w14:paraId="0000073D">
            <w:pPr>
              <w:spacing w:after="240" w:before="240" w:lineRule="auto"/>
              <w:ind w:firstLine="567"/>
              <w:rPr>
                <w:sz w:val="24"/>
                <w:szCs w:val="24"/>
              </w:rPr>
            </w:pPr>
            <w:r w:rsidDel="00000000" w:rsidR="00000000" w:rsidRPr="00000000">
              <w:rPr>
                <w:sz w:val="24"/>
                <w:szCs w:val="24"/>
                <w:rtl w:val="0"/>
              </w:rPr>
              <w:t xml:space="preserve">               :wiki "</w:t>
            </w:r>
            <w:hyperlink r:id="rId23">
              <w:r w:rsidDel="00000000" w:rsidR="00000000" w:rsidRPr="00000000">
                <w:rPr>
                  <w:color w:val="1155cc"/>
                  <w:sz w:val="24"/>
                  <w:szCs w:val="24"/>
                  <w:u w:val="single"/>
                  <w:rtl w:val="0"/>
                </w:rPr>
                <w:t xml:space="preserve">Roman_Empire</w:t>
              </w:r>
            </w:hyperlink>
            <w:r w:rsidDel="00000000" w:rsidR="00000000" w:rsidRPr="00000000">
              <w:rPr>
                <w:sz w:val="24"/>
                <w:szCs w:val="24"/>
                <w:rtl w:val="0"/>
              </w:rPr>
              <w:t xml:space="preserve">"</w:t>
            </w:r>
          </w:p>
          <w:p w:rsidR="00000000" w:rsidDel="00000000" w:rsidP="00000000" w:rsidRDefault="00000000" w:rsidRPr="00000000" w14:paraId="0000073E">
            <w:pPr>
              <w:spacing w:after="240" w:before="240" w:lineRule="auto"/>
              <w:ind w:firstLine="567"/>
              <w:rPr>
                <w:sz w:val="24"/>
                <w:szCs w:val="24"/>
              </w:rPr>
            </w:pPr>
            <w:r w:rsidDel="00000000" w:rsidR="00000000" w:rsidRPr="00000000">
              <w:rPr>
                <w:sz w:val="24"/>
                <w:szCs w:val="24"/>
                <w:rtl w:val="0"/>
              </w:rPr>
              <w:t xml:space="preserve">               :name (n / name</w:t>
            </w:r>
          </w:p>
          <w:p w:rsidR="00000000" w:rsidDel="00000000" w:rsidP="00000000" w:rsidRDefault="00000000" w:rsidRPr="00000000" w14:paraId="0000073F">
            <w:pPr>
              <w:spacing w:after="240" w:before="240" w:lineRule="auto"/>
              <w:ind w:firstLine="567"/>
              <w:rPr>
                <w:sz w:val="24"/>
                <w:szCs w:val="24"/>
              </w:rPr>
            </w:pPr>
            <w:r w:rsidDel="00000000" w:rsidR="00000000" w:rsidRPr="00000000">
              <w:rPr>
                <w:sz w:val="24"/>
                <w:szCs w:val="24"/>
                <w:rtl w:val="0"/>
              </w:rPr>
              <w:t xml:space="preserve">                    :op1 "Roman"</w:t>
            </w:r>
          </w:p>
          <w:p w:rsidR="00000000" w:rsidDel="00000000" w:rsidP="00000000" w:rsidRDefault="00000000" w:rsidRPr="00000000" w14:paraId="00000740">
            <w:pPr>
              <w:spacing w:after="240" w:before="240" w:lineRule="auto"/>
              <w:ind w:firstLine="567"/>
              <w:rPr>
                <w:sz w:val="24"/>
                <w:szCs w:val="24"/>
              </w:rPr>
            </w:pPr>
            <w:r w:rsidDel="00000000" w:rsidR="00000000" w:rsidRPr="00000000">
              <w:rPr>
                <w:sz w:val="24"/>
                <w:szCs w:val="24"/>
                <w:rtl w:val="0"/>
              </w:rPr>
              <w:t xml:space="preserve">                    :op2 "Empire")))</w:t>
            </w:r>
          </w:p>
          <w:p w:rsidR="00000000" w:rsidDel="00000000" w:rsidP="00000000" w:rsidRDefault="00000000" w:rsidRPr="00000000" w14:paraId="00000741">
            <w:pPr>
              <w:spacing w:after="240" w:before="240" w:lineRule="auto"/>
              <w:ind w:firstLine="567"/>
              <w:rPr>
                <w:sz w:val="24"/>
                <w:szCs w:val="24"/>
              </w:rPr>
            </w:pPr>
            <w:r w:rsidDel="00000000" w:rsidR="00000000" w:rsidRPr="00000000">
              <w:rPr>
                <w:sz w:val="24"/>
                <w:szCs w:val="24"/>
                <w:rtl w:val="0"/>
              </w:rPr>
              <w:t xml:space="preserve">     :subevent-of (b / battle-01</w:t>
            </w:r>
          </w:p>
          <w:p w:rsidR="00000000" w:rsidDel="00000000" w:rsidP="00000000" w:rsidRDefault="00000000" w:rsidRPr="00000000" w14:paraId="00000742">
            <w:pPr>
              <w:spacing w:after="240" w:before="240" w:lineRule="auto"/>
              <w:ind w:firstLine="567"/>
              <w:rPr>
                <w:sz w:val="24"/>
                <w:szCs w:val="24"/>
              </w:rPr>
            </w:pPr>
            <w:r w:rsidDel="00000000" w:rsidR="00000000" w:rsidRPr="00000000">
              <w:rPr>
                <w:sz w:val="24"/>
                <w:szCs w:val="24"/>
                <w:rtl w:val="0"/>
              </w:rPr>
              <w:t xml:space="preserve">          :wiki "</w:t>
            </w:r>
            <w:hyperlink r:id="rId24">
              <w:r w:rsidDel="00000000" w:rsidR="00000000" w:rsidRPr="00000000">
                <w:rPr>
                  <w:color w:val="1155cc"/>
                  <w:sz w:val="24"/>
                  <w:szCs w:val="24"/>
                  <w:u w:val="single"/>
                  <w:rtl w:val="0"/>
                </w:rPr>
                <w:t xml:space="preserve">Teutoburg_Forest</w:t>
              </w:r>
            </w:hyperlink>
            <w:r w:rsidDel="00000000" w:rsidR="00000000" w:rsidRPr="00000000">
              <w:rPr>
                <w:sz w:val="24"/>
                <w:szCs w:val="24"/>
                <w:rtl w:val="0"/>
              </w:rPr>
              <w:t xml:space="preserve">"</w:t>
            </w:r>
          </w:p>
          <w:p w:rsidR="00000000" w:rsidDel="00000000" w:rsidP="00000000" w:rsidRDefault="00000000" w:rsidRPr="00000000" w14:paraId="00000743">
            <w:pPr>
              <w:spacing w:after="240" w:before="240" w:lineRule="auto"/>
              <w:ind w:firstLine="567"/>
              <w:rPr>
                <w:sz w:val="24"/>
                <w:szCs w:val="24"/>
              </w:rPr>
            </w:pPr>
            <w:r w:rsidDel="00000000" w:rsidR="00000000" w:rsidRPr="00000000">
              <w:rPr>
                <w:sz w:val="24"/>
                <w:szCs w:val="24"/>
                <w:rtl w:val="0"/>
              </w:rPr>
              <w:t xml:space="preserve">          :name (n2 / name</w:t>
            </w:r>
          </w:p>
          <w:p w:rsidR="00000000" w:rsidDel="00000000" w:rsidP="00000000" w:rsidRDefault="00000000" w:rsidRPr="00000000" w14:paraId="00000744">
            <w:pPr>
              <w:spacing w:after="240" w:before="240" w:lineRule="auto"/>
              <w:ind w:firstLine="567"/>
              <w:rPr>
                <w:sz w:val="24"/>
                <w:szCs w:val="24"/>
              </w:rPr>
            </w:pPr>
            <w:r w:rsidDel="00000000" w:rsidR="00000000" w:rsidRPr="00000000">
              <w:rPr>
                <w:sz w:val="24"/>
                <w:szCs w:val="24"/>
                <w:rtl w:val="0"/>
              </w:rPr>
              <w:t xml:space="preserve">               :op1 "Teutoburg"</w:t>
            </w:r>
          </w:p>
          <w:p w:rsidR="00000000" w:rsidDel="00000000" w:rsidP="00000000" w:rsidRDefault="00000000" w:rsidRPr="00000000" w14:paraId="00000745">
            <w:pPr>
              <w:spacing w:after="240" w:before="240" w:lineRule="auto"/>
              <w:ind w:firstLine="567"/>
              <w:rPr>
                <w:sz w:val="24"/>
                <w:szCs w:val="24"/>
              </w:rPr>
            </w:pPr>
            <w:r w:rsidDel="00000000" w:rsidR="00000000" w:rsidRPr="00000000">
              <w:rPr>
                <w:sz w:val="24"/>
                <w:szCs w:val="24"/>
                <w:rtl w:val="0"/>
              </w:rPr>
              <w:t xml:space="preserve">               :op2 "Forest")</w:t>
            </w:r>
          </w:p>
          <w:p w:rsidR="00000000" w:rsidDel="00000000" w:rsidP="00000000" w:rsidRDefault="00000000" w:rsidRPr="00000000" w14:paraId="00000746">
            <w:pPr>
              <w:spacing w:after="240" w:before="240" w:lineRule="auto"/>
              <w:ind w:firstLine="567"/>
              <w:rPr>
                <w:sz w:val="24"/>
                <w:szCs w:val="24"/>
              </w:rPr>
            </w:pPr>
            <w:r w:rsidDel="00000000" w:rsidR="00000000" w:rsidRPr="00000000">
              <w:rPr>
                <w:sz w:val="24"/>
                <w:szCs w:val="24"/>
                <w:rtl w:val="0"/>
              </w:rPr>
              <w:t xml:space="preserve">          :time (d / date-entity</w:t>
            </w:r>
          </w:p>
          <w:p w:rsidR="00000000" w:rsidDel="00000000" w:rsidP="00000000" w:rsidRDefault="00000000" w:rsidRPr="00000000" w14:paraId="00000747">
            <w:pPr>
              <w:spacing w:after="240" w:before="240" w:lineRule="auto"/>
              <w:ind w:firstLine="567"/>
              <w:rPr>
                <w:sz w:val="24"/>
                <w:szCs w:val="24"/>
              </w:rPr>
            </w:pPr>
            <w:r w:rsidDel="00000000" w:rsidR="00000000" w:rsidRPr="00000000">
              <w:rPr>
                <w:sz w:val="24"/>
                <w:szCs w:val="24"/>
                <w:rtl w:val="0"/>
              </w:rPr>
              <w:t xml:space="preserve">               :year 9</w:t>
            </w:r>
          </w:p>
          <w:p w:rsidR="00000000" w:rsidDel="00000000" w:rsidP="00000000" w:rsidRDefault="00000000" w:rsidRPr="00000000" w14:paraId="00000748">
            <w:pPr>
              <w:spacing w:after="240" w:before="240" w:lineRule="auto"/>
              <w:ind w:firstLine="567"/>
              <w:rPr>
                <w:sz w:val="24"/>
                <w:szCs w:val="24"/>
              </w:rPr>
            </w:pPr>
            <w:r w:rsidDel="00000000" w:rsidR="00000000" w:rsidRPr="00000000">
              <w:rPr>
                <w:sz w:val="24"/>
                <w:szCs w:val="24"/>
                <w:rtl w:val="0"/>
              </w:rPr>
              <w:t xml:space="preserve">               :era "AD")))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49">
            <w:pPr>
              <w:spacing w:after="240" w:before="240" w:lineRule="auto"/>
              <w:ind w:firstLine="567"/>
              <w:jc w:val="both"/>
              <w:rPr>
                <w:b w:val="1"/>
                <w:sz w:val="24"/>
                <w:szCs w:val="24"/>
              </w:rPr>
            </w:pPr>
            <w:r w:rsidDel="00000000" w:rsidR="00000000" w:rsidRPr="00000000">
              <w:rPr>
                <w:b w:val="1"/>
                <w:sz w:val="24"/>
                <w:szCs w:val="24"/>
                <w:rtl w:val="0"/>
              </w:rPr>
              <w:t xml:space="preserve">Ba quân đoàn La Mã đã bị tiêu diệt trong Trận chiến rừng Teutoburg vào năm 9 sau Công nguyên.</w:t>
            </w:r>
          </w:p>
          <w:p w:rsidR="00000000" w:rsidDel="00000000" w:rsidP="00000000" w:rsidRDefault="00000000" w:rsidRPr="00000000" w14:paraId="0000074A">
            <w:pPr>
              <w:spacing w:after="240" w:before="240" w:lineRule="auto"/>
              <w:ind w:firstLine="567"/>
              <w:rPr>
                <w:sz w:val="24"/>
                <w:szCs w:val="24"/>
              </w:rPr>
            </w:pPr>
            <w:r w:rsidDel="00000000" w:rsidR="00000000" w:rsidRPr="00000000">
              <w:rPr>
                <w:sz w:val="24"/>
                <w:szCs w:val="24"/>
                <w:rtl w:val="0"/>
              </w:rPr>
              <w:t xml:space="preserve">(t / tiêu diệt-01</w:t>
            </w:r>
          </w:p>
          <w:p w:rsidR="00000000" w:rsidDel="00000000" w:rsidP="00000000" w:rsidRDefault="00000000" w:rsidRPr="00000000" w14:paraId="0000074B">
            <w:pPr>
              <w:spacing w:after="240" w:before="240" w:lineRule="auto"/>
              <w:ind w:firstLine="567"/>
              <w:rPr>
                <w:sz w:val="24"/>
                <w:szCs w:val="24"/>
              </w:rPr>
            </w:pPr>
            <w:r w:rsidDel="00000000" w:rsidR="00000000" w:rsidRPr="00000000">
              <w:rPr>
                <w:sz w:val="24"/>
                <w:szCs w:val="24"/>
                <w:rtl w:val="0"/>
              </w:rPr>
              <w:t xml:space="preserve">     :ARG1 (q / quân đoàn</w:t>
            </w:r>
          </w:p>
          <w:p w:rsidR="00000000" w:rsidDel="00000000" w:rsidP="00000000" w:rsidRDefault="00000000" w:rsidRPr="00000000" w14:paraId="0000074C">
            <w:pPr>
              <w:spacing w:after="240" w:before="240" w:lineRule="auto"/>
              <w:ind w:firstLine="567"/>
              <w:rPr>
                <w:sz w:val="24"/>
                <w:szCs w:val="24"/>
              </w:rPr>
            </w:pPr>
            <w:r w:rsidDel="00000000" w:rsidR="00000000" w:rsidRPr="00000000">
              <w:rPr>
                <w:sz w:val="24"/>
                <w:szCs w:val="24"/>
                <w:rtl w:val="0"/>
              </w:rPr>
              <w:t xml:space="preserve">          :quant 3</w:t>
            </w:r>
          </w:p>
          <w:p w:rsidR="00000000" w:rsidDel="00000000" w:rsidP="00000000" w:rsidRDefault="00000000" w:rsidRPr="00000000" w14:paraId="0000074D">
            <w:pPr>
              <w:spacing w:after="240" w:before="240" w:lineRule="auto"/>
              <w:ind w:firstLine="567"/>
              <w:rPr>
                <w:sz w:val="24"/>
                <w:szCs w:val="24"/>
              </w:rPr>
            </w:pPr>
            <w:r w:rsidDel="00000000" w:rsidR="00000000" w:rsidRPr="00000000">
              <w:rPr>
                <w:sz w:val="24"/>
                <w:szCs w:val="24"/>
                <w:rtl w:val="0"/>
              </w:rPr>
              <w:t xml:space="preserve">          :mod (c / country</w:t>
            </w:r>
          </w:p>
          <w:p w:rsidR="00000000" w:rsidDel="00000000" w:rsidP="00000000" w:rsidRDefault="00000000" w:rsidRPr="00000000" w14:paraId="0000074E">
            <w:pPr>
              <w:spacing w:after="240" w:before="240" w:lineRule="auto"/>
              <w:ind w:firstLine="567"/>
              <w:rPr>
                <w:sz w:val="24"/>
                <w:szCs w:val="24"/>
              </w:rPr>
            </w:pPr>
            <w:r w:rsidDel="00000000" w:rsidR="00000000" w:rsidRPr="00000000">
              <w:rPr>
                <w:sz w:val="24"/>
                <w:szCs w:val="24"/>
                <w:rtl w:val="0"/>
              </w:rPr>
              <w:t xml:space="preserve">               :wiki "</w:t>
            </w:r>
            <w:hyperlink r:id="rId25">
              <w:r w:rsidDel="00000000" w:rsidR="00000000" w:rsidRPr="00000000">
                <w:rPr>
                  <w:color w:val="1155cc"/>
                  <w:sz w:val="24"/>
                  <w:szCs w:val="24"/>
                  <w:u w:val="single"/>
                  <w:rtl w:val="0"/>
                </w:rPr>
                <w:t xml:space="preserve">Đế quốc La_Mã</w:t>
              </w:r>
            </w:hyperlink>
            <w:r w:rsidDel="00000000" w:rsidR="00000000" w:rsidRPr="00000000">
              <w:rPr>
                <w:sz w:val="24"/>
                <w:szCs w:val="24"/>
                <w:rtl w:val="0"/>
              </w:rPr>
              <w:t xml:space="preserve">"</w:t>
            </w:r>
          </w:p>
          <w:p w:rsidR="00000000" w:rsidDel="00000000" w:rsidP="00000000" w:rsidRDefault="00000000" w:rsidRPr="00000000" w14:paraId="0000074F">
            <w:pPr>
              <w:spacing w:after="240" w:before="240" w:lineRule="auto"/>
              <w:ind w:firstLine="567"/>
              <w:rPr>
                <w:sz w:val="24"/>
                <w:szCs w:val="24"/>
              </w:rPr>
            </w:pPr>
            <w:r w:rsidDel="00000000" w:rsidR="00000000" w:rsidRPr="00000000">
              <w:rPr>
                <w:sz w:val="24"/>
                <w:szCs w:val="24"/>
                <w:rtl w:val="0"/>
              </w:rPr>
              <w:t xml:space="preserve">               :name (n / name</w:t>
            </w:r>
          </w:p>
          <w:p w:rsidR="00000000" w:rsidDel="00000000" w:rsidP="00000000" w:rsidRDefault="00000000" w:rsidRPr="00000000" w14:paraId="00000750">
            <w:pPr>
              <w:spacing w:after="240" w:before="240" w:lineRule="auto"/>
              <w:ind w:firstLine="567"/>
              <w:rPr>
                <w:sz w:val="24"/>
                <w:szCs w:val="24"/>
              </w:rPr>
            </w:pPr>
            <w:r w:rsidDel="00000000" w:rsidR="00000000" w:rsidRPr="00000000">
              <w:rPr>
                <w:sz w:val="24"/>
                <w:szCs w:val="24"/>
                <w:rtl w:val="0"/>
              </w:rPr>
              <w:t xml:space="preserve">                    :op1 "La"</w:t>
            </w:r>
          </w:p>
          <w:p w:rsidR="00000000" w:rsidDel="00000000" w:rsidP="00000000" w:rsidRDefault="00000000" w:rsidRPr="00000000" w14:paraId="00000751">
            <w:pPr>
              <w:spacing w:after="240" w:before="240" w:lineRule="auto"/>
              <w:ind w:firstLine="567"/>
              <w:rPr>
                <w:sz w:val="24"/>
                <w:szCs w:val="24"/>
              </w:rPr>
            </w:pPr>
            <w:r w:rsidDel="00000000" w:rsidR="00000000" w:rsidRPr="00000000">
              <w:rPr>
                <w:sz w:val="24"/>
                <w:szCs w:val="24"/>
                <w:rtl w:val="0"/>
              </w:rPr>
              <w:t xml:space="preserve">                    :op2 "Mã")))</w:t>
            </w:r>
          </w:p>
          <w:p w:rsidR="00000000" w:rsidDel="00000000" w:rsidP="00000000" w:rsidRDefault="00000000" w:rsidRPr="00000000" w14:paraId="00000752">
            <w:pPr>
              <w:spacing w:after="240" w:before="240" w:lineRule="auto"/>
              <w:ind w:firstLine="567"/>
              <w:rPr>
                <w:sz w:val="24"/>
                <w:szCs w:val="24"/>
              </w:rPr>
            </w:pPr>
            <w:r w:rsidDel="00000000" w:rsidR="00000000" w:rsidRPr="00000000">
              <w:rPr>
                <w:sz w:val="24"/>
                <w:szCs w:val="24"/>
                <w:rtl w:val="0"/>
              </w:rPr>
              <w:t xml:space="preserve">     :subevent-of (t2 / trận chiến</w:t>
            </w:r>
          </w:p>
          <w:p w:rsidR="00000000" w:rsidDel="00000000" w:rsidP="00000000" w:rsidRDefault="00000000" w:rsidRPr="00000000" w14:paraId="00000753">
            <w:pPr>
              <w:spacing w:after="240" w:before="240" w:lineRule="auto"/>
              <w:ind w:firstLine="567"/>
              <w:rPr>
                <w:sz w:val="24"/>
                <w:szCs w:val="24"/>
              </w:rPr>
            </w:pPr>
            <w:r w:rsidDel="00000000" w:rsidR="00000000" w:rsidRPr="00000000">
              <w:rPr>
                <w:sz w:val="24"/>
                <w:szCs w:val="24"/>
                <w:rtl w:val="0"/>
              </w:rPr>
              <w:t xml:space="preserve">          :wiki "</w:t>
            </w:r>
            <w:hyperlink r:id="rId26">
              <w:r w:rsidDel="00000000" w:rsidR="00000000" w:rsidRPr="00000000">
                <w:rPr>
                  <w:color w:val="1155cc"/>
                  <w:sz w:val="24"/>
                  <w:szCs w:val="24"/>
                  <w:u w:val="single"/>
                  <w:rtl w:val="0"/>
                </w:rPr>
                <w:t xml:space="preserve">Teutoburg_Forest</w:t>
              </w:r>
            </w:hyperlink>
            <w:r w:rsidDel="00000000" w:rsidR="00000000" w:rsidRPr="00000000">
              <w:rPr>
                <w:sz w:val="24"/>
                <w:szCs w:val="24"/>
                <w:rtl w:val="0"/>
              </w:rPr>
              <w:t xml:space="preserve">"</w:t>
            </w:r>
          </w:p>
          <w:p w:rsidR="00000000" w:rsidDel="00000000" w:rsidP="00000000" w:rsidRDefault="00000000" w:rsidRPr="00000000" w14:paraId="00000754">
            <w:pPr>
              <w:spacing w:after="240" w:before="240" w:lineRule="auto"/>
              <w:ind w:firstLine="567"/>
              <w:rPr>
                <w:sz w:val="24"/>
                <w:szCs w:val="24"/>
              </w:rPr>
            </w:pPr>
            <w:r w:rsidDel="00000000" w:rsidR="00000000" w:rsidRPr="00000000">
              <w:rPr>
                <w:sz w:val="24"/>
                <w:szCs w:val="24"/>
                <w:rtl w:val="0"/>
              </w:rPr>
              <w:t xml:space="preserve">          :name (n2 / name</w:t>
            </w:r>
          </w:p>
          <w:p w:rsidR="00000000" w:rsidDel="00000000" w:rsidP="00000000" w:rsidRDefault="00000000" w:rsidRPr="00000000" w14:paraId="00000755">
            <w:pPr>
              <w:spacing w:after="240" w:before="240" w:lineRule="auto"/>
              <w:ind w:firstLine="567"/>
              <w:rPr>
                <w:sz w:val="24"/>
                <w:szCs w:val="24"/>
              </w:rPr>
            </w:pPr>
            <w:r w:rsidDel="00000000" w:rsidR="00000000" w:rsidRPr="00000000">
              <w:rPr>
                <w:sz w:val="24"/>
                <w:szCs w:val="24"/>
                <w:rtl w:val="0"/>
              </w:rPr>
              <w:t xml:space="preserve">               :op1 "Teutoburg"</w:t>
            </w:r>
          </w:p>
          <w:p w:rsidR="00000000" w:rsidDel="00000000" w:rsidP="00000000" w:rsidRDefault="00000000" w:rsidRPr="00000000" w14:paraId="00000756">
            <w:pPr>
              <w:spacing w:after="240" w:before="240" w:lineRule="auto"/>
              <w:ind w:firstLine="567"/>
              <w:rPr>
                <w:sz w:val="24"/>
                <w:szCs w:val="24"/>
              </w:rPr>
            </w:pPr>
            <w:r w:rsidDel="00000000" w:rsidR="00000000" w:rsidRPr="00000000">
              <w:rPr>
                <w:sz w:val="24"/>
                <w:szCs w:val="24"/>
                <w:rtl w:val="0"/>
              </w:rPr>
              <w:t xml:space="preserve">               :op2 "Forest")</w:t>
            </w:r>
          </w:p>
          <w:p w:rsidR="00000000" w:rsidDel="00000000" w:rsidP="00000000" w:rsidRDefault="00000000" w:rsidRPr="00000000" w14:paraId="00000757">
            <w:pPr>
              <w:spacing w:after="240" w:before="240" w:lineRule="auto"/>
              <w:ind w:firstLine="567"/>
              <w:rPr>
                <w:sz w:val="24"/>
                <w:szCs w:val="24"/>
              </w:rPr>
            </w:pPr>
            <w:r w:rsidDel="00000000" w:rsidR="00000000" w:rsidRPr="00000000">
              <w:rPr>
                <w:sz w:val="24"/>
                <w:szCs w:val="24"/>
                <w:rtl w:val="0"/>
              </w:rPr>
              <w:t xml:space="preserve">          :time (d / date-entity</w:t>
            </w:r>
          </w:p>
          <w:p w:rsidR="00000000" w:rsidDel="00000000" w:rsidP="00000000" w:rsidRDefault="00000000" w:rsidRPr="00000000" w14:paraId="00000758">
            <w:pPr>
              <w:spacing w:after="240" w:before="240" w:lineRule="auto"/>
              <w:ind w:firstLine="567"/>
              <w:rPr>
                <w:sz w:val="24"/>
                <w:szCs w:val="24"/>
              </w:rPr>
            </w:pPr>
            <w:r w:rsidDel="00000000" w:rsidR="00000000" w:rsidRPr="00000000">
              <w:rPr>
                <w:sz w:val="24"/>
                <w:szCs w:val="24"/>
                <w:rtl w:val="0"/>
              </w:rPr>
              <w:t xml:space="preserve">               :year 9</w:t>
            </w:r>
          </w:p>
          <w:p w:rsidR="00000000" w:rsidDel="00000000" w:rsidP="00000000" w:rsidRDefault="00000000" w:rsidRPr="00000000" w14:paraId="00000759">
            <w:pPr>
              <w:spacing w:after="240" w:before="240" w:lineRule="auto"/>
              <w:ind w:firstLine="567"/>
              <w:rPr>
                <w:sz w:val="24"/>
                <w:szCs w:val="24"/>
              </w:rPr>
            </w:pPr>
            <w:r w:rsidDel="00000000" w:rsidR="00000000" w:rsidRPr="00000000">
              <w:rPr>
                <w:sz w:val="24"/>
                <w:szCs w:val="24"/>
                <w:rtl w:val="0"/>
              </w:rPr>
              <w:t xml:space="preserve">               :era "AD")))</w:t>
            </w:r>
          </w:p>
        </w:tc>
      </w:tr>
      <w:tr>
        <w:trPr>
          <w:cantSplit w:val="0"/>
          <w:trHeight w:val="6116"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5A">
            <w:pPr>
              <w:spacing w:after="240" w:before="240" w:lineRule="auto"/>
              <w:ind w:firstLine="567"/>
              <w:rPr>
                <w:b w:val="1"/>
                <w:sz w:val="24"/>
                <w:szCs w:val="24"/>
              </w:rPr>
            </w:pPr>
            <w:r w:rsidDel="00000000" w:rsidR="00000000" w:rsidRPr="00000000">
              <w:rPr>
                <w:b w:val="1"/>
                <w:sz w:val="24"/>
                <w:szCs w:val="24"/>
                <w:rtl w:val="0"/>
              </w:rPr>
              <w:t xml:space="preserve">I pass the resort on my way to work. </w:t>
            </w:r>
          </w:p>
          <w:p w:rsidR="00000000" w:rsidDel="00000000" w:rsidP="00000000" w:rsidRDefault="00000000" w:rsidRPr="00000000" w14:paraId="0000075B">
            <w:pPr>
              <w:spacing w:after="240" w:before="240" w:lineRule="auto"/>
              <w:ind w:firstLine="567"/>
              <w:rPr>
                <w:sz w:val="24"/>
                <w:szCs w:val="24"/>
              </w:rPr>
            </w:pPr>
            <w:r w:rsidDel="00000000" w:rsidR="00000000" w:rsidRPr="00000000">
              <w:rPr>
                <w:sz w:val="24"/>
                <w:szCs w:val="24"/>
                <w:rtl w:val="0"/>
              </w:rPr>
              <w:t xml:space="preserve">(p / pass-02</w:t>
            </w:r>
          </w:p>
          <w:p w:rsidR="00000000" w:rsidDel="00000000" w:rsidP="00000000" w:rsidRDefault="00000000" w:rsidRPr="00000000" w14:paraId="0000075C">
            <w:pPr>
              <w:spacing w:after="240" w:before="240" w:lineRule="auto"/>
              <w:ind w:firstLine="567"/>
              <w:rPr>
                <w:sz w:val="24"/>
                <w:szCs w:val="24"/>
              </w:rPr>
            </w:pPr>
            <w:r w:rsidDel="00000000" w:rsidR="00000000" w:rsidRPr="00000000">
              <w:rPr>
                <w:sz w:val="24"/>
                <w:szCs w:val="24"/>
                <w:rtl w:val="0"/>
              </w:rPr>
              <w:t xml:space="preserve">     :ARG0 (i / i)</w:t>
            </w:r>
          </w:p>
          <w:p w:rsidR="00000000" w:rsidDel="00000000" w:rsidP="00000000" w:rsidRDefault="00000000" w:rsidRPr="00000000" w14:paraId="0000075D">
            <w:pPr>
              <w:spacing w:after="240" w:before="240" w:lineRule="auto"/>
              <w:ind w:firstLine="567"/>
              <w:rPr>
                <w:sz w:val="24"/>
                <w:szCs w:val="24"/>
              </w:rPr>
            </w:pPr>
            <w:r w:rsidDel="00000000" w:rsidR="00000000" w:rsidRPr="00000000">
              <w:rPr>
                <w:sz w:val="24"/>
                <w:szCs w:val="24"/>
                <w:rtl w:val="0"/>
              </w:rPr>
              <w:t xml:space="preserve">     :ARG1 (r / resort)</w:t>
            </w:r>
          </w:p>
          <w:p w:rsidR="00000000" w:rsidDel="00000000" w:rsidP="00000000" w:rsidRDefault="00000000" w:rsidRPr="00000000" w14:paraId="0000075E">
            <w:pPr>
              <w:spacing w:after="240" w:before="240" w:lineRule="auto"/>
              <w:ind w:firstLine="567"/>
              <w:rPr>
                <w:sz w:val="24"/>
                <w:szCs w:val="24"/>
              </w:rPr>
            </w:pPr>
            <w:r w:rsidDel="00000000" w:rsidR="00000000" w:rsidRPr="00000000">
              <w:rPr>
                <w:sz w:val="24"/>
                <w:szCs w:val="24"/>
                <w:rtl w:val="0"/>
              </w:rPr>
              <w:t xml:space="preserve">     :subevent-of (g / go-02</w:t>
            </w:r>
          </w:p>
          <w:p w:rsidR="00000000" w:rsidDel="00000000" w:rsidP="00000000" w:rsidRDefault="00000000" w:rsidRPr="00000000" w14:paraId="0000075F">
            <w:pPr>
              <w:spacing w:after="240" w:before="240" w:lineRule="auto"/>
              <w:ind w:firstLine="567"/>
              <w:rPr>
                <w:sz w:val="24"/>
                <w:szCs w:val="24"/>
              </w:rPr>
            </w:pPr>
            <w:r w:rsidDel="00000000" w:rsidR="00000000" w:rsidRPr="00000000">
              <w:rPr>
                <w:sz w:val="24"/>
                <w:szCs w:val="24"/>
                <w:rtl w:val="0"/>
              </w:rPr>
              <w:t xml:space="preserve">          :ARG0 i</w:t>
            </w:r>
          </w:p>
          <w:p w:rsidR="00000000" w:rsidDel="00000000" w:rsidP="00000000" w:rsidRDefault="00000000" w:rsidRPr="00000000" w14:paraId="00000760">
            <w:pPr>
              <w:spacing w:after="240" w:before="240" w:lineRule="auto"/>
              <w:ind w:firstLine="567"/>
              <w:rPr>
                <w:sz w:val="24"/>
                <w:szCs w:val="24"/>
              </w:rPr>
            </w:pPr>
            <w:r w:rsidDel="00000000" w:rsidR="00000000" w:rsidRPr="00000000">
              <w:rPr>
                <w:sz w:val="24"/>
                <w:szCs w:val="24"/>
                <w:rtl w:val="0"/>
              </w:rPr>
              <w:t xml:space="preserve">          :ARG4 (w / work-01</w:t>
            </w:r>
          </w:p>
          <w:p w:rsidR="00000000" w:rsidDel="00000000" w:rsidP="00000000" w:rsidRDefault="00000000" w:rsidRPr="00000000" w14:paraId="00000761">
            <w:pPr>
              <w:spacing w:after="240" w:before="240" w:lineRule="auto"/>
              <w:ind w:firstLine="567"/>
              <w:rPr>
                <w:sz w:val="24"/>
                <w:szCs w:val="24"/>
              </w:rPr>
            </w:pPr>
            <w:r w:rsidDel="00000000" w:rsidR="00000000" w:rsidRPr="00000000">
              <w:rPr>
                <w:sz w:val="24"/>
                <w:szCs w:val="24"/>
                <w:rtl w:val="0"/>
              </w:rPr>
              <w:t xml:space="preserve">               :ARG0 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62">
            <w:pPr>
              <w:spacing w:after="240" w:before="240" w:lineRule="auto"/>
              <w:ind w:firstLine="567"/>
              <w:rPr>
                <w:b w:val="1"/>
                <w:sz w:val="24"/>
                <w:szCs w:val="24"/>
              </w:rPr>
            </w:pPr>
            <w:r w:rsidDel="00000000" w:rsidR="00000000" w:rsidRPr="00000000">
              <w:rPr>
                <w:b w:val="1"/>
                <w:sz w:val="24"/>
                <w:szCs w:val="24"/>
                <w:rtl w:val="0"/>
              </w:rPr>
              <w:t xml:space="preserve">Tôi đi ngang qua khu nghỉ dưỡng trên đường đi làm. </w:t>
            </w:r>
          </w:p>
          <w:p w:rsidR="00000000" w:rsidDel="00000000" w:rsidP="00000000" w:rsidRDefault="00000000" w:rsidRPr="00000000" w14:paraId="00000763">
            <w:pPr>
              <w:spacing w:after="240" w:before="240" w:lineRule="auto"/>
              <w:ind w:firstLine="567"/>
              <w:rPr>
                <w:sz w:val="24"/>
                <w:szCs w:val="24"/>
              </w:rPr>
            </w:pPr>
            <w:r w:rsidDel="00000000" w:rsidR="00000000" w:rsidRPr="00000000">
              <w:rPr>
                <w:sz w:val="24"/>
                <w:szCs w:val="24"/>
                <w:rtl w:val="0"/>
              </w:rPr>
              <w:t xml:space="preserve">(đ / đi-02</w:t>
            </w:r>
          </w:p>
          <w:p w:rsidR="00000000" w:rsidDel="00000000" w:rsidP="00000000" w:rsidRDefault="00000000" w:rsidRPr="00000000" w14:paraId="00000764">
            <w:pPr>
              <w:spacing w:after="240" w:before="240" w:lineRule="auto"/>
              <w:ind w:firstLine="567"/>
              <w:rPr>
                <w:sz w:val="24"/>
                <w:szCs w:val="24"/>
              </w:rPr>
            </w:pPr>
            <w:r w:rsidDel="00000000" w:rsidR="00000000" w:rsidRPr="00000000">
              <w:rPr>
                <w:sz w:val="24"/>
                <w:szCs w:val="24"/>
                <w:rtl w:val="0"/>
              </w:rPr>
              <w:t xml:space="preserve">     :compound (n / ngang)</w:t>
            </w:r>
          </w:p>
          <w:p w:rsidR="00000000" w:rsidDel="00000000" w:rsidP="00000000" w:rsidRDefault="00000000" w:rsidRPr="00000000" w14:paraId="00000765">
            <w:pPr>
              <w:spacing w:after="240" w:before="240" w:lineRule="auto"/>
              <w:ind w:firstLine="567"/>
              <w:rPr>
                <w:sz w:val="24"/>
                <w:szCs w:val="24"/>
              </w:rPr>
            </w:pPr>
            <w:r w:rsidDel="00000000" w:rsidR="00000000" w:rsidRPr="00000000">
              <w:rPr>
                <w:sz w:val="24"/>
                <w:szCs w:val="24"/>
                <w:rtl w:val="0"/>
              </w:rPr>
              <w:t xml:space="preserve">     :ARG0 (t / tôi)</w:t>
            </w:r>
          </w:p>
          <w:p w:rsidR="00000000" w:rsidDel="00000000" w:rsidP="00000000" w:rsidRDefault="00000000" w:rsidRPr="00000000" w14:paraId="00000766">
            <w:pPr>
              <w:spacing w:after="240" w:before="240" w:lineRule="auto"/>
              <w:ind w:firstLine="567"/>
              <w:rPr>
                <w:sz w:val="24"/>
                <w:szCs w:val="24"/>
              </w:rPr>
            </w:pPr>
            <w:r w:rsidDel="00000000" w:rsidR="00000000" w:rsidRPr="00000000">
              <w:rPr>
                <w:sz w:val="24"/>
                <w:szCs w:val="24"/>
                <w:rtl w:val="0"/>
              </w:rPr>
              <w:t xml:space="preserve">     :ARG1 (k / khu nghỉ dưỡng)</w:t>
            </w:r>
          </w:p>
          <w:p w:rsidR="00000000" w:rsidDel="00000000" w:rsidP="00000000" w:rsidRDefault="00000000" w:rsidRPr="00000000" w14:paraId="00000767">
            <w:pPr>
              <w:spacing w:after="240" w:before="240" w:lineRule="auto"/>
              <w:ind w:firstLine="567"/>
              <w:rPr>
                <w:sz w:val="24"/>
                <w:szCs w:val="24"/>
              </w:rPr>
            </w:pPr>
            <w:r w:rsidDel="00000000" w:rsidR="00000000" w:rsidRPr="00000000">
              <w:rPr>
                <w:sz w:val="24"/>
                <w:szCs w:val="24"/>
                <w:rtl w:val="0"/>
              </w:rPr>
              <w:t xml:space="preserve">     :subevent-of (đ2 / đi-02</w:t>
            </w:r>
          </w:p>
          <w:p w:rsidR="00000000" w:rsidDel="00000000" w:rsidP="00000000" w:rsidRDefault="00000000" w:rsidRPr="00000000" w14:paraId="00000768">
            <w:pPr>
              <w:spacing w:after="240" w:before="240" w:lineRule="auto"/>
              <w:ind w:firstLine="567"/>
              <w:rPr>
                <w:sz w:val="24"/>
                <w:szCs w:val="24"/>
              </w:rPr>
            </w:pPr>
            <w:r w:rsidDel="00000000" w:rsidR="00000000" w:rsidRPr="00000000">
              <w:rPr>
                <w:sz w:val="24"/>
                <w:szCs w:val="24"/>
                <w:rtl w:val="0"/>
              </w:rPr>
              <w:t xml:space="preserve">          :ARG0 t</w:t>
            </w:r>
          </w:p>
          <w:p w:rsidR="00000000" w:rsidDel="00000000" w:rsidP="00000000" w:rsidRDefault="00000000" w:rsidRPr="00000000" w14:paraId="00000769">
            <w:pPr>
              <w:spacing w:after="240" w:before="240" w:lineRule="auto"/>
              <w:ind w:firstLine="567"/>
              <w:rPr>
                <w:sz w:val="24"/>
                <w:szCs w:val="24"/>
              </w:rPr>
            </w:pPr>
            <w:r w:rsidDel="00000000" w:rsidR="00000000" w:rsidRPr="00000000">
              <w:rPr>
                <w:sz w:val="24"/>
                <w:szCs w:val="24"/>
                <w:rtl w:val="0"/>
              </w:rPr>
              <w:t xml:space="preserve">          :ARG4 (đ3 / đi-02</w:t>
            </w:r>
          </w:p>
          <w:p w:rsidR="00000000" w:rsidDel="00000000" w:rsidP="00000000" w:rsidRDefault="00000000" w:rsidRPr="00000000" w14:paraId="0000076A">
            <w:pPr>
              <w:spacing w:after="240" w:before="240" w:lineRule="auto"/>
              <w:ind w:firstLine="567"/>
              <w:rPr>
                <w:sz w:val="24"/>
                <w:szCs w:val="24"/>
              </w:rPr>
            </w:pPr>
            <w:r w:rsidDel="00000000" w:rsidR="00000000" w:rsidRPr="00000000">
              <w:rPr>
                <w:sz w:val="24"/>
                <w:szCs w:val="24"/>
                <w:rtl w:val="0"/>
              </w:rPr>
              <w:t xml:space="preserve">              :compound (l / làm</w:t>
            </w:r>
          </w:p>
          <w:p w:rsidR="00000000" w:rsidDel="00000000" w:rsidP="00000000" w:rsidRDefault="00000000" w:rsidRPr="00000000" w14:paraId="0000076B">
            <w:pPr>
              <w:spacing w:after="240" w:before="240" w:lineRule="auto"/>
              <w:ind w:firstLine="567"/>
              <w:rPr>
                <w:sz w:val="24"/>
                <w:szCs w:val="24"/>
              </w:rPr>
            </w:pPr>
            <w:r w:rsidDel="00000000" w:rsidR="00000000" w:rsidRPr="00000000">
              <w:rPr>
                <w:sz w:val="24"/>
                <w:szCs w:val="24"/>
                <w:rtl w:val="0"/>
              </w:rPr>
              <w:t xml:space="preserve">               :ARG0 t)))</w:t>
            </w:r>
          </w:p>
        </w:tc>
      </w:tr>
      <w:tr>
        <w:trPr>
          <w:cantSplit w:val="0"/>
          <w:trHeight w:val="13919"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6C">
            <w:pPr>
              <w:spacing w:after="240" w:before="240" w:lineRule="auto"/>
              <w:ind w:firstLine="567"/>
              <w:rPr>
                <w:b w:val="1"/>
                <w:sz w:val="24"/>
                <w:szCs w:val="24"/>
              </w:rPr>
            </w:pPr>
            <w:r w:rsidDel="00000000" w:rsidR="00000000" w:rsidRPr="00000000">
              <w:rPr>
                <w:b w:val="1"/>
                <w:sz w:val="24"/>
                <w:szCs w:val="24"/>
                <w:rtl w:val="0"/>
              </w:rPr>
              <w:t xml:space="preserve">In the 1974 soccer World Cup final, Germany beat the Netherlands 2-1. </w:t>
            </w:r>
          </w:p>
          <w:p w:rsidR="00000000" w:rsidDel="00000000" w:rsidP="00000000" w:rsidRDefault="00000000" w:rsidRPr="00000000" w14:paraId="0000076D">
            <w:pPr>
              <w:spacing w:after="240" w:before="240" w:lineRule="auto"/>
              <w:ind w:firstLine="567"/>
              <w:rPr>
                <w:sz w:val="24"/>
                <w:szCs w:val="24"/>
              </w:rPr>
            </w:pPr>
            <w:r w:rsidDel="00000000" w:rsidR="00000000" w:rsidRPr="00000000">
              <w:rPr>
                <w:sz w:val="24"/>
                <w:szCs w:val="24"/>
                <w:rtl w:val="0"/>
              </w:rPr>
              <w:t xml:space="preserve">(b / beat-03</w:t>
            </w:r>
          </w:p>
          <w:p w:rsidR="00000000" w:rsidDel="00000000" w:rsidP="00000000" w:rsidRDefault="00000000" w:rsidRPr="00000000" w14:paraId="0000076E">
            <w:pPr>
              <w:spacing w:after="240" w:before="240" w:lineRule="auto"/>
              <w:ind w:firstLine="567"/>
              <w:rPr>
                <w:sz w:val="24"/>
                <w:szCs w:val="24"/>
              </w:rPr>
            </w:pPr>
            <w:r w:rsidDel="00000000" w:rsidR="00000000" w:rsidRPr="00000000">
              <w:rPr>
                <w:sz w:val="24"/>
                <w:szCs w:val="24"/>
                <w:rtl w:val="0"/>
              </w:rPr>
              <w:t xml:space="preserve">     :ARG0 (c / country</w:t>
            </w:r>
          </w:p>
          <w:p w:rsidR="00000000" w:rsidDel="00000000" w:rsidP="00000000" w:rsidRDefault="00000000" w:rsidRPr="00000000" w14:paraId="0000076F">
            <w:pPr>
              <w:spacing w:after="240" w:before="240" w:lineRule="auto"/>
              <w:ind w:firstLine="567"/>
              <w:rPr>
                <w:sz w:val="24"/>
                <w:szCs w:val="24"/>
              </w:rPr>
            </w:pPr>
            <w:r w:rsidDel="00000000" w:rsidR="00000000" w:rsidRPr="00000000">
              <w:rPr>
                <w:sz w:val="24"/>
                <w:szCs w:val="24"/>
                <w:rtl w:val="0"/>
              </w:rPr>
              <w:t xml:space="preserve">          :wiki "</w:t>
            </w:r>
            <w:hyperlink r:id="rId27">
              <w:r w:rsidDel="00000000" w:rsidR="00000000" w:rsidRPr="00000000">
                <w:rPr>
                  <w:color w:val="1155cc"/>
                  <w:sz w:val="24"/>
                  <w:szCs w:val="24"/>
                  <w:u w:val="single"/>
                  <w:rtl w:val="0"/>
                </w:rPr>
                <w:t xml:space="preserve">Germany</w:t>
              </w:r>
            </w:hyperlink>
            <w:r w:rsidDel="00000000" w:rsidR="00000000" w:rsidRPr="00000000">
              <w:rPr>
                <w:sz w:val="24"/>
                <w:szCs w:val="24"/>
                <w:rtl w:val="0"/>
              </w:rPr>
              <w:t xml:space="preserve">"</w:t>
            </w:r>
          </w:p>
          <w:p w:rsidR="00000000" w:rsidDel="00000000" w:rsidP="00000000" w:rsidRDefault="00000000" w:rsidRPr="00000000" w14:paraId="00000770">
            <w:pPr>
              <w:spacing w:after="240" w:before="240" w:lineRule="auto"/>
              <w:ind w:firstLine="567"/>
              <w:rPr>
                <w:sz w:val="24"/>
                <w:szCs w:val="24"/>
              </w:rPr>
            </w:pPr>
            <w:r w:rsidDel="00000000" w:rsidR="00000000" w:rsidRPr="00000000">
              <w:rPr>
                <w:sz w:val="24"/>
                <w:szCs w:val="24"/>
                <w:rtl w:val="0"/>
              </w:rPr>
              <w:t xml:space="preserve">          :name (n / name</w:t>
            </w:r>
          </w:p>
          <w:p w:rsidR="00000000" w:rsidDel="00000000" w:rsidP="00000000" w:rsidRDefault="00000000" w:rsidRPr="00000000" w14:paraId="00000771">
            <w:pPr>
              <w:spacing w:after="240" w:before="240" w:lineRule="auto"/>
              <w:ind w:firstLine="567"/>
              <w:rPr>
                <w:sz w:val="24"/>
                <w:szCs w:val="24"/>
              </w:rPr>
            </w:pPr>
            <w:r w:rsidDel="00000000" w:rsidR="00000000" w:rsidRPr="00000000">
              <w:rPr>
                <w:sz w:val="24"/>
                <w:szCs w:val="24"/>
                <w:rtl w:val="0"/>
              </w:rPr>
              <w:t xml:space="preserve">               :op1 "Germany"))</w:t>
            </w:r>
          </w:p>
          <w:p w:rsidR="00000000" w:rsidDel="00000000" w:rsidP="00000000" w:rsidRDefault="00000000" w:rsidRPr="00000000" w14:paraId="00000772">
            <w:pPr>
              <w:spacing w:after="240" w:before="240" w:lineRule="auto"/>
              <w:ind w:firstLine="567"/>
              <w:rPr>
                <w:sz w:val="24"/>
                <w:szCs w:val="24"/>
              </w:rPr>
            </w:pPr>
            <w:r w:rsidDel="00000000" w:rsidR="00000000" w:rsidRPr="00000000">
              <w:rPr>
                <w:sz w:val="24"/>
                <w:szCs w:val="24"/>
                <w:rtl w:val="0"/>
              </w:rPr>
              <w:t xml:space="preserve">     :ARG1 (c2 / country</w:t>
            </w:r>
          </w:p>
          <w:p w:rsidR="00000000" w:rsidDel="00000000" w:rsidP="00000000" w:rsidRDefault="00000000" w:rsidRPr="00000000" w14:paraId="00000773">
            <w:pPr>
              <w:spacing w:after="240" w:before="240" w:lineRule="auto"/>
              <w:ind w:firstLine="567"/>
              <w:rPr>
                <w:sz w:val="24"/>
                <w:szCs w:val="24"/>
              </w:rPr>
            </w:pPr>
            <w:r w:rsidDel="00000000" w:rsidR="00000000" w:rsidRPr="00000000">
              <w:rPr>
                <w:sz w:val="24"/>
                <w:szCs w:val="24"/>
                <w:rtl w:val="0"/>
              </w:rPr>
              <w:t xml:space="preserve">          :wiki "</w:t>
            </w:r>
            <w:hyperlink r:id="rId28">
              <w:r w:rsidDel="00000000" w:rsidR="00000000" w:rsidRPr="00000000">
                <w:rPr>
                  <w:color w:val="1155cc"/>
                  <w:sz w:val="24"/>
                  <w:szCs w:val="24"/>
                  <w:u w:val="single"/>
                  <w:rtl w:val="0"/>
                </w:rPr>
                <w:t xml:space="preserve">Netherlands</w:t>
              </w:r>
            </w:hyperlink>
            <w:r w:rsidDel="00000000" w:rsidR="00000000" w:rsidRPr="00000000">
              <w:rPr>
                <w:sz w:val="24"/>
                <w:szCs w:val="24"/>
                <w:rtl w:val="0"/>
              </w:rPr>
              <w:t xml:space="preserve">"</w:t>
            </w:r>
          </w:p>
          <w:p w:rsidR="00000000" w:rsidDel="00000000" w:rsidP="00000000" w:rsidRDefault="00000000" w:rsidRPr="00000000" w14:paraId="00000774">
            <w:pPr>
              <w:spacing w:after="240" w:before="240" w:lineRule="auto"/>
              <w:ind w:firstLine="567"/>
              <w:rPr>
                <w:sz w:val="24"/>
                <w:szCs w:val="24"/>
              </w:rPr>
            </w:pPr>
            <w:r w:rsidDel="00000000" w:rsidR="00000000" w:rsidRPr="00000000">
              <w:rPr>
                <w:sz w:val="24"/>
                <w:szCs w:val="24"/>
                <w:rtl w:val="0"/>
              </w:rPr>
              <w:t xml:space="preserve">          :name (n2 / name</w:t>
            </w:r>
          </w:p>
          <w:p w:rsidR="00000000" w:rsidDel="00000000" w:rsidP="00000000" w:rsidRDefault="00000000" w:rsidRPr="00000000" w14:paraId="00000775">
            <w:pPr>
              <w:spacing w:after="240" w:before="240" w:lineRule="auto"/>
              <w:ind w:firstLine="567"/>
              <w:rPr>
                <w:sz w:val="24"/>
                <w:szCs w:val="24"/>
              </w:rPr>
            </w:pPr>
            <w:r w:rsidDel="00000000" w:rsidR="00000000" w:rsidRPr="00000000">
              <w:rPr>
                <w:sz w:val="24"/>
                <w:szCs w:val="24"/>
                <w:rtl w:val="0"/>
              </w:rPr>
              <w:t xml:space="preserve">               :op1 "Netherlands"))</w:t>
            </w:r>
          </w:p>
          <w:p w:rsidR="00000000" w:rsidDel="00000000" w:rsidP="00000000" w:rsidRDefault="00000000" w:rsidRPr="00000000" w14:paraId="00000776">
            <w:pPr>
              <w:spacing w:after="240" w:before="240" w:lineRule="auto"/>
              <w:ind w:firstLine="567"/>
              <w:rPr>
                <w:sz w:val="24"/>
                <w:szCs w:val="24"/>
              </w:rPr>
            </w:pPr>
            <w:r w:rsidDel="00000000" w:rsidR="00000000" w:rsidRPr="00000000">
              <w:rPr>
                <w:sz w:val="24"/>
                <w:szCs w:val="24"/>
                <w:rtl w:val="0"/>
              </w:rPr>
              <w:t xml:space="preserve">     :ARG2 (f / final</w:t>
            </w:r>
          </w:p>
          <w:p w:rsidR="00000000" w:rsidDel="00000000" w:rsidP="00000000" w:rsidRDefault="00000000" w:rsidRPr="00000000" w14:paraId="00000777">
            <w:pPr>
              <w:spacing w:after="240" w:before="240" w:lineRule="auto"/>
              <w:ind w:firstLine="567"/>
              <w:rPr>
                <w:sz w:val="24"/>
                <w:szCs w:val="24"/>
              </w:rPr>
            </w:pPr>
            <w:r w:rsidDel="00000000" w:rsidR="00000000" w:rsidRPr="00000000">
              <w:rPr>
                <w:sz w:val="24"/>
                <w:szCs w:val="24"/>
                <w:rtl w:val="0"/>
              </w:rPr>
              <w:t xml:space="preserve">          :subevent-of (g / game</w:t>
            </w:r>
          </w:p>
          <w:p w:rsidR="00000000" w:rsidDel="00000000" w:rsidP="00000000" w:rsidRDefault="00000000" w:rsidRPr="00000000" w14:paraId="00000778">
            <w:pPr>
              <w:spacing w:after="240" w:before="240" w:lineRule="auto"/>
              <w:ind w:firstLine="567"/>
              <w:rPr>
                <w:sz w:val="24"/>
                <w:szCs w:val="24"/>
              </w:rPr>
            </w:pPr>
            <w:r w:rsidDel="00000000" w:rsidR="00000000" w:rsidRPr="00000000">
              <w:rPr>
                <w:sz w:val="24"/>
                <w:szCs w:val="24"/>
                <w:rtl w:val="0"/>
              </w:rPr>
              <w:t xml:space="preserve">               :wiki "</w:t>
            </w:r>
            <w:hyperlink r:id="rId29">
              <w:r w:rsidDel="00000000" w:rsidR="00000000" w:rsidRPr="00000000">
                <w:rPr>
                  <w:color w:val="1155cc"/>
                  <w:sz w:val="24"/>
                  <w:szCs w:val="24"/>
                  <w:u w:val="single"/>
                  <w:rtl w:val="0"/>
                </w:rPr>
                <w:t xml:space="preserve">FIFA_World_Cup</w:t>
              </w:r>
            </w:hyperlink>
            <w:r w:rsidDel="00000000" w:rsidR="00000000" w:rsidRPr="00000000">
              <w:rPr>
                <w:sz w:val="24"/>
                <w:szCs w:val="24"/>
                <w:rtl w:val="0"/>
              </w:rPr>
              <w:t xml:space="preserve">"</w:t>
            </w:r>
          </w:p>
          <w:p w:rsidR="00000000" w:rsidDel="00000000" w:rsidP="00000000" w:rsidRDefault="00000000" w:rsidRPr="00000000" w14:paraId="00000779">
            <w:pPr>
              <w:spacing w:after="240" w:before="240" w:lineRule="auto"/>
              <w:ind w:firstLine="567"/>
              <w:rPr>
                <w:sz w:val="24"/>
                <w:szCs w:val="24"/>
              </w:rPr>
            </w:pPr>
            <w:r w:rsidDel="00000000" w:rsidR="00000000" w:rsidRPr="00000000">
              <w:rPr>
                <w:sz w:val="24"/>
                <w:szCs w:val="24"/>
                <w:rtl w:val="0"/>
              </w:rPr>
              <w:t xml:space="preserve">               :name (n3 / name</w:t>
            </w:r>
          </w:p>
          <w:p w:rsidR="00000000" w:rsidDel="00000000" w:rsidP="00000000" w:rsidRDefault="00000000" w:rsidRPr="00000000" w14:paraId="0000077A">
            <w:pPr>
              <w:spacing w:after="240" w:before="240" w:lineRule="auto"/>
              <w:ind w:firstLine="567"/>
              <w:rPr>
                <w:sz w:val="24"/>
                <w:szCs w:val="24"/>
              </w:rPr>
            </w:pPr>
            <w:r w:rsidDel="00000000" w:rsidR="00000000" w:rsidRPr="00000000">
              <w:rPr>
                <w:sz w:val="24"/>
                <w:szCs w:val="24"/>
                <w:rtl w:val="0"/>
              </w:rPr>
              <w:t xml:space="preserve">                    :op1 "World"</w:t>
            </w:r>
          </w:p>
          <w:p w:rsidR="00000000" w:rsidDel="00000000" w:rsidP="00000000" w:rsidRDefault="00000000" w:rsidRPr="00000000" w14:paraId="0000077B">
            <w:pPr>
              <w:spacing w:after="240" w:before="240" w:lineRule="auto"/>
              <w:ind w:firstLine="567"/>
              <w:rPr>
                <w:sz w:val="24"/>
                <w:szCs w:val="24"/>
              </w:rPr>
            </w:pPr>
            <w:r w:rsidDel="00000000" w:rsidR="00000000" w:rsidRPr="00000000">
              <w:rPr>
                <w:sz w:val="24"/>
                <w:szCs w:val="24"/>
                <w:rtl w:val="0"/>
              </w:rPr>
              <w:t xml:space="preserve">                    :op2 "Cup")</w:t>
            </w:r>
          </w:p>
          <w:p w:rsidR="00000000" w:rsidDel="00000000" w:rsidP="00000000" w:rsidRDefault="00000000" w:rsidRPr="00000000" w14:paraId="0000077C">
            <w:pPr>
              <w:spacing w:after="240" w:before="240" w:lineRule="auto"/>
              <w:ind w:firstLine="567"/>
              <w:rPr>
                <w:sz w:val="24"/>
                <w:szCs w:val="24"/>
              </w:rPr>
            </w:pPr>
            <w:r w:rsidDel="00000000" w:rsidR="00000000" w:rsidRPr="00000000">
              <w:rPr>
                <w:sz w:val="24"/>
                <w:szCs w:val="24"/>
                <w:rtl w:val="0"/>
              </w:rPr>
              <w:t xml:space="preserve">               :mod (s / soccer)</w:t>
            </w:r>
          </w:p>
          <w:p w:rsidR="00000000" w:rsidDel="00000000" w:rsidP="00000000" w:rsidRDefault="00000000" w:rsidRPr="00000000" w14:paraId="0000077D">
            <w:pPr>
              <w:spacing w:after="240" w:before="240" w:lineRule="auto"/>
              <w:ind w:firstLine="567"/>
              <w:rPr>
                <w:sz w:val="24"/>
                <w:szCs w:val="24"/>
              </w:rPr>
            </w:pPr>
            <w:r w:rsidDel="00000000" w:rsidR="00000000" w:rsidRPr="00000000">
              <w:rPr>
                <w:sz w:val="24"/>
                <w:szCs w:val="24"/>
                <w:rtl w:val="0"/>
              </w:rPr>
              <w:t xml:space="preserve">               :time (d / date-entity</w:t>
            </w:r>
          </w:p>
          <w:p w:rsidR="00000000" w:rsidDel="00000000" w:rsidP="00000000" w:rsidRDefault="00000000" w:rsidRPr="00000000" w14:paraId="0000077E">
            <w:pPr>
              <w:spacing w:after="240" w:before="240" w:lineRule="auto"/>
              <w:ind w:firstLine="567"/>
              <w:rPr>
                <w:sz w:val="24"/>
                <w:szCs w:val="24"/>
              </w:rPr>
            </w:pPr>
            <w:r w:rsidDel="00000000" w:rsidR="00000000" w:rsidRPr="00000000">
              <w:rPr>
                <w:sz w:val="24"/>
                <w:szCs w:val="24"/>
                <w:rtl w:val="0"/>
              </w:rPr>
              <w:t xml:space="preserve">                    :year 1974)))</w:t>
            </w:r>
          </w:p>
          <w:p w:rsidR="00000000" w:rsidDel="00000000" w:rsidP="00000000" w:rsidRDefault="00000000" w:rsidRPr="00000000" w14:paraId="0000077F">
            <w:pPr>
              <w:spacing w:after="240" w:before="240" w:lineRule="auto"/>
              <w:ind w:firstLine="567"/>
              <w:rPr>
                <w:sz w:val="24"/>
                <w:szCs w:val="24"/>
              </w:rPr>
            </w:pPr>
            <w:r w:rsidDel="00000000" w:rsidR="00000000" w:rsidRPr="00000000">
              <w:rPr>
                <w:sz w:val="24"/>
                <w:szCs w:val="24"/>
                <w:rtl w:val="0"/>
              </w:rPr>
              <w:t xml:space="preserve">     :quant (s2 / score-entity</w:t>
            </w:r>
          </w:p>
          <w:p w:rsidR="00000000" w:rsidDel="00000000" w:rsidP="00000000" w:rsidRDefault="00000000" w:rsidRPr="00000000" w14:paraId="00000780">
            <w:pPr>
              <w:spacing w:after="240" w:before="240" w:lineRule="auto"/>
              <w:ind w:firstLine="567"/>
              <w:rPr>
                <w:sz w:val="24"/>
                <w:szCs w:val="24"/>
              </w:rPr>
            </w:pPr>
            <w:r w:rsidDel="00000000" w:rsidR="00000000" w:rsidRPr="00000000">
              <w:rPr>
                <w:sz w:val="24"/>
                <w:szCs w:val="24"/>
                <w:rtl w:val="0"/>
              </w:rPr>
              <w:t xml:space="preserve">          :op1 2</w:t>
            </w:r>
          </w:p>
          <w:p w:rsidR="00000000" w:rsidDel="00000000" w:rsidP="00000000" w:rsidRDefault="00000000" w:rsidRPr="00000000" w14:paraId="00000781">
            <w:pPr>
              <w:spacing w:after="240" w:before="240" w:lineRule="auto"/>
              <w:ind w:firstLine="567"/>
              <w:rPr>
                <w:sz w:val="24"/>
                <w:szCs w:val="24"/>
              </w:rPr>
            </w:pPr>
            <w:r w:rsidDel="00000000" w:rsidR="00000000" w:rsidRPr="00000000">
              <w:rPr>
                <w:sz w:val="24"/>
                <w:szCs w:val="24"/>
                <w:rtl w:val="0"/>
              </w:rPr>
              <w:t xml:space="preserve">          :op2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82">
            <w:pPr>
              <w:spacing w:before="240" w:lineRule="auto"/>
              <w:ind w:firstLine="567"/>
              <w:jc w:val="both"/>
              <w:rPr>
                <w:b w:val="1"/>
                <w:sz w:val="24"/>
                <w:szCs w:val="24"/>
              </w:rPr>
            </w:pPr>
            <w:r w:rsidDel="00000000" w:rsidR="00000000" w:rsidRPr="00000000">
              <w:rPr>
                <w:b w:val="1"/>
                <w:sz w:val="24"/>
                <w:szCs w:val="24"/>
                <w:rtl w:val="0"/>
              </w:rPr>
              <w:t xml:space="preserve">Trong trận chung kết Giải vô địch bóng đá thế giới 1974, Đức đã đánh bại Hà Lan 2-1.</w:t>
            </w:r>
          </w:p>
          <w:p w:rsidR="00000000" w:rsidDel="00000000" w:rsidP="00000000" w:rsidRDefault="00000000" w:rsidRPr="00000000" w14:paraId="00000783">
            <w:pPr>
              <w:spacing w:after="240" w:before="240" w:lineRule="auto"/>
              <w:ind w:firstLine="567"/>
              <w:rPr>
                <w:sz w:val="24"/>
                <w:szCs w:val="24"/>
              </w:rPr>
            </w:pPr>
            <w:r w:rsidDel="00000000" w:rsidR="00000000" w:rsidRPr="00000000">
              <w:rPr>
                <w:sz w:val="24"/>
                <w:szCs w:val="24"/>
                <w:rtl w:val="0"/>
              </w:rPr>
              <w:t xml:space="preserve">(đ / đánh bại-01</w:t>
            </w:r>
          </w:p>
          <w:p w:rsidR="00000000" w:rsidDel="00000000" w:rsidP="00000000" w:rsidRDefault="00000000" w:rsidRPr="00000000" w14:paraId="00000784">
            <w:pPr>
              <w:spacing w:after="240" w:before="240" w:lineRule="auto"/>
              <w:ind w:firstLine="567"/>
              <w:rPr>
                <w:sz w:val="24"/>
                <w:szCs w:val="24"/>
              </w:rPr>
            </w:pPr>
            <w:r w:rsidDel="00000000" w:rsidR="00000000" w:rsidRPr="00000000">
              <w:rPr>
                <w:sz w:val="24"/>
                <w:szCs w:val="24"/>
                <w:rtl w:val="0"/>
              </w:rPr>
              <w:t xml:space="preserve">    :tense (đ / đã)</w:t>
            </w:r>
          </w:p>
          <w:p w:rsidR="00000000" w:rsidDel="00000000" w:rsidP="00000000" w:rsidRDefault="00000000" w:rsidRPr="00000000" w14:paraId="00000785">
            <w:pPr>
              <w:spacing w:after="240" w:before="240" w:lineRule="auto"/>
              <w:ind w:firstLine="567"/>
              <w:rPr>
                <w:sz w:val="24"/>
                <w:szCs w:val="24"/>
              </w:rPr>
            </w:pPr>
            <w:r w:rsidDel="00000000" w:rsidR="00000000" w:rsidRPr="00000000">
              <w:rPr>
                <w:sz w:val="24"/>
                <w:szCs w:val="24"/>
                <w:rtl w:val="0"/>
              </w:rPr>
              <w:t xml:space="preserve">     :ARG0 (c / country</w:t>
            </w:r>
          </w:p>
          <w:p w:rsidR="00000000" w:rsidDel="00000000" w:rsidP="00000000" w:rsidRDefault="00000000" w:rsidRPr="00000000" w14:paraId="00000786">
            <w:pPr>
              <w:spacing w:after="240" w:before="240" w:lineRule="auto"/>
              <w:ind w:firstLine="567"/>
              <w:rPr>
                <w:sz w:val="24"/>
                <w:szCs w:val="24"/>
              </w:rPr>
            </w:pPr>
            <w:r w:rsidDel="00000000" w:rsidR="00000000" w:rsidRPr="00000000">
              <w:rPr>
                <w:sz w:val="24"/>
                <w:szCs w:val="24"/>
                <w:rtl w:val="0"/>
              </w:rPr>
              <w:t xml:space="preserve">          :wiki "</w:t>
            </w:r>
            <w:hyperlink r:id="rId30">
              <w:r w:rsidDel="00000000" w:rsidR="00000000" w:rsidRPr="00000000">
                <w:rPr>
                  <w:color w:val="1155cc"/>
                  <w:sz w:val="24"/>
                  <w:szCs w:val="24"/>
                  <w:u w:val="single"/>
                  <w:rtl w:val="0"/>
                </w:rPr>
                <w:t xml:space="preserve">Germany</w:t>
              </w:r>
            </w:hyperlink>
            <w:r w:rsidDel="00000000" w:rsidR="00000000" w:rsidRPr="00000000">
              <w:rPr>
                <w:sz w:val="24"/>
                <w:szCs w:val="24"/>
                <w:rtl w:val="0"/>
              </w:rPr>
              <w:t xml:space="preserve">"</w:t>
            </w:r>
          </w:p>
          <w:p w:rsidR="00000000" w:rsidDel="00000000" w:rsidP="00000000" w:rsidRDefault="00000000" w:rsidRPr="00000000" w14:paraId="00000787">
            <w:pPr>
              <w:spacing w:after="240" w:before="240" w:lineRule="auto"/>
              <w:ind w:firstLine="567"/>
              <w:rPr>
                <w:sz w:val="24"/>
                <w:szCs w:val="24"/>
              </w:rPr>
            </w:pPr>
            <w:r w:rsidDel="00000000" w:rsidR="00000000" w:rsidRPr="00000000">
              <w:rPr>
                <w:sz w:val="24"/>
                <w:szCs w:val="24"/>
                <w:rtl w:val="0"/>
              </w:rPr>
              <w:t xml:space="preserve">          :name (n / name</w:t>
            </w:r>
          </w:p>
          <w:p w:rsidR="00000000" w:rsidDel="00000000" w:rsidP="00000000" w:rsidRDefault="00000000" w:rsidRPr="00000000" w14:paraId="00000788">
            <w:pPr>
              <w:spacing w:after="240" w:before="240" w:lineRule="auto"/>
              <w:ind w:firstLine="567"/>
              <w:rPr>
                <w:sz w:val="24"/>
                <w:szCs w:val="24"/>
              </w:rPr>
            </w:pPr>
            <w:r w:rsidDel="00000000" w:rsidR="00000000" w:rsidRPr="00000000">
              <w:rPr>
                <w:sz w:val="24"/>
                <w:szCs w:val="24"/>
                <w:rtl w:val="0"/>
              </w:rPr>
              <w:t xml:space="preserve">               :op1 "Germany"))</w:t>
            </w:r>
          </w:p>
          <w:p w:rsidR="00000000" w:rsidDel="00000000" w:rsidP="00000000" w:rsidRDefault="00000000" w:rsidRPr="00000000" w14:paraId="00000789">
            <w:pPr>
              <w:spacing w:after="240" w:before="240" w:lineRule="auto"/>
              <w:ind w:firstLine="567"/>
              <w:rPr>
                <w:sz w:val="24"/>
                <w:szCs w:val="24"/>
              </w:rPr>
            </w:pPr>
            <w:r w:rsidDel="00000000" w:rsidR="00000000" w:rsidRPr="00000000">
              <w:rPr>
                <w:sz w:val="24"/>
                <w:szCs w:val="24"/>
                <w:rtl w:val="0"/>
              </w:rPr>
              <w:t xml:space="preserve">     :ARG1 (c2 / country</w:t>
            </w:r>
          </w:p>
          <w:p w:rsidR="00000000" w:rsidDel="00000000" w:rsidP="00000000" w:rsidRDefault="00000000" w:rsidRPr="00000000" w14:paraId="0000078A">
            <w:pPr>
              <w:spacing w:after="240" w:before="240" w:lineRule="auto"/>
              <w:ind w:firstLine="567"/>
              <w:rPr>
                <w:sz w:val="24"/>
                <w:szCs w:val="24"/>
              </w:rPr>
            </w:pPr>
            <w:r w:rsidDel="00000000" w:rsidR="00000000" w:rsidRPr="00000000">
              <w:rPr>
                <w:sz w:val="24"/>
                <w:szCs w:val="24"/>
                <w:rtl w:val="0"/>
              </w:rPr>
              <w:t xml:space="preserve">          :wiki "</w:t>
            </w:r>
            <w:hyperlink r:id="rId31">
              <w:r w:rsidDel="00000000" w:rsidR="00000000" w:rsidRPr="00000000">
                <w:rPr>
                  <w:color w:val="1155cc"/>
                  <w:sz w:val="24"/>
                  <w:szCs w:val="24"/>
                  <w:u w:val="single"/>
                  <w:rtl w:val="0"/>
                </w:rPr>
                <w:t xml:space="preserve">Netherlands</w:t>
              </w:r>
            </w:hyperlink>
            <w:r w:rsidDel="00000000" w:rsidR="00000000" w:rsidRPr="00000000">
              <w:rPr>
                <w:sz w:val="24"/>
                <w:szCs w:val="24"/>
                <w:rtl w:val="0"/>
              </w:rPr>
              <w:t xml:space="preserve">"</w:t>
            </w:r>
          </w:p>
          <w:p w:rsidR="00000000" w:rsidDel="00000000" w:rsidP="00000000" w:rsidRDefault="00000000" w:rsidRPr="00000000" w14:paraId="0000078B">
            <w:pPr>
              <w:spacing w:after="240" w:before="240" w:lineRule="auto"/>
              <w:ind w:firstLine="567"/>
              <w:rPr>
                <w:sz w:val="24"/>
                <w:szCs w:val="24"/>
              </w:rPr>
            </w:pPr>
            <w:r w:rsidDel="00000000" w:rsidR="00000000" w:rsidRPr="00000000">
              <w:rPr>
                <w:sz w:val="24"/>
                <w:szCs w:val="24"/>
                <w:rtl w:val="0"/>
              </w:rPr>
              <w:t xml:space="preserve">          :name (n2 / name</w:t>
            </w:r>
          </w:p>
          <w:p w:rsidR="00000000" w:rsidDel="00000000" w:rsidP="00000000" w:rsidRDefault="00000000" w:rsidRPr="00000000" w14:paraId="0000078C">
            <w:pPr>
              <w:spacing w:after="240" w:before="240" w:lineRule="auto"/>
              <w:ind w:firstLine="567"/>
              <w:rPr>
                <w:sz w:val="24"/>
                <w:szCs w:val="24"/>
              </w:rPr>
            </w:pPr>
            <w:r w:rsidDel="00000000" w:rsidR="00000000" w:rsidRPr="00000000">
              <w:rPr>
                <w:sz w:val="24"/>
                <w:szCs w:val="24"/>
                <w:rtl w:val="0"/>
              </w:rPr>
              <w:t xml:space="preserve">               :op1 "Netherlands"))</w:t>
            </w:r>
          </w:p>
          <w:p w:rsidR="00000000" w:rsidDel="00000000" w:rsidP="00000000" w:rsidRDefault="00000000" w:rsidRPr="00000000" w14:paraId="0000078D">
            <w:pPr>
              <w:spacing w:after="240" w:before="240" w:lineRule="auto"/>
              <w:ind w:firstLine="567"/>
              <w:rPr>
                <w:sz w:val="24"/>
                <w:szCs w:val="24"/>
              </w:rPr>
            </w:pPr>
            <w:r w:rsidDel="00000000" w:rsidR="00000000" w:rsidRPr="00000000">
              <w:rPr>
                <w:sz w:val="24"/>
                <w:szCs w:val="24"/>
                <w:rtl w:val="0"/>
              </w:rPr>
              <w:t xml:space="preserve">     :ARG2 (c / chung kết</w:t>
            </w:r>
          </w:p>
          <w:p w:rsidR="00000000" w:rsidDel="00000000" w:rsidP="00000000" w:rsidRDefault="00000000" w:rsidRPr="00000000" w14:paraId="0000078E">
            <w:pPr>
              <w:spacing w:after="240" w:before="240" w:lineRule="auto"/>
              <w:ind w:firstLine="567"/>
              <w:rPr>
                <w:sz w:val="24"/>
                <w:szCs w:val="24"/>
              </w:rPr>
            </w:pPr>
            <w:r w:rsidDel="00000000" w:rsidR="00000000" w:rsidRPr="00000000">
              <w:rPr>
                <w:sz w:val="24"/>
                <w:szCs w:val="24"/>
                <w:rtl w:val="0"/>
              </w:rPr>
              <w:t xml:space="preserve">          :subevent-of (g / game</w:t>
            </w:r>
          </w:p>
          <w:p w:rsidR="00000000" w:rsidDel="00000000" w:rsidP="00000000" w:rsidRDefault="00000000" w:rsidRPr="00000000" w14:paraId="0000078F">
            <w:pPr>
              <w:spacing w:after="240" w:before="240" w:lineRule="auto"/>
              <w:ind w:firstLine="567"/>
              <w:rPr>
                <w:sz w:val="24"/>
                <w:szCs w:val="24"/>
              </w:rPr>
            </w:pPr>
            <w:r w:rsidDel="00000000" w:rsidR="00000000" w:rsidRPr="00000000">
              <w:rPr>
                <w:sz w:val="24"/>
                <w:szCs w:val="24"/>
                <w:rtl w:val="0"/>
              </w:rPr>
              <w:t xml:space="preserve">               :wiki "</w:t>
            </w:r>
            <w:hyperlink r:id="rId32">
              <w:r w:rsidDel="00000000" w:rsidR="00000000" w:rsidRPr="00000000">
                <w:rPr>
                  <w:color w:val="1155cc"/>
                  <w:sz w:val="24"/>
                  <w:szCs w:val="24"/>
                  <w:u w:val="single"/>
                  <w:rtl w:val="0"/>
                </w:rPr>
                <w:t xml:space="preserve">FIFA_World_Cup</w:t>
              </w:r>
            </w:hyperlink>
            <w:r w:rsidDel="00000000" w:rsidR="00000000" w:rsidRPr="00000000">
              <w:rPr>
                <w:sz w:val="24"/>
                <w:szCs w:val="24"/>
                <w:rtl w:val="0"/>
              </w:rPr>
              <w:t xml:space="preserve">"</w:t>
            </w:r>
          </w:p>
          <w:p w:rsidR="00000000" w:rsidDel="00000000" w:rsidP="00000000" w:rsidRDefault="00000000" w:rsidRPr="00000000" w14:paraId="00000790">
            <w:pPr>
              <w:spacing w:after="240" w:before="240" w:lineRule="auto"/>
              <w:ind w:firstLine="567"/>
              <w:rPr>
                <w:sz w:val="24"/>
                <w:szCs w:val="24"/>
              </w:rPr>
            </w:pPr>
            <w:r w:rsidDel="00000000" w:rsidR="00000000" w:rsidRPr="00000000">
              <w:rPr>
                <w:sz w:val="24"/>
                <w:szCs w:val="24"/>
                <w:rtl w:val="0"/>
              </w:rPr>
              <w:t xml:space="preserve">               :name (n3 / name</w:t>
            </w:r>
          </w:p>
          <w:p w:rsidR="00000000" w:rsidDel="00000000" w:rsidP="00000000" w:rsidRDefault="00000000" w:rsidRPr="00000000" w14:paraId="00000791">
            <w:pPr>
              <w:spacing w:after="240" w:before="240" w:lineRule="auto"/>
              <w:ind w:firstLine="567"/>
              <w:rPr>
                <w:sz w:val="24"/>
                <w:szCs w:val="24"/>
              </w:rPr>
            </w:pPr>
            <w:r w:rsidDel="00000000" w:rsidR="00000000" w:rsidRPr="00000000">
              <w:rPr>
                <w:sz w:val="24"/>
                <w:szCs w:val="24"/>
                <w:rtl w:val="0"/>
              </w:rPr>
              <w:t xml:space="preserve">                    :op1 "World"</w:t>
            </w:r>
          </w:p>
          <w:p w:rsidR="00000000" w:rsidDel="00000000" w:rsidP="00000000" w:rsidRDefault="00000000" w:rsidRPr="00000000" w14:paraId="00000792">
            <w:pPr>
              <w:spacing w:after="240" w:before="240" w:lineRule="auto"/>
              <w:ind w:firstLine="567"/>
              <w:rPr>
                <w:sz w:val="24"/>
                <w:szCs w:val="24"/>
              </w:rPr>
            </w:pPr>
            <w:r w:rsidDel="00000000" w:rsidR="00000000" w:rsidRPr="00000000">
              <w:rPr>
                <w:sz w:val="24"/>
                <w:szCs w:val="24"/>
                <w:rtl w:val="0"/>
              </w:rPr>
              <w:t xml:space="preserve">                    :op2 "Cup")</w:t>
            </w:r>
          </w:p>
          <w:p w:rsidR="00000000" w:rsidDel="00000000" w:rsidP="00000000" w:rsidRDefault="00000000" w:rsidRPr="00000000" w14:paraId="00000793">
            <w:pPr>
              <w:spacing w:after="240" w:before="240" w:lineRule="auto"/>
              <w:ind w:firstLine="567"/>
              <w:rPr>
                <w:sz w:val="24"/>
                <w:szCs w:val="24"/>
              </w:rPr>
            </w:pPr>
            <w:r w:rsidDel="00000000" w:rsidR="00000000" w:rsidRPr="00000000">
              <w:rPr>
                <w:sz w:val="24"/>
                <w:szCs w:val="24"/>
                <w:rtl w:val="0"/>
              </w:rPr>
              <w:t xml:space="preserve">               :mod (b / bóng đá)</w:t>
            </w:r>
          </w:p>
          <w:p w:rsidR="00000000" w:rsidDel="00000000" w:rsidP="00000000" w:rsidRDefault="00000000" w:rsidRPr="00000000" w14:paraId="00000794">
            <w:pPr>
              <w:spacing w:after="240" w:before="240" w:lineRule="auto"/>
              <w:ind w:firstLine="567"/>
              <w:rPr>
                <w:sz w:val="24"/>
                <w:szCs w:val="24"/>
              </w:rPr>
            </w:pPr>
            <w:r w:rsidDel="00000000" w:rsidR="00000000" w:rsidRPr="00000000">
              <w:rPr>
                <w:sz w:val="24"/>
                <w:szCs w:val="24"/>
                <w:rtl w:val="0"/>
              </w:rPr>
              <w:t xml:space="preserve">               :time (d / date-entity</w:t>
            </w:r>
          </w:p>
          <w:p w:rsidR="00000000" w:rsidDel="00000000" w:rsidP="00000000" w:rsidRDefault="00000000" w:rsidRPr="00000000" w14:paraId="00000795">
            <w:pPr>
              <w:spacing w:after="240" w:before="240" w:lineRule="auto"/>
              <w:ind w:firstLine="567"/>
              <w:rPr>
                <w:sz w:val="24"/>
                <w:szCs w:val="24"/>
              </w:rPr>
            </w:pPr>
            <w:r w:rsidDel="00000000" w:rsidR="00000000" w:rsidRPr="00000000">
              <w:rPr>
                <w:sz w:val="24"/>
                <w:szCs w:val="24"/>
                <w:rtl w:val="0"/>
              </w:rPr>
              <w:t xml:space="preserve">                    :year 1974)))</w:t>
            </w:r>
          </w:p>
          <w:p w:rsidR="00000000" w:rsidDel="00000000" w:rsidP="00000000" w:rsidRDefault="00000000" w:rsidRPr="00000000" w14:paraId="00000796">
            <w:pPr>
              <w:spacing w:after="240" w:before="240" w:lineRule="auto"/>
              <w:ind w:firstLine="567"/>
              <w:rPr>
                <w:sz w:val="24"/>
                <w:szCs w:val="24"/>
              </w:rPr>
            </w:pPr>
            <w:r w:rsidDel="00000000" w:rsidR="00000000" w:rsidRPr="00000000">
              <w:rPr>
                <w:sz w:val="24"/>
                <w:szCs w:val="24"/>
                <w:rtl w:val="0"/>
              </w:rPr>
              <w:t xml:space="preserve">     :quant (s2 / score-entity</w:t>
            </w:r>
          </w:p>
          <w:p w:rsidR="00000000" w:rsidDel="00000000" w:rsidP="00000000" w:rsidRDefault="00000000" w:rsidRPr="00000000" w14:paraId="00000797">
            <w:pPr>
              <w:spacing w:after="240" w:before="240" w:lineRule="auto"/>
              <w:ind w:firstLine="567"/>
              <w:rPr>
                <w:sz w:val="24"/>
                <w:szCs w:val="24"/>
              </w:rPr>
            </w:pPr>
            <w:r w:rsidDel="00000000" w:rsidR="00000000" w:rsidRPr="00000000">
              <w:rPr>
                <w:sz w:val="24"/>
                <w:szCs w:val="24"/>
                <w:rtl w:val="0"/>
              </w:rPr>
              <w:t xml:space="preserve">          :op1 2</w:t>
            </w:r>
          </w:p>
          <w:p w:rsidR="00000000" w:rsidDel="00000000" w:rsidP="00000000" w:rsidRDefault="00000000" w:rsidRPr="00000000" w14:paraId="00000798">
            <w:pPr>
              <w:spacing w:after="240" w:before="240" w:lineRule="auto"/>
              <w:ind w:firstLine="567"/>
              <w:rPr>
                <w:sz w:val="24"/>
                <w:szCs w:val="24"/>
              </w:rPr>
            </w:pPr>
            <w:r w:rsidDel="00000000" w:rsidR="00000000" w:rsidRPr="00000000">
              <w:rPr>
                <w:sz w:val="24"/>
                <w:szCs w:val="24"/>
                <w:rtl w:val="0"/>
              </w:rPr>
              <w:t xml:space="preserve">          :op2 1))</w:t>
            </w:r>
          </w:p>
        </w:tc>
      </w:tr>
      <w:tr>
        <w:trPr>
          <w:cantSplit w:val="0"/>
          <w:trHeight w:val="46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99">
            <w:pPr>
              <w:spacing w:before="240" w:lineRule="auto"/>
              <w:ind w:firstLine="567"/>
              <w:rPr>
                <w:b w:val="1"/>
                <w:sz w:val="24"/>
                <w:szCs w:val="24"/>
              </w:rPr>
            </w:pPr>
            <w:r w:rsidDel="00000000" w:rsidR="00000000" w:rsidRPr="00000000">
              <w:rPr>
                <w:b w:val="1"/>
                <w:sz w:val="24"/>
                <w:szCs w:val="24"/>
                <w:rtl w:val="0"/>
              </w:rPr>
              <w:t xml:space="preserve"> I won the race in the Olympics.</w:t>
            </w:r>
          </w:p>
          <w:p w:rsidR="00000000" w:rsidDel="00000000" w:rsidP="00000000" w:rsidRDefault="00000000" w:rsidRPr="00000000" w14:paraId="0000079A">
            <w:pPr>
              <w:spacing w:after="240" w:before="240" w:lineRule="auto"/>
              <w:ind w:firstLine="567"/>
              <w:rPr>
                <w:sz w:val="24"/>
                <w:szCs w:val="24"/>
                <w:highlight w:val="white"/>
              </w:rPr>
            </w:pPr>
            <w:r w:rsidDel="00000000" w:rsidR="00000000" w:rsidRPr="00000000">
              <w:rPr>
                <w:b w:val="1"/>
                <w:sz w:val="24"/>
                <w:szCs w:val="24"/>
                <w:rtl w:val="0"/>
              </w:rPr>
              <w:t xml:space="preserve"> </w:t>
            </w:r>
            <w:r w:rsidDel="00000000" w:rsidR="00000000" w:rsidRPr="00000000">
              <w:rPr>
                <w:sz w:val="24"/>
                <w:szCs w:val="24"/>
                <w:highlight w:val="white"/>
                <w:rtl w:val="0"/>
              </w:rPr>
              <w:t xml:space="preserve">(w / win-01</w:t>
            </w:r>
          </w:p>
          <w:p w:rsidR="00000000" w:rsidDel="00000000" w:rsidP="00000000" w:rsidRDefault="00000000" w:rsidRPr="00000000" w14:paraId="0000079B">
            <w:pPr>
              <w:spacing w:before="240" w:lineRule="auto"/>
              <w:ind w:firstLine="567"/>
              <w:rPr>
                <w:sz w:val="24"/>
                <w:szCs w:val="24"/>
                <w:highlight w:val="white"/>
              </w:rPr>
            </w:pPr>
            <w:r w:rsidDel="00000000" w:rsidR="00000000" w:rsidRPr="00000000">
              <w:rPr>
                <w:sz w:val="24"/>
                <w:szCs w:val="24"/>
                <w:highlight w:val="white"/>
                <w:rtl w:val="0"/>
              </w:rPr>
              <w:t xml:space="preserve">   :ARG0 (i / i)</w:t>
            </w:r>
          </w:p>
          <w:p w:rsidR="00000000" w:rsidDel="00000000" w:rsidP="00000000" w:rsidRDefault="00000000" w:rsidRPr="00000000" w14:paraId="0000079C">
            <w:pPr>
              <w:spacing w:before="240" w:lineRule="auto"/>
              <w:ind w:firstLine="567"/>
              <w:rPr>
                <w:sz w:val="24"/>
                <w:szCs w:val="24"/>
                <w:highlight w:val="white"/>
              </w:rPr>
            </w:pPr>
            <w:r w:rsidDel="00000000" w:rsidR="00000000" w:rsidRPr="00000000">
              <w:rPr>
                <w:sz w:val="24"/>
                <w:szCs w:val="24"/>
                <w:highlight w:val="white"/>
                <w:rtl w:val="0"/>
              </w:rPr>
              <w:t xml:space="preserve">   :ARG1 (r / race-01</w:t>
            </w:r>
          </w:p>
          <w:p w:rsidR="00000000" w:rsidDel="00000000" w:rsidP="00000000" w:rsidRDefault="00000000" w:rsidRPr="00000000" w14:paraId="0000079D">
            <w:pPr>
              <w:spacing w:before="240" w:lineRule="auto"/>
              <w:ind w:firstLine="567"/>
              <w:rPr>
                <w:sz w:val="24"/>
                <w:szCs w:val="24"/>
                <w:highlight w:val="white"/>
              </w:rPr>
            </w:pPr>
            <w:r w:rsidDel="00000000" w:rsidR="00000000" w:rsidRPr="00000000">
              <w:rPr>
                <w:sz w:val="24"/>
                <w:szCs w:val="24"/>
                <w:highlight w:val="white"/>
                <w:rtl w:val="0"/>
              </w:rPr>
              <w:t xml:space="preserve">            :subevent-of (g / game </w:t>
            </w:r>
          </w:p>
          <w:p w:rsidR="00000000" w:rsidDel="00000000" w:rsidP="00000000" w:rsidRDefault="00000000" w:rsidRPr="00000000" w14:paraId="0000079E">
            <w:pPr>
              <w:spacing w:before="240" w:lineRule="auto"/>
              <w:ind w:firstLine="567"/>
              <w:rPr>
                <w:sz w:val="24"/>
                <w:szCs w:val="24"/>
                <w:highlight w:val="white"/>
              </w:rPr>
            </w:pPr>
            <w:r w:rsidDel="00000000" w:rsidR="00000000" w:rsidRPr="00000000">
              <w:rPr>
                <w:sz w:val="24"/>
                <w:szCs w:val="24"/>
                <w:highlight w:val="white"/>
                <w:rtl w:val="0"/>
              </w:rPr>
              <w:t xml:space="preserve">                :wiki "</w:t>
            </w:r>
            <w:hyperlink r:id="rId33">
              <w:r w:rsidDel="00000000" w:rsidR="00000000" w:rsidRPr="00000000">
                <w:rPr>
                  <w:color w:val="1155cc"/>
                  <w:sz w:val="24"/>
                  <w:szCs w:val="24"/>
                  <w:highlight w:val="white"/>
                  <w:u w:val="single"/>
                  <w:rtl w:val="0"/>
                </w:rPr>
                <w:t xml:space="preserve">Olympic_Games</w:t>
              </w:r>
            </w:hyperlink>
            <w:r w:rsidDel="00000000" w:rsidR="00000000" w:rsidRPr="00000000">
              <w:rPr>
                <w:sz w:val="24"/>
                <w:szCs w:val="24"/>
                <w:highlight w:val="white"/>
                <w:rtl w:val="0"/>
              </w:rPr>
              <w:t xml:space="preserve">" </w:t>
            </w:r>
          </w:p>
          <w:p w:rsidR="00000000" w:rsidDel="00000000" w:rsidP="00000000" w:rsidRDefault="00000000" w:rsidRPr="00000000" w14:paraId="0000079F">
            <w:pPr>
              <w:spacing w:before="240" w:lineRule="auto"/>
              <w:ind w:firstLine="567"/>
              <w:rPr>
                <w:sz w:val="24"/>
                <w:szCs w:val="24"/>
                <w:highlight w:val="white"/>
              </w:rPr>
            </w:pPr>
            <w:r w:rsidDel="00000000" w:rsidR="00000000" w:rsidRPr="00000000">
              <w:rPr>
                <w:sz w:val="24"/>
                <w:szCs w:val="24"/>
                <w:highlight w:val="white"/>
                <w:rtl w:val="0"/>
              </w:rPr>
              <w:t xml:space="preserve">                :name (n / name </w:t>
            </w:r>
          </w:p>
          <w:p w:rsidR="00000000" w:rsidDel="00000000" w:rsidP="00000000" w:rsidRDefault="00000000" w:rsidRPr="00000000" w14:paraId="000007A0">
            <w:pPr>
              <w:spacing w:before="240" w:lineRule="auto"/>
              <w:ind w:firstLine="567"/>
              <w:rPr>
                <w:sz w:val="24"/>
                <w:szCs w:val="24"/>
                <w:highlight w:val="white"/>
              </w:rPr>
            </w:pPr>
            <w:r w:rsidDel="00000000" w:rsidR="00000000" w:rsidRPr="00000000">
              <w:rPr>
                <w:sz w:val="24"/>
                <w:szCs w:val="24"/>
                <w:highlight w:val="white"/>
                <w:rtl w:val="0"/>
              </w:rPr>
              <w:t xml:space="preserve">                     :op1 "Olympics"))))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A1">
            <w:pPr>
              <w:spacing w:before="240" w:lineRule="auto"/>
              <w:ind w:firstLine="567"/>
              <w:jc w:val="both"/>
              <w:rPr>
                <w:b w:val="1"/>
                <w:sz w:val="24"/>
                <w:szCs w:val="24"/>
                <w:highlight w:val="white"/>
              </w:rPr>
            </w:pPr>
            <w:r w:rsidDel="00000000" w:rsidR="00000000" w:rsidRPr="00000000">
              <w:rPr>
                <w:b w:val="1"/>
                <w:sz w:val="24"/>
                <w:szCs w:val="24"/>
                <w:rtl w:val="0"/>
              </w:rPr>
              <w:t xml:space="preserve">Tôi thắng trong cuộc đua ở </w:t>
            </w:r>
            <w:r w:rsidDel="00000000" w:rsidR="00000000" w:rsidRPr="00000000">
              <w:rPr>
                <w:b w:val="1"/>
                <w:sz w:val="24"/>
                <w:szCs w:val="24"/>
                <w:highlight w:val="white"/>
                <w:rtl w:val="0"/>
              </w:rPr>
              <w:t xml:space="preserve">Olympics.</w:t>
            </w:r>
          </w:p>
          <w:p w:rsidR="00000000" w:rsidDel="00000000" w:rsidP="00000000" w:rsidRDefault="00000000" w:rsidRPr="00000000" w14:paraId="000007A2">
            <w:pPr>
              <w:spacing w:before="240" w:lineRule="auto"/>
              <w:ind w:firstLine="567"/>
              <w:rPr>
                <w:sz w:val="24"/>
                <w:szCs w:val="24"/>
                <w:highlight w:val="white"/>
              </w:rPr>
            </w:pPr>
            <w:r w:rsidDel="00000000" w:rsidR="00000000" w:rsidRPr="00000000">
              <w:rPr>
                <w:sz w:val="24"/>
                <w:szCs w:val="24"/>
                <w:highlight w:val="white"/>
                <w:rtl w:val="0"/>
              </w:rPr>
              <w:t xml:space="preserve">(t / thắng</w:t>
            </w:r>
          </w:p>
          <w:p w:rsidR="00000000" w:rsidDel="00000000" w:rsidP="00000000" w:rsidRDefault="00000000" w:rsidRPr="00000000" w14:paraId="000007A3">
            <w:pPr>
              <w:spacing w:before="240" w:lineRule="auto"/>
              <w:ind w:firstLine="567"/>
              <w:rPr>
                <w:sz w:val="24"/>
                <w:szCs w:val="24"/>
                <w:highlight w:val="white"/>
              </w:rPr>
            </w:pPr>
            <w:r w:rsidDel="00000000" w:rsidR="00000000" w:rsidRPr="00000000">
              <w:rPr>
                <w:sz w:val="24"/>
                <w:szCs w:val="24"/>
                <w:highlight w:val="white"/>
                <w:rtl w:val="0"/>
              </w:rPr>
              <w:t xml:space="preserve">     :ARG0 (t2 / tôi)</w:t>
            </w:r>
          </w:p>
          <w:p w:rsidR="00000000" w:rsidDel="00000000" w:rsidP="00000000" w:rsidRDefault="00000000" w:rsidRPr="00000000" w14:paraId="000007A4">
            <w:pPr>
              <w:spacing w:before="240" w:lineRule="auto"/>
              <w:ind w:firstLine="567"/>
              <w:rPr>
                <w:sz w:val="24"/>
                <w:szCs w:val="24"/>
                <w:highlight w:val="white"/>
              </w:rPr>
            </w:pPr>
            <w:r w:rsidDel="00000000" w:rsidR="00000000" w:rsidRPr="00000000">
              <w:rPr>
                <w:sz w:val="24"/>
                <w:szCs w:val="24"/>
                <w:highlight w:val="white"/>
                <w:rtl w:val="0"/>
              </w:rPr>
              <w:t xml:space="preserve">     :ARG1 (đ / đua</w:t>
            </w:r>
          </w:p>
          <w:p w:rsidR="00000000" w:rsidDel="00000000" w:rsidP="00000000" w:rsidRDefault="00000000" w:rsidRPr="00000000" w14:paraId="000007A5">
            <w:pPr>
              <w:spacing w:before="240" w:lineRule="auto"/>
              <w:ind w:firstLine="567"/>
              <w:rPr>
                <w:sz w:val="24"/>
                <w:szCs w:val="24"/>
                <w:highlight w:val="white"/>
              </w:rPr>
            </w:pPr>
            <w:r w:rsidDel="00000000" w:rsidR="00000000" w:rsidRPr="00000000">
              <w:rPr>
                <w:sz w:val="24"/>
                <w:szCs w:val="24"/>
                <w:highlight w:val="white"/>
                <w:rtl w:val="0"/>
              </w:rPr>
              <w:t xml:space="preserve">             :classifier (c / cuộc))</w:t>
            </w:r>
          </w:p>
          <w:p w:rsidR="00000000" w:rsidDel="00000000" w:rsidP="00000000" w:rsidRDefault="00000000" w:rsidRPr="00000000" w14:paraId="000007A6">
            <w:pPr>
              <w:spacing w:before="240" w:lineRule="auto"/>
              <w:ind w:firstLine="567"/>
              <w:rPr>
                <w:sz w:val="24"/>
                <w:szCs w:val="24"/>
                <w:highlight w:val="white"/>
              </w:rPr>
            </w:pPr>
            <w:r w:rsidDel="00000000" w:rsidR="00000000" w:rsidRPr="00000000">
              <w:rPr>
                <w:sz w:val="24"/>
                <w:szCs w:val="24"/>
                <w:highlight w:val="white"/>
                <w:rtl w:val="0"/>
              </w:rPr>
              <w:t xml:space="preserve">             :subevent-of (g / game </w:t>
            </w:r>
          </w:p>
          <w:p w:rsidR="00000000" w:rsidDel="00000000" w:rsidP="00000000" w:rsidRDefault="00000000" w:rsidRPr="00000000" w14:paraId="000007A7">
            <w:pPr>
              <w:spacing w:before="240" w:lineRule="auto"/>
              <w:ind w:firstLine="567"/>
              <w:rPr>
                <w:sz w:val="24"/>
                <w:szCs w:val="24"/>
                <w:highlight w:val="white"/>
              </w:rPr>
            </w:pPr>
            <w:r w:rsidDel="00000000" w:rsidR="00000000" w:rsidRPr="00000000">
              <w:rPr>
                <w:sz w:val="24"/>
                <w:szCs w:val="24"/>
                <w:highlight w:val="white"/>
                <w:rtl w:val="0"/>
              </w:rPr>
              <w:t xml:space="preserve">                     :wiki “</w:t>
            </w:r>
            <w:hyperlink r:id="rId34">
              <w:r w:rsidDel="00000000" w:rsidR="00000000" w:rsidRPr="00000000">
                <w:rPr>
                  <w:color w:val="1155cc"/>
                  <w:sz w:val="24"/>
                  <w:szCs w:val="24"/>
                  <w:highlight w:val="white"/>
                  <w:u w:val="single"/>
                  <w:rtl w:val="0"/>
                </w:rPr>
                <w:t xml:space="preserve">Olympics</w:t>
              </w:r>
            </w:hyperlink>
            <w:r w:rsidDel="00000000" w:rsidR="00000000" w:rsidRPr="00000000">
              <w:rPr>
                <w:sz w:val="24"/>
                <w:szCs w:val="24"/>
                <w:highlight w:val="white"/>
                <w:rtl w:val="0"/>
              </w:rPr>
              <w:t xml:space="preserve">”</w:t>
            </w:r>
          </w:p>
          <w:p w:rsidR="00000000" w:rsidDel="00000000" w:rsidP="00000000" w:rsidRDefault="00000000" w:rsidRPr="00000000" w14:paraId="000007A8">
            <w:pPr>
              <w:spacing w:before="240" w:lineRule="auto"/>
              <w:ind w:firstLine="567"/>
              <w:rPr>
                <w:sz w:val="24"/>
                <w:szCs w:val="24"/>
              </w:rPr>
            </w:pPr>
            <w:r w:rsidDel="00000000" w:rsidR="00000000" w:rsidRPr="00000000">
              <w:rPr>
                <w:sz w:val="24"/>
                <w:szCs w:val="24"/>
                <w:highlight w:val="white"/>
                <w:rtl w:val="0"/>
              </w:rPr>
              <w:t xml:space="preserve">                     </w:t>
            </w:r>
            <w:r w:rsidDel="00000000" w:rsidR="00000000" w:rsidRPr="00000000">
              <w:rPr>
                <w:sz w:val="24"/>
                <w:szCs w:val="24"/>
                <w:rtl w:val="0"/>
              </w:rPr>
              <w:t xml:space="preserve">:name (n / name </w:t>
            </w:r>
          </w:p>
          <w:p w:rsidR="00000000" w:rsidDel="00000000" w:rsidP="00000000" w:rsidRDefault="00000000" w:rsidRPr="00000000" w14:paraId="000007A9">
            <w:pPr>
              <w:spacing w:before="240" w:lineRule="auto"/>
              <w:ind w:firstLine="567"/>
              <w:rPr>
                <w:sz w:val="24"/>
                <w:szCs w:val="24"/>
                <w:highlight w:val="white"/>
              </w:rPr>
            </w:pPr>
            <w:r w:rsidDel="00000000" w:rsidR="00000000" w:rsidRPr="00000000">
              <w:rPr>
                <w:sz w:val="24"/>
                <w:szCs w:val="24"/>
                <w:rtl w:val="0"/>
              </w:rPr>
              <w:t xml:space="preserve">                               :op1 “</w:t>
            </w:r>
            <w:r w:rsidDel="00000000" w:rsidR="00000000" w:rsidRPr="00000000">
              <w:rPr>
                <w:sz w:val="24"/>
                <w:szCs w:val="24"/>
                <w:highlight w:val="white"/>
                <w:rtl w:val="0"/>
              </w:rPr>
              <w:t xml:space="preserve">Olympics</w:t>
            </w:r>
            <w:r w:rsidDel="00000000" w:rsidR="00000000" w:rsidRPr="00000000">
              <w:rPr>
                <w:sz w:val="24"/>
                <w:szCs w:val="24"/>
                <w:rtl w:val="0"/>
              </w:rPr>
              <w:t xml:space="preserve">”)</w:t>
            </w:r>
            <w:r w:rsidDel="00000000" w:rsidR="00000000" w:rsidRPr="00000000">
              <w:rPr>
                <w:sz w:val="24"/>
                <w:szCs w:val="24"/>
                <w:highlight w:val="white"/>
                <w:rtl w:val="0"/>
              </w:rPr>
              <w:t xml:space="preserve">)))</w:t>
            </w:r>
          </w:p>
        </w:tc>
      </w:tr>
    </w:tbl>
    <w:p w:rsidR="00000000" w:rsidDel="00000000" w:rsidP="00000000" w:rsidRDefault="00000000" w:rsidRPr="00000000" w14:paraId="000007AA">
      <w:pPr>
        <w:pStyle w:val="Heading3"/>
        <w:numPr>
          <w:ilvl w:val="2"/>
          <w:numId w:val="48"/>
        </w:numPr>
        <w:ind w:left="720" w:hanging="720"/>
        <w:rPr/>
      </w:pPr>
      <w:bookmarkStart w:colFirst="0" w:colLast="0" w:name="_heading=h.111kx3o" w:id="53"/>
      <w:bookmarkEnd w:id="53"/>
      <w:r w:rsidDel="00000000" w:rsidR="00000000" w:rsidRPr="00000000">
        <w:rPr>
          <w:rtl w:val="0"/>
        </w:rPr>
        <w:t xml:space="preserve">:consist-of - bao gồm</w:t>
      </w:r>
    </w:p>
    <w:p w:rsidR="00000000" w:rsidDel="00000000" w:rsidP="00000000" w:rsidRDefault="00000000" w:rsidRPr="00000000" w14:paraId="000007AB">
      <w:pPr>
        <w:rPr/>
      </w:pPr>
      <w:r w:rsidDel="00000000" w:rsidR="00000000" w:rsidRPr="00000000">
        <w:rPr>
          <w:rtl w:val="0"/>
        </w:rPr>
        <w:t xml:space="preserve">Nhãn </w:t>
      </w:r>
      <w:r w:rsidDel="00000000" w:rsidR="00000000" w:rsidRPr="00000000">
        <w:rPr>
          <w:b w:val="1"/>
          <w:i w:val="1"/>
          <w:rtl w:val="0"/>
        </w:rPr>
        <w:t xml:space="preserve">:consist:of</w:t>
      </w:r>
      <w:r w:rsidDel="00000000" w:rsidR="00000000" w:rsidRPr="00000000">
        <w:rPr>
          <w:rtl w:val="0"/>
        </w:rPr>
        <w:t xml:space="preserve"> được sử dụng để thể hiện ý nghĩa bao gồm các phần tử khác nhau hoặc được tạo nên bởi các phần tử khác nhau. Ví dụ:</w:t>
      </w:r>
    </w:p>
    <w:tbl>
      <w:tblPr>
        <w:tblStyle w:val="Table43"/>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5010"/>
        <w:tblGridChange w:id="0">
          <w:tblGrid>
            <w:gridCol w:w="4275"/>
            <w:gridCol w:w="5010"/>
          </w:tblGrid>
        </w:tblGridChange>
      </w:tblGrid>
      <w:tr>
        <w:trPr>
          <w:cantSplit w:val="0"/>
          <w:trHeight w:val="279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AC">
            <w:pPr>
              <w:spacing w:before="240" w:lineRule="auto"/>
              <w:ind w:left="560" w:firstLine="0"/>
              <w:rPr>
                <w:b w:val="1"/>
                <w:sz w:val="24"/>
                <w:szCs w:val="24"/>
                <w:highlight w:val="white"/>
              </w:rPr>
            </w:pPr>
            <w:r w:rsidDel="00000000" w:rsidR="00000000" w:rsidRPr="00000000">
              <w:rPr>
                <w:b w:val="1"/>
                <w:sz w:val="24"/>
                <w:szCs w:val="24"/>
                <w:highlight w:val="white"/>
                <w:rtl w:val="0"/>
              </w:rPr>
              <w:t xml:space="preserve">a ring of gold </w:t>
            </w:r>
          </w:p>
          <w:p w:rsidR="00000000" w:rsidDel="00000000" w:rsidP="00000000" w:rsidRDefault="00000000" w:rsidRPr="00000000" w14:paraId="000007AD">
            <w:pPr>
              <w:spacing w:before="240" w:lineRule="auto"/>
              <w:ind w:left="560" w:firstLine="0"/>
              <w:rPr>
                <w:sz w:val="24"/>
                <w:szCs w:val="24"/>
                <w:highlight w:val="white"/>
              </w:rPr>
            </w:pPr>
            <w:r w:rsidDel="00000000" w:rsidR="00000000" w:rsidRPr="00000000">
              <w:rPr>
                <w:sz w:val="24"/>
                <w:szCs w:val="24"/>
                <w:highlight w:val="white"/>
                <w:rtl w:val="0"/>
              </w:rPr>
              <w:t xml:space="preserve">(r / ring</w:t>
            </w:r>
          </w:p>
          <w:p w:rsidR="00000000" w:rsidDel="00000000" w:rsidP="00000000" w:rsidRDefault="00000000" w:rsidRPr="00000000" w14:paraId="000007AE">
            <w:pPr>
              <w:spacing w:before="240" w:lineRule="auto"/>
              <w:ind w:left="560" w:firstLine="0"/>
              <w:rPr>
                <w:sz w:val="24"/>
                <w:szCs w:val="24"/>
                <w:highlight w:val="white"/>
              </w:rPr>
            </w:pPr>
            <w:r w:rsidDel="00000000" w:rsidR="00000000" w:rsidRPr="00000000">
              <w:rPr>
                <w:sz w:val="24"/>
                <w:szCs w:val="24"/>
                <w:highlight w:val="white"/>
                <w:rtl w:val="0"/>
              </w:rPr>
              <w:t xml:space="preserve">     :consist-of (g / gold))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AF">
            <w:pPr>
              <w:spacing w:before="240" w:lineRule="auto"/>
              <w:ind w:left="560" w:firstLine="0"/>
              <w:rPr>
                <w:b w:val="1"/>
                <w:sz w:val="24"/>
                <w:szCs w:val="24"/>
                <w:highlight w:val="white"/>
              </w:rPr>
            </w:pPr>
            <w:r w:rsidDel="00000000" w:rsidR="00000000" w:rsidRPr="00000000">
              <w:rPr>
                <w:b w:val="1"/>
                <w:sz w:val="24"/>
                <w:szCs w:val="24"/>
                <w:highlight w:val="white"/>
                <w:rtl w:val="0"/>
              </w:rPr>
              <w:t xml:space="preserve">một chiếc nhẫn vàng</w:t>
            </w:r>
          </w:p>
          <w:p w:rsidR="00000000" w:rsidDel="00000000" w:rsidP="00000000" w:rsidRDefault="00000000" w:rsidRPr="00000000" w14:paraId="000007B0">
            <w:pPr>
              <w:spacing w:before="240" w:lineRule="auto"/>
              <w:ind w:left="560" w:firstLine="0"/>
              <w:rPr>
                <w:sz w:val="24"/>
                <w:szCs w:val="24"/>
                <w:highlight w:val="white"/>
              </w:rPr>
            </w:pPr>
            <w:r w:rsidDel="00000000" w:rsidR="00000000" w:rsidRPr="00000000">
              <w:rPr>
                <w:sz w:val="24"/>
                <w:szCs w:val="24"/>
                <w:highlight w:val="white"/>
                <w:rtl w:val="0"/>
              </w:rPr>
              <w:t xml:space="preserve">(n/ nhẫn</w:t>
            </w:r>
          </w:p>
          <w:p w:rsidR="00000000" w:rsidDel="00000000" w:rsidP="00000000" w:rsidRDefault="00000000" w:rsidRPr="00000000" w14:paraId="000007B1">
            <w:pPr>
              <w:spacing w:before="240" w:lineRule="auto"/>
              <w:ind w:left="560" w:firstLine="0"/>
              <w:rPr>
                <w:sz w:val="24"/>
                <w:szCs w:val="24"/>
                <w:highlight w:val="white"/>
              </w:rPr>
            </w:pPr>
            <w:r w:rsidDel="00000000" w:rsidR="00000000" w:rsidRPr="00000000">
              <w:rPr>
                <w:sz w:val="24"/>
                <w:szCs w:val="24"/>
                <w:highlight w:val="white"/>
                <w:rtl w:val="0"/>
              </w:rPr>
              <w:t xml:space="preserve">        :classifier (c / chiếc)</w:t>
            </w:r>
          </w:p>
          <w:p w:rsidR="00000000" w:rsidDel="00000000" w:rsidP="00000000" w:rsidRDefault="00000000" w:rsidRPr="00000000" w14:paraId="000007B2">
            <w:pPr>
              <w:spacing w:before="240" w:lineRule="auto"/>
              <w:ind w:left="560" w:firstLine="0"/>
              <w:rPr>
                <w:sz w:val="24"/>
                <w:szCs w:val="24"/>
                <w:highlight w:val="white"/>
              </w:rPr>
            </w:pPr>
            <w:r w:rsidDel="00000000" w:rsidR="00000000" w:rsidRPr="00000000">
              <w:rPr>
                <w:sz w:val="24"/>
                <w:szCs w:val="24"/>
                <w:highlight w:val="white"/>
                <w:rtl w:val="0"/>
              </w:rPr>
              <w:t xml:space="preserve">        :quant (m / một)</w:t>
            </w:r>
          </w:p>
          <w:p w:rsidR="00000000" w:rsidDel="00000000" w:rsidP="00000000" w:rsidRDefault="00000000" w:rsidRPr="00000000" w14:paraId="000007B3">
            <w:pPr>
              <w:spacing w:before="240" w:lineRule="auto"/>
              <w:ind w:left="560" w:firstLine="0"/>
              <w:rPr>
                <w:sz w:val="24"/>
                <w:szCs w:val="24"/>
                <w:highlight w:val="white"/>
              </w:rPr>
            </w:pPr>
            <w:r w:rsidDel="00000000" w:rsidR="00000000" w:rsidRPr="00000000">
              <w:rPr>
                <w:sz w:val="24"/>
                <w:szCs w:val="24"/>
                <w:highlight w:val="white"/>
                <w:rtl w:val="0"/>
              </w:rPr>
              <w:t xml:space="preserve">        :consist-of (v / vàng))</w:t>
            </w:r>
          </w:p>
        </w:tc>
      </w:tr>
      <w:tr>
        <w:trPr>
          <w:cantSplit w:val="0"/>
          <w:trHeight w:val="43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B4">
            <w:pPr>
              <w:spacing w:before="240" w:lineRule="auto"/>
              <w:ind w:left="560" w:firstLine="0"/>
              <w:rPr>
                <w:b w:val="1"/>
                <w:sz w:val="24"/>
                <w:szCs w:val="24"/>
                <w:highlight w:val="white"/>
              </w:rPr>
            </w:pPr>
            <w:r w:rsidDel="00000000" w:rsidR="00000000" w:rsidRPr="00000000">
              <w:rPr>
                <w:b w:val="1"/>
                <w:sz w:val="24"/>
                <w:szCs w:val="24"/>
                <w:highlight w:val="white"/>
                <w:rtl w:val="0"/>
              </w:rPr>
              <w:t xml:space="preserve">I saw a cloud of dust.</w:t>
            </w:r>
          </w:p>
          <w:p w:rsidR="00000000" w:rsidDel="00000000" w:rsidP="00000000" w:rsidRDefault="00000000" w:rsidRPr="00000000" w14:paraId="000007B5">
            <w:pPr>
              <w:spacing w:before="240" w:lineRule="auto"/>
              <w:ind w:left="560" w:firstLine="0"/>
              <w:rPr>
                <w:sz w:val="24"/>
                <w:szCs w:val="24"/>
                <w:highlight w:val="white"/>
              </w:rPr>
            </w:pPr>
            <w:r w:rsidDel="00000000" w:rsidR="00000000" w:rsidRPr="00000000">
              <w:rPr>
                <w:sz w:val="24"/>
                <w:szCs w:val="24"/>
                <w:highlight w:val="white"/>
                <w:rtl w:val="0"/>
              </w:rPr>
              <w:t xml:space="preserve">(s / see-01</w:t>
            </w:r>
          </w:p>
          <w:p w:rsidR="00000000" w:rsidDel="00000000" w:rsidP="00000000" w:rsidRDefault="00000000" w:rsidRPr="00000000" w14:paraId="000007B6">
            <w:pPr>
              <w:spacing w:before="240" w:lineRule="auto"/>
              <w:ind w:left="560" w:firstLine="0"/>
              <w:rPr>
                <w:sz w:val="24"/>
                <w:szCs w:val="24"/>
                <w:highlight w:val="white"/>
              </w:rPr>
            </w:pPr>
            <w:r w:rsidDel="00000000" w:rsidR="00000000" w:rsidRPr="00000000">
              <w:rPr>
                <w:sz w:val="24"/>
                <w:szCs w:val="24"/>
                <w:highlight w:val="white"/>
                <w:rtl w:val="0"/>
              </w:rPr>
              <w:t xml:space="preserve">     :ARG0 (i / i)</w:t>
            </w:r>
          </w:p>
          <w:p w:rsidR="00000000" w:rsidDel="00000000" w:rsidP="00000000" w:rsidRDefault="00000000" w:rsidRPr="00000000" w14:paraId="000007B7">
            <w:pPr>
              <w:spacing w:before="240" w:lineRule="auto"/>
              <w:ind w:left="560" w:firstLine="0"/>
              <w:rPr>
                <w:sz w:val="24"/>
                <w:szCs w:val="24"/>
                <w:highlight w:val="white"/>
              </w:rPr>
            </w:pPr>
            <w:r w:rsidDel="00000000" w:rsidR="00000000" w:rsidRPr="00000000">
              <w:rPr>
                <w:sz w:val="24"/>
                <w:szCs w:val="24"/>
                <w:highlight w:val="white"/>
                <w:rtl w:val="0"/>
              </w:rPr>
              <w:t xml:space="preserve">     :ARG1 (c / cloud</w:t>
            </w:r>
          </w:p>
          <w:p w:rsidR="00000000" w:rsidDel="00000000" w:rsidP="00000000" w:rsidRDefault="00000000" w:rsidRPr="00000000" w14:paraId="000007B8">
            <w:pPr>
              <w:spacing w:before="240" w:lineRule="auto"/>
              <w:ind w:left="560" w:firstLine="0"/>
              <w:rPr>
                <w:sz w:val="24"/>
                <w:szCs w:val="24"/>
                <w:highlight w:val="white"/>
              </w:rPr>
            </w:pPr>
            <w:r w:rsidDel="00000000" w:rsidR="00000000" w:rsidRPr="00000000">
              <w:rPr>
                <w:sz w:val="24"/>
                <w:szCs w:val="24"/>
                <w:highlight w:val="white"/>
                <w:rtl w:val="0"/>
              </w:rPr>
              <w:t xml:space="preserve">          :consist-of (d / dust)))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B9">
            <w:pPr>
              <w:spacing w:before="240" w:lineRule="auto"/>
              <w:ind w:left="560" w:firstLine="0"/>
              <w:rPr>
                <w:b w:val="1"/>
                <w:sz w:val="24"/>
                <w:szCs w:val="24"/>
                <w:highlight w:val="white"/>
              </w:rPr>
            </w:pPr>
            <w:r w:rsidDel="00000000" w:rsidR="00000000" w:rsidRPr="00000000">
              <w:rPr>
                <w:b w:val="1"/>
                <w:sz w:val="24"/>
                <w:szCs w:val="24"/>
                <w:highlight w:val="white"/>
                <w:rtl w:val="0"/>
              </w:rPr>
              <w:t xml:space="preserve">Tôi nhìn thấy một đám mây bụi.</w:t>
            </w:r>
          </w:p>
          <w:p w:rsidR="00000000" w:rsidDel="00000000" w:rsidP="00000000" w:rsidRDefault="00000000" w:rsidRPr="00000000" w14:paraId="000007BA">
            <w:pPr>
              <w:spacing w:before="240" w:lineRule="auto"/>
              <w:ind w:left="560" w:firstLine="0"/>
              <w:rPr>
                <w:sz w:val="24"/>
                <w:szCs w:val="24"/>
                <w:highlight w:val="white"/>
              </w:rPr>
            </w:pPr>
            <w:r w:rsidDel="00000000" w:rsidR="00000000" w:rsidRPr="00000000">
              <w:rPr>
                <w:sz w:val="24"/>
                <w:szCs w:val="24"/>
                <w:highlight w:val="white"/>
                <w:rtl w:val="0"/>
              </w:rPr>
              <w:t xml:space="preserve">(n / nhìn</w:t>
            </w:r>
          </w:p>
          <w:p w:rsidR="00000000" w:rsidDel="00000000" w:rsidP="00000000" w:rsidRDefault="00000000" w:rsidRPr="00000000" w14:paraId="000007BB">
            <w:pPr>
              <w:spacing w:before="240" w:lineRule="auto"/>
              <w:ind w:left="560" w:firstLine="0"/>
              <w:rPr>
                <w:sz w:val="24"/>
                <w:szCs w:val="24"/>
                <w:highlight w:val="white"/>
              </w:rPr>
            </w:pPr>
            <w:r w:rsidDel="00000000" w:rsidR="00000000" w:rsidRPr="00000000">
              <w:rPr>
                <w:sz w:val="24"/>
                <w:szCs w:val="24"/>
                <w:highlight w:val="white"/>
                <w:rtl w:val="0"/>
              </w:rPr>
              <w:t xml:space="preserve">     :compound (t / thấy)</w:t>
            </w:r>
          </w:p>
          <w:p w:rsidR="00000000" w:rsidDel="00000000" w:rsidP="00000000" w:rsidRDefault="00000000" w:rsidRPr="00000000" w14:paraId="000007BC">
            <w:pPr>
              <w:spacing w:before="240" w:lineRule="auto"/>
              <w:ind w:left="560" w:firstLine="0"/>
              <w:rPr>
                <w:sz w:val="24"/>
                <w:szCs w:val="24"/>
                <w:highlight w:val="white"/>
              </w:rPr>
            </w:pPr>
            <w:r w:rsidDel="00000000" w:rsidR="00000000" w:rsidRPr="00000000">
              <w:rPr>
                <w:sz w:val="24"/>
                <w:szCs w:val="24"/>
                <w:highlight w:val="white"/>
                <w:rtl w:val="0"/>
              </w:rPr>
              <w:t xml:space="preserve">     :ARG0 (t2 / tôi)</w:t>
            </w:r>
          </w:p>
          <w:p w:rsidR="00000000" w:rsidDel="00000000" w:rsidP="00000000" w:rsidRDefault="00000000" w:rsidRPr="00000000" w14:paraId="000007BD">
            <w:pPr>
              <w:spacing w:before="240" w:lineRule="auto"/>
              <w:ind w:left="560" w:firstLine="0"/>
              <w:rPr>
                <w:sz w:val="24"/>
                <w:szCs w:val="24"/>
                <w:highlight w:val="white"/>
              </w:rPr>
            </w:pPr>
            <w:r w:rsidDel="00000000" w:rsidR="00000000" w:rsidRPr="00000000">
              <w:rPr>
                <w:sz w:val="24"/>
                <w:szCs w:val="24"/>
                <w:highlight w:val="white"/>
                <w:rtl w:val="0"/>
              </w:rPr>
              <w:t xml:space="preserve">     :ARG1 (m / mây</w:t>
            </w:r>
          </w:p>
          <w:p w:rsidR="00000000" w:rsidDel="00000000" w:rsidP="00000000" w:rsidRDefault="00000000" w:rsidRPr="00000000" w14:paraId="000007BE">
            <w:pPr>
              <w:spacing w:before="240" w:lineRule="auto"/>
              <w:ind w:left="560" w:firstLine="0"/>
              <w:rPr>
                <w:sz w:val="24"/>
                <w:szCs w:val="24"/>
                <w:highlight w:val="white"/>
              </w:rPr>
            </w:pPr>
            <w:r w:rsidDel="00000000" w:rsidR="00000000" w:rsidRPr="00000000">
              <w:rPr>
                <w:sz w:val="24"/>
                <w:szCs w:val="24"/>
                <w:highlight w:val="white"/>
                <w:rtl w:val="0"/>
              </w:rPr>
              <w:t xml:space="preserve">          :quant (m2 / một)</w:t>
            </w:r>
          </w:p>
          <w:p w:rsidR="00000000" w:rsidDel="00000000" w:rsidP="00000000" w:rsidRDefault="00000000" w:rsidRPr="00000000" w14:paraId="000007BF">
            <w:pPr>
              <w:spacing w:before="240" w:lineRule="auto"/>
              <w:ind w:left="560" w:firstLine="0"/>
              <w:rPr>
                <w:sz w:val="24"/>
                <w:szCs w:val="24"/>
                <w:highlight w:val="white"/>
              </w:rPr>
            </w:pPr>
            <w:r w:rsidDel="00000000" w:rsidR="00000000" w:rsidRPr="00000000">
              <w:rPr>
                <w:sz w:val="24"/>
                <w:szCs w:val="24"/>
                <w:highlight w:val="white"/>
                <w:rtl w:val="0"/>
              </w:rPr>
              <w:t xml:space="preserve">          : classifier (đ / đám)</w:t>
            </w:r>
          </w:p>
          <w:p w:rsidR="00000000" w:rsidDel="00000000" w:rsidP="00000000" w:rsidRDefault="00000000" w:rsidRPr="00000000" w14:paraId="000007C0">
            <w:pPr>
              <w:spacing w:before="240" w:lineRule="auto"/>
              <w:ind w:left="560" w:firstLine="0"/>
              <w:rPr>
                <w:sz w:val="24"/>
                <w:szCs w:val="24"/>
                <w:highlight w:val="white"/>
              </w:rPr>
            </w:pPr>
            <w:r w:rsidDel="00000000" w:rsidR="00000000" w:rsidRPr="00000000">
              <w:rPr>
                <w:sz w:val="24"/>
                <w:szCs w:val="24"/>
                <w:highlight w:val="white"/>
                <w:rtl w:val="0"/>
              </w:rPr>
              <w:t xml:space="preserve">          :consist-of (b / bụi)))</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C1">
            <w:pPr>
              <w:spacing w:before="240" w:lineRule="auto"/>
              <w:ind w:firstLine="567"/>
              <w:rPr>
                <w:b w:val="1"/>
                <w:sz w:val="24"/>
                <w:szCs w:val="24"/>
                <w:highlight w:val="white"/>
              </w:rPr>
            </w:pPr>
            <w:r w:rsidDel="00000000" w:rsidR="00000000" w:rsidRPr="00000000">
              <w:rPr>
                <w:b w:val="1"/>
                <w:sz w:val="24"/>
                <w:szCs w:val="24"/>
                <w:highlight w:val="white"/>
                <w:rtl w:val="0"/>
              </w:rPr>
              <w:t xml:space="preserve">a team of monkeys</w:t>
            </w:r>
          </w:p>
          <w:p w:rsidR="00000000" w:rsidDel="00000000" w:rsidP="00000000" w:rsidRDefault="00000000" w:rsidRPr="00000000" w14:paraId="000007C2">
            <w:pPr>
              <w:spacing w:before="240" w:lineRule="auto"/>
              <w:ind w:firstLine="567"/>
              <w:rPr>
                <w:sz w:val="24"/>
                <w:szCs w:val="24"/>
              </w:rPr>
            </w:pPr>
            <w:r w:rsidDel="00000000" w:rsidR="00000000" w:rsidRPr="00000000">
              <w:rPr>
                <w:sz w:val="24"/>
                <w:szCs w:val="24"/>
                <w:rtl w:val="0"/>
              </w:rPr>
              <w:t xml:space="preserve">(t / team</w:t>
            </w:r>
          </w:p>
          <w:p w:rsidR="00000000" w:rsidDel="00000000" w:rsidP="00000000" w:rsidRDefault="00000000" w:rsidRPr="00000000" w14:paraId="000007C3">
            <w:pPr>
              <w:spacing w:before="240" w:lineRule="auto"/>
              <w:ind w:firstLine="567"/>
              <w:rPr>
                <w:sz w:val="24"/>
                <w:szCs w:val="24"/>
              </w:rPr>
            </w:pPr>
            <w:r w:rsidDel="00000000" w:rsidR="00000000" w:rsidRPr="00000000">
              <w:rPr>
                <w:sz w:val="24"/>
                <w:szCs w:val="24"/>
                <w:rtl w:val="0"/>
              </w:rPr>
              <w:t xml:space="preserve">   :consist-of (m / monkey))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C4">
            <w:pPr>
              <w:spacing w:before="240" w:lineRule="auto"/>
              <w:ind w:firstLine="567"/>
              <w:rPr>
                <w:b w:val="1"/>
                <w:sz w:val="24"/>
                <w:szCs w:val="24"/>
              </w:rPr>
            </w:pPr>
            <w:r w:rsidDel="00000000" w:rsidR="00000000" w:rsidRPr="00000000">
              <w:rPr>
                <w:b w:val="1"/>
                <w:sz w:val="24"/>
                <w:szCs w:val="24"/>
                <w:rtl w:val="0"/>
              </w:rPr>
              <w:t xml:space="preserve">một đàn khỉ</w:t>
            </w:r>
          </w:p>
          <w:p w:rsidR="00000000" w:rsidDel="00000000" w:rsidP="00000000" w:rsidRDefault="00000000" w:rsidRPr="00000000" w14:paraId="000007C5">
            <w:pPr>
              <w:spacing w:before="240" w:lineRule="auto"/>
              <w:ind w:firstLine="567"/>
              <w:rPr>
                <w:sz w:val="24"/>
                <w:szCs w:val="24"/>
              </w:rPr>
            </w:pPr>
            <w:r w:rsidDel="00000000" w:rsidR="00000000" w:rsidRPr="00000000">
              <w:rPr>
                <w:sz w:val="24"/>
                <w:szCs w:val="24"/>
                <w:rtl w:val="0"/>
              </w:rPr>
              <w:t xml:space="preserve">(đ / đàn</w:t>
            </w:r>
          </w:p>
          <w:p w:rsidR="00000000" w:rsidDel="00000000" w:rsidP="00000000" w:rsidRDefault="00000000" w:rsidRPr="00000000" w14:paraId="000007C6">
            <w:pPr>
              <w:spacing w:before="240" w:lineRule="auto"/>
              <w:ind w:firstLine="567"/>
              <w:rPr>
                <w:sz w:val="24"/>
                <w:szCs w:val="24"/>
              </w:rPr>
            </w:pPr>
            <w:r w:rsidDel="00000000" w:rsidR="00000000" w:rsidRPr="00000000">
              <w:rPr>
                <w:sz w:val="24"/>
                <w:szCs w:val="24"/>
                <w:rtl w:val="0"/>
              </w:rPr>
              <w:t xml:space="preserve">      :consist-of (k / khỉ))</w:t>
            </w:r>
          </w:p>
        </w:tc>
      </w:tr>
    </w:tbl>
    <w:p w:rsidR="00000000" w:rsidDel="00000000" w:rsidP="00000000" w:rsidRDefault="00000000" w:rsidRPr="00000000" w14:paraId="000007C7">
      <w:pPr>
        <w:numPr>
          <w:ilvl w:val="0"/>
          <w:numId w:val="35"/>
        </w:numPr>
        <w:spacing w:before="240" w:lineRule="auto"/>
        <w:ind w:left="720" w:hanging="360"/>
        <w:rPr>
          <w:sz w:val="24"/>
          <w:szCs w:val="24"/>
        </w:rPr>
      </w:pPr>
      <w:r w:rsidDel="00000000" w:rsidR="00000000" w:rsidRPr="00000000">
        <w:rPr>
          <w:sz w:val="24"/>
          <w:szCs w:val="24"/>
          <w:rtl w:val="0"/>
        </w:rPr>
        <w:t xml:space="preserve">Nhãn </w:t>
      </w:r>
      <w:r w:rsidDel="00000000" w:rsidR="00000000" w:rsidRPr="00000000">
        <w:rPr>
          <w:b w:val="1"/>
          <w:i w:val="1"/>
          <w:sz w:val="24"/>
          <w:szCs w:val="24"/>
          <w:rtl w:val="0"/>
        </w:rPr>
        <w:t xml:space="preserve">:consist:of</w:t>
      </w:r>
      <w:r w:rsidDel="00000000" w:rsidR="00000000" w:rsidRPr="00000000">
        <w:rPr>
          <w:sz w:val="24"/>
          <w:szCs w:val="24"/>
          <w:rtl w:val="0"/>
        </w:rPr>
        <w:t xml:space="preserve"> được sử dụng để nói về thành viên bao gồm.</w:t>
      </w:r>
      <w:r w:rsidDel="00000000" w:rsidR="00000000" w:rsidRPr="00000000">
        <w:rPr>
          <w:b w:val="1"/>
          <w:sz w:val="24"/>
          <w:szCs w:val="24"/>
          <w:rtl w:val="0"/>
        </w:rPr>
        <w:t xml:space="preserve"> </w:t>
      </w:r>
      <w:r w:rsidDel="00000000" w:rsidR="00000000" w:rsidRPr="00000000">
        <w:rPr>
          <w:sz w:val="24"/>
          <w:szCs w:val="24"/>
          <w:rtl w:val="0"/>
        </w:rPr>
        <w:t xml:space="preserve">Ví dụ:</w:t>
      </w:r>
    </w:p>
    <w:p w:rsidR="00000000" w:rsidDel="00000000" w:rsidP="00000000" w:rsidRDefault="00000000" w:rsidRPr="00000000" w14:paraId="000007C8">
      <w:pPr>
        <w:spacing w:before="240" w:lineRule="auto"/>
        <w:ind w:left="720" w:firstLine="0"/>
        <w:rPr>
          <w:sz w:val="24"/>
          <w:szCs w:val="24"/>
        </w:rPr>
      </w:pPr>
      <w:r w:rsidDel="00000000" w:rsidR="00000000" w:rsidRPr="00000000">
        <w:rPr>
          <w:rtl w:val="0"/>
        </w:rPr>
      </w:r>
    </w:p>
    <w:tbl>
      <w:tblPr>
        <w:tblStyle w:val="Table44"/>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815"/>
        <w:tblGridChange w:id="0">
          <w:tblGrid>
            <w:gridCol w:w="4470"/>
            <w:gridCol w:w="4815"/>
          </w:tblGrid>
        </w:tblGridChange>
      </w:tblGrid>
      <w:tr>
        <w:trPr>
          <w:cantSplit w:val="0"/>
          <w:trHeight w:val="40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C9">
            <w:pPr>
              <w:spacing w:before="240" w:lineRule="auto"/>
              <w:ind w:firstLine="567"/>
              <w:rPr>
                <w:b w:val="1"/>
                <w:sz w:val="24"/>
                <w:szCs w:val="24"/>
                <w:highlight w:val="white"/>
              </w:rPr>
            </w:pPr>
            <w:r w:rsidDel="00000000" w:rsidR="00000000" w:rsidRPr="00000000">
              <w:rPr>
                <w:b w:val="1"/>
                <w:sz w:val="24"/>
                <w:szCs w:val="24"/>
                <w:highlight w:val="white"/>
                <w:rtl w:val="0"/>
              </w:rPr>
              <w:t xml:space="preserve">A team of researchers made a discovery </w:t>
            </w:r>
          </w:p>
          <w:p w:rsidR="00000000" w:rsidDel="00000000" w:rsidP="00000000" w:rsidRDefault="00000000" w:rsidRPr="00000000" w14:paraId="000007CA">
            <w:pPr>
              <w:spacing w:before="240" w:lineRule="auto"/>
              <w:ind w:firstLine="567"/>
              <w:rPr>
                <w:sz w:val="24"/>
                <w:szCs w:val="24"/>
                <w:highlight w:val="white"/>
              </w:rPr>
            </w:pPr>
            <w:r w:rsidDel="00000000" w:rsidR="00000000" w:rsidRPr="00000000">
              <w:rPr>
                <w:sz w:val="24"/>
                <w:szCs w:val="24"/>
                <w:highlight w:val="white"/>
                <w:rtl w:val="0"/>
              </w:rPr>
              <w:t xml:space="preserve">(d / discover-01</w:t>
            </w:r>
          </w:p>
          <w:p w:rsidR="00000000" w:rsidDel="00000000" w:rsidP="00000000" w:rsidRDefault="00000000" w:rsidRPr="00000000" w14:paraId="000007CB">
            <w:pPr>
              <w:spacing w:before="240" w:lineRule="auto"/>
              <w:ind w:firstLine="567"/>
              <w:rPr>
                <w:sz w:val="24"/>
                <w:szCs w:val="24"/>
                <w:highlight w:val="white"/>
              </w:rPr>
            </w:pPr>
            <w:r w:rsidDel="00000000" w:rsidR="00000000" w:rsidRPr="00000000">
              <w:rPr>
                <w:sz w:val="24"/>
                <w:szCs w:val="24"/>
                <w:highlight w:val="white"/>
                <w:rtl w:val="0"/>
              </w:rPr>
              <w:t xml:space="preserve">    :ARG0 (t / team</w:t>
            </w:r>
          </w:p>
          <w:p w:rsidR="00000000" w:rsidDel="00000000" w:rsidP="00000000" w:rsidRDefault="00000000" w:rsidRPr="00000000" w14:paraId="000007CC">
            <w:pPr>
              <w:spacing w:before="240" w:lineRule="auto"/>
              <w:ind w:left="560" w:firstLine="0"/>
              <w:rPr>
                <w:sz w:val="24"/>
                <w:szCs w:val="24"/>
                <w:highlight w:val="white"/>
              </w:rPr>
            </w:pPr>
            <w:r w:rsidDel="00000000" w:rsidR="00000000" w:rsidRPr="00000000">
              <w:rPr>
                <w:sz w:val="24"/>
                <w:szCs w:val="24"/>
                <w:highlight w:val="white"/>
                <w:rtl w:val="0"/>
              </w:rPr>
              <w:t xml:space="preserve">   :consist-of (p / person</w:t>
            </w:r>
          </w:p>
          <w:p w:rsidR="00000000" w:rsidDel="00000000" w:rsidP="00000000" w:rsidRDefault="00000000" w:rsidRPr="00000000" w14:paraId="000007CD">
            <w:pPr>
              <w:spacing w:before="240" w:lineRule="auto"/>
              <w:ind w:left="560" w:firstLine="0"/>
              <w:rPr>
                <w:sz w:val="24"/>
                <w:szCs w:val="24"/>
                <w:highlight w:val="white"/>
              </w:rPr>
            </w:pPr>
            <w:r w:rsidDel="00000000" w:rsidR="00000000" w:rsidRPr="00000000">
              <w:rPr>
                <w:sz w:val="24"/>
                <w:szCs w:val="24"/>
                <w:highlight w:val="white"/>
                <w:rtl w:val="0"/>
              </w:rPr>
              <w:t xml:space="preserve">        :ARG0-of (r / research-01))))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CE">
            <w:pPr>
              <w:spacing w:before="240" w:lineRule="auto"/>
              <w:ind w:firstLine="567"/>
              <w:rPr>
                <w:b w:val="1"/>
                <w:sz w:val="24"/>
                <w:szCs w:val="24"/>
                <w:highlight w:val="white"/>
              </w:rPr>
            </w:pPr>
            <w:r w:rsidDel="00000000" w:rsidR="00000000" w:rsidRPr="00000000">
              <w:rPr>
                <w:b w:val="1"/>
                <w:sz w:val="24"/>
                <w:szCs w:val="24"/>
                <w:highlight w:val="white"/>
                <w:rtl w:val="0"/>
              </w:rPr>
              <w:t xml:space="preserve">Một nhóm các nhà nghiên cứu đã thực hiện một khám phá.</w:t>
            </w:r>
          </w:p>
          <w:p w:rsidR="00000000" w:rsidDel="00000000" w:rsidP="00000000" w:rsidRDefault="00000000" w:rsidRPr="00000000" w14:paraId="000007CF">
            <w:pPr>
              <w:spacing w:before="240" w:lineRule="auto"/>
              <w:ind w:firstLine="567"/>
              <w:rPr>
                <w:sz w:val="24"/>
                <w:szCs w:val="24"/>
                <w:highlight w:val="white"/>
              </w:rPr>
            </w:pPr>
            <w:r w:rsidDel="00000000" w:rsidR="00000000" w:rsidRPr="00000000">
              <w:rPr>
                <w:sz w:val="24"/>
                <w:szCs w:val="24"/>
                <w:highlight w:val="white"/>
                <w:rtl w:val="0"/>
              </w:rPr>
              <w:t xml:space="preserve">(k / khám phá-01</w:t>
            </w:r>
          </w:p>
          <w:p w:rsidR="00000000" w:rsidDel="00000000" w:rsidP="00000000" w:rsidRDefault="00000000" w:rsidRPr="00000000" w14:paraId="000007D0">
            <w:pPr>
              <w:spacing w:before="240" w:lineRule="auto"/>
              <w:ind w:firstLine="567"/>
              <w:rPr>
                <w:sz w:val="24"/>
                <w:szCs w:val="24"/>
                <w:highlight w:val="white"/>
              </w:rPr>
            </w:pPr>
            <w:r w:rsidDel="00000000" w:rsidR="00000000" w:rsidRPr="00000000">
              <w:rPr>
                <w:sz w:val="24"/>
                <w:szCs w:val="24"/>
                <w:highlight w:val="white"/>
                <w:rtl w:val="0"/>
              </w:rPr>
              <w:t xml:space="preserve">    :ARG0 (n / nhóm</w:t>
            </w:r>
          </w:p>
          <w:p w:rsidR="00000000" w:rsidDel="00000000" w:rsidP="00000000" w:rsidRDefault="00000000" w:rsidRPr="00000000" w14:paraId="000007D1">
            <w:pPr>
              <w:spacing w:before="240" w:lineRule="auto"/>
              <w:ind w:firstLine="567"/>
              <w:rPr>
                <w:sz w:val="24"/>
                <w:szCs w:val="24"/>
                <w:highlight w:val="white"/>
              </w:rPr>
            </w:pPr>
            <w:r w:rsidDel="00000000" w:rsidR="00000000" w:rsidRPr="00000000">
              <w:rPr>
                <w:sz w:val="24"/>
                <w:szCs w:val="24"/>
                <w:highlight w:val="white"/>
                <w:rtl w:val="0"/>
              </w:rPr>
              <w:t xml:space="preserve">           :quant (m / một)</w:t>
            </w:r>
          </w:p>
          <w:p w:rsidR="00000000" w:rsidDel="00000000" w:rsidP="00000000" w:rsidRDefault="00000000" w:rsidRPr="00000000" w14:paraId="000007D2">
            <w:pPr>
              <w:spacing w:before="240" w:lineRule="auto"/>
              <w:ind w:left="560" w:firstLine="0"/>
              <w:rPr>
                <w:sz w:val="24"/>
                <w:szCs w:val="24"/>
                <w:highlight w:val="white"/>
              </w:rPr>
            </w:pPr>
            <w:r w:rsidDel="00000000" w:rsidR="00000000" w:rsidRPr="00000000">
              <w:rPr>
                <w:sz w:val="24"/>
                <w:szCs w:val="24"/>
                <w:highlight w:val="white"/>
                <w:rtl w:val="0"/>
              </w:rPr>
              <w:t xml:space="preserve">    :consist-of (n / nhà </w:t>
            </w:r>
          </w:p>
          <w:p w:rsidR="00000000" w:rsidDel="00000000" w:rsidP="00000000" w:rsidRDefault="00000000" w:rsidRPr="00000000" w14:paraId="000007D3">
            <w:pPr>
              <w:spacing w:before="240" w:lineRule="auto"/>
              <w:ind w:left="560" w:firstLine="0"/>
              <w:rPr>
                <w:sz w:val="24"/>
                <w:szCs w:val="24"/>
                <w:highlight w:val="white"/>
              </w:rPr>
            </w:pPr>
            <w:r w:rsidDel="00000000" w:rsidR="00000000" w:rsidRPr="00000000">
              <w:rPr>
                <w:sz w:val="24"/>
                <w:szCs w:val="24"/>
                <w:highlight w:val="white"/>
                <w:rtl w:val="0"/>
              </w:rPr>
              <w:t xml:space="preserve">           :classifier (c / các)</w:t>
            </w:r>
          </w:p>
          <w:p w:rsidR="00000000" w:rsidDel="00000000" w:rsidP="00000000" w:rsidRDefault="00000000" w:rsidRPr="00000000" w14:paraId="000007D4">
            <w:pPr>
              <w:spacing w:before="240" w:lineRule="auto"/>
              <w:ind w:left="560" w:firstLine="0"/>
              <w:rPr>
                <w:sz w:val="24"/>
                <w:szCs w:val="24"/>
                <w:highlight w:val="white"/>
              </w:rPr>
            </w:pPr>
            <w:r w:rsidDel="00000000" w:rsidR="00000000" w:rsidRPr="00000000">
              <w:rPr>
                <w:sz w:val="24"/>
                <w:szCs w:val="24"/>
                <w:highlight w:val="white"/>
                <w:rtl w:val="0"/>
              </w:rPr>
              <w:t xml:space="preserve">           :ARG0-of (r / nghiên cứu-01))))</w:t>
            </w:r>
          </w:p>
        </w:tc>
      </w:tr>
      <w:tr>
        <w:trPr>
          <w:cantSplit w:val="0"/>
          <w:trHeight w:val="36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D5">
            <w:pPr>
              <w:spacing w:before="240" w:lineRule="auto"/>
              <w:ind w:firstLine="567"/>
              <w:rPr>
                <w:b w:val="1"/>
                <w:sz w:val="24"/>
                <w:szCs w:val="24"/>
                <w:highlight w:val="white"/>
              </w:rPr>
            </w:pPr>
            <w:r w:rsidDel="00000000" w:rsidR="00000000" w:rsidRPr="00000000">
              <w:rPr>
                <w:b w:val="1"/>
                <w:sz w:val="24"/>
                <w:szCs w:val="24"/>
                <w:highlight w:val="white"/>
                <w:rtl w:val="0"/>
              </w:rPr>
              <w:t xml:space="preserve">The children's choir sang beautifully. </w:t>
            </w:r>
          </w:p>
          <w:p w:rsidR="00000000" w:rsidDel="00000000" w:rsidP="00000000" w:rsidRDefault="00000000" w:rsidRPr="00000000" w14:paraId="000007D6">
            <w:pPr>
              <w:spacing w:before="240" w:lineRule="auto"/>
              <w:ind w:firstLine="567"/>
              <w:rPr>
                <w:sz w:val="24"/>
                <w:szCs w:val="24"/>
                <w:highlight w:val="white"/>
              </w:rPr>
            </w:pPr>
            <w:r w:rsidDel="00000000" w:rsidR="00000000" w:rsidRPr="00000000">
              <w:rPr>
                <w:sz w:val="24"/>
                <w:szCs w:val="24"/>
                <w:highlight w:val="white"/>
                <w:rtl w:val="0"/>
              </w:rPr>
              <w:t xml:space="preserve">(s / sing-01</w:t>
            </w:r>
          </w:p>
          <w:p w:rsidR="00000000" w:rsidDel="00000000" w:rsidP="00000000" w:rsidRDefault="00000000" w:rsidRPr="00000000" w14:paraId="000007D7">
            <w:pPr>
              <w:spacing w:before="240" w:lineRule="auto"/>
              <w:ind w:left="560" w:firstLine="0"/>
              <w:rPr>
                <w:sz w:val="24"/>
                <w:szCs w:val="24"/>
                <w:highlight w:val="white"/>
              </w:rPr>
            </w:pPr>
            <w:r w:rsidDel="00000000" w:rsidR="00000000" w:rsidRPr="00000000">
              <w:rPr>
                <w:sz w:val="24"/>
                <w:szCs w:val="24"/>
                <w:highlight w:val="white"/>
                <w:rtl w:val="0"/>
              </w:rPr>
              <w:t xml:space="preserve">  :ARG0 (c / choir</w:t>
            </w:r>
          </w:p>
          <w:p w:rsidR="00000000" w:rsidDel="00000000" w:rsidP="00000000" w:rsidRDefault="00000000" w:rsidRPr="00000000" w14:paraId="000007D8">
            <w:pPr>
              <w:spacing w:before="240" w:lineRule="auto"/>
              <w:ind w:left="560" w:firstLine="0"/>
              <w:rPr>
                <w:sz w:val="24"/>
                <w:szCs w:val="24"/>
                <w:highlight w:val="white"/>
              </w:rPr>
            </w:pPr>
            <w:r w:rsidDel="00000000" w:rsidR="00000000" w:rsidRPr="00000000">
              <w:rPr>
                <w:sz w:val="24"/>
                <w:szCs w:val="24"/>
                <w:highlight w:val="white"/>
                <w:rtl w:val="0"/>
              </w:rPr>
              <w:t xml:space="preserve">          :consist-of (c2 / child))</w:t>
            </w:r>
          </w:p>
          <w:p w:rsidR="00000000" w:rsidDel="00000000" w:rsidP="00000000" w:rsidRDefault="00000000" w:rsidRPr="00000000" w14:paraId="000007D9">
            <w:pPr>
              <w:spacing w:before="240" w:lineRule="auto"/>
              <w:ind w:left="560" w:firstLine="0"/>
              <w:rPr>
                <w:sz w:val="24"/>
                <w:szCs w:val="24"/>
                <w:highlight w:val="white"/>
              </w:rPr>
            </w:pPr>
            <w:r w:rsidDel="00000000" w:rsidR="00000000" w:rsidRPr="00000000">
              <w:rPr>
                <w:sz w:val="24"/>
                <w:szCs w:val="24"/>
                <w:highlight w:val="white"/>
                <w:rtl w:val="0"/>
              </w:rPr>
              <w:t xml:space="preserve">   :ARG1-of (b / beautiful-02))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DA">
            <w:pPr>
              <w:spacing w:before="240" w:lineRule="auto"/>
              <w:ind w:firstLine="567"/>
              <w:rPr>
                <w:b w:val="1"/>
                <w:sz w:val="24"/>
                <w:szCs w:val="24"/>
                <w:highlight w:val="white"/>
              </w:rPr>
            </w:pPr>
            <w:r w:rsidDel="00000000" w:rsidR="00000000" w:rsidRPr="00000000">
              <w:rPr>
                <w:b w:val="1"/>
                <w:sz w:val="24"/>
                <w:szCs w:val="24"/>
                <w:highlight w:val="white"/>
                <w:rtl w:val="0"/>
              </w:rPr>
              <w:t xml:space="preserve">Dàn đồng ca thiếu nhi hát hay quá.</w:t>
            </w:r>
          </w:p>
          <w:p w:rsidR="00000000" w:rsidDel="00000000" w:rsidP="00000000" w:rsidRDefault="00000000" w:rsidRPr="00000000" w14:paraId="000007DB">
            <w:pPr>
              <w:spacing w:before="240" w:lineRule="auto"/>
              <w:ind w:firstLine="567"/>
              <w:rPr>
                <w:sz w:val="24"/>
                <w:szCs w:val="24"/>
                <w:highlight w:val="white"/>
              </w:rPr>
            </w:pPr>
            <w:r w:rsidDel="00000000" w:rsidR="00000000" w:rsidRPr="00000000">
              <w:rPr>
                <w:sz w:val="24"/>
                <w:szCs w:val="24"/>
                <w:highlight w:val="white"/>
                <w:rtl w:val="0"/>
              </w:rPr>
              <w:t xml:space="preserve">(h / hát-01</w:t>
            </w:r>
          </w:p>
          <w:p w:rsidR="00000000" w:rsidDel="00000000" w:rsidP="00000000" w:rsidRDefault="00000000" w:rsidRPr="00000000" w14:paraId="000007DC">
            <w:pPr>
              <w:spacing w:before="240" w:lineRule="auto"/>
              <w:ind w:left="560" w:firstLine="0"/>
              <w:rPr>
                <w:sz w:val="24"/>
                <w:szCs w:val="24"/>
                <w:highlight w:val="white"/>
              </w:rPr>
            </w:pPr>
            <w:r w:rsidDel="00000000" w:rsidR="00000000" w:rsidRPr="00000000">
              <w:rPr>
                <w:sz w:val="24"/>
                <w:szCs w:val="24"/>
                <w:highlight w:val="white"/>
                <w:rtl w:val="0"/>
              </w:rPr>
              <w:t xml:space="preserve">  :ARG0 (đ / đồng ca</w:t>
            </w:r>
          </w:p>
          <w:p w:rsidR="00000000" w:rsidDel="00000000" w:rsidP="00000000" w:rsidRDefault="00000000" w:rsidRPr="00000000" w14:paraId="000007DD">
            <w:pPr>
              <w:spacing w:before="240" w:lineRule="auto"/>
              <w:ind w:left="560" w:firstLine="0"/>
              <w:rPr>
                <w:sz w:val="24"/>
                <w:szCs w:val="24"/>
                <w:highlight w:val="white"/>
              </w:rPr>
            </w:pPr>
            <w:r w:rsidDel="00000000" w:rsidR="00000000" w:rsidRPr="00000000">
              <w:rPr>
                <w:sz w:val="24"/>
                <w:szCs w:val="24"/>
                <w:highlight w:val="white"/>
                <w:rtl w:val="0"/>
              </w:rPr>
              <w:t xml:space="preserve">          :consist-of (th / thiếu nhi))</w:t>
            </w:r>
          </w:p>
          <w:p w:rsidR="00000000" w:rsidDel="00000000" w:rsidP="00000000" w:rsidRDefault="00000000" w:rsidRPr="00000000" w14:paraId="000007DE">
            <w:pPr>
              <w:spacing w:before="240" w:lineRule="auto"/>
              <w:ind w:left="560" w:firstLine="0"/>
              <w:rPr>
                <w:sz w:val="24"/>
                <w:szCs w:val="24"/>
                <w:highlight w:val="white"/>
              </w:rPr>
            </w:pPr>
            <w:r w:rsidDel="00000000" w:rsidR="00000000" w:rsidRPr="00000000">
              <w:rPr>
                <w:sz w:val="24"/>
                <w:szCs w:val="24"/>
                <w:highlight w:val="white"/>
                <w:rtl w:val="0"/>
              </w:rPr>
              <w:t xml:space="preserve">   :ARG1-of (h / hay-03</w:t>
            </w:r>
          </w:p>
          <w:p w:rsidR="00000000" w:rsidDel="00000000" w:rsidP="00000000" w:rsidRDefault="00000000" w:rsidRPr="00000000" w14:paraId="000007DF">
            <w:pPr>
              <w:spacing w:before="240" w:lineRule="auto"/>
              <w:ind w:left="560" w:firstLine="0"/>
              <w:rPr>
                <w:sz w:val="24"/>
                <w:szCs w:val="24"/>
                <w:highlight w:val="white"/>
              </w:rPr>
            </w:pPr>
            <w:r w:rsidDel="00000000" w:rsidR="00000000" w:rsidRPr="00000000">
              <w:rPr>
                <w:sz w:val="24"/>
                <w:szCs w:val="24"/>
                <w:highlight w:val="white"/>
                <w:rtl w:val="0"/>
              </w:rPr>
              <w:t xml:space="preserve">          :degree (q / quá)))</w:t>
            </w:r>
          </w:p>
        </w:tc>
      </w:tr>
    </w:tbl>
    <w:p w:rsidR="00000000" w:rsidDel="00000000" w:rsidP="00000000" w:rsidRDefault="00000000" w:rsidRPr="00000000" w14:paraId="000007E0">
      <w:pPr>
        <w:spacing w:before="240" w:lineRule="auto"/>
        <w:ind w:firstLine="567"/>
        <w:rPr>
          <w:sz w:val="24"/>
          <w:szCs w:val="24"/>
        </w:rPr>
      </w:pPr>
      <w:r w:rsidDel="00000000" w:rsidR="00000000" w:rsidRPr="00000000">
        <w:rPr>
          <w:rtl w:val="0"/>
        </w:rPr>
      </w:r>
    </w:p>
    <w:p w:rsidR="00000000" w:rsidDel="00000000" w:rsidP="00000000" w:rsidRDefault="00000000" w:rsidRPr="00000000" w14:paraId="000007E1">
      <w:pPr>
        <w:numPr>
          <w:ilvl w:val="0"/>
          <w:numId w:val="43"/>
        </w:numPr>
        <w:spacing w:after="480" w:lineRule="auto"/>
        <w:ind w:left="720" w:hanging="360"/>
        <w:rPr>
          <w:sz w:val="24"/>
          <w:szCs w:val="24"/>
        </w:rPr>
      </w:pPr>
      <w:r w:rsidDel="00000000" w:rsidR="00000000" w:rsidRPr="00000000">
        <w:rPr>
          <w:sz w:val="24"/>
          <w:szCs w:val="24"/>
          <w:rtl w:val="0"/>
        </w:rPr>
        <w:t xml:space="preserve">Nhãn </w:t>
      </w:r>
      <w:r w:rsidDel="00000000" w:rsidR="00000000" w:rsidRPr="00000000">
        <w:rPr>
          <w:b w:val="1"/>
          <w:i w:val="1"/>
          <w:sz w:val="24"/>
          <w:szCs w:val="24"/>
          <w:rtl w:val="0"/>
        </w:rPr>
        <w:t xml:space="preserve">:consist:of</w:t>
      </w:r>
      <w:r w:rsidDel="00000000" w:rsidR="00000000" w:rsidRPr="00000000">
        <w:rPr>
          <w:sz w:val="24"/>
          <w:szCs w:val="24"/>
          <w:rtl w:val="0"/>
        </w:rPr>
        <w:t xml:space="preserve"> dùng để chỉ mối quan hệ ngụ ý. Ví dụ:</w:t>
      </w:r>
    </w:p>
    <w:tbl>
      <w:tblPr>
        <w:tblStyle w:val="Table45"/>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3735"/>
        <w:tblGridChange w:id="0">
          <w:tblGrid>
            <w:gridCol w:w="4545"/>
            <w:gridCol w:w="3735"/>
          </w:tblGrid>
        </w:tblGridChange>
      </w:tblGrid>
      <w:tr>
        <w:trPr>
          <w:cantSplit w:val="0"/>
          <w:trHeight w:val="1597"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E2">
            <w:pPr>
              <w:spacing w:before="240" w:lineRule="auto"/>
              <w:ind w:left="560" w:firstLine="0"/>
              <w:rPr>
                <w:b w:val="1"/>
                <w:sz w:val="24"/>
                <w:szCs w:val="24"/>
                <w:highlight w:val="white"/>
              </w:rPr>
            </w:pPr>
            <w:r w:rsidDel="00000000" w:rsidR="00000000" w:rsidRPr="00000000">
              <w:rPr>
                <w:b w:val="1"/>
                <w:sz w:val="24"/>
                <w:szCs w:val="24"/>
                <w:rtl w:val="0"/>
              </w:rPr>
              <w:t xml:space="preserve">silver spoon</w:t>
            </w:r>
            <w:r w:rsidDel="00000000" w:rsidR="00000000" w:rsidRPr="00000000">
              <w:rPr>
                <w:b w:val="1"/>
                <w:sz w:val="24"/>
                <w:szCs w:val="24"/>
                <w:highlight w:val="white"/>
                <w:rtl w:val="0"/>
              </w:rPr>
              <w:t xml:space="preserve">    </w:t>
            </w:r>
          </w:p>
          <w:p w:rsidR="00000000" w:rsidDel="00000000" w:rsidP="00000000" w:rsidRDefault="00000000" w:rsidRPr="00000000" w14:paraId="000007E3">
            <w:pPr>
              <w:spacing w:before="240" w:lineRule="auto"/>
              <w:ind w:left="560" w:firstLine="0"/>
              <w:rPr>
                <w:sz w:val="24"/>
                <w:szCs w:val="24"/>
                <w:highlight w:val="white"/>
              </w:rPr>
            </w:pPr>
            <w:r w:rsidDel="00000000" w:rsidR="00000000" w:rsidRPr="00000000">
              <w:rPr>
                <w:sz w:val="24"/>
                <w:szCs w:val="24"/>
                <w:highlight w:val="white"/>
                <w:rtl w:val="0"/>
              </w:rPr>
              <w:t xml:space="preserve">(s / spoon</w:t>
            </w:r>
          </w:p>
          <w:p w:rsidR="00000000" w:rsidDel="00000000" w:rsidP="00000000" w:rsidRDefault="00000000" w:rsidRPr="00000000" w14:paraId="000007E4">
            <w:pPr>
              <w:spacing w:before="240" w:lineRule="auto"/>
              <w:ind w:left="560" w:firstLine="0"/>
              <w:rPr>
                <w:sz w:val="24"/>
                <w:szCs w:val="24"/>
                <w:highlight w:val="white"/>
              </w:rPr>
            </w:pPr>
            <w:r w:rsidDel="00000000" w:rsidR="00000000" w:rsidRPr="00000000">
              <w:rPr>
                <w:sz w:val="24"/>
                <w:szCs w:val="24"/>
                <w:highlight w:val="white"/>
                <w:rtl w:val="0"/>
              </w:rPr>
              <w:t xml:space="preserve">     :consist-of (s / silver))</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E5">
            <w:pPr>
              <w:spacing w:before="240" w:lineRule="auto"/>
              <w:ind w:left="560" w:firstLine="0"/>
              <w:rPr>
                <w:b w:val="1"/>
                <w:sz w:val="24"/>
                <w:szCs w:val="24"/>
                <w:highlight w:val="white"/>
              </w:rPr>
            </w:pPr>
            <w:r w:rsidDel="00000000" w:rsidR="00000000" w:rsidRPr="00000000">
              <w:rPr>
                <w:b w:val="1"/>
                <w:sz w:val="24"/>
                <w:szCs w:val="24"/>
                <w:highlight w:val="white"/>
                <w:rtl w:val="0"/>
              </w:rPr>
              <w:t xml:space="preserve">giàu có</w:t>
            </w:r>
          </w:p>
          <w:p w:rsidR="00000000" w:rsidDel="00000000" w:rsidP="00000000" w:rsidRDefault="00000000" w:rsidRPr="00000000" w14:paraId="000007E6">
            <w:pPr>
              <w:spacing w:before="240" w:lineRule="auto"/>
              <w:ind w:left="560" w:firstLine="0"/>
              <w:rPr>
                <w:sz w:val="24"/>
                <w:szCs w:val="24"/>
                <w:highlight w:val="white"/>
              </w:rPr>
            </w:pPr>
            <w:r w:rsidDel="00000000" w:rsidR="00000000" w:rsidRPr="00000000">
              <w:rPr>
                <w:sz w:val="24"/>
                <w:szCs w:val="24"/>
                <w:highlight w:val="white"/>
                <w:rtl w:val="0"/>
              </w:rPr>
              <w:t xml:space="preserve">(gi/ giàu có-01)       </w:t>
            </w:r>
          </w:p>
        </w:tc>
      </w:tr>
    </w:tbl>
    <w:p w:rsidR="00000000" w:rsidDel="00000000" w:rsidP="00000000" w:rsidRDefault="00000000" w:rsidRPr="00000000" w14:paraId="000007E7">
      <w:pPr>
        <w:spacing w:before="240" w:lineRule="auto"/>
        <w:ind w:firstLine="567"/>
        <w:rPr>
          <w:sz w:val="24"/>
          <w:szCs w:val="24"/>
        </w:rPr>
      </w:pPr>
      <w:r w:rsidDel="00000000" w:rsidR="00000000" w:rsidRPr="00000000">
        <w:rPr>
          <w:rtl w:val="0"/>
        </w:rPr>
      </w:r>
    </w:p>
    <w:p w:rsidR="00000000" w:rsidDel="00000000" w:rsidP="00000000" w:rsidRDefault="00000000" w:rsidRPr="00000000" w14:paraId="000007E8">
      <w:pPr>
        <w:numPr>
          <w:ilvl w:val="0"/>
          <w:numId w:val="2"/>
        </w:numPr>
        <w:ind w:left="720" w:hanging="360"/>
        <w:rPr>
          <w:sz w:val="24"/>
          <w:szCs w:val="24"/>
        </w:rPr>
      </w:pPr>
      <w:r w:rsidDel="00000000" w:rsidR="00000000" w:rsidRPr="00000000">
        <w:rPr>
          <w:sz w:val="24"/>
          <w:szCs w:val="24"/>
          <w:rtl w:val="0"/>
        </w:rPr>
        <w:t xml:space="preserve">Nhãn </w:t>
      </w:r>
      <w:r w:rsidDel="00000000" w:rsidR="00000000" w:rsidRPr="00000000">
        <w:rPr>
          <w:b w:val="1"/>
          <w:i w:val="1"/>
          <w:sz w:val="24"/>
          <w:szCs w:val="24"/>
          <w:rtl w:val="0"/>
        </w:rPr>
        <w:t xml:space="preserve">:consist:of</w:t>
      </w:r>
      <w:r w:rsidDel="00000000" w:rsidR="00000000" w:rsidRPr="00000000">
        <w:rPr>
          <w:sz w:val="24"/>
          <w:szCs w:val="24"/>
          <w:rtl w:val="0"/>
        </w:rPr>
        <w:t xml:space="preserve"> sử dụng trong mối quan hệ nghịch đảo </w:t>
      </w:r>
      <w:r w:rsidDel="00000000" w:rsidR="00000000" w:rsidRPr="00000000">
        <w:rPr>
          <w:b w:val="1"/>
          <w:i w:val="1"/>
          <w:sz w:val="24"/>
          <w:szCs w:val="24"/>
          <w:rtl w:val="0"/>
        </w:rPr>
        <w:t xml:space="preserve">:consist-of </w:t>
      </w:r>
      <w:r w:rsidDel="00000000" w:rsidR="00000000" w:rsidRPr="00000000">
        <w:rPr>
          <w:sz w:val="24"/>
          <w:szCs w:val="24"/>
          <w:rtl w:val="0"/>
        </w:rPr>
        <w:t xml:space="preserve">được coi là vai trò cơ bản và nghịch đảo của nó là :consist-of-of.</w:t>
      </w:r>
    </w:p>
    <w:p w:rsidR="00000000" w:rsidDel="00000000" w:rsidP="00000000" w:rsidRDefault="00000000" w:rsidRPr="00000000" w14:paraId="000007E9">
      <w:pPr>
        <w:numPr>
          <w:ilvl w:val="0"/>
          <w:numId w:val="41"/>
        </w:numPr>
        <w:ind w:left="720" w:hanging="360"/>
        <w:rPr>
          <w:sz w:val="24"/>
          <w:szCs w:val="24"/>
        </w:rPr>
      </w:pPr>
      <w:r w:rsidDel="00000000" w:rsidR="00000000" w:rsidRPr="00000000">
        <w:rPr>
          <w:sz w:val="24"/>
          <w:szCs w:val="24"/>
          <w:rtl w:val="0"/>
        </w:rPr>
        <w:t xml:space="preserve">Tương tự cho</w:t>
      </w:r>
      <w:r w:rsidDel="00000000" w:rsidR="00000000" w:rsidRPr="00000000">
        <w:rPr>
          <w:i w:val="1"/>
          <w:sz w:val="24"/>
          <w:szCs w:val="24"/>
          <w:rtl w:val="0"/>
        </w:rPr>
        <w:t xml:space="preserve"> :prep-on-behalf-of, :prep-out-of </w:t>
      </w:r>
      <w:r w:rsidDel="00000000" w:rsidR="00000000" w:rsidRPr="00000000">
        <w:rPr>
          <w:sz w:val="24"/>
          <w:szCs w:val="24"/>
          <w:rtl w:val="0"/>
        </w:rPr>
        <w:t xml:space="preserve">và trước đây là </w:t>
      </w:r>
      <w:r w:rsidDel="00000000" w:rsidR="00000000" w:rsidRPr="00000000">
        <w:rPr>
          <w:i w:val="1"/>
          <w:sz w:val="24"/>
          <w:szCs w:val="24"/>
          <w:rtl w:val="0"/>
        </w:rPr>
        <w:t xml:space="preserve">:instead-of</w:t>
      </w:r>
      <w:r w:rsidDel="00000000" w:rsidR="00000000" w:rsidRPr="00000000">
        <w:rPr>
          <w:sz w:val="24"/>
          <w:szCs w:val="24"/>
          <w:rtl w:val="0"/>
        </w:rPr>
        <w:t xml:space="preserve"> (bây giờ được thay thế bằng frame </w:t>
      </w:r>
      <w:r w:rsidDel="00000000" w:rsidR="00000000" w:rsidRPr="00000000">
        <w:rPr>
          <w:i w:val="1"/>
          <w:sz w:val="24"/>
          <w:szCs w:val="24"/>
          <w:rtl w:val="0"/>
        </w:rPr>
        <w:t xml:space="preserve">instead-of-9</w:t>
      </w:r>
      <w:r w:rsidDel="00000000" w:rsidR="00000000" w:rsidRPr="00000000">
        <w:rPr>
          <w:sz w:val="24"/>
          <w:szCs w:val="24"/>
          <w:rtl w:val="0"/>
        </w:rPr>
        <w:t xml:space="preserve">).</w:t>
      </w:r>
    </w:p>
    <w:p w:rsidR="00000000" w:rsidDel="00000000" w:rsidP="00000000" w:rsidRDefault="00000000" w:rsidRPr="00000000" w14:paraId="000007EA">
      <w:pPr>
        <w:numPr>
          <w:ilvl w:val="0"/>
          <w:numId w:val="41"/>
        </w:numPr>
        <w:ind w:left="720" w:hanging="360"/>
        <w:rPr>
          <w:sz w:val="24"/>
          <w:szCs w:val="24"/>
        </w:rPr>
      </w:pPr>
      <w:r w:rsidDel="00000000" w:rsidR="00000000" w:rsidRPr="00000000">
        <w:rPr>
          <w:sz w:val="24"/>
          <w:szCs w:val="24"/>
          <w:rtl w:val="0"/>
        </w:rPr>
        <w:t xml:space="preserve">Trong thực tế, những nghịch đảo này cực kỳ hiếm </w:t>
      </w:r>
    </w:p>
    <w:p w:rsidR="00000000" w:rsidDel="00000000" w:rsidP="00000000" w:rsidRDefault="00000000" w:rsidRPr="00000000" w14:paraId="000007EB">
      <w:pPr>
        <w:numPr>
          <w:ilvl w:val="0"/>
          <w:numId w:val="3"/>
        </w:numPr>
        <w:spacing w:after="480" w:lineRule="auto"/>
        <w:ind w:left="720" w:hanging="360"/>
        <w:rPr>
          <w:sz w:val="24"/>
          <w:szCs w:val="24"/>
        </w:rPr>
      </w:pPr>
      <w:r w:rsidDel="00000000" w:rsidR="00000000" w:rsidRPr="00000000">
        <w:rPr>
          <w:sz w:val="24"/>
          <w:szCs w:val="24"/>
          <w:rtl w:val="0"/>
        </w:rPr>
        <w:t xml:space="preserve">Liên quan đến nhãn </w:t>
      </w:r>
      <w:r w:rsidDel="00000000" w:rsidR="00000000" w:rsidRPr="00000000">
        <w:rPr>
          <w:b w:val="1"/>
          <w:i w:val="1"/>
          <w:sz w:val="24"/>
          <w:szCs w:val="24"/>
          <w:rtl w:val="0"/>
        </w:rPr>
        <w:t xml:space="preserve">:part</w:t>
      </w:r>
      <w:r w:rsidDel="00000000" w:rsidR="00000000" w:rsidRPr="00000000">
        <w:rPr>
          <w:b w:val="1"/>
          <w:sz w:val="24"/>
          <w:szCs w:val="24"/>
          <w:rtl w:val="0"/>
        </w:rPr>
        <w:t xml:space="preserve">. </w:t>
      </w:r>
      <w:r w:rsidDel="00000000" w:rsidR="00000000" w:rsidRPr="00000000">
        <w:rPr>
          <w:sz w:val="24"/>
          <w:szCs w:val="24"/>
          <w:rtl w:val="0"/>
        </w:rPr>
        <w:t xml:space="preserve">Ví dụ: </w:t>
      </w:r>
    </w:p>
    <w:tbl>
      <w:tblPr>
        <w:tblStyle w:val="Table46"/>
        <w:tblW w:w="8475.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4500"/>
        <w:tblGridChange w:id="0">
          <w:tblGrid>
            <w:gridCol w:w="3975"/>
            <w:gridCol w:w="4500"/>
          </w:tblGrid>
        </w:tblGridChange>
      </w:tblGrid>
      <w:tr>
        <w:trPr>
          <w:cantSplit w:val="0"/>
          <w:trHeight w:val="184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EC">
            <w:pPr>
              <w:spacing w:before="240" w:lineRule="auto"/>
              <w:ind w:left="560" w:firstLine="0"/>
              <w:rPr>
                <w:b w:val="1"/>
                <w:sz w:val="24"/>
                <w:szCs w:val="24"/>
                <w:highlight w:val="white"/>
              </w:rPr>
            </w:pPr>
            <w:r w:rsidDel="00000000" w:rsidR="00000000" w:rsidRPr="00000000">
              <w:rPr>
                <w:b w:val="1"/>
                <w:sz w:val="24"/>
                <w:szCs w:val="24"/>
                <w:highlight w:val="white"/>
                <w:rtl w:val="0"/>
              </w:rPr>
              <w:t xml:space="preserve">the roof of the house    </w:t>
            </w:r>
          </w:p>
          <w:p w:rsidR="00000000" w:rsidDel="00000000" w:rsidP="00000000" w:rsidRDefault="00000000" w:rsidRPr="00000000" w14:paraId="000007ED">
            <w:pPr>
              <w:spacing w:before="240" w:lineRule="auto"/>
              <w:ind w:left="560" w:firstLine="0"/>
              <w:rPr>
                <w:sz w:val="24"/>
                <w:szCs w:val="24"/>
                <w:highlight w:val="white"/>
              </w:rPr>
            </w:pPr>
            <w:r w:rsidDel="00000000" w:rsidR="00000000" w:rsidRPr="00000000">
              <w:rPr>
                <w:sz w:val="24"/>
                <w:szCs w:val="24"/>
                <w:highlight w:val="white"/>
                <w:rtl w:val="0"/>
              </w:rPr>
              <w:t xml:space="preserve">(r / roof</w:t>
            </w:r>
          </w:p>
          <w:p w:rsidR="00000000" w:rsidDel="00000000" w:rsidP="00000000" w:rsidRDefault="00000000" w:rsidRPr="00000000" w14:paraId="000007EE">
            <w:pPr>
              <w:spacing w:before="240" w:lineRule="auto"/>
              <w:ind w:left="560" w:firstLine="0"/>
              <w:rPr>
                <w:sz w:val="24"/>
                <w:szCs w:val="24"/>
                <w:highlight w:val="white"/>
              </w:rPr>
            </w:pPr>
            <w:r w:rsidDel="00000000" w:rsidR="00000000" w:rsidRPr="00000000">
              <w:rPr>
                <w:sz w:val="24"/>
                <w:szCs w:val="24"/>
                <w:highlight w:val="white"/>
                <w:rtl w:val="0"/>
              </w:rPr>
              <w:t xml:space="preserve">     :part-of (h / house))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EF">
            <w:pPr>
              <w:spacing w:before="240" w:lineRule="auto"/>
              <w:ind w:left="560" w:firstLine="0"/>
              <w:rPr>
                <w:b w:val="1"/>
                <w:sz w:val="24"/>
                <w:szCs w:val="24"/>
                <w:highlight w:val="white"/>
              </w:rPr>
            </w:pPr>
            <w:r w:rsidDel="00000000" w:rsidR="00000000" w:rsidRPr="00000000">
              <w:rPr>
                <w:b w:val="1"/>
                <w:sz w:val="24"/>
                <w:szCs w:val="24"/>
                <w:highlight w:val="white"/>
                <w:rtl w:val="0"/>
              </w:rPr>
              <w:t xml:space="preserve">mái nhà</w:t>
            </w:r>
          </w:p>
          <w:p w:rsidR="00000000" w:rsidDel="00000000" w:rsidP="00000000" w:rsidRDefault="00000000" w:rsidRPr="00000000" w14:paraId="000007F0">
            <w:pPr>
              <w:spacing w:before="240" w:lineRule="auto"/>
              <w:ind w:left="560" w:firstLine="0"/>
              <w:rPr>
                <w:sz w:val="24"/>
                <w:szCs w:val="24"/>
                <w:highlight w:val="white"/>
              </w:rPr>
            </w:pPr>
            <w:r w:rsidDel="00000000" w:rsidR="00000000" w:rsidRPr="00000000">
              <w:rPr>
                <w:sz w:val="24"/>
                <w:szCs w:val="24"/>
                <w:highlight w:val="white"/>
                <w:rtl w:val="0"/>
              </w:rPr>
              <w:t xml:space="preserve">(m/ mái</w:t>
            </w:r>
          </w:p>
          <w:p w:rsidR="00000000" w:rsidDel="00000000" w:rsidP="00000000" w:rsidRDefault="00000000" w:rsidRPr="00000000" w14:paraId="000007F1">
            <w:pPr>
              <w:spacing w:before="240" w:lineRule="auto"/>
              <w:ind w:left="560" w:firstLine="0"/>
              <w:rPr>
                <w:sz w:val="24"/>
                <w:szCs w:val="24"/>
                <w:highlight w:val="white"/>
              </w:rPr>
            </w:pPr>
            <w:r w:rsidDel="00000000" w:rsidR="00000000" w:rsidRPr="00000000">
              <w:rPr>
                <w:sz w:val="24"/>
                <w:szCs w:val="24"/>
                <w:highlight w:val="white"/>
                <w:rtl w:val="0"/>
              </w:rPr>
              <w:t xml:space="preserve">        :part-of (n / nhà))   </w:t>
            </w:r>
          </w:p>
        </w:tc>
      </w:tr>
    </w:tbl>
    <w:p w:rsidR="00000000" w:rsidDel="00000000" w:rsidP="00000000" w:rsidRDefault="00000000" w:rsidRPr="00000000" w14:paraId="000007F2">
      <w:pPr>
        <w:spacing w:after="240" w:before="240" w:lineRule="auto"/>
        <w:ind w:firstLine="567"/>
        <w:rPr/>
      </w:pPr>
      <w:r w:rsidDel="00000000" w:rsidR="00000000" w:rsidRPr="00000000">
        <w:rPr>
          <w:rtl w:val="0"/>
        </w:rPr>
      </w:r>
    </w:p>
    <w:p w:rsidR="00000000" w:rsidDel="00000000" w:rsidP="00000000" w:rsidRDefault="00000000" w:rsidRPr="00000000" w14:paraId="000007F3">
      <w:pPr>
        <w:pStyle w:val="Heading3"/>
        <w:numPr>
          <w:ilvl w:val="2"/>
          <w:numId w:val="48"/>
        </w:numPr>
        <w:ind w:left="720" w:hanging="720"/>
        <w:rPr/>
      </w:pPr>
      <w:bookmarkStart w:colFirst="0" w:colLast="0" w:name="_heading=h.3l18frh" w:id="54"/>
      <w:bookmarkEnd w:id="54"/>
      <w:r w:rsidDel="00000000" w:rsidR="00000000" w:rsidRPr="00000000">
        <w:rPr>
          <w:rtl w:val="0"/>
        </w:rPr>
        <w:t xml:space="preserve">:example - ví dụ</w:t>
      </w:r>
    </w:p>
    <w:p w:rsidR="00000000" w:rsidDel="00000000" w:rsidP="00000000" w:rsidRDefault="00000000" w:rsidRPr="00000000" w14:paraId="000007F4">
      <w:pPr>
        <w:rPr/>
      </w:pPr>
      <w:r w:rsidDel="00000000" w:rsidR="00000000" w:rsidRPr="00000000">
        <w:rPr>
          <w:rtl w:val="0"/>
        </w:rPr>
        <w:t xml:space="preserve">Là nhãn được dùng để đưa ra ví dụ trong câu. Trong tiếng Việt, nhãn này thường thể hiện bằng các từ như: </w:t>
      </w:r>
      <w:r w:rsidDel="00000000" w:rsidR="00000000" w:rsidRPr="00000000">
        <w:rPr>
          <w:i w:val="1"/>
          <w:rtl w:val="0"/>
        </w:rPr>
        <w:t xml:space="preserve">ví dụ, thí dụ, như, chẳng hạn, chẳng hạn như,</w:t>
      </w:r>
      <w:r w:rsidDel="00000000" w:rsidR="00000000" w:rsidRPr="00000000">
        <w:rPr>
          <w:rtl w:val="0"/>
        </w:rPr>
        <w:t xml:space="preserve">.... </w:t>
      </w:r>
    </w:p>
    <w:p w:rsidR="00000000" w:rsidDel="00000000" w:rsidP="00000000" w:rsidRDefault="00000000" w:rsidRPr="00000000" w14:paraId="000007F5">
      <w:pPr>
        <w:rPr/>
      </w:pPr>
      <w:r w:rsidDel="00000000" w:rsidR="00000000" w:rsidRPr="00000000">
        <w:rPr>
          <w:rtl w:val="0"/>
        </w:rPr>
        <w:t xml:space="preserve"> Ví dụ: </w:t>
      </w:r>
    </w:p>
    <w:tbl>
      <w:tblPr>
        <w:tblStyle w:val="Table4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85"/>
        <w:tblGridChange w:id="0">
          <w:tblGrid>
            <w:gridCol w:w="4395"/>
            <w:gridCol w:w="4485"/>
          </w:tblGrid>
        </w:tblGridChange>
      </w:tblGrid>
      <w:tr>
        <w:trPr>
          <w:cantSplit w:val="0"/>
          <w:trHeight w:val="83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F6">
            <w:pPr>
              <w:spacing w:before="240" w:lineRule="auto"/>
              <w:ind w:firstLine="567"/>
              <w:rPr>
                <w:b w:val="1"/>
                <w:sz w:val="24"/>
                <w:szCs w:val="24"/>
              </w:rPr>
            </w:pPr>
            <w:r w:rsidDel="00000000" w:rsidR="00000000" w:rsidRPr="00000000">
              <w:rPr>
                <w:b w:val="1"/>
                <w:sz w:val="24"/>
                <w:szCs w:val="24"/>
                <w:rtl w:val="0"/>
              </w:rPr>
              <w:t xml:space="preserve">high tech companies like IBM and Google</w:t>
            </w:r>
          </w:p>
          <w:p w:rsidR="00000000" w:rsidDel="00000000" w:rsidP="00000000" w:rsidRDefault="00000000" w:rsidRPr="00000000" w14:paraId="000007F7">
            <w:pPr>
              <w:spacing w:before="240" w:lineRule="auto"/>
              <w:ind w:firstLine="567"/>
              <w:rPr>
                <w:sz w:val="24"/>
                <w:szCs w:val="24"/>
              </w:rPr>
            </w:pPr>
            <w:r w:rsidDel="00000000" w:rsidR="00000000" w:rsidRPr="00000000">
              <w:rPr>
                <w:sz w:val="24"/>
                <w:szCs w:val="24"/>
                <w:rtl w:val="0"/>
              </w:rPr>
              <w:t xml:space="preserve">(c / company      </w:t>
            </w:r>
          </w:p>
          <w:p w:rsidR="00000000" w:rsidDel="00000000" w:rsidP="00000000" w:rsidRDefault="00000000" w:rsidRPr="00000000" w14:paraId="000007F8">
            <w:pPr>
              <w:spacing w:before="240" w:lineRule="auto"/>
              <w:ind w:firstLine="567"/>
              <w:rPr>
                <w:sz w:val="24"/>
                <w:szCs w:val="24"/>
              </w:rPr>
            </w:pPr>
            <w:r w:rsidDel="00000000" w:rsidR="00000000" w:rsidRPr="00000000">
              <w:rPr>
                <w:sz w:val="24"/>
                <w:szCs w:val="24"/>
                <w:rtl w:val="0"/>
              </w:rPr>
              <w:t xml:space="preserve">    :mod (t / tech</w:t>
            </w:r>
          </w:p>
          <w:p w:rsidR="00000000" w:rsidDel="00000000" w:rsidP="00000000" w:rsidRDefault="00000000" w:rsidRPr="00000000" w14:paraId="000007F9">
            <w:pPr>
              <w:spacing w:before="240" w:lineRule="auto"/>
              <w:ind w:firstLine="567"/>
              <w:rPr>
                <w:sz w:val="24"/>
                <w:szCs w:val="24"/>
              </w:rPr>
            </w:pPr>
            <w:r w:rsidDel="00000000" w:rsidR="00000000" w:rsidRPr="00000000">
              <w:rPr>
                <w:sz w:val="24"/>
                <w:szCs w:val="24"/>
                <w:rtl w:val="0"/>
              </w:rPr>
              <w:t xml:space="preserve">          :ARG1-of (h / high-02))</w:t>
            </w:r>
          </w:p>
          <w:p w:rsidR="00000000" w:rsidDel="00000000" w:rsidP="00000000" w:rsidRDefault="00000000" w:rsidRPr="00000000" w14:paraId="000007FA">
            <w:pPr>
              <w:spacing w:before="240" w:lineRule="auto"/>
              <w:ind w:firstLine="567"/>
              <w:rPr>
                <w:sz w:val="24"/>
                <w:szCs w:val="24"/>
              </w:rPr>
            </w:pPr>
            <w:r w:rsidDel="00000000" w:rsidR="00000000" w:rsidRPr="00000000">
              <w:rPr>
                <w:sz w:val="24"/>
                <w:szCs w:val="24"/>
                <w:rtl w:val="0"/>
              </w:rPr>
              <w:t xml:space="preserve">     :example (a / and</w:t>
            </w:r>
          </w:p>
          <w:p w:rsidR="00000000" w:rsidDel="00000000" w:rsidP="00000000" w:rsidRDefault="00000000" w:rsidRPr="00000000" w14:paraId="000007FB">
            <w:pPr>
              <w:spacing w:before="240" w:lineRule="auto"/>
              <w:ind w:firstLine="567"/>
              <w:rPr>
                <w:sz w:val="24"/>
                <w:szCs w:val="24"/>
              </w:rPr>
            </w:pPr>
            <w:r w:rsidDel="00000000" w:rsidR="00000000" w:rsidRPr="00000000">
              <w:rPr>
                <w:sz w:val="24"/>
                <w:szCs w:val="24"/>
                <w:rtl w:val="0"/>
              </w:rPr>
              <w:t xml:space="preserve">               :op1 (c2 / company </w:t>
            </w:r>
          </w:p>
          <w:p w:rsidR="00000000" w:rsidDel="00000000" w:rsidP="00000000" w:rsidRDefault="00000000" w:rsidRPr="00000000" w14:paraId="000007FC">
            <w:pPr>
              <w:spacing w:before="240" w:lineRule="auto"/>
              <w:ind w:firstLine="567"/>
              <w:rPr>
                <w:sz w:val="24"/>
                <w:szCs w:val="24"/>
              </w:rPr>
            </w:pPr>
            <w:r w:rsidDel="00000000" w:rsidR="00000000" w:rsidRPr="00000000">
              <w:rPr>
                <w:sz w:val="24"/>
                <w:szCs w:val="24"/>
                <w:rtl w:val="0"/>
              </w:rPr>
              <w:t xml:space="preserve">                    :wiki "</w:t>
            </w:r>
            <w:hyperlink r:id="rId35">
              <w:r w:rsidDel="00000000" w:rsidR="00000000" w:rsidRPr="00000000">
                <w:rPr>
                  <w:color w:val="1155cc"/>
                  <w:sz w:val="24"/>
                  <w:szCs w:val="24"/>
                  <w:u w:val="single"/>
                  <w:rtl w:val="0"/>
                </w:rPr>
                <w:t xml:space="preserve">IBM</w:t>
              </w:r>
            </w:hyperlink>
            <w:r w:rsidDel="00000000" w:rsidR="00000000" w:rsidRPr="00000000">
              <w:rPr>
                <w:sz w:val="24"/>
                <w:szCs w:val="24"/>
                <w:rtl w:val="0"/>
              </w:rPr>
              <w:t xml:space="preserve">" </w:t>
            </w:r>
          </w:p>
          <w:p w:rsidR="00000000" w:rsidDel="00000000" w:rsidP="00000000" w:rsidRDefault="00000000" w:rsidRPr="00000000" w14:paraId="000007FD">
            <w:pPr>
              <w:spacing w:before="240" w:lineRule="auto"/>
              <w:ind w:firstLine="567"/>
              <w:rPr>
                <w:sz w:val="24"/>
                <w:szCs w:val="24"/>
              </w:rPr>
            </w:pPr>
            <w:r w:rsidDel="00000000" w:rsidR="00000000" w:rsidRPr="00000000">
              <w:rPr>
                <w:sz w:val="24"/>
                <w:szCs w:val="24"/>
                <w:rtl w:val="0"/>
              </w:rPr>
              <w:t xml:space="preserve">                    :name (n / name </w:t>
            </w:r>
          </w:p>
          <w:p w:rsidR="00000000" w:rsidDel="00000000" w:rsidP="00000000" w:rsidRDefault="00000000" w:rsidRPr="00000000" w14:paraId="000007FE">
            <w:pPr>
              <w:spacing w:before="240" w:lineRule="auto"/>
              <w:ind w:firstLine="567"/>
              <w:rPr>
                <w:sz w:val="24"/>
                <w:szCs w:val="24"/>
              </w:rPr>
            </w:pPr>
            <w:r w:rsidDel="00000000" w:rsidR="00000000" w:rsidRPr="00000000">
              <w:rPr>
                <w:sz w:val="24"/>
                <w:szCs w:val="24"/>
                <w:rtl w:val="0"/>
              </w:rPr>
              <w:t xml:space="preserve">                          :op1 "IBM"))</w:t>
            </w:r>
          </w:p>
          <w:p w:rsidR="00000000" w:rsidDel="00000000" w:rsidP="00000000" w:rsidRDefault="00000000" w:rsidRPr="00000000" w14:paraId="000007FF">
            <w:pPr>
              <w:spacing w:before="240" w:lineRule="auto"/>
              <w:ind w:firstLine="567"/>
              <w:rPr>
                <w:sz w:val="24"/>
                <w:szCs w:val="24"/>
              </w:rPr>
            </w:pPr>
            <w:r w:rsidDel="00000000" w:rsidR="00000000" w:rsidRPr="00000000">
              <w:rPr>
                <w:sz w:val="24"/>
                <w:szCs w:val="24"/>
                <w:rtl w:val="0"/>
              </w:rPr>
              <w:t xml:space="preserve">               :op2 (c3 / company</w:t>
            </w:r>
          </w:p>
          <w:p w:rsidR="00000000" w:rsidDel="00000000" w:rsidP="00000000" w:rsidRDefault="00000000" w:rsidRPr="00000000" w14:paraId="00000800">
            <w:pPr>
              <w:spacing w:before="240" w:lineRule="auto"/>
              <w:ind w:firstLine="567"/>
              <w:rPr>
                <w:sz w:val="24"/>
                <w:szCs w:val="24"/>
              </w:rPr>
            </w:pPr>
            <w:r w:rsidDel="00000000" w:rsidR="00000000" w:rsidRPr="00000000">
              <w:rPr>
                <w:sz w:val="24"/>
                <w:szCs w:val="24"/>
                <w:rtl w:val="0"/>
              </w:rPr>
              <w:t xml:space="preserve">                      :wiki "</w:t>
            </w:r>
            <w:hyperlink r:id="rId36">
              <w:r w:rsidDel="00000000" w:rsidR="00000000" w:rsidRPr="00000000">
                <w:rPr>
                  <w:color w:val="1155cc"/>
                  <w:sz w:val="24"/>
                  <w:szCs w:val="24"/>
                  <w:u w:val="single"/>
                  <w:rtl w:val="0"/>
                </w:rPr>
                <w:t xml:space="preserve">Google</w:t>
              </w:r>
            </w:hyperlink>
            <w:r w:rsidDel="00000000" w:rsidR="00000000" w:rsidRPr="00000000">
              <w:rPr>
                <w:sz w:val="24"/>
                <w:szCs w:val="24"/>
                <w:rtl w:val="0"/>
              </w:rPr>
              <w:t xml:space="preserve">" </w:t>
            </w:r>
          </w:p>
          <w:p w:rsidR="00000000" w:rsidDel="00000000" w:rsidP="00000000" w:rsidRDefault="00000000" w:rsidRPr="00000000" w14:paraId="00000801">
            <w:pPr>
              <w:spacing w:before="240" w:lineRule="auto"/>
              <w:ind w:firstLine="567"/>
              <w:rPr>
                <w:sz w:val="24"/>
                <w:szCs w:val="24"/>
              </w:rPr>
            </w:pPr>
            <w:r w:rsidDel="00000000" w:rsidR="00000000" w:rsidRPr="00000000">
              <w:rPr>
                <w:sz w:val="24"/>
                <w:szCs w:val="24"/>
                <w:rtl w:val="0"/>
              </w:rPr>
              <w:t xml:space="preserve">                      :name (n2 / name </w:t>
            </w:r>
          </w:p>
          <w:p w:rsidR="00000000" w:rsidDel="00000000" w:rsidP="00000000" w:rsidRDefault="00000000" w:rsidRPr="00000000" w14:paraId="00000802">
            <w:pPr>
              <w:spacing w:before="240" w:lineRule="auto"/>
              <w:ind w:firstLine="567"/>
              <w:rPr>
                <w:sz w:val="24"/>
                <w:szCs w:val="24"/>
              </w:rPr>
            </w:pPr>
            <w:r w:rsidDel="00000000" w:rsidR="00000000" w:rsidRPr="00000000">
              <w:rPr>
                <w:sz w:val="24"/>
                <w:szCs w:val="24"/>
                <w:rtl w:val="0"/>
              </w:rPr>
              <w:t xml:space="preserve">                              :op1 "Google"))))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03">
            <w:pPr>
              <w:spacing w:before="240" w:lineRule="auto"/>
              <w:ind w:firstLine="567"/>
              <w:rPr>
                <w:b w:val="1"/>
                <w:sz w:val="24"/>
                <w:szCs w:val="24"/>
              </w:rPr>
            </w:pPr>
            <w:r w:rsidDel="00000000" w:rsidR="00000000" w:rsidRPr="00000000">
              <w:rPr>
                <w:b w:val="1"/>
                <w:sz w:val="24"/>
                <w:szCs w:val="24"/>
                <w:rtl w:val="0"/>
              </w:rPr>
              <w:t xml:space="preserve"> các công ty công nghệ cao như  IBM và Google</w:t>
            </w:r>
          </w:p>
          <w:p w:rsidR="00000000" w:rsidDel="00000000" w:rsidP="00000000" w:rsidRDefault="00000000" w:rsidRPr="00000000" w14:paraId="00000804">
            <w:pPr>
              <w:spacing w:before="240" w:lineRule="auto"/>
              <w:ind w:firstLine="567"/>
              <w:rPr>
                <w:sz w:val="24"/>
                <w:szCs w:val="24"/>
              </w:rPr>
            </w:pPr>
            <w:r w:rsidDel="00000000" w:rsidR="00000000" w:rsidRPr="00000000">
              <w:rPr>
                <w:sz w:val="24"/>
                <w:szCs w:val="24"/>
                <w:rtl w:val="0"/>
              </w:rPr>
              <w:t xml:space="preserve">(c / công ty   </w:t>
            </w:r>
          </w:p>
          <w:p w:rsidR="00000000" w:rsidDel="00000000" w:rsidP="00000000" w:rsidRDefault="00000000" w:rsidRPr="00000000" w14:paraId="00000805">
            <w:pPr>
              <w:spacing w:before="240" w:lineRule="auto"/>
              <w:ind w:firstLine="567"/>
              <w:rPr>
                <w:sz w:val="24"/>
                <w:szCs w:val="24"/>
              </w:rPr>
            </w:pPr>
            <w:r w:rsidDel="00000000" w:rsidR="00000000" w:rsidRPr="00000000">
              <w:rPr>
                <w:sz w:val="24"/>
                <w:szCs w:val="24"/>
                <w:rtl w:val="0"/>
              </w:rPr>
              <w:t xml:space="preserve">  :classifier (c2 / các)     </w:t>
            </w:r>
          </w:p>
          <w:p w:rsidR="00000000" w:rsidDel="00000000" w:rsidP="00000000" w:rsidRDefault="00000000" w:rsidRPr="00000000" w14:paraId="00000806">
            <w:pPr>
              <w:spacing w:before="240" w:lineRule="auto"/>
              <w:ind w:firstLine="567"/>
              <w:rPr>
                <w:sz w:val="24"/>
                <w:szCs w:val="24"/>
              </w:rPr>
            </w:pPr>
            <w:r w:rsidDel="00000000" w:rsidR="00000000" w:rsidRPr="00000000">
              <w:rPr>
                <w:sz w:val="24"/>
                <w:szCs w:val="24"/>
                <w:rtl w:val="0"/>
              </w:rPr>
              <w:t xml:space="preserve">  :mod (c3 / công nghệ</w:t>
            </w:r>
          </w:p>
          <w:p w:rsidR="00000000" w:rsidDel="00000000" w:rsidP="00000000" w:rsidRDefault="00000000" w:rsidRPr="00000000" w14:paraId="00000807">
            <w:pPr>
              <w:spacing w:before="240" w:lineRule="auto"/>
              <w:ind w:firstLine="567"/>
              <w:rPr>
                <w:sz w:val="24"/>
                <w:szCs w:val="24"/>
              </w:rPr>
            </w:pPr>
            <w:r w:rsidDel="00000000" w:rsidR="00000000" w:rsidRPr="00000000">
              <w:rPr>
                <w:sz w:val="24"/>
                <w:szCs w:val="24"/>
                <w:rtl w:val="0"/>
              </w:rPr>
              <w:t xml:space="preserve">       :ARG1-of (c4 / cao-03))</w:t>
            </w:r>
          </w:p>
          <w:p w:rsidR="00000000" w:rsidDel="00000000" w:rsidP="00000000" w:rsidRDefault="00000000" w:rsidRPr="00000000" w14:paraId="00000808">
            <w:pPr>
              <w:spacing w:before="240" w:lineRule="auto"/>
              <w:ind w:firstLine="567"/>
              <w:rPr>
                <w:sz w:val="24"/>
                <w:szCs w:val="24"/>
              </w:rPr>
            </w:pPr>
            <w:r w:rsidDel="00000000" w:rsidR="00000000" w:rsidRPr="00000000">
              <w:rPr>
                <w:sz w:val="24"/>
                <w:szCs w:val="24"/>
                <w:rtl w:val="0"/>
              </w:rPr>
              <w:t xml:space="preserve">   :example (a / and</w:t>
            </w:r>
          </w:p>
          <w:p w:rsidR="00000000" w:rsidDel="00000000" w:rsidP="00000000" w:rsidRDefault="00000000" w:rsidRPr="00000000" w14:paraId="00000809">
            <w:pPr>
              <w:spacing w:before="240" w:lineRule="auto"/>
              <w:ind w:firstLine="567"/>
              <w:rPr>
                <w:sz w:val="24"/>
                <w:szCs w:val="24"/>
              </w:rPr>
            </w:pPr>
            <w:r w:rsidDel="00000000" w:rsidR="00000000" w:rsidRPr="00000000">
              <w:rPr>
                <w:sz w:val="24"/>
                <w:szCs w:val="24"/>
                <w:rtl w:val="0"/>
              </w:rPr>
              <w:t xml:space="preserve">               :op1 (c5 / company </w:t>
            </w:r>
          </w:p>
          <w:p w:rsidR="00000000" w:rsidDel="00000000" w:rsidP="00000000" w:rsidRDefault="00000000" w:rsidRPr="00000000" w14:paraId="0000080A">
            <w:pPr>
              <w:spacing w:before="240" w:lineRule="auto"/>
              <w:ind w:firstLine="567"/>
              <w:rPr>
                <w:sz w:val="24"/>
                <w:szCs w:val="24"/>
              </w:rPr>
            </w:pPr>
            <w:r w:rsidDel="00000000" w:rsidR="00000000" w:rsidRPr="00000000">
              <w:rPr>
                <w:sz w:val="24"/>
                <w:szCs w:val="24"/>
                <w:rtl w:val="0"/>
              </w:rPr>
              <w:t xml:space="preserve">                    :wiki "</w:t>
            </w:r>
            <w:hyperlink r:id="rId37">
              <w:r w:rsidDel="00000000" w:rsidR="00000000" w:rsidRPr="00000000">
                <w:rPr>
                  <w:color w:val="1155cc"/>
                  <w:sz w:val="24"/>
                  <w:szCs w:val="24"/>
                  <w:u w:val="single"/>
                  <w:rtl w:val="0"/>
                </w:rPr>
                <w:t xml:space="preserve">IBM</w:t>
              </w:r>
            </w:hyperlink>
            <w:r w:rsidDel="00000000" w:rsidR="00000000" w:rsidRPr="00000000">
              <w:rPr>
                <w:sz w:val="24"/>
                <w:szCs w:val="24"/>
                <w:rtl w:val="0"/>
              </w:rPr>
              <w:t xml:space="preserve">" </w:t>
            </w:r>
          </w:p>
          <w:p w:rsidR="00000000" w:rsidDel="00000000" w:rsidP="00000000" w:rsidRDefault="00000000" w:rsidRPr="00000000" w14:paraId="0000080B">
            <w:pPr>
              <w:spacing w:before="240" w:lineRule="auto"/>
              <w:ind w:firstLine="567"/>
              <w:rPr>
                <w:sz w:val="24"/>
                <w:szCs w:val="24"/>
              </w:rPr>
            </w:pPr>
            <w:r w:rsidDel="00000000" w:rsidR="00000000" w:rsidRPr="00000000">
              <w:rPr>
                <w:sz w:val="24"/>
                <w:szCs w:val="24"/>
                <w:rtl w:val="0"/>
              </w:rPr>
              <w:t xml:space="preserve">                    :name (n / name </w:t>
            </w:r>
          </w:p>
          <w:p w:rsidR="00000000" w:rsidDel="00000000" w:rsidP="00000000" w:rsidRDefault="00000000" w:rsidRPr="00000000" w14:paraId="0000080C">
            <w:pPr>
              <w:spacing w:before="240" w:lineRule="auto"/>
              <w:ind w:firstLine="567"/>
              <w:rPr>
                <w:sz w:val="24"/>
                <w:szCs w:val="24"/>
              </w:rPr>
            </w:pPr>
            <w:r w:rsidDel="00000000" w:rsidR="00000000" w:rsidRPr="00000000">
              <w:rPr>
                <w:sz w:val="24"/>
                <w:szCs w:val="24"/>
                <w:rtl w:val="0"/>
              </w:rPr>
              <w:t xml:space="preserve">                          :op1 "IBM"))</w:t>
            </w:r>
          </w:p>
          <w:p w:rsidR="00000000" w:rsidDel="00000000" w:rsidP="00000000" w:rsidRDefault="00000000" w:rsidRPr="00000000" w14:paraId="0000080D">
            <w:pPr>
              <w:spacing w:before="240" w:lineRule="auto"/>
              <w:ind w:firstLine="567"/>
              <w:rPr>
                <w:sz w:val="24"/>
                <w:szCs w:val="24"/>
              </w:rPr>
            </w:pPr>
            <w:r w:rsidDel="00000000" w:rsidR="00000000" w:rsidRPr="00000000">
              <w:rPr>
                <w:sz w:val="24"/>
                <w:szCs w:val="24"/>
                <w:rtl w:val="0"/>
              </w:rPr>
              <w:t xml:space="preserve">               :op2 (c6 / company</w:t>
            </w:r>
          </w:p>
          <w:p w:rsidR="00000000" w:rsidDel="00000000" w:rsidP="00000000" w:rsidRDefault="00000000" w:rsidRPr="00000000" w14:paraId="0000080E">
            <w:pPr>
              <w:spacing w:before="240" w:lineRule="auto"/>
              <w:ind w:firstLine="567"/>
              <w:rPr>
                <w:sz w:val="24"/>
                <w:szCs w:val="24"/>
              </w:rPr>
            </w:pPr>
            <w:r w:rsidDel="00000000" w:rsidR="00000000" w:rsidRPr="00000000">
              <w:rPr>
                <w:sz w:val="24"/>
                <w:szCs w:val="24"/>
                <w:rtl w:val="0"/>
              </w:rPr>
              <w:t xml:space="preserve">                      :wiki "</w:t>
            </w:r>
            <w:hyperlink r:id="rId38">
              <w:r w:rsidDel="00000000" w:rsidR="00000000" w:rsidRPr="00000000">
                <w:rPr>
                  <w:color w:val="1155cc"/>
                  <w:sz w:val="24"/>
                  <w:szCs w:val="24"/>
                  <w:u w:val="single"/>
                  <w:rtl w:val="0"/>
                </w:rPr>
                <w:t xml:space="preserve">Google</w:t>
              </w:r>
            </w:hyperlink>
            <w:r w:rsidDel="00000000" w:rsidR="00000000" w:rsidRPr="00000000">
              <w:rPr>
                <w:sz w:val="24"/>
                <w:szCs w:val="24"/>
                <w:rtl w:val="0"/>
              </w:rPr>
              <w:t xml:space="preserve">" </w:t>
            </w:r>
          </w:p>
          <w:p w:rsidR="00000000" w:rsidDel="00000000" w:rsidP="00000000" w:rsidRDefault="00000000" w:rsidRPr="00000000" w14:paraId="0000080F">
            <w:pPr>
              <w:spacing w:before="240" w:lineRule="auto"/>
              <w:ind w:firstLine="567"/>
              <w:rPr>
                <w:sz w:val="24"/>
                <w:szCs w:val="24"/>
              </w:rPr>
            </w:pPr>
            <w:r w:rsidDel="00000000" w:rsidR="00000000" w:rsidRPr="00000000">
              <w:rPr>
                <w:sz w:val="24"/>
                <w:szCs w:val="24"/>
                <w:rtl w:val="0"/>
              </w:rPr>
              <w:t xml:space="preserve">                      :name (n2 / name </w:t>
            </w:r>
          </w:p>
          <w:p w:rsidR="00000000" w:rsidDel="00000000" w:rsidP="00000000" w:rsidRDefault="00000000" w:rsidRPr="00000000" w14:paraId="00000810">
            <w:pPr>
              <w:spacing w:before="240" w:lineRule="auto"/>
              <w:ind w:firstLine="567"/>
              <w:rPr>
                <w:sz w:val="24"/>
                <w:szCs w:val="24"/>
                <w:highlight w:val="white"/>
              </w:rPr>
            </w:pPr>
            <w:r w:rsidDel="00000000" w:rsidR="00000000" w:rsidRPr="00000000">
              <w:rPr>
                <w:sz w:val="24"/>
                <w:szCs w:val="24"/>
                <w:rtl w:val="0"/>
              </w:rPr>
              <w:t xml:space="preserve">                               :op1 "Google"))))</w:t>
            </w:r>
            <w:r w:rsidDel="00000000" w:rsidR="00000000" w:rsidRPr="00000000">
              <w:rPr>
                <w:sz w:val="24"/>
                <w:szCs w:val="24"/>
                <w:highlight w:val="white"/>
                <w:rtl w:val="0"/>
              </w:rPr>
              <w:t xml:space="preserve">  </w:t>
            </w:r>
          </w:p>
        </w:tc>
      </w:tr>
      <w:tr>
        <w:trPr>
          <w:cantSplit w:val="0"/>
          <w:trHeight w:val="110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11">
            <w:pPr>
              <w:spacing w:before="240" w:lineRule="auto"/>
              <w:ind w:firstLine="567"/>
              <w:rPr>
                <w:b w:val="1"/>
                <w:sz w:val="24"/>
                <w:szCs w:val="24"/>
              </w:rPr>
            </w:pPr>
            <w:r w:rsidDel="00000000" w:rsidR="00000000" w:rsidRPr="00000000">
              <w:rPr>
                <w:b w:val="1"/>
                <w:sz w:val="24"/>
                <w:szCs w:val="24"/>
                <w:rtl w:val="0"/>
              </w:rPr>
              <w:t xml:space="preserve">western countries</w:t>
            </w:r>
          </w:p>
          <w:p w:rsidR="00000000" w:rsidDel="00000000" w:rsidP="00000000" w:rsidRDefault="00000000" w:rsidRPr="00000000" w14:paraId="00000812">
            <w:pPr>
              <w:spacing w:before="240" w:lineRule="auto"/>
              <w:ind w:firstLine="567"/>
              <w:rPr>
                <w:sz w:val="24"/>
                <w:szCs w:val="24"/>
              </w:rPr>
            </w:pPr>
            <w:r w:rsidDel="00000000" w:rsidR="00000000" w:rsidRPr="00000000">
              <w:rPr>
                <w:sz w:val="24"/>
                <w:szCs w:val="24"/>
                <w:rtl w:val="0"/>
              </w:rPr>
              <w:t xml:space="preserve">(c / country</w:t>
            </w:r>
          </w:p>
          <w:p w:rsidR="00000000" w:rsidDel="00000000" w:rsidP="00000000" w:rsidRDefault="00000000" w:rsidRPr="00000000" w14:paraId="00000813">
            <w:pPr>
              <w:spacing w:before="240" w:lineRule="auto"/>
              <w:ind w:firstLine="567"/>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:location (w / world-region</w:t>
            </w:r>
          </w:p>
          <w:p w:rsidR="00000000" w:rsidDel="00000000" w:rsidP="00000000" w:rsidRDefault="00000000" w:rsidRPr="00000000" w14:paraId="00000814">
            <w:pPr>
              <w:spacing w:before="240" w:lineRule="auto"/>
              <w:ind w:firstLine="567"/>
              <w:rPr>
                <w:sz w:val="24"/>
                <w:szCs w:val="24"/>
              </w:rPr>
            </w:pPr>
            <w:r w:rsidDel="00000000" w:rsidR="00000000" w:rsidRPr="00000000">
              <w:rPr>
                <w:sz w:val="24"/>
                <w:szCs w:val="24"/>
                <w:rtl w:val="0"/>
              </w:rPr>
              <w:t xml:space="preserve">          :wiki "</w:t>
            </w:r>
            <w:hyperlink r:id="rId39">
              <w:r w:rsidDel="00000000" w:rsidR="00000000" w:rsidRPr="00000000">
                <w:rPr>
                  <w:color w:val="1155cc"/>
                  <w:sz w:val="24"/>
                  <w:szCs w:val="24"/>
                  <w:u w:val="single"/>
                  <w:rtl w:val="0"/>
                </w:rPr>
                <w:t xml:space="preserve">Western_world</w:t>
              </w:r>
            </w:hyperlink>
            <w:r w:rsidDel="00000000" w:rsidR="00000000" w:rsidRPr="00000000">
              <w:rPr>
                <w:sz w:val="24"/>
                <w:szCs w:val="24"/>
                <w:rtl w:val="0"/>
              </w:rPr>
              <w:t xml:space="preserve">"</w:t>
            </w:r>
          </w:p>
          <w:p w:rsidR="00000000" w:rsidDel="00000000" w:rsidP="00000000" w:rsidRDefault="00000000" w:rsidRPr="00000000" w14:paraId="00000815">
            <w:pPr>
              <w:spacing w:before="240" w:lineRule="auto"/>
              <w:ind w:firstLine="567"/>
              <w:rPr>
                <w:sz w:val="24"/>
                <w:szCs w:val="24"/>
              </w:rPr>
            </w:pPr>
            <w:r w:rsidDel="00000000" w:rsidR="00000000" w:rsidRPr="00000000">
              <w:rPr>
                <w:sz w:val="24"/>
                <w:szCs w:val="24"/>
                <w:rtl w:val="0"/>
              </w:rPr>
              <w:t xml:space="preserve">          :name (n / name</w:t>
            </w:r>
          </w:p>
          <w:p w:rsidR="00000000" w:rsidDel="00000000" w:rsidP="00000000" w:rsidRDefault="00000000" w:rsidRPr="00000000" w14:paraId="00000816">
            <w:pPr>
              <w:spacing w:before="240" w:lineRule="auto"/>
              <w:ind w:firstLine="567"/>
              <w:rPr>
                <w:sz w:val="24"/>
                <w:szCs w:val="24"/>
              </w:rPr>
            </w:pPr>
            <w:r w:rsidDel="00000000" w:rsidR="00000000" w:rsidRPr="00000000">
              <w:rPr>
                <w:sz w:val="24"/>
                <w:szCs w:val="24"/>
                <w:rtl w:val="0"/>
              </w:rPr>
              <w:t xml:space="preserve">               :op1 "West"))</w:t>
            </w:r>
          </w:p>
          <w:p w:rsidR="00000000" w:rsidDel="00000000" w:rsidP="00000000" w:rsidRDefault="00000000" w:rsidRPr="00000000" w14:paraId="00000817">
            <w:pPr>
              <w:spacing w:before="240" w:lineRule="auto"/>
              <w:ind w:firstLine="567"/>
              <w:rPr>
                <w:sz w:val="24"/>
                <w:szCs w:val="24"/>
              </w:rPr>
            </w:pPr>
            <w:r w:rsidDel="00000000" w:rsidR="00000000" w:rsidRPr="00000000">
              <w:rPr>
                <w:sz w:val="24"/>
                <w:szCs w:val="24"/>
                <w:rtl w:val="0"/>
              </w:rPr>
              <w:t xml:space="preserve">     :example (a / and</w:t>
            </w:r>
          </w:p>
          <w:p w:rsidR="00000000" w:rsidDel="00000000" w:rsidP="00000000" w:rsidRDefault="00000000" w:rsidRPr="00000000" w14:paraId="00000818">
            <w:pPr>
              <w:spacing w:before="240" w:lineRule="auto"/>
              <w:ind w:firstLine="567"/>
              <w:rPr>
                <w:sz w:val="24"/>
                <w:szCs w:val="24"/>
              </w:rPr>
            </w:pPr>
            <w:r w:rsidDel="00000000" w:rsidR="00000000" w:rsidRPr="00000000">
              <w:rPr>
                <w:sz w:val="24"/>
                <w:szCs w:val="24"/>
                <w:rtl w:val="0"/>
              </w:rPr>
              <w:t xml:space="preserve">          :op1 (c2 / country</w:t>
            </w:r>
          </w:p>
          <w:p w:rsidR="00000000" w:rsidDel="00000000" w:rsidP="00000000" w:rsidRDefault="00000000" w:rsidRPr="00000000" w14:paraId="00000819">
            <w:pPr>
              <w:spacing w:before="240" w:lineRule="auto"/>
              <w:ind w:firstLine="567"/>
              <w:rPr>
                <w:sz w:val="24"/>
                <w:szCs w:val="24"/>
              </w:rPr>
            </w:pPr>
            <w:r w:rsidDel="00000000" w:rsidR="00000000" w:rsidRPr="00000000">
              <w:rPr>
                <w:sz w:val="24"/>
                <w:szCs w:val="24"/>
                <w:rtl w:val="0"/>
              </w:rPr>
              <w:t xml:space="preserve">               :wiki "</w:t>
            </w:r>
            <w:hyperlink r:id="rId40">
              <w:r w:rsidDel="00000000" w:rsidR="00000000" w:rsidRPr="00000000">
                <w:rPr>
                  <w:color w:val="1155cc"/>
                  <w:sz w:val="24"/>
                  <w:szCs w:val="24"/>
                  <w:u w:val="single"/>
                  <w:rtl w:val="0"/>
                </w:rPr>
                <w:t xml:space="preserve">United_Kingdom</w:t>
              </w:r>
            </w:hyperlink>
            <w:r w:rsidDel="00000000" w:rsidR="00000000" w:rsidRPr="00000000">
              <w:rPr>
                <w:sz w:val="24"/>
                <w:szCs w:val="24"/>
                <w:rtl w:val="0"/>
              </w:rPr>
              <w:t xml:space="preserve">"</w:t>
            </w:r>
          </w:p>
          <w:p w:rsidR="00000000" w:rsidDel="00000000" w:rsidP="00000000" w:rsidRDefault="00000000" w:rsidRPr="00000000" w14:paraId="0000081A">
            <w:pPr>
              <w:spacing w:before="240" w:lineRule="auto"/>
              <w:ind w:firstLine="567"/>
              <w:rPr>
                <w:sz w:val="24"/>
                <w:szCs w:val="24"/>
              </w:rPr>
            </w:pPr>
            <w:r w:rsidDel="00000000" w:rsidR="00000000" w:rsidRPr="00000000">
              <w:rPr>
                <w:sz w:val="24"/>
                <w:szCs w:val="24"/>
                <w:rtl w:val="0"/>
              </w:rPr>
              <w:t xml:space="preserve">               :name (n2 / name</w:t>
            </w:r>
          </w:p>
          <w:p w:rsidR="00000000" w:rsidDel="00000000" w:rsidP="00000000" w:rsidRDefault="00000000" w:rsidRPr="00000000" w14:paraId="0000081B">
            <w:pPr>
              <w:spacing w:before="240" w:lineRule="auto"/>
              <w:ind w:firstLine="567"/>
              <w:rPr>
                <w:sz w:val="24"/>
                <w:szCs w:val="24"/>
              </w:rPr>
            </w:pPr>
            <w:r w:rsidDel="00000000" w:rsidR="00000000" w:rsidRPr="00000000">
              <w:rPr>
                <w:sz w:val="24"/>
                <w:szCs w:val="24"/>
                <w:rtl w:val="0"/>
              </w:rPr>
              <w:t xml:space="preserve">                    :op1 "UK"))</w:t>
            </w:r>
          </w:p>
          <w:p w:rsidR="00000000" w:rsidDel="00000000" w:rsidP="00000000" w:rsidRDefault="00000000" w:rsidRPr="00000000" w14:paraId="0000081C">
            <w:pPr>
              <w:spacing w:before="240" w:lineRule="auto"/>
              <w:ind w:firstLine="567"/>
              <w:rPr>
                <w:sz w:val="24"/>
                <w:szCs w:val="24"/>
              </w:rPr>
            </w:pPr>
            <w:r w:rsidDel="00000000" w:rsidR="00000000" w:rsidRPr="00000000">
              <w:rPr>
                <w:sz w:val="24"/>
                <w:szCs w:val="24"/>
                <w:rtl w:val="0"/>
              </w:rPr>
              <w:t xml:space="preserve">          :op2 (c3 / country</w:t>
            </w:r>
          </w:p>
          <w:p w:rsidR="00000000" w:rsidDel="00000000" w:rsidP="00000000" w:rsidRDefault="00000000" w:rsidRPr="00000000" w14:paraId="0000081D">
            <w:pPr>
              <w:spacing w:before="240" w:lineRule="auto"/>
              <w:ind w:firstLine="567"/>
              <w:rPr>
                <w:sz w:val="24"/>
                <w:szCs w:val="24"/>
              </w:rPr>
            </w:pPr>
            <w:r w:rsidDel="00000000" w:rsidR="00000000" w:rsidRPr="00000000">
              <w:rPr>
                <w:sz w:val="24"/>
                <w:szCs w:val="24"/>
                <w:rtl w:val="0"/>
              </w:rPr>
              <w:t xml:space="preserve">               :wiki "</w:t>
            </w:r>
            <w:hyperlink r:id="rId41">
              <w:r w:rsidDel="00000000" w:rsidR="00000000" w:rsidRPr="00000000">
                <w:rPr>
                  <w:color w:val="1155cc"/>
                  <w:sz w:val="24"/>
                  <w:szCs w:val="24"/>
                  <w:u w:val="single"/>
                  <w:rtl w:val="0"/>
                </w:rPr>
                <w:t xml:space="preserve">United_States</w:t>
              </w:r>
            </w:hyperlink>
            <w:r w:rsidDel="00000000" w:rsidR="00000000" w:rsidRPr="00000000">
              <w:rPr>
                <w:sz w:val="24"/>
                <w:szCs w:val="24"/>
                <w:rtl w:val="0"/>
              </w:rPr>
              <w:t xml:space="preserve">"</w:t>
            </w:r>
          </w:p>
          <w:p w:rsidR="00000000" w:rsidDel="00000000" w:rsidP="00000000" w:rsidRDefault="00000000" w:rsidRPr="00000000" w14:paraId="0000081E">
            <w:pPr>
              <w:spacing w:before="240" w:lineRule="auto"/>
              <w:ind w:firstLine="567"/>
              <w:rPr>
                <w:sz w:val="24"/>
                <w:szCs w:val="24"/>
              </w:rPr>
            </w:pPr>
            <w:r w:rsidDel="00000000" w:rsidR="00000000" w:rsidRPr="00000000">
              <w:rPr>
                <w:sz w:val="24"/>
                <w:szCs w:val="24"/>
                <w:rtl w:val="0"/>
              </w:rPr>
              <w:t xml:space="preserve">               :name (n3 / name</w:t>
            </w:r>
          </w:p>
          <w:p w:rsidR="00000000" w:rsidDel="00000000" w:rsidP="00000000" w:rsidRDefault="00000000" w:rsidRPr="00000000" w14:paraId="0000081F">
            <w:pPr>
              <w:spacing w:before="240" w:lineRule="auto"/>
              <w:ind w:firstLine="567"/>
              <w:rPr>
                <w:sz w:val="24"/>
                <w:szCs w:val="24"/>
              </w:rPr>
            </w:pPr>
            <w:r w:rsidDel="00000000" w:rsidR="00000000" w:rsidRPr="00000000">
              <w:rPr>
                <w:sz w:val="24"/>
                <w:szCs w:val="24"/>
                <w:rtl w:val="0"/>
              </w:rPr>
              <w:t xml:space="preserve">                    :op1 "USA"))</w:t>
            </w:r>
          </w:p>
          <w:p w:rsidR="00000000" w:rsidDel="00000000" w:rsidP="00000000" w:rsidRDefault="00000000" w:rsidRPr="00000000" w14:paraId="00000820">
            <w:pPr>
              <w:spacing w:before="240" w:lineRule="auto"/>
              <w:ind w:firstLine="567"/>
              <w:rPr>
                <w:sz w:val="24"/>
                <w:szCs w:val="24"/>
              </w:rPr>
            </w:pPr>
            <w:r w:rsidDel="00000000" w:rsidR="00000000" w:rsidRPr="00000000">
              <w:rPr>
                <w:sz w:val="24"/>
                <w:szCs w:val="24"/>
                <w:rtl w:val="0"/>
              </w:rPr>
              <w:t xml:space="preserve">          :op3 (c4 / country</w:t>
            </w:r>
          </w:p>
          <w:p w:rsidR="00000000" w:rsidDel="00000000" w:rsidP="00000000" w:rsidRDefault="00000000" w:rsidRPr="00000000" w14:paraId="00000821">
            <w:pPr>
              <w:spacing w:before="240" w:lineRule="auto"/>
              <w:ind w:firstLine="567"/>
              <w:rPr>
                <w:sz w:val="24"/>
                <w:szCs w:val="24"/>
              </w:rPr>
            </w:pPr>
            <w:r w:rsidDel="00000000" w:rsidR="00000000" w:rsidRPr="00000000">
              <w:rPr>
                <w:sz w:val="24"/>
                <w:szCs w:val="24"/>
                <w:rtl w:val="0"/>
              </w:rPr>
              <w:t xml:space="preserve">               :wiki "</w:t>
            </w:r>
            <w:hyperlink r:id="rId42">
              <w:r w:rsidDel="00000000" w:rsidR="00000000" w:rsidRPr="00000000">
                <w:rPr>
                  <w:color w:val="1155cc"/>
                  <w:sz w:val="24"/>
                  <w:szCs w:val="24"/>
                  <w:u w:val="single"/>
                  <w:rtl w:val="0"/>
                </w:rPr>
                <w:t xml:space="preserve">France</w:t>
              </w:r>
            </w:hyperlink>
            <w:r w:rsidDel="00000000" w:rsidR="00000000" w:rsidRPr="00000000">
              <w:rPr>
                <w:sz w:val="24"/>
                <w:szCs w:val="24"/>
                <w:rtl w:val="0"/>
              </w:rPr>
              <w:t xml:space="preserve">"</w:t>
            </w:r>
          </w:p>
          <w:p w:rsidR="00000000" w:rsidDel="00000000" w:rsidP="00000000" w:rsidRDefault="00000000" w:rsidRPr="00000000" w14:paraId="00000822">
            <w:pPr>
              <w:spacing w:before="240" w:lineRule="auto"/>
              <w:ind w:firstLine="567"/>
              <w:rPr>
                <w:sz w:val="24"/>
                <w:szCs w:val="24"/>
              </w:rPr>
            </w:pPr>
            <w:r w:rsidDel="00000000" w:rsidR="00000000" w:rsidRPr="00000000">
              <w:rPr>
                <w:sz w:val="24"/>
                <w:szCs w:val="24"/>
                <w:rtl w:val="0"/>
              </w:rPr>
              <w:t xml:space="preserve">               :name (n4 / name</w:t>
            </w:r>
          </w:p>
          <w:p w:rsidR="00000000" w:rsidDel="00000000" w:rsidP="00000000" w:rsidRDefault="00000000" w:rsidRPr="00000000" w14:paraId="00000823">
            <w:pPr>
              <w:spacing w:before="240" w:lineRule="auto"/>
              <w:ind w:firstLine="567"/>
              <w:rPr>
                <w:sz w:val="24"/>
                <w:szCs w:val="24"/>
              </w:rPr>
            </w:pPr>
            <w:r w:rsidDel="00000000" w:rsidR="00000000" w:rsidRPr="00000000">
              <w:rPr>
                <w:sz w:val="24"/>
                <w:szCs w:val="24"/>
                <w:rtl w:val="0"/>
              </w:rPr>
              <w:t xml:space="preserve">                    :op1 "France"))))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24">
            <w:pPr>
              <w:spacing w:before="240" w:lineRule="auto"/>
              <w:ind w:firstLine="567"/>
              <w:rPr>
                <w:b w:val="1"/>
                <w:sz w:val="24"/>
                <w:szCs w:val="24"/>
              </w:rPr>
            </w:pPr>
            <w:r w:rsidDel="00000000" w:rsidR="00000000" w:rsidRPr="00000000">
              <w:rPr>
                <w:b w:val="1"/>
                <w:sz w:val="24"/>
                <w:szCs w:val="24"/>
                <w:rtl w:val="0"/>
              </w:rPr>
              <w:t xml:space="preserve">các nước phương Tây</w:t>
            </w:r>
          </w:p>
          <w:p w:rsidR="00000000" w:rsidDel="00000000" w:rsidP="00000000" w:rsidRDefault="00000000" w:rsidRPr="00000000" w14:paraId="00000825">
            <w:pPr>
              <w:spacing w:before="240" w:lineRule="auto"/>
              <w:ind w:firstLine="567"/>
              <w:rPr>
                <w:sz w:val="24"/>
                <w:szCs w:val="24"/>
              </w:rPr>
            </w:pPr>
            <w:r w:rsidDel="00000000" w:rsidR="00000000" w:rsidRPr="00000000">
              <w:rPr>
                <w:sz w:val="24"/>
                <w:szCs w:val="24"/>
                <w:rtl w:val="0"/>
              </w:rPr>
              <w:t xml:space="preserve">(n/ nước</w:t>
            </w:r>
          </w:p>
          <w:p w:rsidR="00000000" w:rsidDel="00000000" w:rsidP="00000000" w:rsidRDefault="00000000" w:rsidRPr="00000000" w14:paraId="00000826">
            <w:pPr>
              <w:spacing w:before="240" w:lineRule="auto"/>
              <w:ind w:firstLine="567"/>
              <w:rPr>
                <w:sz w:val="24"/>
                <w:szCs w:val="24"/>
              </w:rPr>
            </w:pPr>
            <w:r w:rsidDel="00000000" w:rsidR="00000000" w:rsidRPr="00000000">
              <w:rPr>
                <w:sz w:val="24"/>
                <w:szCs w:val="24"/>
                <w:rtl w:val="0"/>
              </w:rPr>
              <w:t xml:space="preserve">       :classifier (c /các)</w:t>
            </w:r>
          </w:p>
          <w:p w:rsidR="00000000" w:rsidDel="00000000" w:rsidP="00000000" w:rsidRDefault="00000000" w:rsidRPr="00000000" w14:paraId="00000827">
            <w:pPr>
              <w:spacing w:before="240" w:lineRule="auto"/>
              <w:ind w:firstLine="567"/>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:location (w / world-region</w:t>
            </w:r>
          </w:p>
          <w:p w:rsidR="00000000" w:rsidDel="00000000" w:rsidP="00000000" w:rsidRDefault="00000000" w:rsidRPr="00000000" w14:paraId="00000828">
            <w:pPr>
              <w:spacing w:before="240" w:lineRule="auto"/>
              <w:ind w:firstLine="567"/>
              <w:rPr>
                <w:sz w:val="24"/>
                <w:szCs w:val="24"/>
              </w:rPr>
            </w:pPr>
            <w:r w:rsidDel="00000000" w:rsidR="00000000" w:rsidRPr="00000000">
              <w:rPr>
                <w:sz w:val="24"/>
                <w:szCs w:val="24"/>
                <w:rtl w:val="0"/>
              </w:rPr>
              <w:t xml:space="preserve">          :wiki "</w:t>
            </w:r>
            <w:hyperlink r:id="rId43">
              <w:r w:rsidDel="00000000" w:rsidR="00000000" w:rsidRPr="00000000">
                <w:rPr>
                  <w:color w:val="1155cc"/>
                  <w:sz w:val="24"/>
                  <w:szCs w:val="24"/>
                  <w:u w:val="single"/>
                  <w:rtl w:val="0"/>
                </w:rPr>
                <w:t xml:space="preserve">Tây dương</w:t>
              </w:r>
            </w:hyperlink>
            <w:r w:rsidDel="00000000" w:rsidR="00000000" w:rsidRPr="00000000">
              <w:rPr>
                <w:sz w:val="24"/>
                <w:szCs w:val="24"/>
                <w:rtl w:val="0"/>
              </w:rPr>
              <w:t xml:space="preserve">"</w:t>
            </w:r>
          </w:p>
          <w:p w:rsidR="00000000" w:rsidDel="00000000" w:rsidP="00000000" w:rsidRDefault="00000000" w:rsidRPr="00000000" w14:paraId="00000829">
            <w:pPr>
              <w:spacing w:before="240" w:lineRule="auto"/>
              <w:ind w:firstLine="567"/>
              <w:rPr>
                <w:sz w:val="24"/>
                <w:szCs w:val="24"/>
              </w:rPr>
            </w:pPr>
            <w:r w:rsidDel="00000000" w:rsidR="00000000" w:rsidRPr="00000000">
              <w:rPr>
                <w:sz w:val="24"/>
                <w:szCs w:val="24"/>
                <w:rtl w:val="0"/>
              </w:rPr>
              <w:t xml:space="preserve">          :name (n / name</w:t>
            </w:r>
          </w:p>
          <w:p w:rsidR="00000000" w:rsidDel="00000000" w:rsidP="00000000" w:rsidRDefault="00000000" w:rsidRPr="00000000" w14:paraId="0000082A">
            <w:pPr>
              <w:spacing w:before="240" w:lineRule="auto"/>
              <w:ind w:firstLine="567"/>
              <w:rPr>
                <w:sz w:val="24"/>
                <w:szCs w:val="24"/>
              </w:rPr>
            </w:pPr>
            <w:r w:rsidDel="00000000" w:rsidR="00000000" w:rsidRPr="00000000">
              <w:rPr>
                <w:sz w:val="24"/>
                <w:szCs w:val="24"/>
                <w:rtl w:val="0"/>
              </w:rPr>
              <w:t xml:space="preserve">               :op1 "Tây dương"))</w:t>
            </w:r>
          </w:p>
          <w:p w:rsidR="00000000" w:rsidDel="00000000" w:rsidP="00000000" w:rsidRDefault="00000000" w:rsidRPr="00000000" w14:paraId="0000082B">
            <w:pPr>
              <w:spacing w:before="240" w:lineRule="auto"/>
              <w:ind w:firstLine="567"/>
              <w:rPr>
                <w:sz w:val="24"/>
                <w:szCs w:val="24"/>
              </w:rPr>
            </w:pPr>
            <w:r w:rsidDel="00000000" w:rsidR="00000000" w:rsidRPr="00000000">
              <w:rPr>
                <w:sz w:val="24"/>
                <w:szCs w:val="24"/>
                <w:rtl w:val="0"/>
              </w:rPr>
              <w:t xml:space="preserve">     :example (a / and</w:t>
            </w:r>
          </w:p>
          <w:p w:rsidR="00000000" w:rsidDel="00000000" w:rsidP="00000000" w:rsidRDefault="00000000" w:rsidRPr="00000000" w14:paraId="0000082C">
            <w:pPr>
              <w:spacing w:before="240" w:lineRule="auto"/>
              <w:ind w:firstLine="567"/>
              <w:rPr>
                <w:sz w:val="24"/>
                <w:szCs w:val="24"/>
              </w:rPr>
            </w:pPr>
            <w:r w:rsidDel="00000000" w:rsidR="00000000" w:rsidRPr="00000000">
              <w:rPr>
                <w:sz w:val="24"/>
                <w:szCs w:val="24"/>
                <w:rtl w:val="0"/>
              </w:rPr>
              <w:t xml:space="preserve">          :op1 (c2 / country</w:t>
            </w:r>
          </w:p>
          <w:p w:rsidR="00000000" w:rsidDel="00000000" w:rsidP="00000000" w:rsidRDefault="00000000" w:rsidRPr="00000000" w14:paraId="0000082D">
            <w:pPr>
              <w:spacing w:before="240" w:lineRule="auto"/>
              <w:ind w:firstLine="567"/>
              <w:rPr>
                <w:sz w:val="24"/>
                <w:szCs w:val="24"/>
              </w:rPr>
            </w:pPr>
            <w:r w:rsidDel="00000000" w:rsidR="00000000" w:rsidRPr="00000000">
              <w:rPr>
                <w:sz w:val="24"/>
                <w:szCs w:val="24"/>
                <w:rtl w:val="0"/>
              </w:rPr>
              <w:t xml:space="preserve">               :wiki "</w:t>
            </w:r>
            <w:hyperlink r:id="rId44">
              <w:r w:rsidDel="00000000" w:rsidR="00000000" w:rsidRPr="00000000">
                <w:rPr>
                  <w:color w:val="1155cc"/>
                  <w:sz w:val="24"/>
                  <w:szCs w:val="24"/>
                  <w:u w:val="single"/>
                  <w:rtl w:val="0"/>
                </w:rPr>
                <w:t xml:space="preserve">Anh</w:t>
              </w:r>
            </w:hyperlink>
            <w:r w:rsidDel="00000000" w:rsidR="00000000" w:rsidRPr="00000000">
              <w:rPr>
                <w:sz w:val="24"/>
                <w:szCs w:val="24"/>
                <w:rtl w:val="0"/>
              </w:rPr>
              <w:t xml:space="preserve">"</w:t>
            </w:r>
          </w:p>
          <w:p w:rsidR="00000000" w:rsidDel="00000000" w:rsidP="00000000" w:rsidRDefault="00000000" w:rsidRPr="00000000" w14:paraId="0000082E">
            <w:pPr>
              <w:spacing w:before="240" w:lineRule="auto"/>
              <w:ind w:firstLine="567"/>
              <w:rPr>
                <w:sz w:val="24"/>
                <w:szCs w:val="24"/>
              </w:rPr>
            </w:pPr>
            <w:r w:rsidDel="00000000" w:rsidR="00000000" w:rsidRPr="00000000">
              <w:rPr>
                <w:sz w:val="24"/>
                <w:szCs w:val="24"/>
                <w:rtl w:val="0"/>
              </w:rPr>
              <w:t xml:space="preserve">               :name (n2 / name</w:t>
            </w:r>
          </w:p>
          <w:p w:rsidR="00000000" w:rsidDel="00000000" w:rsidP="00000000" w:rsidRDefault="00000000" w:rsidRPr="00000000" w14:paraId="0000082F">
            <w:pPr>
              <w:spacing w:before="240" w:lineRule="auto"/>
              <w:ind w:firstLine="567"/>
              <w:rPr>
                <w:sz w:val="24"/>
                <w:szCs w:val="24"/>
              </w:rPr>
            </w:pPr>
            <w:r w:rsidDel="00000000" w:rsidR="00000000" w:rsidRPr="00000000">
              <w:rPr>
                <w:sz w:val="24"/>
                <w:szCs w:val="24"/>
                <w:rtl w:val="0"/>
              </w:rPr>
              <w:t xml:space="preserve">                    :op1 "Anh"))</w:t>
            </w:r>
          </w:p>
          <w:p w:rsidR="00000000" w:rsidDel="00000000" w:rsidP="00000000" w:rsidRDefault="00000000" w:rsidRPr="00000000" w14:paraId="00000830">
            <w:pPr>
              <w:spacing w:before="240" w:lineRule="auto"/>
              <w:ind w:firstLine="567"/>
              <w:rPr>
                <w:sz w:val="24"/>
                <w:szCs w:val="24"/>
              </w:rPr>
            </w:pPr>
            <w:r w:rsidDel="00000000" w:rsidR="00000000" w:rsidRPr="00000000">
              <w:rPr>
                <w:sz w:val="24"/>
                <w:szCs w:val="24"/>
                <w:rtl w:val="0"/>
              </w:rPr>
              <w:t xml:space="preserve">          :op2 (c3 / country</w:t>
            </w:r>
          </w:p>
          <w:p w:rsidR="00000000" w:rsidDel="00000000" w:rsidP="00000000" w:rsidRDefault="00000000" w:rsidRPr="00000000" w14:paraId="00000831">
            <w:pPr>
              <w:spacing w:before="240" w:lineRule="auto"/>
              <w:ind w:firstLine="567"/>
              <w:rPr>
                <w:sz w:val="24"/>
                <w:szCs w:val="24"/>
              </w:rPr>
            </w:pPr>
            <w:r w:rsidDel="00000000" w:rsidR="00000000" w:rsidRPr="00000000">
              <w:rPr>
                <w:sz w:val="24"/>
                <w:szCs w:val="24"/>
                <w:rtl w:val="0"/>
              </w:rPr>
              <w:t xml:space="preserve">               :wiki "</w:t>
            </w:r>
            <w:hyperlink r:id="rId45">
              <w:r w:rsidDel="00000000" w:rsidR="00000000" w:rsidRPr="00000000">
                <w:rPr>
                  <w:color w:val="1155cc"/>
                  <w:sz w:val="24"/>
                  <w:szCs w:val="24"/>
                  <w:u w:val="single"/>
                  <w:rtl w:val="0"/>
                </w:rPr>
                <w:t xml:space="preserve">Hoa_Kỳ</w:t>
              </w:r>
            </w:hyperlink>
            <w:r w:rsidDel="00000000" w:rsidR="00000000" w:rsidRPr="00000000">
              <w:rPr>
                <w:sz w:val="24"/>
                <w:szCs w:val="24"/>
                <w:rtl w:val="0"/>
              </w:rPr>
              <w:t xml:space="preserve">"</w:t>
            </w:r>
          </w:p>
          <w:p w:rsidR="00000000" w:rsidDel="00000000" w:rsidP="00000000" w:rsidRDefault="00000000" w:rsidRPr="00000000" w14:paraId="00000832">
            <w:pPr>
              <w:spacing w:before="240" w:lineRule="auto"/>
              <w:ind w:firstLine="567"/>
              <w:rPr>
                <w:sz w:val="24"/>
                <w:szCs w:val="24"/>
              </w:rPr>
            </w:pPr>
            <w:r w:rsidDel="00000000" w:rsidR="00000000" w:rsidRPr="00000000">
              <w:rPr>
                <w:sz w:val="24"/>
                <w:szCs w:val="24"/>
                <w:rtl w:val="0"/>
              </w:rPr>
              <w:t xml:space="preserve">               :name (n3 / name</w:t>
            </w:r>
          </w:p>
          <w:p w:rsidR="00000000" w:rsidDel="00000000" w:rsidP="00000000" w:rsidRDefault="00000000" w:rsidRPr="00000000" w14:paraId="00000833">
            <w:pPr>
              <w:spacing w:before="240" w:lineRule="auto"/>
              <w:ind w:firstLine="567"/>
              <w:rPr>
                <w:sz w:val="24"/>
                <w:szCs w:val="24"/>
              </w:rPr>
            </w:pPr>
            <w:r w:rsidDel="00000000" w:rsidR="00000000" w:rsidRPr="00000000">
              <w:rPr>
                <w:sz w:val="24"/>
                <w:szCs w:val="24"/>
                <w:rtl w:val="0"/>
              </w:rPr>
              <w:t xml:space="preserve">                    :op1 "Hoa Kỳ"))</w:t>
            </w:r>
          </w:p>
          <w:p w:rsidR="00000000" w:rsidDel="00000000" w:rsidP="00000000" w:rsidRDefault="00000000" w:rsidRPr="00000000" w14:paraId="00000834">
            <w:pPr>
              <w:spacing w:before="240" w:lineRule="auto"/>
              <w:ind w:firstLine="567"/>
              <w:rPr>
                <w:sz w:val="24"/>
                <w:szCs w:val="24"/>
              </w:rPr>
            </w:pPr>
            <w:r w:rsidDel="00000000" w:rsidR="00000000" w:rsidRPr="00000000">
              <w:rPr>
                <w:sz w:val="24"/>
                <w:szCs w:val="24"/>
                <w:rtl w:val="0"/>
              </w:rPr>
              <w:t xml:space="preserve">          :op3 (c4 / country</w:t>
            </w:r>
          </w:p>
          <w:p w:rsidR="00000000" w:rsidDel="00000000" w:rsidP="00000000" w:rsidRDefault="00000000" w:rsidRPr="00000000" w14:paraId="00000835">
            <w:pPr>
              <w:spacing w:before="240" w:lineRule="auto"/>
              <w:ind w:firstLine="567"/>
              <w:rPr>
                <w:sz w:val="24"/>
                <w:szCs w:val="24"/>
              </w:rPr>
            </w:pPr>
            <w:r w:rsidDel="00000000" w:rsidR="00000000" w:rsidRPr="00000000">
              <w:rPr>
                <w:sz w:val="24"/>
                <w:szCs w:val="24"/>
                <w:rtl w:val="0"/>
              </w:rPr>
              <w:t xml:space="preserve">               :wiki "</w:t>
            </w:r>
            <w:hyperlink r:id="rId46">
              <w:r w:rsidDel="00000000" w:rsidR="00000000" w:rsidRPr="00000000">
                <w:rPr>
                  <w:color w:val="1155cc"/>
                  <w:sz w:val="24"/>
                  <w:szCs w:val="24"/>
                  <w:u w:val="single"/>
                  <w:rtl w:val="0"/>
                </w:rPr>
                <w:t xml:space="preserve">Pháp</w:t>
              </w:r>
            </w:hyperlink>
            <w:r w:rsidDel="00000000" w:rsidR="00000000" w:rsidRPr="00000000">
              <w:rPr>
                <w:sz w:val="24"/>
                <w:szCs w:val="24"/>
                <w:rtl w:val="0"/>
              </w:rPr>
              <w:t xml:space="preserve">"</w:t>
            </w:r>
          </w:p>
          <w:p w:rsidR="00000000" w:rsidDel="00000000" w:rsidP="00000000" w:rsidRDefault="00000000" w:rsidRPr="00000000" w14:paraId="00000836">
            <w:pPr>
              <w:spacing w:before="240" w:lineRule="auto"/>
              <w:ind w:firstLine="567"/>
              <w:rPr>
                <w:sz w:val="24"/>
                <w:szCs w:val="24"/>
              </w:rPr>
            </w:pPr>
            <w:r w:rsidDel="00000000" w:rsidR="00000000" w:rsidRPr="00000000">
              <w:rPr>
                <w:sz w:val="24"/>
                <w:szCs w:val="24"/>
                <w:rtl w:val="0"/>
              </w:rPr>
              <w:t xml:space="preserve">               :name (n4 / name</w:t>
            </w:r>
          </w:p>
          <w:p w:rsidR="00000000" w:rsidDel="00000000" w:rsidP="00000000" w:rsidRDefault="00000000" w:rsidRPr="00000000" w14:paraId="00000837">
            <w:pPr>
              <w:spacing w:before="240" w:lineRule="auto"/>
              <w:ind w:firstLine="567"/>
              <w:rPr>
                <w:sz w:val="24"/>
                <w:szCs w:val="24"/>
              </w:rPr>
            </w:pPr>
            <w:r w:rsidDel="00000000" w:rsidR="00000000" w:rsidRPr="00000000">
              <w:rPr>
                <w:sz w:val="24"/>
                <w:szCs w:val="24"/>
                <w:rtl w:val="0"/>
              </w:rPr>
              <w:t xml:space="preserve">                    :op1 "Pháp"))))</w:t>
            </w:r>
          </w:p>
        </w:tc>
      </w:tr>
      <w:tr>
        <w:trPr>
          <w:cantSplit w:val="0"/>
          <w:trHeight w:val="74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38">
            <w:pPr>
              <w:spacing w:before="240" w:lineRule="auto"/>
              <w:ind w:firstLine="567"/>
              <w:rPr>
                <w:b w:val="1"/>
                <w:sz w:val="24"/>
                <w:szCs w:val="24"/>
              </w:rPr>
            </w:pPr>
            <w:r w:rsidDel="00000000" w:rsidR="00000000" w:rsidRPr="00000000">
              <w:rPr>
                <w:b w:val="1"/>
                <w:sz w:val="24"/>
                <w:szCs w:val="24"/>
                <w:rtl w:val="0"/>
              </w:rPr>
              <w:t xml:space="preserve">Austria, for example, is not a member of NATO.</w:t>
            </w:r>
          </w:p>
          <w:p w:rsidR="00000000" w:rsidDel="00000000" w:rsidP="00000000" w:rsidRDefault="00000000" w:rsidRPr="00000000" w14:paraId="00000839">
            <w:pPr>
              <w:spacing w:before="240" w:lineRule="auto"/>
              <w:ind w:firstLine="567"/>
              <w:rPr>
                <w:sz w:val="24"/>
                <w:szCs w:val="24"/>
              </w:rPr>
            </w:pPr>
            <w:r w:rsidDel="00000000" w:rsidR="00000000" w:rsidRPr="00000000">
              <w:rPr>
                <w:sz w:val="24"/>
                <w:szCs w:val="24"/>
                <w:rtl w:val="0"/>
              </w:rPr>
              <w:t xml:space="preserve">(h / have-org-role-91</w:t>
            </w:r>
          </w:p>
          <w:p w:rsidR="00000000" w:rsidDel="00000000" w:rsidP="00000000" w:rsidRDefault="00000000" w:rsidRPr="00000000" w14:paraId="0000083A">
            <w:pPr>
              <w:spacing w:before="240" w:lineRule="auto"/>
              <w:ind w:firstLine="567"/>
              <w:rPr>
                <w:sz w:val="24"/>
                <w:szCs w:val="24"/>
              </w:rPr>
            </w:pPr>
            <w:r w:rsidDel="00000000" w:rsidR="00000000" w:rsidRPr="00000000">
              <w:rPr>
                <w:sz w:val="24"/>
                <w:szCs w:val="24"/>
                <w:rtl w:val="0"/>
              </w:rPr>
              <w:t xml:space="preserve">     :polarity -</w:t>
            </w:r>
          </w:p>
          <w:p w:rsidR="00000000" w:rsidDel="00000000" w:rsidP="00000000" w:rsidRDefault="00000000" w:rsidRPr="00000000" w14:paraId="0000083B">
            <w:pPr>
              <w:spacing w:before="240" w:lineRule="auto"/>
              <w:ind w:firstLine="567"/>
              <w:rPr>
                <w:sz w:val="24"/>
                <w:szCs w:val="24"/>
              </w:rPr>
            </w:pPr>
            <w:r w:rsidDel="00000000" w:rsidR="00000000" w:rsidRPr="00000000">
              <w:rPr>
                <w:sz w:val="24"/>
                <w:szCs w:val="24"/>
                <w:rtl w:val="0"/>
              </w:rPr>
              <w:t xml:space="preserve">     :ARG0 (c / country</w:t>
            </w:r>
          </w:p>
          <w:p w:rsidR="00000000" w:rsidDel="00000000" w:rsidP="00000000" w:rsidRDefault="00000000" w:rsidRPr="00000000" w14:paraId="0000083C">
            <w:pPr>
              <w:spacing w:before="240" w:lineRule="auto"/>
              <w:ind w:firstLine="567"/>
              <w:rPr>
                <w:sz w:val="24"/>
                <w:szCs w:val="24"/>
              </w:rPr>
            </w:pPr>
            <w:r w:rsidDel="00000000" w:rsidR="00000000" w:rsidRPr="00000000">
              <w:rPr>
                <w:sz w:val="24"/>
                <w:szCs w:val="24"/>
                <w:rtl w:val="0"/>
              </w:rPr>
              <w:t xml:space="preserve">          :wiki "</w:t>
            </w:r>
            <w:hyperlink r:id="rId47">
              <w:r w:rsidDel="00000000" w:rsidR="00000000" w:rsidRPr="00000000">
                <w:rPr>
                  <w:color w:val="1155cc"/>
                  <w:sz w:val="24"/>
                  <w:szCs w:val="24"/>
                  <w:u w:val="single"/>
                  <w:rtl w:val="0"/>
                </w:rPr>
                <w:t xml:space="preserve">Austria</w:t>
              </w:r>
            </w:hyperlink>
            <w:r w:rsidDel="00000000" w:rsidR="00000000" w:rsidRPr="00000000">
              <w:rPr>
                <w:sz w:val="24"/>
                <w:szCs w:val="24"/>
                <w:rtl w:val="0"/>
              </w:rPr>
              <w:t xml:space="preserve">"</w:t>
            </w:r>
          </w:p>
          <w:p w:rsidR="00000000" w:rsidDel="00000000" w:rsidP="00000000" w:rsidRDefault="00000000" w:rsidRPr="00000000" w14:paraId="0000083D">
            <w:pPr>
              <w:spacing w:before="240" w:lineRule="auto"/>
              <w:ind w:firstLine="567"/>
              <w:rPr>
                <w:sz w:val="24"/>
                <w:szCs w:val="24"/>
              </w:rPr>
            </w:pPr>
            <w:r w:rsidDel="00000000" w:rsidR="00000000" w:rsidRPr="00000000">
              <w:rPr>
                <w:sz w:val="24"/>
                <w:szCs w:val="24"/>
                <w:rtl w:val="0"/>
              </w:rPr>
              <w:t xml:space="preserve">          :name (n / name</w:t>
            </w:r>
          </w:p>
          <w:p w:rsidR="00000000" w:rsidDel="00000000" w:rsidP="00000000" w:rsidRDefault="00000000" w:rsidRPr="00000000" w14:paraId="0000083E">
            <w:pPr>
              <w:spacing w:before="240" w:lineRule="auto"/>
              <w:ind w:firstLine="567"/>
              <w:rPr>
                <w:sz w:val="24"/>
                <w:szCs w:val="24"/>
              </w:rPr>
            </w:pPr>
            <w:r w:rsidDel="00000000" w:rsidR="00000000" w:rsidRPr="00000000">
              <w:rPr>
                <w:sz w:val="24"/>
                <w:szCs w:val="24"/>
                <w:rtl w:val="0"/>
              </w:rPr>
              <w:t xml:space="preserve">               :op1 "Austria"))</w:t>
            </w:r>
          </w:p>
          <w:p w:rsidR="00000000" w:rsidDel="00000000" w:rsidP="00000000" w:rsidRDefault="00000000" w:rsidRPr="00000000" w14:paraId="0000083F">
            <w:pPr>
              <w:spacing w:before="240" w:lineRule="auto"/>
              <w:ind w:firstLine="567"/>
              <w:rPr>
                <w:sz w:val="24"/>
                <w:szCs w:val="24"/>
              </w:rPr>
            </w:pPr>
            <w:r w:rsidDel="00000000" w:rsidR="00000000" w:rsidRPr="00000000">
              <w:rPr>
                <w:sz w:val="24"/>
                <w:szCs w:val="24"/>
                <w:rtl w:val="0"/>
              </w:rPr>
              <w:t xml:space="preserve">     :ARG1 (m / military</w:t>
            </w:r>
          </w:p>
          <w:p w:rsidR="00000000" w:rsidDel="00000000" w:rsidP="00000000" w:rsidRDefault="00000000" w:rsidRPr="00000000" w14:paraId="00000840">
            <w:pPr>
              <w:spacing w:before="240" w:lineRule="auto"/>
              <w:ind w:firstLine="567"/>
              <w:rPr>
                <w:sz w:val="24"/>
                <w:szCs w:val="24"/>
              </w:rPr>
            </w:pPr>
            <w:r w:rsidDel="00000000" w:rsidR="00000000" w:rsidRPr="00000000">
              <w:rPr>
                <w:sz w:val="24"/>
                <w:szCs w:val="24"/>
                <w:rtl w:val="0"/>
              </w:rPr>
              <w:t xml:space="preserve">          :wiki "</w:t>
            </w:r>
            <w:hyperlink r:id="rId48">
              <w:r w:rsidDel="00000000" w:rsidR="00000000" w:rsidRPr="00000000">
                <w:rPr>
                  <w:color w:val="1155cc"/>
                  <w:sz w:val="24"/>
                  <w:szCs w:val="24"/>
                  <w:u w:val="single"/>
                  <w:rtl w:val="0"/>
                </w:rPr>
                <w:t xml:space="preserve">NATO</w:t>
              </w:r>
            </w:hyperlink>
            <w:r w:rsidDel="00000000" w:rsidR="00000000" w:rsidRPr="00000000">
              <w:rPr>
                <w:sz w:val="24"/>
                <w:szCs w:val="24"/>
                <w:rtl w:val="0"/>
              </w:rPr>
              <w:t xml:space="preserve">"</w:t>
            </w:r>
          </w:p>
          <w:p w:rsidR="00000000" w:rsidDel="00000000" w:rsidP="00000000" w:rsidRDefault="00000000" w:rsidRPr="00000000" w14:paraId="00000841">
            <w:pPr>
              <w:spacing w:before="240" w:lineRule="auto"/>
              <w:ind w:firstLine="567"/>
              <w:rPr>
                <w:sz w:val="24"/>
                <w:szCs w:val="24"/>
              </w:rPr>
            </w:pPr>
            <w:r w:rsidDel="00000000" w:rsidR="00000000" w:rsidRPr="00000000">
              <w:rPr>
                <w:sz w:val="24"/>
                <w:szCs w:val="24"/>
                <w:rtl w:val="0"/>
              </w:rPr>
              <w:t xml:space="preserve">          :name (n2 / name</w:t>
            </w:r>
          </w:p>
          <w:p w:rsidR="00000000" w:rsidDel="00000000" w:rsidP="00000000" w:rsidRDefault="00000000" w:rsidRPr="00000000" w14:paraId="00000842">
            <w:pPr>
              <w:spacing w:before="240" w:lineRule="auto"/>
              <w:ind w:firstLine="567"/>
              <w:rPr>
                <w:sz w:val="24"/>
                <w:szCs w:val="24"/>
              </w:rPr>
            </w:pPr>
            <w:r w:rsidDel="00000000" w:rsidR="00000000" w:rsidRPr="00000000">
              <w:rPr>
                <w:sz w:val="24"/>
                <w:szCs w:val="24"/>
                <w:rtl w:val="0"/>
              </w:rPr>
              <w:t xml:space="preserve">               :op1 "NATO"))</w:t>
            </w:r>
          </w:p>
          <w:p w:rsidR="00000000" w:rsidDel="00000000" w:rsidP="00000000" w:rsidRDefault="00000000" w:rsidRPr="00000000" w14:paraId="00000843">
            <w:pPr>
              <w:spacing w:before="240" w:lineRule="auto"/>
              <w:ind w:firstLine="567"/>
              <w:rPr>
                <w:sz w:val="24"/>
                <w:szCs w:val="24"/>
              </w:rPr>
            </w:pPr>
            <w:r w:rsidDel="00000000" w:rsidR="00000000" w:rsidRPr="00000000">
              <w:rPr>
                <w:sz w:val="24"/>
                <w:szCs w:val="24"/>
                <w:rtl w:val="0"/>
              </w:rPr>
              <w:t xml:space="preserve">     :ARG2 (m2 / member)</w:t>
            </w:r>
          </w:p>
          <w:p w:rsidR="00000000" w:rsidDel="00000000" w:rsidP="00000000" w:rsidRDefault="00000000" w:rsidRPr="00000000" w14:paraId="00000844">
            <w:pPr>
              <w:spacing w:before="240" w:lineRule="auto"/>
              <w:ind w:firstLine="567"/>
              <w:rPr>
                <w:sz w:val="24"/>
                <w:szCs w:val="24"/>
              </w:rPr>
            </w:pPr>
            <w:r w:rsidDel="00000000" w:rsidR="00000000" w:rsidRPr="00000000">
              <w:rPr>
                <w:sz w:val="24"/>
                <w:szCs w:val="24"/>
                <w:rtl w:val="0"/>
              </w:rPr>
              <w:t xml:space="preserve">     :ARG0-of (e / exemplify-01))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45">
            <w:pPr>
              <w:spacing w:before="240" w:lineRule="auto"/>
              <w:ind w:firstLine="567"/>
              <w:rPr>
                <w:b w:val="1"/>
                <w:sz w:val="24"/>
                <w:szCs w:val="24"/>
              </w:rPr>
            </w:pPr>
            <w:r w:rsidDel="00000000" w:rsidR="00000000" w:rsidRPr="00000000">
              <w:rPr>
                <w:b w:val="1"/>
                <w:sz w:val="24"/>
                <w:szCs w:val="24"/>
                <w:rtl w:val="0"/>
              </w:rPr>
              <w:t xml:space="preserve">Ví dụ, Áo không phải là thành viên của NATO.</w:t>
            </w:r>
          </w:p>
          <w:p w:rsidR="00000000" w:rsidDel="00000000" w:rsidP="00000000" w:rsidRDefault="00000000" w:rsidRPr="00000000" w14:paraId="00000846">
            <w:pPr>
              <w:spacing w:before="240" w:lineRule="auto"/>
              <w:ind w:firstLine="567"/>
              <w:rPr>
                <w:sz w:val="24"/>
                <w:szCs w:val="24"/>
              </w:rPr>
            </w:pPr>
            <w:r w:rsidDel="00000000" w:rsidR="00000000" w:rsidRPr="00000000">
              <w:rPr>
                <w:sz w:val="24"/>
                <w:szCs w:val="24"/>
                <w:rtl w:val="0"/>
              </w:rPr>
              <w:t xml:space="preserve">(h / have-org-role-91</w:t>
            </w:r>
          </w:p>
          <w:p w:rsidR="00000000" w:rsidDel="00000000" w:rsidP="00000000" w:rsidRDefault="00000000" w:rsidRPr="00000000" w14:paraId="00000847">
            <w:pPr>
              <w:spacing w:before="240" w:lineRule="auto"/>
              <w:ind w:firstLine="567"/>
              <w:rPr>
                <w:sz w:val="24"/>
                <w:szCs w:val="24"/>
              </w:rPr>
            </w:pPr>
            <w:r w:rsidDel="00000000" w:rsidR="00000000" w:rsidRPr="00000000">
              <w:rPr>
                <w:sz w:val="24"/>
                <w:szCs w:val="24"/>
                <w:rtl w:val="0"/>
              </w:rPr>
              <w:t xml:space="preserve">     :polarity -</w:t>
            </w:r>
          </w:p>
          <w:p w:rsidR="00000000" w:rsidDel="00000000" w:rsidP="00000000" w:rsidRDefault="00000000" w:rsidRPr="00000000" w14:paraId="00000848">
            <w:pPr>
              <w:spacing w:before="240" w:lineRule="auto"/>
              <w:ind w:firstLine="567"/>
              <w:rPr>
                <w:sz w:val="24"/>
                <w:szCs w:val="24"/>
              </w:rPr>
            </w:pPr>
            <w:r w:rsidDel="00000000" w:rsidR="00000000" w:rsidRPr="00000000">
              <w:rPr>
                <w:sz w:val="24"/>
                <w:szCs w:val="24"/>
                <w:rtl w:val="0"/>
              </w:rPr>
              <w:t xml:space="preserve">     :ARG0 (c / country</w:t>
            </w:r>
          </w:p>
          <w:p w:rsidR="00000000" w:rsidDel="00000000" w:rsidP="00000000" w:rsidRDefault="00000000" w:rsidRPr="00000000" w14:paraId="00000849">
            <w:pPr>
              <w:spacing w:before="240" w:lineRule="auto"/>
              <w:ind w:firstLine="567"/>
              <w:rPr>
                <w:sz w:val="24"/>
                <w:szCs w:val="24"/>
              </w:rPr>
            </w:pPr>
            <w:r w:rsidDel="00000000" w:rsidR="00000000" w:rsidRPr="00000000">
              <w:rPr>
                <w:sz w:val="24"/>
                <w:szCs w:val="24"/>
                <w:rtl w:val="0"/>
              </w:rPr>
              <w:t xml:space="preserve">          :wiki "</w:t>
            </w:r>
            <w:hyperlink r:id="rId49">
              <w:r w:rsidDel="00000000" w:rsidR="00000000" w:rsidRPr="00000000">
                <w:rPr>
                  <w:color w:val="1155cc"/>
                  <w:sz w:val="24"/>
                  <w:szCs w:val="24"/>
                  <w:u w:val="single"/>
                  <w:rtl w:val="0"/>
                </w:rPr>
                <w:t xml:space="preserve">Áo</w:t>
              </w:r>
            </w:hyperlink>
            <w:r w:rsidDel="00000000" w:rsidR="00000000" w:rsidRPr="00000000">
              <w:rPr>
                <w:sz w:val="24"/>
                <w:szCs w:val="24"/>
                <w:rtl w:val="0"/>
              </w:rPr>
              <w:t xml:space="preserve">"</w:t>
            </w:r>
          </w:p>
          <w:p w:rsidR="00000000" w:rsidDel="00000000" w:rsidP="00000000" w:rsidRDefault="00000000" w:rsidRPr="00000000" w14:paraId="0000084A">
            <w:pPr>
              <w:spacing w:before="240" w:lineRule="auto"/>
              <w:ind w:firstLine="567"/>
              <w:rPr>
                <w:sz w:val="24"/>
                <w:szCs w:val="24"/>
              </w:rPr>
            </w:pPr>
            <w:r w:rsidDel="00000000" w:rsidR="00000000" w:rsidRPr="00000000">
              <w:rPr>
                <w:sz w:val="24"/>
                <w:szCs w:val="24"/>
                <w:rtl w:val="0"/>
              </w:rPr>
              <w:t xml:space="preserve">          :name (n / name</w:t>
            </w:r>
          </w:p>
          <w:p w:rsidR="00000000" w:rsidDel="00000000" w:rsidP="00000000" w:rsidRDefault="00000000" w:rsidRPr="00000000" w14:paraId="0000084B">
            <w:pPr>
              <w:spacing w:before="240" w:lineRule="auto"/>
              <w:ind w:firstLine="567"/>
              <w:rPr>
                <w:sz w:val="24"/>
                <w:szCs w:val="24"/>
              </w:rPr>
            </w:pPr>
            <w:r w:rsidDel="00000000" w:rsidR="00000000" w:rsidRPr="00000000">
              <w:rPr>
                <w:sz w:val="24"/>
                <w:szCs w:val="24"/>
                <w:rtl w:val="0"/>
              </w:rPr>
              <w:t xml:space="preserve">               :op1 "Austria"))</w:t>
            </w:r>
          </w:p>
          <w:p w:rsidR="00000000" w:rsidDel="00000000" w:rsidP="00000000" w:rsidRDefault="00000000" w:rsidRPr="00000000" w14:paraId="0000084C">
            <w:pPr>
              <w:spacing w:before="240" w:lineRule="auto"/>
              <w:ind w:firstLine="567"/>
              <w:rPr>
                <w:sz w:val="24"/>
                <w:szCs w:val="24"/>
              </w:rPr>
            </w:pPr>
            <w:r w:rsidDel="00000000" w:rsidR="00000000" w:rsidRPr="00000000">
              <w:rPr>
                <w:sz w:val="24"/>
                <w:szCs w:val="24"/>
                <w:rtl w:val="0"/>
              </w:rPr>
              <w:t xml:space="preserve">     :ARG1 (m / military</w:t>
            </w:r>
          </w:p>
          <w:p w:rsidR="00000000" w:rsidDel="00000000" w:rsidP="00000000" w:rsidRDefault="00000000" w:rsidRPr="00000000" w14:paraId="0000084D">
            <w:pPr>
              <w:spacing w:before="240" w:lineRule="auto"/>
              <w:ind w:firstLine="567"/>
              <w:rPr>
                <w:sz w:val="24"/>
                <w:szCs w:val="24"/>
              </w:rPr>
            </w:pPr>
            <w:r w:rsidDel="00000000" w:rsidR="00000000" w:rsidRPr="00000000">
              <w:rPr>
                <w:sz w:val="24"/>
                <w:szCs w:val="24"/>
                <w:rtl w:val="0"/>
              </w:rPr>
              <w:t xml:space="preserve">          :wiki "</w:t>
            </w:r>
            <w:hyperlink r:id="rId50">
              <w:r w:rsidDel="00000000" w:rsidR="00000000" w:rsidRPr="00000000">
                <w:rPr>
                  <w:color w:val="1155cc"/>
                  <w:sz w:val="24"/>
                  <w:szCs w:val="24"/>
                  <w:u w:val="single"/>
                  <w:rtl w:val="0"/>
                </w:rPr>
                <w:t xml:space="preserve">NATO</w:t>
              </w:r>
            </w:hyperlink>
            <w:r w:rsidDel="00000000" w:rsidR="00000000" w:rsidRPr="00000000">
              <w:rPr>
                <w:sz w:val="24"/>
                <w:szCs w:val="24"/>
                <w:rtl w:val="0"/>
              </w:rPr>
              <w:t xml:space="preserve">"</w:t>
            </w:r>
          </w:p>
          <w:p w:rsidR="00000000" w:rsidDel="00000000" w:rsidP="00000000" w:rsidRDefault="00000000" w:rsidRPr="00000000" w14:paraId="0000084E">
            <w:pPr>
              <w:spacing w:before="240" w:lineRule="auto"/>
              <w:ind w:firstLine="567"/>
              <w:rPr>
                <w:sz w:val="24"/>
                <w:szCs w:val="24"/>
              </w:rPr>
            </w:pPr>
            <w:r w:rsidDel="00000000" w:rsidR="00000000" w:rsidRPr="00000000">
              <w:rPr>
                <w:sz w:val="24"/>
                <w:szCs w:val="24"/>
                <w:rtl w:val="0"/>
              </w:rPr>
              <w:t xml:space="preserve">          :name (n2 / name</w:t>
            </w:r>
          </w:p>
          <w:p w:rsidR="00000000" w:rsidDel="00000000" w:rsidP="00000000" w:rsidRDefault="00000000" w:rsidRPr="00000000" w14:paraId="0000084F">
            <w:pPr>
              <w:spacing w:before="240" w:lineRule="auto"/>
              <w:ind w:firstLine="567"/>
              <w:rPr>
                <w:sz w:val="24"/>
                <w:szCs w:val="24"/>
              </w:rPr>
            </w:pPr>
            <w:r w:rsidDel="00000000" w:rsidR="00000000" w:rsidRPr="00000000">
              <w:rPr>
                <w:sz w:val="24"/>
                <w:szCs w:val="24"/>
                <w:rtl w:val="0"/>
              </w:rPr>
              <w:t xml:space="preserve">               :op1 "NATO"))</w:t>
            </w:r>
          </w:p>
          <w:p w:rsidR="00000000" w:rsidDel="00000000" w:rsidP="00000000" w:rsidRDefault="00000000" w:rsidRPr="00000000" w14:paraId="00000850">
            <w:pPr>
              <w:spacing w:before="240" w:lineRule="auto"/>
              <w:ind w:firstLine="567"/>
              <w:rPr>
                <w:sz w:val="24"/>
                <w:szCs w:val="24"/>
              </w:rPr>
            </w:pPr>
            <w:r w:rsidDel="00000000" w:rsidR="00000000" w:rsidRPr="00000000">
              <w:rPr>
                <w:sz w:val="24"/>
                <w:szCs w:val="24"/>
                <w:rtl w:val="0"/>
              </w:rPr>
              <w:t xml:space="preserve">     :ARG2 (t / thành viên)</w:t>
            </w:r>
          </w:p>
          <w:p w:rsidR="00000000" w:rsidDel="00000000" w:rsidP="00000000" w:rsidRDefault="00000000" w:rsidRPr="00000000" w14:paraId="00000851">
            <w:pPr>
              <w:spacing w:before="240" w:lineRule="auto"/>
              <w:ind w:firstLine="567"/>
              <w:rPr>
                <w:sz w:val="24"/>
                <w:szCs w:val="24"/>
                <w:highlight w:val="white"/>
              </w:rPr>
            </w:pPr>
            <w:r w:rsidDel="00000000" w:rsidR="00000000" w:rsidRPr="00000000">
              <w:rPr>
                <w:sz w:val="24"/>
                <w:szCs w:val="24"/>
                <w:rtl w:val="0"/>
              </w:rPr>
              <w:t xml:space="preserve">  </w:t>
            </w:r>
            <w:r w:rsidDel="00000000" w:rsidR="00000000" w:rsidRPr="00000000">
              <w:rPr>
                <w:sz w:val="24"/>
                <w:szCs w:val="24"/>
                <w:highlight w:val="white"/>
                <w:rtl w:val="0"/>
              </w:rPr>
              <w:t xml:space="preserve">   :ARG0-of (e / exemplify-01))</w:t>
            </w:r>
          </w:p>
        </w:tc>
      </w:tr>
    </w:tbl>
    <w:p w:rsidR="00000000" w:rsidDel="00000000" w:rsidP="00000000" w:rsidRDefault="00000000" w:rsidRPr="00000000" w14:paraId="00000852">
      <w:pPr>
        <w:spacing w:line="360" w:lineRule="auto"/>
        <w:ind w:left="720" w:firstLine="0"/>
        <w:rPr>
          <w:b w:val="1"/>
        </w:rPr>
      </w:pPr>
      <w:r w:rsidDel="00000000" w:rsidR="00000000" w:rsidRPr="00000000">
        <w:rPr>
          <w:rtl w:val="0"/>
        </w:rPr>
      </w:r>
    </w:p>
    <w:p w:rsidR="00000000" w:rsidDel="00000000" w:rsidP="00000000" w:rsidRDefault="00000000" w:rsidRPr="00000000" w14:paraId="00000853">
      <w:pPr>
        <w:widowControl w:val="0"/>
        <w:spacing w:line="240" w:lineRule="auto"/>
        <w:ind w:firstLine="567"/>
        <w:rPr/>
      </w:pPr>
      <w:r w:rsidDel="00000000" w:rsidR="00000000" w:rsidRPr="00000000">
        <w:rPr>
          <w:rtl w:val="0"/>
        </w:rPr>
      </w:r>
    </w:p>
    <w:p w:rsidR="00000000" w:rsidDel="00000000" w:rsidP="00000000" w:rsidRDefault="00000000" w:rsidRPr="00000000" w14:paraId="00000854">
      <w:pPr>
        <w:pStyle w:val="Heading3"/>
        <w:numPr>
          <w:ilvl w:val="2"/>
          <w:numId w:val="48"/>
        </w:numPr>
        <w:ind w:left="720" w:hanging="720"/>
        <w:rPr/>
      </w:pPr>
      <w:bookmarkStart w:colFirst="0" w:colLast="0" w:name="_heading=h.206ipza" w:id="55"/>
      <w:bookmarkEnd w:id="55"/>
      <w:r w:rsidDel="00000000" w:rsidR="00000000" w:rsidRPr="00000000">
        <w:rPr>
          <w:rtl w:val="0"/>
        </w:rPr>
        <w:t xml:space="preserve">:extent - mở rộng</w:t>
      </w:r>
    </w:p>
    <w:p w:rsidR="00000000" w:rsidDel="00000000" w:rsidP="00000000" w:rsidRDefault="00000000" w:rsidRPr="00000000" w14:paraId="00000855">
      <w:pPr>
        <w:rPr/>
      </w:pPr>
      <w:r w:rsidDel="00000000" w:rsidR="00000000" w:rsidRPr="00000000">
        <w:rPr>
          <w:rtl w:val="0"/>
        </w:rPr>
        <w:t xml:space="preserve">Nhãn </w:t>
      </w:r>
      <w:r w:rsidDel="00000000" w:rsidR="00000000" w:rsidRPr="00000000">
        <w:rPr>
          <w:b w:val="1"/>
          <w:i w:val="1"/>
          <w:rtl w:val="0"/>
        </w:rPr>
        <w:t xml:space="preserve">:extent</w:t>
      </w:r>
      <w:r w:rsidDel="00000000" w:rsidR="00000000" w:rsidRPr="00000000">
        <w:rPr>
          <w:rtl w:val="0"/>
        </w:rPr>
        <w:t xml:space="preserve"> sử dụng để nói về phạm vi hoặc quy mô của một sự việc, hiện tượng, tính chất,... nào đó</w:t>
      </w:r>
    </w:p>
    <w:p w:rsidR="00000000" w:rsidDel="00000000" w:rsidP="00000000" w:rsidRDefault="00000000" w:rsidRPr="00000000" w14:paraId="00000856">
      <w:pPr>
        <w:spacing w:after="240" w:before="240" w:lineRule="auto"/>
        <w:ind w:firstLine="567"/>
        <w:rPr>
          <w:b w:val="1"/>
          <w:sz w:val="24"/>
          <w:szCs w:val="24"/>
        </w:rPr>
      </w:pPr>
      <w:r w:rsidDel="00000000" w:rsidR="00000000" w:rsidRPr="00000000">
        <w:rPr>
          <w:b w:val="1"/>
          <w:sz w:val="24"/>
          <w:szCs w:val="24"/>
          <w:rtl w:val="0"/>
        </w:rPr>
        <w:t xml:space="preserve">Ví dụ: </w:t>
      </w:r>
    </w:p>
    <w:tbl>
      <w:tblPr>
        <w:tblStyle w:val="Table4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60"/>
        <w:gridCol w:w="4500"/>
        <w:tblGridChange w:id="0">
          <w:tblGrid>
            <w:gridCol w:w="4860"/>
            <w:gridCol w:w="4500"/>
          </w:tblGrid>
        </w:tblGridChange>
      </w:tblGrid>
      <w:tr>
        <w:trPr>
          <w:cantSplit w:val="0"/>
          <w:trHeight w:val="46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57">
            <w:pPr>
              <w:spacing w:before="240" w:lineRule="auto"/>
              <w:ind w:firstLine="567"/>
              <w:rPr>
                <w:b w:val="1"/>
                <w:sz w:val="24"/>
                <w:szCs w:val="24"/>
              </w:rPr>
            </w:pPr>
            <w:r w:rsidDel="00000000" w:rsidR="00000000" w:rsidRPr="00000000">
              <w:rPr>
                <w:b w:val="1"/>
                <w:sz w:val="24"/>
                <w:szCs w:val="24"/>
                <w:rtl w:val="0"/>
              </w:rPr>
              <w:t xml:space="preserve">He traveled along the coast for 120 miles.</w:t>
            </w:r>
          </w:p>
          <w:p w:rsidR="00000000" w:rsidDel="00000000" w:rsidP="00000000" w:rsidRDefault="00000000" w:rsidRPr="00000000" w14:paraId="00000858">
            <w:pPr>
              <w:spacing w:before="240" w:lineRule="auto"/>
              <w:ind w:firstLine="567"/>
              <w:rPr>
                <w:sz w:val="24"/>
                <w:szCs w:val="24"/>
              </w:rPr>
            </w:pPr>
            <w:r w:rsidDel="00000000" w:rsidR="00000000" w:rsidRPr="00000000">
              <w:rPr>
                <w:sz w:val="24"/>
                <w:szCs w:val="24"/>
                <w:rtl w:val="0"/>
              </w:rPr>
              <w:t xml:space="preserve">(t / travel-01</w:t>
            </w:r>
          </w:p>
          <w:p w:rsidR="00000000" w:rsidDel="00000000" w:rsidP="00000000" w:rsidRDefault="00000000" w:rsidRPr="00000000" w14:paraId="00000859">
            <w:pPr>
              <w:spacing w:before="240" w:lineRule="auto"/>
              <w:ind w:firstLine="567"/>
              <w:rPr>
                <w:sz w:val="24"/>
                <w:szCs w:val="24"/>
              </w:rPr>
            </w:pPr>
            <w:r w:rsidDel="00000000" w:rsidR="00000000" w:rsidRPr="00000000">
              <w:rPr>
                <w:sz w:val="24"/>
                <w:szCs w:val="24"/>
                <w:rtl w:val="0"/>
              </w:rPr>
              <w:t xml:space="preserve">     :ARG0 (h / he)</w:t>
            </w:r>
          </w:p>
          <w:p w:rsidR="00000000" w:rsidDel="00000000" w:rsidP="00000000" w:rsidRDefault="00000000" w:rsidRPr="00000000" w14:paraId="0000085A">
            <w:pPr>
              <w:spacing w:before="240" w:lineRule="auto"/>
              <w:ind w:firstLine="567"/>
              <w:rPr>
                <w:sz w:val="24"/>
                <w:szCs w:val="24"/>
              </w:rPr>
            </w:pPr>
            <w:r w:rsidDel="00000000" w:rsidR="00000000" w:rsidRPr="00000000">
              <w:rPr>
                <w:sz w:val="24"/>
                <w:szCs w:val="24"/>
                <w:rtl w:val="0"/>
              </w:rPr>
              <w:t xml:space="preserve">     :ARG1 (a / along</w:t>
            </w:r>
          </w:p>
          <w:p w:rsidR="00000000" w:rsidDel="00000000" w:rsidP="00000000" w:rsidRDefault="00000000" w:rsidRPr="00000000" w14:paraId="0000085B">
            <w:pPr>
              <w:spacing w:before="240" w:lineRule="auto"/>
              <w:ind w:firstLine="567"/>
              <w:rPr>
                <w:sz w:val="24"/>
                <w:szCs w:val="24"/>
              </w:rPr>
            </w:pPr>
            <w:r w:rsidDel="00000000" w:rsidR="00000000" w:rsidRPr="00000000">
              <w:rPr>
                <w:sz w:val="24"/>
                <w:szCs w:val="24"/>
                <w:rtl w:val="0"/>
              </w:rPr>
              <w:t xml:space="preserve">          :op1 (c / coast))</w:t>
            </w:r>
          </w:p>
          <w:p w:rsidR="00000000" w:rsidDel="00000000" w:rsidP="00000000" w:rsidRDefault="00000000" w:rsidRPr="00000000" w14:paraId="0000085C">
            <w:pPr>
              <w:spacing w:before="240" w:lineRule="auto"/>
              <w:ind w:firstLine="567"/>
              <w:rPr>
                <w:sz w:val="24"/>
                <w:szCs w:val="24"/>
              </w:rPr>
            </w:pPr>
            <w:r w:rsidDel="00000000" w:rsidR="00000000" w:rsidRPr="00000000">
              <w:rPr>
                <w:sz w:val="24"/>
                <w:szCs w:val="24"/>
                <w:rtl w:val="0"/>
              </w:rPr>
              <w:t xml:space="preserve">     :extent (d / distance-quantity</w:t>
            </w:r>
          </w:p>
          <w:p w:rsidR="00000000" w:rsidDel="00000000" w:rsidP="00000000" w:rsidRDefault="00000000" w:rsidRPr="00000000" w14:paraId="0000085D">
            <w:pPr>
              <w:spacing w:before="240" w:lineRule="auto"/>
              <w:ind w:firstLine="567"/>
              <w:rPr>
                <w:sz w:val="24"/>
                <w:szCs w:val="24"/>
              </w:rPr>
            </w:pPr>
            <w:r w:rsidDel="00000000" w:rsidR="00000000" w:rsidRPr="00000000">
              <w:rPr>
                <w:sz w:val="24"/>
                <w:szCs w:val="24"/>
                <w:rtl w:val="0"/>
              </w:rPr>
              <w:t xml:space="preserve">          :quant 120</w:t>
            </w:r>
          </w:p>
          <w:p w:rsidR="00000000" w:rsidDel="00000000" w:rsidP="00000000" w:rsidRDefault="00000000" w:rsidRPr="00000000" w14:paraId="0000085E">
            <w:pPr>
              <w:spacing w:before="240" w:lineRule="auto"/>
              <w:ind w:firstLine="567"/>
              <w:rPr>
                <w:sz w:val="24"/>
                <w:szCs w:val="24"/>
              </w:rPr>
            </w:pPr>
            <w:r w:rsidDel="00000000" w:rsidR="00000000" w:rsidRPr="00000000">
              <w:rPr>
                <w:sz w:val="24"/>
                <w:szCs w:val="24"/>
                <w:rtl w:val="0"/>
              </w:rPr>
              <w:t xml:space="preserve">          :unit (m / mile)))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5F">
            <w:pPr>
              <w:spacing w:before="240" w:lineRule="auto"/>
              <w:ind w:firstLine="567"/>
              <w:rPr>
                <w:b w:val="1"/>
                <w:sz w:val="24"/>
                <w:szCs w:val="24"/>
              </w:rPr>
            </w:pPr>
            <w:r w:rsidDel="00000000" w:rsidR="00000000" w:rsidRPr="00000000">
              <w:rPr>
                <w:b w:val="1"/>
                <w:sz w:val="24"/>
                <w:szCs w:val="24"/>
                <w:rtl w:val="0"/>
              </w:rPr>
              <w:t xml:space="preserve">Ông đi dọc theo bờ biển 120 dặm.</w:t>
            </w:r>
          </w:p>
          <w:p w:rsidR="00000000" w:rsidDel="00000000" w:rsidP="00000000" w:rsidRDefault="00000000" w:rsidRPr="00000000" w14:paraId="00000860">
            <w:pPr>
              <w:spacing w:before="240" w:lineRule="auto"/>
              <w:ind w:firstLine="567"/>
              <w:rPr>
                <w:sz w:val="24"/>
                <w:szCs w:val="24"/>
              </w:rPr>
            </w:pPr>
            <w:r w:rsidDel="00000000" w:rsidR="00000000" w:rsidRPr="00000000">
              <w:rPr>
                <w:sz w:val="24"/>
                <w:szCs w:val="24"/>
                <w:rtl w:val="0"/>
              </w:rPr>
              <w:t xml:space="preserve">(đ / đi-02</w:t>
            </w:r>
          </w:p>
          <w:p w:rsidR="00000000" w:rsidDel="00000000" w:rsidP="00000000" w:rsidRDefault="00000000" w:rsidRPr="00000000" w14:paraId="00000861">
            <w:pPr>
              <w:spacing w:before="240" w:lineRule="auto"/>
              <w:ind w:firstLine="567"/>
              <w:rPr>
                <w:sz w:val="24"/>
                <w:szCs w:val="24"/>
              </w:rPr>
            </w:pPr>
            <w:r w:rsidDel="00000000" w:rsidR="00000000" w:rsidRPr="00000000">
              <w:rPr>
                <w:sz w:val="24"/>
                <w:szCs w:val="24"/>
                <w:rtl w:val="0"/>
              </w:rPr>
              <w:t xml:space="preserve">     :ARG0 (ô / ông)</w:t>
            </w:r>
          </w:p>
          <w:p w:rsidR="00000000" w:rsidDel="00000000" w:rsidP="00000000" w:rsidRDefault="00000000" w:rsidRPr="00000000" w14:paraId="00000862">
            <w:pPr>
              <w:spacing w:before="240" w:lineRule="auto"/>
              <w:ind w:firstLine="567"/>
              <w:rPr>
                <w:sz w:val="24"/>
                <w:szCs w:val="24"/>
              </w:rPr>
            </w:pPr>
            <w:r w:rsidDel="00000000" w:rsidR="00000000" w:rsidRPr="00000000">
              <w:rPr>
                <w:sz w:val="24"/>
                <w:szCs w:val="24"/>
                <w:rtl w:val="0"/>
              </w:rPr>
              <w:t xml:space="preserve">     :ARG1 (d / dọc</w:t>
            </w:r>
          </w:p>
          <w:p w:rsidR="00000000" w:rsidDel="00000000" w:rsidP="00000000" w:rsidRDefault="00000000" w:rsidRPr="00000000" w14:paraId="00000863">
            <w:pPr>
              <w:spacing w:before="240" w:lineRule="auto"/>
              <w:ind w:firstLine="567"/>
              <w:rPr>
                <w:sz w:val="24"/>
                <w:szCs w:val="24"/>
              </w:rPr>
            </w:pPr>
            <w:r w:rsidDel="00000000" w:rsidR="00000000" w:rsidRPr="00000000">
              <w:rPr>
                <w:sz w:val="24"/>
                <w:szCs w:val="24"/>
                <w:rtl w:val="0"/>
              </w:rPr>
              <w:t xml:space="preserve">          :op1 (b / bờ biển))</w:t>
            </w:r>
          </w:p>
          <w:p w:rsidR="00000000" w:rsidDel="00000000" w:rsidP="00000000" w:rsidRDefault="00000000" w:rsidRPr="00000000" w14:paraId="00000864">
            <w:pPr>
              <w:spacing w:before="240" w:lineRule="auto"/>
              <w:ind w:firstLine="567"/>
              <w:rPr>
                <w:sz w:val="24"/>
                <w:szCs w:val="24"/>
              </w:rPr>
            </w:pPr>
            <w:r w:rsidDel="00000000" w:rsidR="00000000" w:rsidRPr="00000000">
              <w:rPr>
                <w:sz w:val="24"/>
                <w:szCs w:val="24"/>
                <w:rtl w:val="0"/>
              </w:rPr>
              <w:t xml:space="preserve">     :extent (d2 / distance-quantity</w:t>
            </w:r>
          </w:p>
          <w:p w:rsidR="00000000" w:rsidDel="00000000" w:rsidP="00000000" w:rsidRDefault="00000000" w:rsidRPr="00000000" w14:paraId="00000865">
            <w:pPr>
              <w:spacing w:before="240" w:lineRule="auto"/>
              <w:ind w:firstLine="567"/>
              <w:rPr>
                <w:sz w:val="24"/>
                <w:szCs w:val="24"/>
              </w:rPr>
            </w:pPr>
            <w:r w:rsidDel="00000000" w:rsidR="00000000" w:rsidRPr="00000000">
              <w:rPr>
                <w:sz w:val="24"/>
                <w:szCs w:val="24"/>
                <w:rtl w:val="0"/>
              </w:rPr>
              <w:t xml:space="preserve">          :quant 120</w:t>
            </w:r>
          </w:p>
          <w:p w:rsidR="00000000" w:rsidDel="00000000" w:rsidP="00000000" w:rsidRDefault="00000000" w:rsidRPr="00000000" w14:paraId="00000866">
            <w:pPr>
              <w:spacing w:before="240" w:lineRule="auto"/>
              <w:ind w:firstLine="567"/>
              <w:rPr>
                <w:sz w:val="24"/>
                <w:szCs w:val="24"/>
              </w:rPr>
            </w:pPr>
            <w:r w:rsidDel="00000000" w:rsidR="00000000" w:rsidRPr="00000000">
              <w:rPr>
                <w:sz w:val="24"/>
                <w:szCs w:val="24"/>
                <w:rtl w:val="0"/>
              </w:rPr>
              <w:t xml:space="preserve">          :unit (d3 / dặm)))</w:t>
            </w:r>
          </w:p>
        </w:tc>
      </w:tr>
      <w:tr>
        <w:trPr>
          <w:cantSplit w:val="0"/>
          <w:trHeight w:val="41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67">
            <w:pPr>
              <w:spacing w:before="240" w:lineRule="auto"/>
              <w:ind w:firstLine="567"/>
              <w:rPr>
                <w:b w:val="1"/>
                <w:sz w:val="24"/>
                <w:szCs w:val="24"/>
              </w:rPr>
            </w:pPr>
            <w:r w:rsidDel="00000000" w:rsidR="00000000" w:rsidRPr="00000000">
              <w:rPr>
                <w:b w:val="1"/>
                <w:sz w:val="24"/>
                <w:szCs w:val="24"/>
                <w:rtl w:val="0"/>
              </w:rPr>
              <w:t xml:space="preserve">The missionary traveled 200 miles on horseback.</w:t>
            </w:r>
          </w:p>
          <w:p w:rsidR="00000000" w:rsidDel="00000000" w:rsidP="00000000" w:rsidRDefault="00000000" w:rsidRPr="00000000" w14:paraId="00000868">
            <w:pPr>
              <w:spacing w:before="240" w:lineRule="auto"/>
              <w:ind w:firstLine="567"/>
              <w:rPr>
                <w:sz w:val="24"/>
                <w:szCs w:val="24"/>
              </w:rPr>
            </w:pPr>
            <w:r w:rsidDel="00000000" w:rsidR="00000000" w:rsidRPr="00000000">
              <w:rPr>
                <w:sz w:val="24"/>
                <w:szCs w:val="24"/>
                <w:rtl w:val="0"/>
              </w:rPr>
              <w:t xml:space="preserve">(t / travel-01</w:t>
            </w:r>
          </w:p>
          <w:p w:rsidR="00000000" w:rsidDel="00000000" w:rsidP="00000000" w:rsidRDefault="00000000" w:rsidRPr="00000000" w14:paraId="00000869">
            <w:pPr>
              <w:spacing w:before="240" w:lineRule="auto"/>
              <w:ind w:firstLine="567"/>
              <w:rPr>
                <w:sz w:val="24"/>
                <w:szCs w:val="24"/>
              </w:rPr>
            </w:pPr>
            <w:r w:rsidDel="00000000" w:rsidR="00000000" w:rsidRPr="00000000">
              <w:rPr>
                <w:sz w:val="24"/>
                <w:szCs w:val="24"/>
                <w:rtl w:val="0"/>
              </w:rPr>
              <w:t xml:space="preserve">     :ARG0 (m / missionary)</w:t>
            </w:r>
          </w:p>
          <w:p w:rsidR="00000000" w:rsidDel="00000000" w:rsidP="00000000" w:rsidRDefault="00000000" w:rsidRPr="00000000" w14:paraId="0000086A">
            <w:pPr>
              <w:spacing w:before="240" w:lineRule="auto"/>
              <w:ind w:firstLine="567"/>
              <w:rPr>
                <w:sz w:val="24"/>
                <w:szCs w:val="24"/>
              </w:rPr>
            </w:pPr>
            <w:r w:rsidDel="00000000" w:rsidR="00000000" w:rsidRPr="00000000">
              <w:rPr>
                <w:sz w:val="24"/>
                <w:szCs w:val="24"/>
                <w:rtl w:val="0"/>
              </w:rPr>
              <w:t xml:space="preserve">     :extent (d / distance-quantity</w:t>
            </w:r>
          </w:p>
          <w:p w:rsidR="00000000" w:rsidDel="00000000" w:rsidP="00000000" w:rsidRDefault="00000000" w:rsidRPr="00000000" w14:paraId="0000086B">
            <w:pPr>
              <w:spacing w:before="240" w:lineRule="auto"/>
              <w:ind w:firstLine="567"/>
              <w:rPr>
                <w:sz w:val="24"/>
                <w:szCs w:val="24"/>
              </w:rPr>
            </w:pPr>
            <w:r w:rsidDel="00000000" w:rsidR="00000000" w:rsidRPr="00000000">
              <w:rPr>
                <w:sz w:val="24"/>
                <w:szCs w:val="24"/>
                <w:rtl w:val="0"/>
              </w:rPr>
              <w:t xml:space="preserve">          :quant 200</w:t>
            </w:r>
          </w:p>
          <w:p w:rsidR="00000000" w:rsidDel="00000000" w:rsidP="00000000" w:rsidRDefault="00000000" w:rsidRPr="00000000" w14:paraId="0000086C">
            <w:pPr>
              <w:spacing w:before="240" w:lineRule="auto"/>
              <w:ind w:firstLine="567"/>
              <w:rPr>
                <w:sz w:val="24"/>
                <w:szCs w:val="24"/>
              </w:rPr>
            </w:pPr>
            <w:r w:rsidDel="00000000" w:rsidR="00000000" w:rsidRPr="00000000">
              <w:rPr>
                <w:sz w:val="24"/>
                <w:szCs w:val="24"/>
                <w:rtl w:val="0"/>
              </w:rPr>
              <w:t xml:space="preserve">          :unit (m2 / mile))</w:t>
            </w:r>
          </w:p>
          <w:p w:rsidR="00000000" w:rsidDel="00000000" w:rsidP="00000000" w:rsidRDefault="00000000" w:rsidRPr="00000000" w14:paraId="0000086D">
            <w:pPr>
              <w:spacing w:before="240" w:lineRule="auto"/>
              <w:ind w:firstLine="567"/>
              <w:rPr>
                <w:sz w:val="24"/>
                <w:szCs w:val="24"/>
              </w:rPr>
            </w:pPr>
            <w:r w:rsidDel="00000000" w:rsidR="00000000" w:rsidRPr="00000000">
              <w:rPr>
                <w:sz w:val="24"/>
                <w:szCs w:val="24"/>
                <w:rtl w:val="0"/>
              </w:rPr>
              <w:t xml:space="preserve">     :manner (h / horseback))</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6E">
            <w:pPr>
              <w:spacing w:before="240" w:lineRule="auto"/>
              <w:ind w:firstLine="567"/>
              <w:rPr>
                <w:b w:val="1"/>
                <w:sz w:val="24"/>
                <w:szCs w:val="24"/>
              </w:rPr>
            </w:pPr>
            <w:r w:rsidDel="00000000" w:rsidR="00000000" w:rsidRPr="00000000">
              <w:rPr>
                <w:b w:val="1"/>
                <w:sz w:val="24"/>
                <w:szCs w:val="24"/>
                <w:rtl w:val="0"/>
              </w:rPr>
              <w:t xml:space="preserve">Nhà truyền giáo cưỡi ngựa đi 200 dặm.</w:t>
            </w:r>
          </w:p>
          <w:p w:rsidR="00000000" w:rsidDel="00000000" w:rsidP="00000000" w:rsidRDefault="00000000" w:rsidRPr="00000000" w14:paraId="0000086F">
            <w:pPr>
              <w:spacing w:before="240" w:lineRule="auto"/>
              <w:ind w:firstLine="567"/>
              <w:rPr>
                <w:sz w:val="24"/>
                <w:szCs w:val="24"/>
              </w:rPr>
            </w:pPr>
            <w:r w:rsidDel="00000000" w:rsidR="00000000" w:rsidRPr="00000000">
              <w:rPr>
                <w:sz w:val="24"/>
                <w:szCs w:val="24"/>
                <w:rtl w:val="0"/>
              </w:rPr>
              <w:t xml:space="preserve">(c / cưỡi-01</w:t>
            </w:r>
          </w:p>
          <w:p w:rsidR="00000000" w:rsidDel="00000000" w:rsidP="00000000" w:rsidRDefault="00000000" w:rsidRPr="00000000" w14:paraId="00000870">
            <w:pPr>
              <w:spacing w:before="240" w:lineRule="auto"/>
              <w:ind w:firstLine="567"/>
              <w:rPr>
                <w:sz w:val="24"/>
                <w:szCs w:val="24"/>
              </w:rPr>
            </w:pPr>
            <w:r w:rsidDel="00000000" w:rsidR="00000000" w:rsidRPr="00000000">
              <w:rPr>
                <w:sz w:val="24"/>
                <w:szCs w:val="24"/>
                <w:rtl w:val="0"/>
              </w:rPr>
              <w:t xml:space="preserve">     :ARG0 (n / nhà</w:t>
            </w:r>
          </w:p>
          <w:p w:rsidR="00000000" w:rsidDel="00000000" w:rsidP="00000000" w:rsidRDefault="00000000" w:rsidRPr="00000000" w14:paraId="00000871">
            <w:pPr>
              <w:spacing w:before="240" w:lineRule="auto"/>
              <w:ind w:firstLine="567"/>
              <w:rPr>
                <w:sz w:val="24"/>
                <w:szCs w:val="24"/>
              </w:rPr>
            </w:pPr>
            <w:r w:rsidDel="00000000" w:rsidR="00000000" w:rsidRPr="00000000">
              <w:rPr>
                <w:sz w:val="24"/>
                <w:szCs w:val="24"/>
                <w:rtl w:val="0"/>
              </w:rPr>
              <w:t xml:space="preserve">            :ARG0-of (t / truyền giáo-01)</w:t>
            </w:r>
          </w:p>
          <w:p w:rsidR="00000000" w:rsidDel="00000000" w:rsidP="00000000" w:rsidRDefault="00000000" w:rsidRPr="00000000" w14:paraId="00000872">
            <w:pPr>
              <w:spacing w:before="240" w:lineRule="auto"/>
              <w:ind w:firstLine="567"/>
              <w:rPr>
                <w:sz w:val="24"/>
                <w:szCs w:val="24"/>
              </w:rPr>
            </w:pPr>
            <w:r w:rsidDel="00000000" w:rsidR="00000000" w:rsidRPr="00000000">
              <w:rPr>
                <w:sz w:val="24"/>
                <w:szCs w:val="24"/>
                <w:rtl w:val="0"/>
              </w:rPr>
              <w:t xml:space="preserve">     :extent (d / distance-quantity</w:t>
            </w:r>
          </w:p>
          <w:p w:rsidR="00000000" w:rsidDel="00000000" w:rsidP="00000000" w:rsidRDefault="00000000" w:rsidRPr="00000000" w14:paraId="00000873">
            <w:pPr>
              <w:spacing w:before="240" w:lineRule="auto"/>
              <w:ind w:firstLine="567"/>
              <w:rPr>
                <w:sz w:val="24"/>
                <w:szCs w:val="24"/>
              </w:rPr>
            </w:pPr>
            <w:r w:rsidDel="00000000" w:rsidR="00000000" w:rsidRPr="00000000">
              <w:rPr>
                <w:sz w:val="24"/>
                <w:szCs w:val="24"/>
                <w:rtl w:val="0"/>
              </w:rPr>
              <w:t xml:space="preserve">          :quant 200</w:t>
            </w:r>
          </w:p>
          <w:p w:rsidR="00000000" w:rsidDel="00000000" w:rsidP="00000000" w:rsidRDefault="00000000" w:rsidRPr="00000000" w14:paraId="00000874">
            <w:pPr>
              <w:spacing w:before="240" w:lineRule="auto"/>
              <w:ind w:firstLine="567"/>
              <w:rPr>
                <w:sz w:val="24"/>
                <w:szCs w:val="24"/>
              </w:rPr>
            </w:pPr>
            <w:r w:rsidDel="00000000" w:rsidR="00000000" w:rsidRPr="00000000">
              <w:rPr>
                <w:sz w:val="24"/>
                <w:szCs w:val="24"/>
                <w:rtl w:val="0"/>
              </w:rPr>
              <w:t xml:space="preserve">          :unit (d2 / dặm))</w:t>
            </w:r>
          </w:p>
          <w:p w:rsidR="00000000" w:rsidDel="00000000" w:rsidP="00000000" w:rsidRDefault="00000000" w:rsidRPr="00000000" w14:paraId="00000875">
            <w:pPr>
              <w:spacing w:before="240" w:lineRule="auto"/>
              <w:ind w:firstLine="567"/>
              <w:rPr>
                <w:sz w:val="24"/>
                <w:szCs w:val="24"/>
              </w:rPr>
            </w:pPr>
            <w:r w:rsidDel="00000000" w:rsidR="00000000" w:rsidRPr="00000000">
              <w:rPr>
                <w:sz w:val="24"/>
                <w:szCs w:val="24"/>
                <w:rtl w:val="0"/>
              </w:rPr>
              <w:t xml:space="preserve">     :manner (h / ngựa))</w:t>
            </w:r>
          </w:p>
        </w:tc>
      </w:tr>
      <w:tr>
        <w:trPr>
          <w:cantSplit w:val="0"/>
          <w:trHeight w:val="21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76">
            <w:pPr>
              <w:spacing w:before="240" w:lineRule="auto"/>
              <w:ind w:firstLine="567"/>
              <w:rPr>
                <w:b w:val="1"/>
                <w:sz w:val="24"/>
                <w:szCs w:val="24"/>
              </w:rPr>
            </w:pPr>
            <w:r w:rsidDel="00000000" w:rsidR="00000000" w:rsidRPr="00000000">
              <w:rPr>
                <w:b w:val="1"/>
                <w:sz w:val="24"/>
                <w:szCs w:val="24"/>
                <w:rtl w:val="0"/>
              </w:rPr>
              <w:t xml:space="preserve">The road goes on forever. </w:t>
            </w:r>
          </w:p>
          <w:p w:rsidR="00000000" w:rsidDel="00000000" w:rsidP="00000000" w:rsidRDefault="00000000" w:rsidRPr="00000000" w14:paraId="00000877">
            <w:pPr>
              <w:spacing w:before="240" w:lineRule="auto"/>
              <w:ind w:firstLine="567"/>
              <w:rPr>
                <w:sz w:val="24"/>
                <w:szCs w:val="24"/>
              </w:rPr>
            </w:pPr>
            <w:r w:rsidDel="00000000" w:rsidR="00000000" w:rsidRPr="00000000">
              <w:rPr>
                <w:sz w:val="24"/>
                <w:szCs w:val="24"/>
                <w:rtl w:val="0"/>
              </w:rPr>
              <w:t xml:space="preserve">(g / go-on-15</w:t>
            </w:r>
          </w:p>
          <w:p w:rsidR="00000000" w:rsidDel="00000000" w:rsidP="00000000" w:rsidRDefault="00000000" w:rsidRPr="00000000" w14:paraId="00000878">
            <w:pPr>
              <w:spacing w:before="240" w:lineRule="auto"/>
              <w:ind w:firstLine="567"/>
              <w:rPr>
                <w:sz w:val="24"/>
                <w:szCs w:val="24"/>
              </w:rPr>
            </w:pPr>
            <w:r w:rsidDel="00000000" w:rsidR="00000000" w:rsidRPr="00000000">
              <w:rPr>
                <w:sz w:val="24"/>
                <w:szCs w:val="24"/>
                <w:rtl w:val="0"/>
              </w:rPr>
              <w:t xml:space="preserve">      :ARG1 (r / road)</w:t>
            </w:r>
          </w:p>
          <w:p w:rsidR="00000000" w:rsidDel="00000000" w:rsidP="00000000" w:rsidRDefault="00000000" w:rsidRPr="00000000" w14:paraId="00000879">
            <w:pPr>
              <w:spacing w:before="240" w:lineRule="auto"/>
              <w:ind w:firstLine="567"/>
              <w:rPr>
                <w:sz w:val="24"/>
                <w:szCs w:val="24"/>
              </w:rPr>
            </w:pPr>
            <w:r w:rsidDel="00000000" w:rsidR="00000000" w:rsidRPr="00000000">
              <w:rPr>
                <w:sz w:val="24"/>
                <w:szCs w:val="24"/>
                <w:rtl w:val="0"/>
              </w:rPr>
              <w:t xml:space="preserve">      :extent (f / forever))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7A">
            <w:pPr>
              <w:spacing w:before="240" w:lineRule="auto"/>
              <w:ind w:firstLine="567"/>
              <w:rPr>
                <w:b w:val="1"/>
                <w:sz w:val="24"/>
                <w:szCs w:val="24"/>
              </w:rPr>
            </w:pPr>
            <w:r w:rsidDel="00000000" w:rsidR="00000000" w:rsidRPr="00000000">
              <w:rPr>
                <w:b w:val="1"/>
                <w:sz w:val="24"/>
                <w:szCs w:val="24"/>
                <w:rtl w:val="0"/>
              </w:rPr>
              <w:t xml:space="preserve">Con đường kéo dài mãi mãi.</w:t>
            </w:r>
          </w:p>
          <w:p w:rsidR="00000000" w:rsidDel="00000000" w:rsidP="00000000" w:rsidRDefault="00000000" w:rsidRPr="00000000" w14:paraId="0000087B">
            <w:pPr>
              <w:spacing w:before="240" w:lineRule="auto"/>
              <w:ind w:firstLine="567"/>
              <w:rPr>
                <w:sz w:val="24"/>
                <w:szCs w:val="24"/>
              </w:rPr>
            </w:pPr>
            <w:r w:rsidDel="00000000" w:rsidR="00000000" w:rsidRPr="00000000">
              <w:rPr>
                <w:sz w:val="24"/>
                <w:szCs w:val="24"/>
                <w:rtl w:val="0"/>
              </w:rPr>
              <w:t xml:space="preserve">(k / kéo dài</w:t>
            </w:r>
          </w:p>
          <w:p w:rsidR="00000000" w:rsidDel="00000000" w:rsidP="00000000" w:rsidRDefault="00000000" w:rsidRPr="00000000" w14:paraId="0000087C">
            <w:pPr>
              <w:spacing w:before="240" w:lineRule="auto"/>
              <w:ind w:firstLine="567"/>
              <w:rPr>
                <w:sz w:val="24"/>
                <w:szCs w:val="24"/>
              </w:rPr>
            </w:pPr>
            <w:r w:rsidDel="00000000" w:rsidR="00000000" w:rsidRPr="00000000">
              <w:rPr>
                <w:sz w:val="24"/>
                <w:szCs w:val="24"/>
                <w:rtl w:val="0"/>
              </w:rPr>
              <w:t xml:space="preserve">       :ARG1 (c / con đường)</w:t>
            </w:r>
          </w:p>
          <w:p w:rsidR="00000000" w:rsidDel="00000000" w:rsidP="00000000" w:rsidRDefault="00000000" w:rsidRPr="00000000" w14:paraId="0000087D">
            <w:pPr>
              <w:spacing w:before="240" w:lineRule="auto"/>
              <w:ind w:firstLine="567"/>
              <w:rPr>
                <w:sz w:val="24"/>
                <w:szCs w:val="24"/>
              </w:rPr>
            </w:pPr>
            <w:r w:rsidDel="00000000" w:rsidR="00000000" w:rsidRPr="00000000">
              <w:rPr>
                <w:sz w:val="24"/>
                <w:szCs w:val="24"/>
                <w:rtl w:val="0"/>
              </w:rPr>
              <w:t xml:space="preserve">       :extent (m / mãi mãi))</w:t>
            </w:r>
          </w:p>
        </w:tc>
      </w:tr>
    </w:tbl>
    <w:p w:rsidR="00000000" w:rsidDel="00000000" w:rsidP="00000000" w:rsidRDefault="00000000" w:rsidRPr="00000000" w14:paraId="0000087E">
      <w:pPr>
        <w:numPr>
          <w:ilvl w:val="0"/>
          <w:numId w:val="23"/>
        </w:numPr>
        <w:spacing w:after="240" w:before="240" w:lineRule="auto"/>
        <w:ind w:left="720" w:hanging="360"/>
        <w:rPr>
          <w:sz w:val="24"/>
          <w:szCs w:val="24"/>
        </w:rPr>
      </w:pPr>
      <w:r w:rsidDel="00000000" w:rsidR="00000000" w:rsidRPr="00000000">
        <w:rPr>
          <w:sz w:val="24"/>
          <w:szCs w:val="24"/>
          <w:rtl w:val="0"/>
        </w:rPr>
        <w:t xml:space="preserve"> Liên quan đến nhãn </w:t>
      </w:r>
      <w:r w:rsidDel="00000000" w:rsidR="00000000" w:rsidRPr="00000000">
        <w:rPr>
          <w:b w:val="1"/>
          <w:i w:val="1"/>
          <w:sz w:val="24"/>
          <w:szCs w:val="24"/>
          <w:rtl w:val="0"/>
        </w:rPr>
        <w:t xml:space="preserve">:duration</w:t>
      </w:r>
      <w:r w:rsidDel="00000000" w:rsidR="00000000" w:rsidRPr="00000000">
        <w:rPr>
          <w:rtl w:val="0"/>
        </w:rPr>
      </w:r>
    </w:p>
    <w:tbl>
      <w:tblPr>
        <w:tblStyle w:val="Table49"/>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gridCol w:w="4875"/>
        <w:tblGridChange w:id="0">
          <w:tblGrid>
            <w:gridCol w:w="4290"/>
            <w:gridCol w:w="4875"/>
          </w:tblGrid>
        </w:tblGridChange>
      </w:tblGrid>
      <w:tr>
        <w:trPr>
          <w:cantSplit w:val="0"/>
          <w:trHeight w:val="384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7F">
            <w:pPr>
              <w:spacing w:before="240" w:lineRule="auto"/>
              <w:ind w:firstLine="567"/>
              <w:rPr>
                <w:b w:val="1"/>
                <w:sz w:val="24"/>
                <w:szCs w:val="24"/>
              </w:rPr>
            </w:pPr>
            <w:r w:rsidDel="00000000" w:rsidR="00000000" w:rsidRPr="00000000">
              <w:rPr>
                <w:b w:val="1"/>
                <w:sz w:val="24"/>
                <w:szCs w:val="24"/>
                <w:rtl w:val="0"/>
              </w:rPr>
              <w:t xml:space="preserve"> It rained for about 20 minutes.</w:t>
            </w:r>
          </w:p>
          <w:p w:rsidR="00000000" w:rsidDel="00000000" w:rsidP="00000000" w:rsidRDefault="00000000" w:rsidRPr="00000000" w14:paraId="00000880">
            <w:pPr>
              <w:spacing w:before="240" w:lineRule="auto"/>
              <w:ind w:firstLine="567"/>
              <w:rPr>
                <w:sz w:val="24"/>
                <w:szCs w:val="24"/>
              </w:rPr>
            </w:pPr>
            <w:r w:rsidDel="00000000" w:rsidR="00000000" w:rsidRPr="00000000">
              <w:rPr>
                <w:sz w:val="24"/>
                <w:szCs w:val="24"/>
                <w:rtl w:val="0"/>
              </w:rPr>
              <w:t xml:space="preserve">(r / rain-01</w:t>
            </w:r>
          </w:p>
          <w:p w:rsidR="00000000" w:rsidDel="00000000" w:rsidP="00000000" w:rsidRDefault="00000000" w:rsidRPr="00000000" w14:paraId="00000881">
            <w:pPr>
              <w:spacing w:before="240" w:lineRule="auto"/>
              <w:ind w:firstLine="567"/>
              <w:rPr>
                <w:sz w:val="24"/>
                <w:szCs w:val="24"/>
              </w:rPr>
            </w:pPr>
            <w:r w:rsidDel="00000000" w:rsidR="00000000" w:rsidRPr="00000000">
              <w:rPr>
                <w:sz w:val="24"/>
                <w:szCs w:val="24"/>
                <w:rtl w:val="0"/>
              </w:rPr>
              <w:t xml:space="preserve">     :duration (a / about</w:t>
            </w:r>
          </w:p>
          <w:p w:rsidR="00000000" w:rsidDel="00000000" w:rsidP="00000000" w:rsidRDefault="00000000" w:rsidRPr="00000000" w14:paraId="00000882">
            <w:pPr>
              <w:spacing w:before="240" w:lineRule="auto"/>
              <w:ind w:firstLine="567"/>
              <w:rPr>
                <w:sz w:val="24"/>
                <w:szCs w:val="24"/>
              </w:rPr>
            </w:pPr>
            <w:r w:rsidDel="00000000" w:rsidR="00000000" w:rsidRPr="00000000">
              <w:rPr>
                <w:sz w:val="24"/>
                <w:szCs w:val="24"/>
                <w:rtl w:val="0"/>
              </w:rPr>
              <w:t xml:space="preserve">          :op1 (t / temporal-quantity</w:t>
            </w:r>
          </w:p>
          <w:p w:rsidR="00000000" w:rsidDel="00000000" w:rsidP="00000000" w:rsidRDefault="00000000" w:rsidRPr="00000000" w14:paraId="00000883">
            <w:pPr>
              <w:spacing w:before="240" w:lineRule="auto"/>
              <w:ind w:firstLine="567"/>
              <w:rPr>
                <w:sz w:val="24"/>
                <w:szCs w:val="24"/>
              </w:rPr>
            </w:pPr>
            <w:r w:rsidDel="00000000" w:rsidR="00000000" w:rsidRPr="00000000">
              <w:rPr>
                <w:sz w:val="24"/>
                <w:szCs w:val="24"/>
                <w:rtl w:val="0"/>
              </w:rPr>
              <w:t xml:space="preserve">               :quant 20</w:t>
            </w:r>
          </w:p>
          <w:p w:rsidR="00000000" w:rsidDel="00000000" w:rsidP="00000000" w:rsidRDefault="00000000" w:rsidRPr="00000000" w14:paraId="00000884">
            <w:pPr>
              <w:spacing w:before="240" w:lineRule="auto"/>
              <w:ind w:firstLine="567"/>
              <w:rPr>
                <w:sz w:val="24"/>
                <w:szCs w:val="24"/>
              </w:rPr>
            </w:pPr>
            <w:r w:rsidDel="00000000" w:rsidR="00000000" w:rsidRPr="00000000">
              <w:rPr>
                <w:sz w:val="24"/>
                <w:szCs w:val="24"/>
                <w:rtl w:val="0"/>
              </w:rPr>
              <w:t xml:space="preserve">               :unit (m / minute))))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85">
            <w:pPr>
              <w:spacing w:before="240" w:lineRule="auto"/>
              <w:ind w:firstLine="567"/>
              <w:rPr>
                <w:b w:val="1"/>
                <w:sz w:val="24"/>
                <w:szCs w:val="24"/>
              </w:rPr>
            </w:pPr>
            <w:r w:rsidDel="00000000" w:rsidR="00000000" w:rsidRPr="00000000">
              <w:rPr>
                <w:b w:val="1"/>
                <w:sz w:val="24"/>
                <w:szCs w:val="24"/>
                <w:rtl w:val="0"/>
              </w:rPr>
              <w:t xml:space="preserve">Trời mưa khoảng 20 phút.</w:t>
            </w:r>
          </w:p>
          <w:p w:rsidR="00000000" w:rsidDel="00000000" w:rsidP="00000000" w:rsidRDefault="00000000" w:rsidRPr="00000000" w14:paraId="00000886">
            <w:pPr>
              <w:spacing w:before="240" w:lineRule="auto"/>
              <w:ind w:firstLine="567"/>
              <w:rPr>
                <w:sz w:val="24"/>
                <w:szCs w:val="24"/>
              </w:rPr>
            </w:pPr>
            <w:r w:rsidDel="00000000" w:rsidR="00000000" w:rsidRPr="00000000">
              <w:rPr>
                <w:sz w:val="24"/>
                <w:szCs w:val="24"/>
                <w:rtl w:val="0"/>
              </w:rPr>
              <w:t xml:space="preserve">(m / mưa-02</w:t>
            </w:r>
          </w:p>
          <w:p w:rsidR="00000000" w:rsidDel="00000000" w:rsidP="00000000" w:rsidRDefault="00000000" w:rsidRPr="00000000" w14:paraId="00000887">
            <w:pPr>
              <w:spacing w:before="240" w:lineRule="auto"/>
              <w:ind w:firstLine="567"/>
              <w:rPr>
                <w:sz w:val="24"/>
                <w:szCs w:val="24"/>
              </w:rPr>
            </w:pPr>
            <w:r w:rsidDel="00000000" w:rsidR="00000000" w:rsidRPr="00000000">
              <w:rPr>
                <w:sz w:val="24"/>
                <w:szCs w:val="24"/>
                <w:rtl w:val="0"/>
              </w:rPr>
              <w:t xml:space="preserve">        :ARG0 (t / trời)</w:t>
            </w:r>
          </w:p>
          <w:p w:rsidR="00000000" w:rsidDel="00000000" w:rsidP="00000000" w:rsidRDefault="00000000" w:rsidRPr="00000000" w14:paraId="00000888">
            <w:pPr>
              <w:spacing w:before="240" w:lineRule="auto"/>
              <w:ind w:firstLine="567"/>
              <w:rPr>
                <w:sz w:val="24"/>
                <w:szCs w:val="24"/>
              </w:rPr>
            </w:pPr>
            <w:r w:rsidDel="00000000" w:rsidR="00000000" w:rsidRPr="00000000">
              <w:rPr>
                <w:sz w:val="24"/>
                <w:szCs w:val="24"/>
                <w:rtl w:val="0"/>
              </w:rPr>
              <w:t xml:space="preserve">        :duration (a / about</w:t>
            </w:r>
          </w:p>
          <w:p w:rsidR="00000000" w:rsidDel="00000000" w:rsidP="00000000" w:rsidRDefault="00000000" w:rsidRPr="00000000" w14:paraId="00000889">
            <w:pPr>
              <w:spacing w:before="240" w:lineRule="auto"/>
              <w:ind w:firstLine="567"/>
              <w:rPr>
                <w:sz w:val="24"/>
                <w:szCs w:val="24"/>
              </w:rPr>
            </w:pPr>
            <w:r w:rsidDel="00000000" w:rsidR="00000000" w:rsidRPr="00000000">
              <w:rPr>
                <w:sz w:val="24"/>
                <w:szCs w:val="24"/>
                <w:rtl w:val="0"/>
              </w:rPr>
              <w:t xml:space="preserve">          :op1 (t / temporal-quantity</w:t>
            </w:r>
          </w:p>
          <w:p w:rsidR="00000000" w:rsidDel="00000000" w:rsidP="00000000" w:rsidRDefault="00000000" w:rsidRPr="00000000" w14:paraId="0000088A">
            <w:pPr>
              <w:spacing w:before="240" w:lineRule="auto"/>
              <w:ind w:firstLine="567"/>
              <w:rPr>
                <w:sz w:val="24"/>
                <w:szCs w:val="24"/>
              </w:rPr>
            </w:pPr>
            <w:r w:rsidDel="00000000" w:rsidR="00000000" w:rsidRPr="00000000">
              <w:rPr>
                <w:sz w:val="24"/>
                <w:szCs w:val="24"/>
                <w:rtl w:val="0"/>
              </w:rPr>
              <w:t xml:space="preserve">               :quant 20</w:t>
            </w:r>
          </w:p>
          <w:p w:rsidR="00000000" w:rsidDel="00000000" w:rsidP="00000000" w:rsidRDefault="00000000" w:rsidRPr="00000000" w14:paraId="0000088B">
            <w:pPr>
              <w:spacing w:before="240" w:lineRule="auto"/>
              <w:ind w:firstLine="567"/>
              <w:rPr>
                <w:sz w:val="24"/>
                <w:szCs w:val="24"/>
              </w:rPr>
            </w:pPr>
            <w:r w:rsidDel="00000000" w:rsidR="00000000" w:rsidRPr="00000000">
              <w:rPr>
                <w:sz w:val="24"/>
                <w:szCs w:val="24"/>
                <w:rtl w:val="0"/>
              </w:rPr>
              <w:t xml:space="preserve">               :unit (ph / phút))))</w:t>
            </w:r>
          </w:p>
        </w:tc>
      </w:tr>
    </w:tbl>
    <w:p w:rsidR="00000000" w:rsidDel="00000000" w:rsidP="00000000" w:rsidRDefault="00000000" w:rsidRPr="00000000" w14:paraId="0000088C">
      <w:pPr>
        <w:spacing w:after="240" w:lineRule="auto"/>
        <w:ind w:left="180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88D">
      <w:pPr>
        <w:numPr>
          <w:ilvl w:val="0"/>
          <w:numId w:val="25"/>
        </w:numPr>
        <w:spacing w:after="240" w:lineRule="auto"/>
        <w:ind w:left="720" w:hanging="360"/>
        <w:rPr>
          <w:sz w:val="24"/>
          <w:szCs w:val="24"/>
        </w:rPr>
      </w:pPr>
      <w:r w:rsidDel="00000000" w:rsidR="00000000" w:rsidRPr="00000000">
        <w:rPr>
          <w:sz w:val="24"/>
          <w:szCs w:val="24"/>
          <w:rtl w:val="0"/>
        </w:rPr>
        <w:t xml:space="preserve"> Liên quan đến nhãn </w:t>
      </w:r>
      <w:r w:rsidDel="00000000" w:rsidR="00000000" w:rsidRPr="00000000">
        <w:rPr>
          <w:b w:val="1"/>
          <w:i w:val="1"/>
          <w:sz w:val="24"/>
          <w:szCs w:val="24"/>
          <w:rtl w:val="0"/>
        </w:rPr>
        <w:t xml:space="preserve">:degree</w:t>
      </w:r>
      <w:r w:rsidDel="00000000" w:rsidR="00000000" w:rsidRPr="00000000">
        <w:rPr>
          <w:rtl w:val="0"/>
        </w:rPr>
      </w:r>
    </w:p>
    <w:tbl>
      <w:tblPr>
        <w:tblStyle w:val="Table50"/>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920"/>
        <w:tblGridChange w:id="0">
          <w:tblGrid>
            <w:gridCol w:w="4545"/>
            <w:gridCol w:w="4920"/>
          </w:tblGrid>
        </w:tblGridChange>
      </w:tblGrid>
      <w:tr>
        <w:trPr>
          <w:cantSplit w:val="0"/>
          <w:trHeight w:val="580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8E">
            <w:pPr>
              <w:spacing w:before="240" w:lineRule="auto"/>
              <w:ind w:firstLine="567"/>
              <w:rPr>
                <w:b w:val="1"/>
                <w:sz w:val="24"/>
                <w:szCs w:val="24"/>
              </w:rPr>
            </w:pPr>
            <w:r w:rsidDel="00000000" w:rsidR="00000000" w:rsidRPr="00000000">
              <w:rPr>
                <w:b w:val="1"/>
                <w:sz w:val="24"/>
                <w:szCs w:val="24"/>
                <w:rtl w:val="0"/>
              </w:rPr>
              <w:t xml:space="preserve"> Mary's family is very poor.</w:t>
            </w:r>
          </w:p>
          <w:p w:rsidR="00000000" w:rsidDel="00000000" w:rsidP="00000000" w:rsidRDefault="00000000" w:rsidRPr="00000000" w14:paraId="0000088F">
            <w:pPr>
              <w:spacing w:before="240" w:lineRule="auto"/>
              <w:ind w:firstLine="567"/>
              <w:rPr>
                <w:sz w:val="24"/>
                <w:szCs w:val="24"/>
              </w:rPr>
            </w:pPr>
            <w:r w:rsidDel="00000000" w:rsidR="00000000" w:rsidRPr="00000000">
              <w:rPr>
                <w:sz w:val="24"/>
                <w:szCs w:val="24"/>
                <w:rtl w:val="0"/>
              </w:rPr>
              <w:t xml:space="preserve">(p / poor</w:t>
            </w:r>
          </w:p>
          <w:p w:rsidR="00000000" w:rsidDel="00000000" w:rsidP="00000000" w:rsidRDefault="00000000" w:rsidRPr="00000000" w14:paraId="00000890">
            <w:pPr>
              <w:spacing w:before="240" w:lineRule="auto"/>
              <w:ind w:firstLine="567"/>
              <w:rPr>
                <w:sz w:val="24"/>
                <w:szCs w:val="24"/>
              </w:rPr>
            </w:pPr>
            <w:r w:rsidDel="00000000" w:rsidR="00000000" w:rsidRPr="00000000">
              <w:rPr>
                <w:sz w:val="24"/>
                <w:szCs w:val="24"/>
                <w:rtl w:val="0"/>
              </w:rPr>
              <w:t xml:space="preserve">     :degree (v / very)</w:t>
            </w:r>
          </w:p>
          <w:p w:rsidR="00000000" w:rsidDel="00000000" w:rsidP="00000000" w:rsidRDefault="00000000" w:rsidRPr="00000000" w14:paraId="00000891">
            <w:pPr>
              <w:spacing w:before="240" w:lineRule="auto"/>
              <w:ind w:firstLine="567"/>
              <w:rPr>
                <w:sz w:val="24"/>
                <w:szCs w:val="24"/>
              </w:rPr>
            </w:pPr>
            <w:r w:rsidDel="00000000" w:rsidR="00000000" w:rsidRPr="00000000">
              <w:rPr>
                <w:sz w:val="24"/>
                <w:szCs w:val="24"/>
                <w:rtl w:val="0"/>
              </w:rPr>
              <w:t xml:space="preserve">     :domain (f / family</w:t>
            </w:r>
          </w:p>
          <w:p w:rsidR="00000000" w:rsidDel="00000000" w:rsidP="00000000" w:rsidRDefault="00000000" w:rsidRPr="00000000" w14:paraId="00000892">
            <w:pPr>
              <w:spacing w:before="240" w:lineRule="auto"/>
              <w:ind w:firstLine="567"/>
              <w:rPr>
                <w:sz w:val="24"/>
                <w:szCs w:val="24"/>
              </w:rPr>
            </w:pPr>
            <w:r w:rsidDel="00000000" w:rsidR="00000000" w:rsidRPr="00000000">
              <w:rPr>
                <w:sz w:val="24"/>
                <w:szCs w:val="24"/>
                <w:rtl w:val="0"/>
              </w:rPr>
              <w:t xml:space="preserve">          :ARG1-of (h / have-org-role-91</w:t>
            </w:r>
          </w:p>
          <w:p w:rsidR="00000000" w:rsidDel="00000000" w:rsidP="00000000" w:rsidRDefault="00000000" w:rsidRPr="00000000" w14:paraId="00000893">
            <w:pPr>
              <w:spacing w:before="240" w:lineRule="auto"/>
              <w:ind w:firstLine="567"/>
              <w:rPr>
                <w:sz w:val="24"/>
                <w:szCs w:val="24"/>
              </w:rPr>
            </w:pPr>
            <w:r w:rsidDel="00000000" w:rsidR="00000000" w:rsidRPr="00000000">
              <w:rPr>
                <w:sz w:val="24"/>
                <w:szCs w:val="24"/>
                <w:rtl w:val="0"/>
              </w:rPr>
              <w:t xml:space="preserve">               :ARG0 (p2 / person</w:t>
            </w:r>
          </w:p>
          <w:p w:rsidR="00000000" w:rsidDel="00000000" w:rsidP="00000000" w:rsidRDefault="00000000" w:rsidRPr="00000000" w14:paraId="00000894">
            <w:pPr>
              <w:spacing w:before="240" w:lineRule="auto"/>
              <w:ind w:firstLine="567"/>
              <w:rPr>
                <w:sz w:val="24"/>
                <w:szCs w:val="24"/>
              </w:rPr>
            </w:pPr>
            <w:r w:rsidDel="00000000" w:rsidR="00000000" w:rsidRPr="00000000">
              <w:rPr>
                <w:sz w:val="24"/>
                <w:szCs w:val="24"/>
                <w:rtl w:val="0"/>
              </w:rPr>
              <w:t xml:space="preserve">                    :wiki -</w:t>
            </w:r>
          </w:p>
          <w:p w:rsidR="00000000" w:rsidDel="00000000" w:rsidP="00000000" w:rsidRDefault="00000000" w:rsidRPr="00000000" w14:paraId="00000895">
            <w:pPr>
              <w:spacing w:before="240" w:lineRule="auto"/>
              <w:ind w:firstLine="567"/>
              <w:rPr>
                <w:sz w:val="24"/>
                <w:szCs w:val="24"/>
              </w:rPr>
            </w:pPr>
            <w:r w:rsidDel="00000000" w:rsidR="00000000" w:rsidRPr="00000000">
              <w:rPr>
                <w:sz w:val="24"/>
                <w:szCs w:val="24"/>
                <w:rtl w:val="0"/>
              </w:rPr>
              <w:t xml:space="preserve">                    :name (n / name</w:t>
            </w:r>
          </w:p>
          <w:p w:rsidR="00000000" w:rsidDel="00000000" w:rsidP="00000000" w:rsidRDefault="00000000" w:rsidRPr="00000000" w14:paraId="00000896">
            <w:pPr>
              <w:spacing w:before="240" w:lineRule="auto"/>
              <w:ind w:firstLine="567"/>
              <w:rPr>
                <w:sz w:val="24"/>
                <w:szCs w:val="24"/>
              </w:rPr>
            </w:pPr>
            <w:r w:rsidDel="00000000" w:rsidR="00000000" w:rsidRPr="00000000">
              <w:rPr>
                <w:sz w:val="24"/>
                <w:szCs w:val="24"/>
                <w:rtl w:val="0"/>
              </w:rPr>
              <w:t xml:space="preserve">                         :op1 "Mary"))</w:t>
            </w:r>
          </w:p>
          <w:p w:rsidR="00000000" w:rsidDel="00000000" w:rsidP="00000000" w:rsidRDefault="00000000" w:rsidRPr="00000000" w14:paraId="00000897">
            <w:pPr>
              <w:spacing w:before="240" w:lineRule="auto"/>
              <w:ind w:firstLine="567"/>
              <w:rPr>
                <w:sz w:val="24"/>
                <w:szCs w:val="24"/>
              </w:rPr>
            </w:pPr>
            <w:r w:rsidDel="00000000" w:rsidR="00000000" w:rsidRPr="00000000">
              <w:rPr>
                <w:sz w:val="24"/>
                <w:szCs w:val="24"/>
                <w:rtl w:val="0"/>
              </w:rPr>
              <w:t xml:space="preserve">               :ARG2 (m / member))))</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98">
            <w:pPr>
              <w:spacing w:before="240" w:lineRule="auto"/>
              <w:ind w:firstLine="567"/>
              <w:rPr>
                <w:b w:val="1"/>
                <w:sz w:val="24"/>
                <w:szCs w:val="24"/>
              </w:rPr>
            </w:pPr>
            <w:r w:rsidDel="00000000" w:rsidR="00000000" w:rsidRPr="00000000">
              <w:rPr>
                <w:b w:val="1"/>
                <w:sz w:val="24"/>
                <w:szCs w:val="24"/>
                <w:rtl w:val="0"/>
              </w:rPr>
              <w:t xml:space="preserve">Gia đình Mary rất nghèo.</w:t>
            </w:r>
          </w:p>
          <w:p w:rsidR="00000000" w:rsidDel="00000000" w:rsidP="00000000" w:rsidRDefault="00000000" w:rsidRPr="00000000" w14:paraId="00000899">
            <w:pPr>
              <w:spacing w:before="240" w:lineRule="auto"/>
              <w:ind w:firstLine="567"/>
              <w:rPr>
                <w:sz w:val="24"/>
                <w:szCs w:val="24"/>
              </w:rPr>
            </w:pPr>
            <w:r w:rsidDel="00000000" w:rsidR="00000000" w:rsidRPr="00000000">
              <w:rPr>
                <w:sz w:val="24"/>
                <w:szCs w:val="24"/>
                <w:rtl w:val="0"/>
              </w:rPr>
              <w:t xml:space="preserve">(n / nghèo-01</w:t>
            </w:r>
          </w:p>
          <w:p w:rsidR="00000000" w:rsidDel="00000000" w:rsidP="00000000" w:rsidRDefault="00000000" w:rsidRPr="00000000" w14:paraId="0000089A">
            <w:pPr>
              <w:spacing w:before="240" w:lineRule="auto"/>
              <w:ind w:firstLine="567"/>
              <w:rPr>
                <w:sz w:val="24"/>
                <w:szCs w:val="24"/>
              </w:rPr>
            </w:pPr>
            <w:r w:rsidDel="00000000" w:rsidR="00000000" w:rsidRPr="00000000">
              <w:rPr>
                <w:sz w:val="24"/>
                <w:szCs w:val="24"/>
                <w:rtl w:val="0"/>
              </w:rPr>
              <w:t xml:space="preserve">         :degree (r / rất)</w:t>
            </w:r>
          </w:p>
          <w:p w:rsidR="00000000" w:rsidDel="00000000" w:rsidP="00000000" w:rsidRDefault="00000000" w:rsidRPr="00000000" w14:paraId="0000089B">
            <w:pPr>
              <w:spacing w:before="240" w:lineRule="auto"/>
              <w:ind w:firstLine="567"/>
              <w:rPr>
                <w:sz w:val="24"/>
                <w:szCs w:val="24"/>
              </w:rPr>
            </w:pPr>
            <w:r w:rsidDel="00000000" w:rsidR="00000000" w:rsidRPr="00000000">
              <w:rPr>
                <w:sz w:val="24"/>
                <w:szCs w:val="24"/>
                <w:rtl w:val="0"/>
              </w:rPr>
              <w:t xml:space="preserve">         :domain (gi / gia đình</w:t>
            </w:r>
          </w:p>
          <w:p w:rsidR="00000000" w:rsidDel="00000000" w:rsidP="00000000" w:rsidRDefault="00000000" w:rsidRPr="00000000" w14:paraId="0000089C">
            <w:pPr>
              <w:spacing w:before="240" w:lineRule="auto"/>
              <w:ind w:firstLine="567"/>
              <w:rPr>
                <w:sz w:val="24"/>
                <w:szCs w:val="24"/>
              </w:rPr>
            </w:pPr>
            <w:r w:rsidDel="00000000" w:rsidR="00000000" w:rsidRPr="00000000">
              <w:rPr>
                <w:sz w:val="24"/>
                <w:szCs w:val="24"/>
                <w:rtl w:val="0"/>
              </w:rPr>
              <w:t xml:space="preserve">          :ARG1-of (h / have-org-role-91</w:t>
            </w:r>
          </w:p>
          <w:p w:rsidR="00000000" w:rsidDel="00000000" w:rsidP="00000000" w:rsidRDefault="00000000" w:rsidRPr="00000000" w14:paraId="0000089D">
            <w:pPr>
              <w:spacing w:before="240" w:lineRule="auto"/>
              <w:ind w:firstLine="567"/>
              <w:rPr>
                <w:sz w:val="24"/>
                <w:szCs w:val="24"/>
              </w:rPr>
            </w:pPr>
            <w:r w:rsidDel="00000000" w:rsidR="00000000" w:rsidRPr="00000000">
              <w:rPr>
                <w:sz w:val="24"/>
                <w:szCs w:val="24"/>
                <w:rtl w:val="0"/>
              </w:rPr>
              <w:t xml:space="preserve">               :ARG0 (p2 / person</w:t>
            </w:r>
          </w:p>
          <w:p w:rsidR="00000000" w:rsidDel="00000000" w:rsidP="00000000" w:rsidRDefault="00000000" w:rsidRPr="00000000" w14:paraId="0000089E">
            <w:pPr>
              <w:spacing w:before="240" w:lineRule="auto"/>
              <w:ind w:firstLine="567"/>
              <w:rPr>
                <w:sz w:val="24"/>
                <w:szCs w:val="24"/>
              </w:rPr>
            </w:pPr>
            <w:r w:rsidDel="00000000" w:rsidR="00000000" w:rsidRPr="00000000">
              <w:rPr>
                <w:sz w:val="24"/>
                <w:szCs w:val="24"/>
                <w:rtl w:val="0"/>
              </w:rPr>
              <w:t xml:space="preserve">                    :wiki -</w:t>
            </w:r>
          </w:p>
          <w:p w:rsidR="00000000" w:rsidDel="00000000" w:rsidP="00000000" w:rsidRDefault="00000000" w:rsidRPr="00000000" w14:paraId="0000089F">
            <w:pPr>
              <w:spacing w:before="240" w:lineRule="auto"/>
              <w:ind w:firstLine="567"/>
              <w:rPr>
                <w:sz w:val="24"/>
                <w:szCs w:val="24"/>
              </w:rPr>
            </w:pPr>
            <w:r w:rsidDel="00000000" w:rsidR="00000000" w:rsidRPr="00000000">
              <w:rPr>
                <w:sz w:val="24"/>
                <w:szCs w:val="24"/>
                <w:rtl w:val="0"/>
              </w:rPr>
              <w:t xml:space="preserve">                    :name (n / name</w:t>
            </w:r>
          </w:p>
          <w:p w:rsidR="00000000" w:rsidDel="00000000" w:rsidP="00000000" w:rsidRDefault="00000000" w:rsidRPr="00000000" w14:paraId="000008A0">
            <w:pPr>
              <w:spacing w:before="240" w:lineRule="auto"/>
              <w:ind w:firstLine="567"/>
              <w:rPr>
                <w:sz w:val="24"/>
                <w:szCs w:val="24"/>
              </w:rPr>
            </w:pPr>
            <w:r w:rsidDel="00000000" w:rsidR="00000000" w:rsidRPr="00000000">
              <w:rPr>
                <w:sz w:val="24"/>
                <w:szCs w:val="24"/>
                <w:rtl w:val="0"/>
              </w:rPr>
              <w:t xml:space="preserve">                         :op1 "Mary"))</w:t>
            </w:r>
          </w:p>
          <w:p w:rsidR="00000000" w:rsidDel="00000000" w:rsidP="00000000" w:rsidRDefault="00000000" w:rsidRPr="00000000" w14:paraId="000008A1">
            <w:pPr>
              <w:spacing w:before="240" w:lineRule="auto"/>
              <w:ind w:firstLine="567"/>
              <w:rPr>
                <w:sz w:val="24"/>
                <w:szCs w:val="24"/>
              </w:rPr>
            </w:pPr>
            <w:r w:rsidDel="00000000" w:rsidR="00000000" w:rsidRPr="00000000">
              <w:rPr>
                <w:sz w:val="24"/>
                <w:szCs w:val="24"/>
                <w:rtl w:val="0"/>
              </w:rPr>
              <w:t xml:space="preserve">               :ARG2 (m / member))))</w:t>
            </w:r>
          </w:p>
        </w:tc>
      </w:tr>
    </w:tbl>
    <w:p w:rsidR="00000000" w:rsidDel="00000000" w:rsidP="00000000" w:rsidRDefault="00000000" w:rsidRPr="00000000" w14:paraId="000008A2">
      <w:pPr>
        <w:pStyle w:val="Heading3"/>
        <w:numPr>
          <w:ilvl w:val="2"/>
          <w:numId w:val="48"/>
        </w:numPr>
        <w:ind w:left="720" w:hanging="720"/>
        <w:rPr/>
      </w:pPr>
      <w:bookmarkStart w:colFirst="0" w:colLast="0" w:name="_heading=h.4k668n3" w:id="56"/>
      <w:bookmarkEnd w:id="56"/>
      <w:r w:rsidDel="00000000" w:rsidR="00000000" w:rsidRPr="00000000">
        <w:rPr>
          <w:rtl w:val="0"/>
        </w:rPr>
        <w:t xml:space="preserve">Degree - Mức độ</w:t>
      </w:r>
    </w:p>
    <w:p w:rsidR="00000000" w:rsidDel="00000000" w:rsidP="00000000" w:rsidRDefault="00000000" w:rsidRPr="00000000" w14:paraId="000008A3">
      <w:pPr>
        <w:spacing w:line="360" w:lineRule="auto"/>
        <w:ind w:firstLine="567"/>
        <w:rPr/>
      </w:pPr>
      <w:r w:rsidDel="00000000" w:rsidR="00000000" w:rsidRPr="00000000">
        <w:rPr>
          <w:rtl w:val="0"/>
        </w:rPr>
        <w:t xml:space="preserve">Nhãn này được gán cho các trạng từ chỉ mức độ: Các từ tăng cường (</w:t>
      </w:r>
      <w:r w:rsidDel="00000000" w:rsidR="00000000" w:rsidRPr="00000000">
        <w:rPr>
          <w:color w:val="eb5757"/>
          <w:sz w:val="19"/>
          <w:szCs w:val="19"/>
          <w:rtl w:val="0"/>
        </w:rPr>
        <w:t xml:space="preserve">rất</w:t>
      </w:r>
      <w:r w:rsidDel="00000000" w:rsidR="00000000" w:rsidRPr="00000000">
        <w:rPr>
          <w:rtl w:val="0"/>
        </w:rPr>
        <w:t xml:space="preserve">, </w:t>
      </w:r>
      <w:r w:rsidDel="00000000" w:rsidR="00000000" w:rsidRPr="00000000">
        <w:rPr>
          <w:color w:val="eb5757"/>
          <w:sz w:val="19"/>
          <w:szCs w:val="19"/>
          <w:rtl w:val="0"/>
        </w:rPr>
        <w:t xml:space="preserve">cực_kỳ</w:t>
      </w:r>
      <w:r w:rsidDel="00000000" w:rsidR="00000000" w:rsidRPr="00000000">
        <w:rPr>
          <w:rtl w:val="0"/>
        </w:rPr>
        <w:t xml:space="preserve">) và từ giảm nhẹ (</w:t>
      </w:r>
      <w:r w:rsidDel="00000000" w:rsidR="00000000" w:rsidRPr="00000000">
        <w:rPr>
          <w:color w:val="eb5757"/>
          <w:sz w:val="19"/>
          <w:szCs w:val="19"/>
          <w:rtl w:val="0"/>
        </w:rPr>
        <w:t xml:space="preserve">một_chút</w:t>
      </w:r>
      <w:r w:rsidDel="00000000" w:rsidR="00000000" w:rsidRPr="00000000">
        <w:rPr>
          <w:rtl w:val="0"/>
        </w:rPr>
        <w:t xml:space="preserve">, </w:t>
      </w:r>
      <w:r w:rsidDel="00000000" w:rsidR="00000000" w:rsidRPr="00000000">
        <w:rPr>
          <w:color w:val="eb5757"/>
          <w:sz w:val="19"/>
          <w:szCs w:val="19"/>
          <w:rtl w:val="0"/>
        </w:rPr>
        <w:t xml:space="preserve">tương_đối</w:t>
      </w:r>
      <w:r w:rsidDel="00000000" w:rsidR="00000000" w:rsidRPr="00000000">
        <w:rPr>
          <w:rtl w:val="0"/>
        </w:rPr>
        <w:t xml:space="preserve">) được chú thích với </w:t>
      </w:r>
      <w:r w:rsidDel="00000000" w:rsidR="00000000" w:rsidRPr="00000000">
        <w:rPr>
          <w:color w:val="eb5757"/>
          <w:sz w:val="19"/>
          <w:szCs w:val="19"/>
          <w:rtl w:val="0"/>
        </w:rPr>
        <w:t xml:space="preserve">:degree</w:t>
      </w:r>
      <w:r w:rsidDel="00000000" w:rsidR="00000000" w:rsidRPr="00000000">
        <w:rPr>
          <w:rtl w:val="0"/>
        </w:rPr>
        <w:t xml:space="preserve">, ví dụ:</w:t>
      </w:r>
    </w:p>
    <w:p w:rsidR="00000000" w:rsidDel="00000000" w:rsidP="00000000" w:rsidRDefault="00000000" w:rsidRPr="00000000" w14:paraId="000008A4">
      <w:pPr>
        <w:spacing w:line="360" w:lineRule="auto"/>
        <w:ind w:firstLine="567"/>
        <w:rPr/>
      </w:pPr>
      <w:r w:rsidDel="00000000" w:rsidR="00000000" w:rsidRPr="00000000">
        <w:rPr>
          <w:rtl w:val="0"/>
        </w:rPr>
      </w:r>
    </w:p>
    <w:tbl>
      <w:tblPr>
        <w:tblStyle w:val="Table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8A5">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(b / beautiful-02</w:t>
            </w:r>
          </w:p>
          <w:p w:rsidR="00000000" w:rsidDel="00000000" w:rsidP="00000000" w:rsidRDefault="00000000" w:rsidRPr="00000000" w14:paraId="000008A6">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(y / you)</w:t>
            </w:r>
          </w:p>
          <w:p w:rsidR="00000000" w:rsidDel="00000000" w:rsidP="00000000" w:rsidRDefault="00000000" w:rsidRPr="00000000" w14:paraId="000008A7">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:degree (v / very))</w:t>
            </w:r>
          </w:p>
          <w:p w:rsidR="00000000" w:rsidDel="00000000" w:rsidP="00000000" w:rsidRDefault="00000000" w:rsidRPr="00000000" w14:paraId="000008A8">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You are very beautiful.</w:t>
            </w:r>
          </w:p>
        </w:tc>
        <w:tc>
          <w:tcPr>
            <w:shd w:fill="auto" w:val="clear"/>
            <w:tcMar>
              <w:top w:w="100.0" w:type="dxa"/>
              <w:left w:w="100.0" w:type="dxa"/>
              <w:bottom w:w="100.0" w:type="dxa"/>
              <w:right w:w="100.0" w:type="dxa"/>
            </w:tcMar>
          </w:tcPr>
          <w:p w:rsidR="00000000" w:rsidDel="00000000" w:rsidP="00000000" w:rsidRDefault="00000000" w:rsidRPr="00000000" w14:paraId="000008A9">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(đ / đẹp-02 </w:t>
            </w:r>
          </w:p>
          <w:p w:rsidR="00000000" w:rsidDel="00000000" w:rsidP="00000000" w:rsidRDefault="00000000" w:rsidRPr="00000000" w14:paraId="000008AA">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(b / bạn) </w:t>
            </w:r>
          </w:p>
          <w:p w:rsidR="00000000" w:rsidDel="00000000" w:rsidP="00000000" w:rsidRDefault="00000000" w:rsidRPr="00000000" w14:paraId="000008AB">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:degree (r / very))</w:t>
            </w:r>
          </w:p>
          <w:p w:rsidR="00000000" w:rsidDel="00000000" w:rsidP="00000000" w:rsidRDefault="00000000" w:rsidRPr="00000000" w14:paraId="000008AC">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Bạn rất đẹp.</w:t>
            </w:r>
          </w:p>
        </w:tc>
      </w:tr>
    </w:tbl>
    <w:p w:rsidR="00000000" w:rsidDel="00000000" w:rsidP="00000000" w:rsidRDefault="00000000" w:rsidRPr="00000000" w14:paraId="000008AD">
      <w:pPr>
        <w:numPr>
          <w:ilvl w:val="0"/>
          <w:numId w:val="10"/>
        </w:numPr>
        <w:spacing w:line="360" w:lineRule="auto"/>
        <w:ind w:left="720" w:hanging="360"/>
        <w:rPr/>
      </w:pPr>
      <w:r w:rsidDel="00000000" w:rsidR="00000000" w:rsidRPr="00000000">
        <w:rPr>
          <w:rtl w:val="0"/>
        </w:rPr>
        <w:t xml:space="preserve">Bảng trạng từ chỉ mức độ Anh-Việt</w:t>
      </w:r>
    </w:p>
    <w:tbl>
      <w:tblPr>
        <w:tblStyle w:val="Table5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4110"/>
        <w:tblGridChange w:id="0">
          <w:tblGrid>
            <w:gridCol w:w="4785"/>
            <w:gridCol w:w="411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AE">
            <w:pPr>
              <w:spacing w:after="240" w:before="240" w:line="360" w:lineRule="auto"/>
              <w:ind w:firstLine="567"/>
              <w:rPr/>
            </w:pPr>
            <w:r w:rsidDel="00000000" w:rsidR="00000000" w:rsidRPr="00000000">
              <w:rPr>
                <w:rtl w:val="0"/>
              </w:rPr>
              <w:t xml:space="preserve">Really,very</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AF">
            <w:pPr>
              <w:spacing w:after="240" w:before="240" w:line="360" w:lineRule="auto"/>
              <w:ind w:firstLine="567"/>
              <w:rPr/>
            </w:pPr>
            <w:r w:rsidDel="00000000" w:rsidR="00000000" w:rsidRPr="00000000">
              <w:rPr>
                <w:rtl w:val="0"/>
              </w:rPr>
              <w:t xml:space="preserve">Rất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B0">
            <w:pPr>
              <w:spacing w:after="240" w:before="240" w:line="360" w:lineRule="auto"/>
              <w:ind w:firstLine="567"/>
              <w:rPr/>
            </w:pPr>
            <w:r w:rsidDel="00000000" w:rsidR="00000000" w:rsidRPr="00000000">
              <w:rPr>
                <w:rtl w:val="0"/>
              </w:rPr>
              <w:t xml:space="preserve">Hardly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B1">
            <w:pPr>
              <w:spacing w:after="240" w:before="240" w:line="360" w:lineRule="auto"/>
              <w:ind w:firstLine="567"/>
              <w:rPr/>
            </w:pPr>
            <w:r w:rsidDel="00000000" w:rsidR="00000000" w:rsidRPr="00000000">
              <w:rPr>
                <w:rtl w:val="0"/>
              </w:rPr>
              <w:t xml:space="preserve">Khó</w:t>
            </w:r>
          </w:p>
        </w:tc>
      </w:tr>
      <w:tr>
        <w:trPr>
          <w:cantSplit w:val="0"/>
          <w:trHeight w:val="581"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B2">
            <w:pPr>
              <w:spacing w:after="240" w:before="240" w:line="360" w:lineRule="auto"/>
              <w:ind w:firstLine="567"/>
              <w:rPr/>
            </w:pPr>
            <w:r w:rsidDel="00000000" w:rsidR="00000000" w:rsidRPr="00000000">
              <w:rPr>
                <w:rtl w:val="0"/>
              </w:rPr>
              <w:t xml:space="preserve">Especially (China was especially angry)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B3">
            <w:pPr>
              <w:spacing w:after="240" w:before="240" w:line="360" w:lineRule="auto"/>
              <w:ind w:firstLine="567"/>
              <w:rPr/>
            </w:pPr>
            <w:r w:rsidDel="00000000" w:rsidR="00000000" w:rsidRPr="00000000">
              <w:rPr>
                <w:rtl w:val="0"/>
              </w:rPr>
              <w:t xml:space="preserve">Đặc biệt ( Trung Quốc đặc biệt tức giận)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B4">
            <w:pPr>
              <w:spacing w:after="240" w:before="240" w:line="360" w:lineRule="auto"/>
              <w:ind w:firstLine="567"/>
              <w:rPr/>
            </w:pPr>
            <w:r w:rsidDel="00000000" w:rsidR="00000000" w:rsidRPr="00000000">
              <w:rPr>
                <w:rtl w:val="0"/>
              </w:rPr>
              <w:t xml:space="preserve">Truly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B5">
            <w:pPr>
              <w:spacing w:after="240" w:before="240" w:line="360" w:lineRule="auto"/>
              <w:ind w:firstLine="567"/>
              <w:rPr/>
            </w:pPr>
            <w:r w:rsidDel="00000000" w:rsidR="00000000" w:rsidRPr="00000000">
              <w:rPr>
                <w:rtl w:val="0"/>
              </w:rPr>
              <w:t xml:space="preserve">Thật sư, thực sự</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B6">
            <w:pPr>
              <w:spacing w:after="240" w:before="240" w:line="360" w:lineRule="auto"/>
              <w:ind w:firstLine="567"/>
              <w:rPr/>
            </w:pPr>
            <w:r w:rsidDel="00000000" w:rsidR="00000000" w:rsidRPr="00000000">
              <w:rPr>
                <w:rtl w:val="0"/>
              </w:rPr>
              <w:t xml:space="preserve">All (The girl was all alone)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B7">
            <w:pPr>
              <w:spacing w:after="240" w:before="240" w:line="360" w:lineRule="auto"/>
              <w:ind w:firstLine="567"/>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B8">
            <w:pPr>
              <w:spacing w:after="240" w:before="240" w:line="360" w:lineRule="auto"/>
              <w:ind w:firstLine="567"/>
              <w:rPr/>
            </w:pPr>
            <w:r w:rsidDel="00000000" w:rsidR="00000000" w:rsidRPr="00000000">
              <w:rPr>
                <w:rtl w:val="0"/>
              </w:rPr>
              <w:t xml:space="preserve">At all (The boy was not injured at all)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B9">
            <w:pPr>
              <w:spacing w:after="240" w:before="240" w:line="360" w:lineRule="auto"/>
              <w:ind w:firstLine="567"/>
              <w:rPr/>
            </w:pPr>
            <w:r w:rsidDel="00000000" w:rsidR="00000000" w:rsidRPr="00000000">
              <w:rPr>
                <w:rtl w:val="0"/>
              </w:rPr>
              <w:t xml:space="preserve">Chút nào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BA">
            <w:pPr>
              <w:spacing w:after="240" w:before="240" w:line="360" w:lineRule="auto"/>
              <w:ind w:firstLine="567"/>
              <w:rPr/>
            </w:pPr>
            <w:r w:rsidDel="00000000" w:rsidR="00000000" w:rsidRPr="00000000">
              <w:rPr>
                <w:rtl w:val="0"/>
              </w:rPr>
              <w:t xml:space="preserve">At all cost (He wanted to win at all cost)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BB">
            <w:pPr>
              <w:spacing w:after="240" w:before="240" w:line="360" w:lineRule="auto"/>
              <w:ind w:firstLine="567"/>
              <w:rPr/>
            </w:pPr>
            <w:r w:rsidDel="00000000" w:rsidR="00000000" w:rsidRPr="00000000">
              <w:rPr>
                <w:rtl w:val="0"/>
              </w:rPr>
              <w:t xml:space="preserve">Bằng mọi giá</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BC">
            <w:pPr>
              <w:spacing w:after="240" w:before="240" w:line="360" w:lineRule="auto"/>
              <w:ind w:firstLine="567"/>
              <w:rPr/>
            </w:pPr>
            <w:r w:rsidDel="00000000" w:rsidR="00000000" w:rsidRPr="00000000">
              <w:rPr>
                <w:rtl w:val="0"/>
              </w:rPr>
              <w:t xml:space="preserve">Dead (You all are dead wrong)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BD">
            <w:pPr>
              <w:spacing w:after="240" w:before="240" w:line="360" w:lineRule="auto"/>
              <w:ind w:firstLine="567"/>
              <w:rPr/>
            </w:pPr>
            <w:r w:rsidDel="00000000" w:rsidR="00000000" w:rsidRPr="00000000">
              <w:rPr>
                <w:rtl w:val="0"/>
              </w:rPr>
              <w:t xml:space="preserve">Hoàn toàn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BE">
            <w:pPr>
              <w:spacing w:after="240" w:before="240" w:line="360" w:lineRule="auto"/>
              <w:ind w:firstLine="567"/>
              <w:rPr/>
            </w:pPr>
            <w:r w:rsidDel="00000000" w:rsidR="00000000" w:rsidRPr="00000000">
              <w:rPr>
                <w:rtl w:val="0"/>
              </w:rPr>
              <w:t xml:space="preserve">extremely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BF">
            <w:pPr>
              <w:spacing w:after="240" w:before="240" w:line="360" w:lineRule="auto"/>
              <w:ind w:firstLine="567"/>
              <w:rPr/>
            </w:pPr>
            <w:r w:rsidDel="00000000" w:rsidR="00000000" w:rsidRPr="00000000">
              <w:rPr>
                <w:rtl w:val="0"/>
              </w:rPr>
              <w:t xml:space="preserve">Cực kỳ</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C0">
            <w:pPr>
              <w:spacing w:after="240" w:before="240" w:line="360" w:lineRule="auto"/>
              <w:ind w:firstLine="567"/>
              <w:rPr/>
            </w:pPr>
            <w:r w:rsidDel="00000000" w:rsidR="00000000" w:rsidRPr="00000000">
              <w:rPr>
                <w:rtl w:val="0"/>
              </w:rPr>
              <w:t xml:space="preserve">Kind of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C1">
            <w:pPr>
              <w:spacing w:after="240" w:before="240" w:line="360" w:lineRule="auto"/>
              <w:ind w:firstLine="567"/>
              <w:rPr/>
            </w:pPr>
            <w:r w:rsidDel="00000000" w:rsidR="00000000" w:rsidRPr="00000000">
              <w:rPr>
                <w:rtl w:val="0"/>
              </w:rPr>
              <w:t xml:space="preserve">Hơi</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C2">
            <w:pPr>
              <w:spacing w:after="240" w:before="240" w:line="360" w:lineRule="auto"/>
              <w:ind w:firstLine="567"/>
              <w:rPr/>
            </w:pPr>
            <w:r w:rsidDel="00000000" w:rsidR="00000000" w:rsidRPr="00000000">
              <w:rPr>
                <w:rtl w:val="0"/>
              </w:rPr>
              <w:t xml:space="preserve">A little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C3">
            <w:pPr>
              <w:spacing w:after="240" w:before="240" w:line="360" w:lineRule="auto"/>
              <w:ind w:firstLine="567"/>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C4">
            <w:pPr>
              <w:spacing w:after="240" w:before="240" w:line="360" w:lineRule="auto"/>
              <w:ind w:firstLine="567"/>
              <w:rPr/>
            </w:pPr>
            <w:r w:rsidDel="00000000" w:rsidR="00000000" w:rsidRPr="00000000">
              <w:rPr>
                <w:rtl w:val="0"/>
              </w:rPr>
              <w:t xml:space="preserve">quite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C5">
            <w:pPr>
              <w:spacing w:after="240" w:before="240" w:line="360" w:lineRule="auto"/>
              <w:ind w:firstLine="567"/>
              <w:rPr/>
            </w:pPr>
            <w:r w:rsidDel="00000000" w:rsidR="00000000" w:rsidRPr="00000000">
              <w:rPr>
                <w:rtl w:val="0"/>
              </w:rPr>
              <w:t xml:space="preserve">Khá</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C6">
            <w:pPr>
              <w:spacing w:after="240" w:before="240" w:line="360" w:lineRule="auto"/>
              <w:ind w:firstLine="567"/>
              <w:rPr/>
            </w:pPr>
            <w:r w:rsidDel="00000000" w:rsidR="00000000" w:rsidRPr="00000000">
              <w:rPr>
                <w:rtl w:val="0"/>
              </w:rPr>
              <w:t xml:space="preserve">utterly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C7">
            <w:pPr>
              <w:spacing w:after="240" w:before="240" w:line="360" w:lineRule="auto"/>
              <w:ind w:firstLine="567"/>
              <w:rPr/>
            </w:pPr>
            <w:r w:rsidDel="00000000" w:rsidR="00000000" w:rsidRPr="00000000">
              <w:rPr>
                <w:rtl w:val="0"/>
              </w:rPr>
              <w:t xml:space="preserve">Hoàn toàn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C8">
            <w:pPr>
              <w:spacing w:after="240" w:before="240" w:line="360" w:lineRule="auto"/>
              <w:ind w:firstLine="567"/>
              <w:rPr/>
            </w:pPr>
            <w:r w:rsidDel="00000000" w:rsidR="00000000" w:rsidRPr="00000000">
              <w:rPr>
                <w:rtl w:val="0"/>
              </w:rPr>
              <w:t xml:space="preserve">That (I'm not that rich)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C9">
            <w:pPr>
              <w:spacing w:after="240" w:before="240" w:line="360" w:lineRule="auto"/>
              <w:ind w:firstLine="567"/>
              <w:rPr/>
            </w:pPr>
            <w:r w:rsidDel="00000000" w:rsidR="00000000" w:rsidRPr="00000000">
              <w:rPr>
                <w:rtl w:val="0"/>
              </w:rPr>
              <w:t xml:space="preserve">Đến thế, như thế (Tôi không giàu đến thế)</w:t>
            </w:r>
          </w:p>
        </w:tc>
      </w:tr>
    </w:tbl>
    <w:p w:rsidR="00000000" w:rsidDel="00000000" w:rsidP="00000000" w:rsidRDefault="00000000" w:rsidRPr="00000000" w14:paraId="000008CA">
      <w:pPr>
        <w:spacing w:line="360" w:lineRule="auto"/>
        <w:ind w:left="720" w:firstLine="0"/>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So sánh và so sánh nhất được biểu diễn bằng cách sử dụng </w:t>
      </w:r>
      <w:r w:rsidDel="00000000" w:rsidR="00000000" w:rsidRPr="00000000">
        <w:rPr>
          <w:color w:val="eb5757"/>
          <w:sz w:val="19"/>
          <w:szCs w:val="19"/>
          <w:rtl w:val="0"/>
        </w:rPr>
        <w:t xml:space="preserve">frame have-degree-91</w:t>
      </w:r>
      <w:r w:rsidDel="00000000" w:rsidR="00000000" w:rsidRPr="00000000">
        <w:rPr>
          <w:rtl w:val="0"/>
        </w:rPr>
        <w:t xml:space="preserve">.</w:t>
      </w:r>
    </w:p>
    <w:p w:rsidR="00000000" w:rsidDel="00000000" w:rsidP="00000000" w:rsidRDefault="00000000" w:rsidRPr="00000000" w14:paraId="000008CC">
      <w:pPr>
        <w:numPr>
          <w:ilvl w:val="0"/>
          <w:numId w:val="24"/>
        </w:numPr>
        <w:spacing w:line="360" w:lineRule="auto"/>
        <w:ind w:left="720" w:hanging="360"/>
        <w:rPr/>
      </w:pPr>
      <w:r w:rsidDel="00000000" w:rsidR="00000000" w:rsidRPr="00000000">
        <w:rPr>
          <w:rtl w:val="0"/>
        </w:rPr>
        <w:t xml:space="preserve">Bảng từ phó từ để so sánh </w:t>
      </w:r>
    </w:p>
    <w:tbl>
      <w:tblPr>
        <w:tblStyle w:val="Table5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28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CD">
            <w:pPr>
              <w:spacing w:after="240" w:before="240" w:line="360" w:lineRule="auto"/>
              <w:ind w:firstLine="567"/>
              <w:rPr/>
            </w:pPr>
            <w:r w:rsidDel="00000000" w:rsidR="00000000" w:rsidRPr="00000000">
              <w:rPr>
                <w:rtl w:val="0"/>
              </w:rPr>
              <w:t xml:space="preserve">     Dùng với dạng câu so sánh – ưu tiên sử dụng have-degree-91</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CF">
            <w:pPr>
              <w:rPr/>
            </w:pPr>
            <w:r w:rsidDel="00000000" w:rsidR="00000000" w:rsidRPr="00000000">
              <w:rPr>
                <w:rtl w:val="0"/>
              </w:rPr>
              <w:t xml:space="preserve">equal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D0">
            <w:pPr>
              <w:rPr/>
            </w:pPr>
            <w:r w:rsidDel="00000000" w:rsidR="00000000" w:rsidRPr="00000000">
              <w:rPr>
                <w:rtl w:val="0"/>
              </w:rPr>
              <w:t xml:space="preserve">(adj +) Bằng, như</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D1">
            <w:pPr>
              <w:rPr/>
            </w:pPr>
            <w:r w:rsidDel="00000000" w:rsidR="00000000" w:rsidRPr="00000000">
              <w:rPr>
                <w:rtl w:val="0"/>
              </w:rPr>
              <w:t xml:space="preserve">more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D2">
            <w:pPr>
              <w:rPr/>
            </w:pPr>
            <w:r w:rsidDel="00000000" w:rsidR="00000000" w:rsidRPr="00000000">
              <w:rPr>
                <w:rtl w:val="0"/>
              </w:rPr>
              <w:t xml:space="preserve">(adj+) hơn (đắt hơn)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D3">
            <w:pPr>
              <w:rPr/>
            </w:pPr>
            <w:r w:rsidDel="00000000" w:rsidR="00000000" w:rsidRPr="00000000">
              <w:rPr>
                <w:rtl w:val="0"/>
              </w:rPr>
              <w:t xml:space="preserve">less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D4">
            <w:pPr>
              <w:rPr/>
            </w:pPr>
            <w:r w:rsidDel="00000000" w:rsidR="00000000" w:rsidRPr="00000000">
              <w:rPr>
                <w:rtl w:val="0"/>
              </w:rPr>
              <w:t xml:space="preserve">Ít (+adj) (ít đắt)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D5">
            <w:pPr>
              <w:rPr/>
            </w:pPr>
            <w:r w:rsidDel="00000000" w:rsidR="00000000" w:rsidRPr="00000000">
              <w:rPr>
                <w:rtl w:val="0"/>
              </w:rPr>
              <w:t xml:space="preserve">most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D6">
            <w:pPr>
              <w:rPr/>
            </w:pPr>
            <w:r w:rsidDel="00000000" w:rsidR="00000000" w:rsidRPr="00000000">
              <w:rPr>
                <w:rtl w:val="0"/>
              </w:rPr>
              <w:t xml:space="preserve">(adj +) nhất</w:t>
            </w:r>
          </w:p>
        </w:tc>
      </w:tr>
    </w:tbl>
    <w:p w:rsidR="00000000" w:rsidDel="00000000" w:rsidP="00000000" w:rsidRDefault="00000000" w:rsidRPr="00000000" w14:paraId="000008D7">
      <w:pPr>
        <w:spacing w:line="360" w:lineRule="auto"/>
        <w:ind w:firstLine="567"/>
        <w:rPr/>
      </w:pPr>
      <w:r w:rsidDel="00000000" w:rsidR="00000000" w:rsidRPr="00000000">
        <w:rPr>
          <w:rtl w:val="0"/>
        </w:rPr>
      </w:r>
    </w:p>
    <w:p w:rsidR="00000000" w:rsidDel="00000000" w:rsidP="00000000" w:rsidRDefault="00000000" w:rsidRPr="00000000" w14:paraId="000008D8">
      <w:pPr>
        <w:spacing w:line="360" w:lineRule="auto"/>
        <w:ind w:firstLine="567"/>
        <w:rPr/>
      </w:pPr>
      <w:r w:rsidDel="00000000" w:rsidR="00000000" w:rsidRPr="00000000">
        <w:rPr>
          <w:rtl w:val="0"/>
        </w:rPr>
        <w:t xml:space="preserve">Have-degree-91 </w:t>
      </w:r>
    </w:p>
    <w:p w:rsidR="00000000" w:rsidDel="00000000" w:rsidP="00000000" w:rsidRDefault="00000000" w:rsidRPr="00000000" w14:paraId="000008D9">
      <w:pPr>
        <w:spacing w:line="360" w:lineRule="auto"/>
        <w:ind w:left="720" w:firstLine="0"/>
        <w:rPr/>
      </w:pPr>
      <w:r w:rsidDel="00000000" w:rsidR="00000000" w:rsidRPr="00000000">
        <w:rPr>
          <w:rtl w:val="0"/>
        </w:rPr>
        <w:t xml:space="preserve">Arg1: vật, thực thể được đặc trưng bởi thuộc tính (ví dụ: cô gái) </w:t>
      </w:r>
    </w:p>
    <w:p w:rsidR="00000000" w:rsidDel="00000000" w:rsidP="00000000" w:rsidRDefault="00000000" w:rsidRPr="00000000" w14:paraId="000008DA">
      <w:pPr>
        <w:spacing w:line="360" w:lineRule="auto"/>
        <w:ind w:left="720" w:firstLine="0"/>
        <w:rPr/>
      </w:pPr>
      <w:r w:rsidDel="00000000" w:rsidR="00000000" w:rsidRPr="00000000">
        <w:rPr>
          <w:rtl w:val="0"/>
        </w:rPr>
        <w:t xml:space="preserve">Arg2: thuộc tính (ví dụ: cao) </w:t>
      </w:r>
    </w:p>
    <w:p w:rsidR="00000000" w:rsidDel="00000000" w:rsidP="00000000" w:rsidRDefault="00000000" w:rsidRPr="00000000" w14:paraId="000008DB">
      <w:pPr>
        <w:spacing w:line="360" w:lineRule="auto"/>
        <w:ind w:left="720" w:firstLine="0"/>
        <w:rPr/>
      </w:pPr>
      <w:r w:rsidDel="00000000" w:rsidR="00000000" w:rsidRPr="00000000">
        <w:rPr>
          <w:rtl w:val="0"/>
        </w:rPr>
        <w:t xml:space="preserve">Arg3: mức độ của thuộc tính  (ví dụ: hơn, ít hơn, bằng, nhất, ít nhất, đủ, quá, quá mức, đến điểm, ít nhất, lần) </w:t>
      </w:r>
    </w:p>
    <w:p w:rsidR="00000000" w:rsidDel="00000000" w:rsidP="00000000" w:rsidRDefault="00000000" w:rsidRPr="00000000" w14:paraId="000008DC">
      <w:pPr>
        <w:spacing w:line="360" w:lineRule="auto"/>
        <w:ind w:left="720" w:firstLine="0"/>
        <w:rPr/>
      </w:pPr>
      <w:r w:rsidDel="00000000" w:rsidR="00000000" w:rsidRPr="00000000">
        <w:rPr>
          <w:rtl w:val="0"/>
        </w:rPr>
        <w:t xml:space="preserve">Arg4: so với (e.g. (hơn) chàng trai) </w:t>
      </w:r>
    </w:p>
    <w:p w:rsidR="00000000" w:rsidDel="00000000" w:rsidP="00000000" w:rsidRDefault="00000000" w:rsidRPr="00000000" w14:paraId="000008DD">
      <w:pPr>
        <w:spacing w:line="360" w:lineRule="auto"/>
        <w:ind w:left="720" w:firstLine="0"/>
        <w:rPr/>
      </w:pPr>
      <w:r w:rsidDel="00000000" w:rsidR="00000000" w:rsidRPr="00000000">
        <w:rPr>
          <w:rtl w:val="0"/>
        </w:rPr>
        <w:t xml:space="preserve">Arg5: so sánh nhất: tham khảo superset </w:t>
      </w:r>
    </w:p>
    <w:p w:rsidR="00000000" w:rsidDel="00000000" w:rsidP="00000000" w:rsidRDefault="00000000" w:rsidRPr="00000000" w14:paraId="000008DE">
      <w:pPr>
        <w:spacing w:line="360" w:lineRule="auto"/>
        <w:ind w:left="720" w:firstLine="0"/>
        <w:rPr/>
      </w:pPr>
      <w:r w:rsidDel="00000000" w:rsidR="00000000" w:rsidRPr="00000000">
        <w:rPr>
          <w:rtl w:val="0"/>
        </w:rPr>
        <w:t xml:space="preserve">Arg6: tham chiếu, ngưỡng đủ (e.g. ví dụ: (đủ cao) ĐỂ LÊN ĐƯỢC CÔNG VIÊN GIẢI TRÍ)</w:t>
      </w:r>
    </w:p>
    <w:p w:rsidR="00000000" w:rsidDel="00000000" w:rsidP="00000000" w:rsidRDefault="00000000" w:rsidRPr="00000000" w14:paraId="000008DF">
      <w:pPr>
        <w:spacing w:line="360" w:lineRule="auto"/>
        <w:ind w:firstLine="567"/>
        <w:rPr/>
      </w:pPr>
      <w:r w:rsidDel="00000000" w:rsidR="00000000" w:rsidRPr="00000000">
        <w:rPr>
          <w:rtl w:val="0"/>
        </w:rPr>
      </w:r>
    </w:p>
    <w:p w:rsidR="00000000" w:rsidDel="00000000" w:rsidP="00000000" w:rsidRDefault="00000000" w:rsidRPr="00000000" w14:paraId="000008E0">
      <w:pPr>
        <w:spacing w:line="360" w:lineRule="auto"/>
        <w:ind w:firstLine="567"/>
        <w:rPr/>
      </w:pPr>
      <w:r w:rsidDel="00000000" w:rsidR="00000000" w:rsidRPr="00000000">
        <w:rPr>
          <w:rtl w:val="0"/>
        </w:rPr>
        <w:t xml:space="preserve">Những người chú thích được khuyến khích sử dụng </w:t>
      </w:r>
      <w:r w:rsidDel="00000000" w:rsidR="00000000" w:rsidRPr="00000000">
        <w:rPr>
          <w:color w:val="eb5757"/>
          <w:sz w:val="19"/>
          <w:szCs w:val="19"/>
          <w:rtl w:val="0"/>
        </w:rPr>
        <w:t xml:space="preserve">have-degree-91</w:t>
      </w:r>
      <w:r w:rsidDel="00000000" w:rsidR="00000000" w:rsidRPr="00000000">
        <w:rPr>
          <w:rtl w:val="0"/>
        </w:rPr>
        <w:t xml:space="preserve"> như là khái niệm gốc (so với tính từ với một mức độ cụ thể hoặc thực thể được đặc trưng bởi tính từ đó) khi một so sánh dường như là trung tâm của câu, bao gồm các trường hợp của cấu trúc động từ liên quan, ví dụ:</w:t>
      </w:r>
    </w:p>
    <w:p w:rsidR="00000000" w:rsidDel="00000000" w:rsidP="00000000" w:rsidRDefault="00000000" w:rsidRPr="00000000" w14:paraId="000008E1">
      <w:pPr>
        <w:spacing w:line="360" w:lineRule="auto"/>
        <w:ind w:firstLine="567"/>
        <w:rPr/>
      </w:pPr>
      <w:r w:rsidDel="00000000" w:rsidR="00000000" w:rsidRPr="00000000">
        <w:rPr>
          <w:rtl w:val="0"/>
        </w:rPr>
      </w:r>
    </w:p>
    <w:tbl>
      <w:tblPr>
        <w:tblStyle w:val="Table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8E2">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(b / boy </w:t>
            </w:r>
          </w:p>
          <w:p w:rsidR="00000000" w:rsidDel="00000000" w:rsidP="00000000" w:rsidRDefault="00000000" w:rsidRPr="00000000" w14:paraId="000008E3">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:ARG1-of (h / have-degree-91</w:t>
            </w:r>
          </w:p>
          <w:p w:rsidR="00000000" w:rsidDel="00000000" w:rsidP="00000000" w:rsidRDefault="00000000" w:rsidRPr="00000000" w14:paraId="000008E4">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:ARG2 (b2 / bright-03</w:t>
            </w:r>
          </w:p>
          <w:p w:rsidR="00000000" w:rsidDel="00000000" w:rsidP="00000000" w:rsidRDefault="00000000" w:rsidRPr="00000000" w14:paraId="000008E5">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b)</w:t>
            </w:r>
          </w:p>
          <w:p w:rsidR="00000000" w:rsidDel="00000000" w:rsidP="00000000" w:rsidRDefault="00000000" w:rsidRPr="00000000" w14:paraId="000008E6">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:ARG3 (m / more)))</w:t>
            </w:r>
          </w:p>
          <w:p w:rsidR="00000000" w:rsidDel="00000000" w:rsidP="00000000" w:rsidRDefault="00000000" w:rsidRPr="00000000" w14:paraId="000008E7">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The brighter boy.</w:t>
            </w:r>
          </w:p>
        </w:tc>
        <w:tc>
          <w:tcPr>
            <w:shd w:fill="auto" w:val="clear"/>
            <w:tcMar>
              <w:top w:w="100.0" w:type="dxa"/>
              <w:left w:w="100.0" w:type="dxa"/>
              <w:bottom w:w="100.0" w:type="dxa"/>
              <w:right w:w="100.0" w:type="dxa"/>
            </w:tcMar>
          </w:tcPr>
          <w:p w:rsidR="00000000" w:rsidDel="00000000" w:rsidP="00000000" w:rsidRDefault="00000000" w:rsidRPr="00000000" w14:paraId="000008E8">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(t / trai </w:t>
            </w:r>
          </w:p>
          <w:p w:rsidR="00000000" w:rsidDel="00000000" w:rsidP="00000000" w:rsidRDefault="00000000" w:rsidRPr="00000000" w14:paraId="000008E9">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:ARG1-of (h / have-degree-91 </w:t>
            </w:r>
          </w:p>
          <w:p w:rsidR="00000000" w:rsidDel="00000000" w:rsidP="00000000" w:rsidRDefault="00000000" w:rsidRPr="00000000" w14:paraId="000008EA">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:ARG2 (s / sáng-03 </w:t>
            </w:r>
          </w:p>
          <w:p w:rsidR="00000000" w:rsidDel="00000000" w:rsidP="00000000" w:rsidRDefault="00000000" w:rsidRPr="00000000" w14:paraId="000008EB">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t) </w:t>
            </w:r>
          </w:p>
          <w:p w:rsidR="00000000" w:rsidDel="00000000" w:rsidP="00000000" w:rsidRDefault="00000000" w:rsidRPr="00000000" w14:paraId="000008EC">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:ARG3 (h2 / more)))</w:t>
            </w:r>
          </w:p>
          <w:p w:rsidR="00000000" w:rsidDel="00000000" w:rsidP="00000000" w:rsidRDefault="00000000" w:rsidRPr="00000000" w14:paraId="000008ED">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Chàng trai sáng sủa hơn.</w:t>
            </w:r>
          </w:p>
        </w:tc>
      </w:tr>
    </w:tbl>
    <w:p w:rsidR="00000000" w:rsidDel="00000000" w:rsidP="00000000" w:rsidRDefault="00000000" w:rsidRPr="00000000" w14:paraId="000008EE">
      <w:pPr>
        <w:spacing w:line="360" w:lineRule="auto"/>
        <w:ind w:firstLine="567"/>
        <w:rPr/>
      </w:pPr>
      <w:r w:rsidDel="00000000" w:rsidR="00000000" w:rsidRPr="00000000">
        <w:rPr>
          <w:rtl w:val="0"/>
        </w:rPr>
      </w:r>
    </w:p>
    <w:p w:rsidR="00000000" w:rsidDel="00000000" w:rsidP="00000000" w:rsidRDefault="00000000" w:rsidRPr="00000000" w14:paraId="000008EF">
      <w:pPr>
        <w:spacing w:line="360" w:lineRule="auto"/>
        <w:ind w:firstLine="567"/>
        <w:rPr/>
      </w:pPr>
      <w:r w:rsidDel="00000000" w:rsidR="00000000" w:rsidRPr="00000000">
        <w:rPr>
          <w:color w:val="eb5757"/>
          <w:sz w:val="19"/>
          <w:szCs w:val="19"/>
          <w:rtl w:val="0"/>
        </w:rPr>
        <w:t xml:space="preserve">have-degree-91</w:t>
      </w:r>
      <w:r w:rsidDel="00000000" w:rsidR="00000000" w:rsidRPr="00000000">
        <w:rPr>
          <w:rtl w:val="0"/>
        </w:rPr>
        <w:t xml:space="preserve"> cũng được sử dụng cho các cấu trúc so sánh nhất, gọi ra mối quan hệ tập hợp con/siêu tập hợp. Điều này ưu tiên hơn </w:t>
      </w:r>
      <w:r w:rsidDel="00000000" w:rsidR="00000000" w:rsidRPr="00000000">
        <w:rPr>
          <w:color w:val="eb5757"/>
          <w:sz w:val="19"/>
          <w:szCs w:val="19"/>
          <w:rtl w:val="0"/>
        </w:rPr>
        <w:t xml:space="preserve">include-91</w:t>
      </w:r>
      <w:r w:rsidDel="00000000" w:rsidR="00000000" w:rsidRPr="00000000">
        <w:rPr>
          <w:rtl w:val="0"/>
        </w:rPr>
        <w:t xml:space="preserve">, có thể cũng được sử dụng trong các trường hợp này để diễn đạt mối quan hệ tập con/siêu tập hợp giữa đối tượng là "the most" và siêu tập hợp của các mục được so sánh, ví dụ:</w:t>
      </w:r>
    </w:p>
    <w:p w:rsidR="00000000" w:rsidDel="00000000" w:rsidP="00000000" w:rsidRDefault="00000000" w:rsidRPr="00000000" w14:paraId="000008F0">
      <w:pPr>
        <w:spacing w:line="360" w:lineRule="auto"/>
        <w:ind w:firstLine="567"/>
        <w:rPr/>
      </w:pPr>
      <w:r w:rsidDel="00000000" w:rsidR="00000000" w:rsidRPr="00000000">
        <w:rPr>
          <w:rtl w:val="0"/>
        </w:rPr>
      </w:r>
    </w:p>
    <w:tbl>
      <w:tblPr>
        <w:tblStyle w:val="Table55"/>
        <w:tblW w:w="958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5"/>
        <w:gridCol w:w="4320"/>
        <w:tblGridChange w:id="0">
          <w:tblGrid>
            <w:gridCol w:w="5265"/>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8F1">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(h / have-degree-91</w:t>
            </w:r>
          </w:p>
          <w:p w:rsidR="00000000" w:rsidDel="00000000" w:rsidP="00000000" w:rsidRDefault="00000000" w:rsidRPr="00000000" w14:paraId="000008F2">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(s / she)</w:t>
            </w:r>
          </w:p>
          <w:p w:rsidR="00000000" w:rsidDel="00000000" w:rsidP="00000000" w:rsidRDefault="00000000" w:rsidRPr="00000000" w14:paraId="000008F3">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:ARG2 (t / tall)</w:t>
            </w:r>
          </w:p>
          <w:p w:rsidR="00000000" w:rsidDel="00000000" w:rsidP="00000000" w:rsidRDefault="00000000" w:rsidRPr="00000000" w14:paraId="000008F4">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:ARG3 (m / most)</w:t>
            </w:r>
          </w:p>
          <w:p w:rsidR="00000000" w:rsidDel="00000000" w:rsidP="00000000" w:rsidRDefault="00000000" w:rsidRPr="00000000" w14:paraId="000008F5">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:ARG5 (g / girl </w:t>
            </w:r>
          </w:p>
          <w:p w:rsidR="00000000" w:rsidDel="00000000" w:rsidP="00000000" w:rsidRDefault="00000000" w:rsidRPr="00000000" w14:paraId="000008F6">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:ARG0-of (h2 / have-org-role-91 </w:t>
            </w:r>
          </w:p>
          <w:p w:rsidR="00000000" w:rsidDel="00000000" w:rsidP="00000000" w:rsidRDefault="00000000" w:rsidRPr="00000000" w14:paraId="000008F7">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(t2 / team))))</w:t>
            </w:r>
          </w:p>
          <w:p w:rsidR="00000000" w:rsidDel="00000000" w:rsidP="00000000" w:rsidRDefault="00000000" w:rsidRPr="00000000" w14:paraId="000008F8">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she is the tallest girl on the team                              </w:t>
            </w:r>
          </w:p>
        </w:tc>
        <w:tc>
          <w:tcPr>
            <w:shd w:fill="auto" w:val="clear"/>
            <w:tcMar>
              <w:top w:w="100.0" w:type="dxa"/>
              <w:left w:w="100.0" w:type="dxa"/>
              <w:bottom w:w="100.0" w:type="dxa"/>
              <w:right w:w="100.0" w:type="dxa"/>
            </w:tcMar>
          </w:tcPr>
          <w:p w:rsidR="00000000" w:rsidDel="00000000" w:rsidP="00000000" w:rsidRDefault="00000000" w:rsidRPr="00000000" w14:paraId="000008F9">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(h / have-degree-91 </w:t>
            </w:r>
          </w:p>
          <w:p w:rsidR="00000000" w:rsidDel="00000000" w:rsidP="00000000" w:rsidRDefault="00000000" w:rsidRPr="00000000" w14:paraId="000008FA">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(c / cô) </w:t>
            </w:r>
          </w:p>
          <w:p w:rsidR="00000000" w:rsidDel="00000000" w:rsidP="00000000" w:rsidRDefault="00000000" w:rsidRPr="00000000" w14:paraId="000008FB">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:ARG2 (c1 / cao) </w:t>
            </w:r>
          </w:p>
          <w:p w:rsidR="00000000" w:rsidDel="00000000" w:rsidP="00000000" w:rsidRDefault="00000000" w:rsidRPr="00000000" w14:paraId="000008FC">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:ARG3 (n / most) </w:t>
            </w:r>
          </w:p>
          <w:p w:rsidR="00000000" w:rsidDel="00000000" w:rsidP="00000000" w:rsidRDefault="00000000" w:rsidRPr="00000000" w14:paraId="000008FD">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:ARG5 (g / gái :ARG0-of (h2 / have-org-role-91 </w:t>
            </w:r>
          </w:p>
          <w:p w:rsidR="00000000" w:rsidDel="00000000" w:rsidP="00000000" w:rsidRDefault="00000000" w:rsidRPr="00000000" w14:paraId="000008FE">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(đ / đội))))</w:t>
            </w:r>
          </w:p>
          <w:p w:rsidR="00000000" w:rsidDel="00000000" w:rsidP="00000000" w:rsidRDefault="00000000" w:rsidRPr="00000000" w14:paraId="000008FF">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Cô ấy là cô gái cao nhất trong đội.</w:t>
            </w:r>
          </w:p>
        </w:tc>
      </w:tr>
    </w:tbl>
    <w:p w:rsidR="00000000" w:rsidDel="00000000" w:rsidP="00000000" w:rsidRDefault="00000000" w:rsidRPr="00000000" w14:paraId="00000900">
      <w:pPr>
        <w:spacing w:line="360" w:lineRule="auto"/>
        <w:ind w:firstLine="567"/>
        <w:rPr/>
      </w:pPr>
      <w:r w:rsidDel="00000000" w:rsidR="00000000" w:rsidRPr="00000000">
        <w:rPr>
          <w:rtl w:val="0"/>
        </w:rPr>
      </w:r>
    </w:p>
    <w:p w:rsidR="00000000" w:rsidDel="00000000" w:rsidP="00000000" w:rsidRDefault="00000000" w:rsidRPr="00000000" w14:paraId="00000901">
      <w:pPr>
        <w:spacing w:line="360" w:lineRule="auto"/>
        <w:ind w:firstLine="567"/>
        <w:rPr/>
      </w:pPr>
      <w:r w:rsidDel="00000000" w:rsidR="00000000" w:rsidRPr="00000000">
        <w:rPr>
          <w:rtl w:val="0"/>
        </w:rPr>
        <w:t xml:space="preserve">Ngoài ra, </w:t>
      </w:r>
      <w:r w:rsidDel="00000000" w:rsidR="00000000" w:rsidRPr="00000000">
        <w:rPr>
          <w:color w:val="eb5757"/>
          <w:sz w:val="19"/>
          <w:szCs w:val="19"/>
          <w:rtl w:val="0"/>
        </w:rPr>
        <w:t xml:space="preserve">have-degree-91</w:t>
      </w:r>
      <w:r w:rsidDel="00000000" w:rsidR="00000000" w:rsidRPr="00000000">
        <w:rPr>
          <w:rtl w:val="0"/>
        </w:rPr>
        <w:t xml:space="preserve"> cũng được sử dụng cho cấu trúc hậu quả của bậc cấp, cho phép một đối số đại diện cho kết quả hoặc hậu quả của mức độ mà một trạng thái là đúng, ví dụ:</w:t>
      </w:r>
    </w:p>
    <w:p w:rsidR="00000000" w:rsidDel="00000000" w:rsidP="00000000" w:rsidRDefault="00000000" w:rsidRPr="00000000" w14:paraId="00000902">
      <w:pPr>
        <w:spacing w:line="360" w:lineRule="auto"/>
        <w:ind w:firstLine="567"/>
        <w:rPr/>
      </w:pPr>
      <w:r w:rsidDel="00000000" w:rsidR="00000000" w:rsidRPr="00000000">
        <w:rPr>
          <w:rtl w:val="0"/>
        </w:rPr>
      </w:r>
    </w:p>
    <w:tbl>
      <w:tblPr>
        <w:tblStyle w:val="Table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03">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(h / have-degree-91</w:t>
            </w:r>
          </w:p>
          <w:p w:rsidR="00000000" w:rsidDel="00000000" w:rsidP="00000000" w:rsidRDefault="00000000" w:rsidRPr="00000000" w14:paraId="00000904">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:ARG2 (e / early)</w:t>
            </w:r>
          </w:p>
          <w:p w:rsidR="00000000" w:rsidDel="00000000" w:rsidP="00000000" w:rsidRDefault="00000000" w:rsidRPr="00000000" w14:paraId="00000905">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:ARG3 (t / too)</w:t>
            </w:r>
          </w:p>
          <w:p w:rsidR="00000000" w:rsidDel="00000000" w:rsidP="00000000" w:rsidRDefault="00000000" w:rsidRPr="00000000" w14:paraId="00000906">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:ARG6 (c / conclude-01))</w:t>
            </w:r>
          </w:p>
          <w:p w:rsidR="00000000" w:rsidDel="00000000" w:rsidP="00000000" w:rsidRDefault="00000000" w:rsidRPr="00000000" w14:paraId="00000907">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It is too early to reach any conclusion.</w:t>
            </w:r>
          </w:p>
        </w:tc>
        <w:tc>
          <w:tcPr>
            <w:shd w:fill="auto" w:val="clear"/>
            <w:tcMar>
              <w:top w:w="100.0" w:type="dxa"/>
              <w:left w:w="100.0" w:type="dxa"/>
              <w:bottom w:w="100.0" w:type="dxa"/>
              <w:right w:w="100.0" w:type="dxa"/>
            </w:tcMar>
          </w:tcPr>
          <w:p w:rsidR="00000000" w:rsidDel="00000000" w:rsidP="00000000" w:rsidRDefault="00000000" w:rsidRPr="00000000" w14:paraId="00000908">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(h / have-degree-91 </w:t>
            </w:r>
          </w:p>
          <w:p w:rsidR="00000000" w:rsidDel="00000000" w:rsidP="00000000" w:rsidRDefault="00000000" w:rsidRPr="00000000" w14:paraId="00000909">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:ARG2 (s / sớm) </w:t>
            </w:r>
          </w:p>
          <w:p w:rsidR="00000000" w:rsidDel="00000000" w:rsidP="00000000" w:rsidRDefault="00000000" w:rsidRPr="00000000" w14:paraId="0000090A">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:ARG3 (q / too) </w:t>
            </w:r>
          </w:p>
          <w:p w:rsidR="00000000" w:rsidDel="00000000" w:rsidP="00000000" w:rsidRDefault="00000000" w:rsidRPr="00000000" w14:paraId="0000090B">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:ARG6 (c / kết_luận-01))</w:t>
            </w:r>
          </w:p>
          <w:p w:rsidR="00000000" w:rsidDel="00000000" w:rsidP="00000000" w:rsidRDefault="00000000" w:rsidRPr="00000000" w14:paraId="0000090C">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Quá sớm để đưa ra bất kỳ kết luận nào.</w:t>
            </w:r>
          </w:p>
        </w:tc>
      </w:tr>
    </w:tbl>
    <w:p w:rsidR="00000000" w:rsidDel="00000000" w:rsidP="00000000" w:rsidRDefault="00000000" w:rsidRPr="00000000" w14:paraId="0000090D">
      <w:pPr>
        <w:numPr>
          <w:ilvl w:val="0"/>
          <w:numId w:val="18"/>
        </w:numPr>
        <w:spacing w:line="360" w:lineRule="auto"/>
        <w:ind w:left="720" w:hanging="360"/>
        <w:rPr/>
      </w:pPr>
      <w:r w:rsidDel="00000000" w:rsidR="00000000" w:rsidRPr="00000000">
        <w:rPr>
          <w:rtl w:val="0"/>
        </w:rPr>
        <w:t xml:space="preserve">Bảng từ</w:t>
      </w:r>
    </w:p>
    <w:tbl>
      <w:tblPr>
        <w:tblStyle w:val="Table5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425"/>
        <w:tblGridChange w:id="0">
          <w:tblGrid>
            <w:gridCol w:w="4470"/>
            <w:gridCol w:w="442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90E">
            <w:pPr>
              <w:rPr/>
            </w:pPr>
            <w:r w:rsidDel="00000000" w:rsidR="00000000" w:rsidRPr="00000000">
              <w:rPr>
                <w:rtl w:val="0"/>
              </w:rPr>
              <w:t xml:space="preserve">too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90F">
            <w:pPr>
              <w:rPr/>
            </w:pPr>
            <w:r w:rsidDel="00000000" w:rsidR="00000000" w:rsidRPr="00000000">
              <w:rPr>
                <w:rtl w:val="0"/>
              </w:rPr>
              <w:t xml:space="preserve">quá</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910">
            <w:pPr>
              <w:rPr/>
            </w:pPr>
            <w:r w:rsidDel="00000000" w:rsidR="00000000" w:rsidRPr="00000000">
              <w:rPr>
                <w:rtl w:val="0"/>
              </w:rPr>
              <w:t xml:space="preserve">enough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911">
            <w:pPr>
              <w:rPr/>
            </w:pPr>
            <w:r w:rsidDel="00000000" w:rsidR="00000000" w:rsidRPr="00000000">
              <w:rPr>
                <w:rtl w:val="0"/>
              </w:rPr>
              <w:t xml:space="preserve">Đủ</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912">
            <w:pPr>
              <w:rPr/>
            </w:pPr>
            <w:r w:rsidDel="00000000" w:rsidR="00000000" w:rsidRPr="00000000">
              <w:rPr>
                <w:rtl w:val="0"/>
              </w:rPr>
              <w:t xml:space="preserve">so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913">
            <w:pPr>
              <w:rPr/>
            </w:pPr>
            <w:r w:rsidDel="00000000" w:rsidR="00000000" w:rsidRPr="00000000">
              <w:rPr>
                <w:rtl w:val="0"/>
              </w:rPr>
              <w:t xml:space="preserve">Rất, thật (đến mức)</w:t>
            </w:r>
          </w:p>
        </w:tc>
      </w:tr>
    </w:tbl>
    <w:p w:rsidR="00000000" w:rsidDel="00000000" w:rsidP="00000000" w:rsidRDefault="00000000" w:rsidRPr="00000000" w14:paraId="00000914">
      <w:pPr>
        <w:spacing w:line="360" w:lineRule="auto"/>
        <w:ind w:left="720" w:firstLine="0"/>
        <w:rPr/>
      </w:pPr>
      <w:r w:rsidDel="00000000" w:rsidR="00000000" w:rsidRPr="00000000">
        <w:rPr>
          <w:rtl w:val="0"/>
        </w:rPr>
        <w:t xml:space="preserve">VD: Anh ấy mệt đến mức ngủ được 10 tiếng.</w:t>
      </w:r>
    </w:p>
    <w:p w:rsidR="00000000" w:rsidDel="00000000" w:rsidP="00000000" w:rsidRDefault="00000000" w:rsidRPr="00000000" w14:paraId="00000915">
      <w:pPr>
        <w:spacing w:line="360" w:lineRule="auto"/>
        <w:ind w:left="720" w:firstLine="0"/>
        <w:rPr/>
      </w:pPr>
      <w:r w:rsidDel="00000000" w:rsidR="00000000" w:rsidRPr="00000000">
        <w:rPr>
          <w:rtl w:val="0"/>
        </w:rPr>
        <w:t xml:space="preserve">(h/have-degree-91</w:t>
      </w:r>
    </w:p>
    <w:p w:rsidR="00000000" w:rsidDel="00000000" w:rsidP="00000000" w:rsidRDefault="00000000" w:rsidRPr="00000000" w14:paraId="00000916">
      <w:pPr>
        <w:spacing w:line="360" w:lineRule="auto"/>
        <w:ind w:left="720" w:firstLine="0"/>
        <w:rPr/>
      </w:pPr>
      <w:r w:rsidDel="00000000" w:rsidR="00000000" w:rsidRPr="00000000">
        <w:rPr>
          <w:rtl w:val="0"/>
        </w:rPr>
        <w:t xml:space="preserve">     :ARG1 (a/anh ấy)</w:t>
      </w:r>
    </w:p>
    <w:p w:rsidR="00000000" w:rsidDel="00000000" w:rsidP="00000000" w:rsidRDefault="00000000" w:rsidRPr="00000000" w14:paraId="00000917">
      <w:pPr>
        <w:spacing w:line="360" w:lineRule="auto"/>
        <w:ind w:left="720" w:firstLine="0"/>
        <w:rPr/>
      </w:pPr>
      <w:r w:rsidDel="00000000" w:rsidR="00000000" w:rsidRPr="00000000">
        <w:rPr>
          <w:rtl w:val="0"/>
        </w:rPr>
        <w:t xml:space="preserve">     :ARG2 (m/mệt</w:t>
      </w:r>
    </w:p>
    <w:p w:rsidR="00000000" w:rsidDel="00000000" w:rsidP="00000000" w:rsidRDefault="00000000" w:rsidRPr="00000000" w14:paraId="00000918">
      <w:pPr>
        <w:spacing w:line="360" w:lineRule="auto"/>
        <w:ind w:left="720" w:firstLine="0"/>
        <w:rPr/>
      </w:pPr>
      <w:r w:rsidDel="00000000" w:rsidR="00000000" w:rsidRPr="00000000">
        <w:rPr>
          <w:rtl w:val="0"/>
        </w:rPr>
        <w:t xml:space="preserve">          :ARG1 a)</w:t>
      </w:r>
    </w:p>
    <w:p w:rsidR="00000000" w:rsidDel="00000000" w:rsidP="00000000" w:rsidRDefault="00000000" w:rsidRPr="00000000" w14:paraId="00000919">
      <w:pPr>
        <w:spacing w:line="360" w:lineRule="auto"/>
        <w:ind w:left="720" w:firstLine="0"/>
        <w:rPr/>
      </w:pPr>
      <w:r w:rsidDel="00000000" w:rsidR="00000000" w:rsidRPr="00000000">
        <w:rPr>
          <w:rtl w:val="0"/>
        </w:rPr>
        <w:t xml:space="preserve">     :ARG3 (s/so)</w:t>
      </w:r>
    </w:p>
    <w:p w:rsidR="00000000" w:rsidDel="00000000" w:rsidP="00000000" w:rsidRDefault="00000000" w:rsidRPr="00000000" w14:paraId="0000091A">
      <w:pPr>
        <w:spacing w:line="360" w:lineRule="auto"/>
        <w:ind w:left="720" w:firstLine="0"/>
        <w:rPr/>
      </w:pPr>
      <w:r w:rsidDel="00000000" w:rsidR="00000000" w:rsidRPr="00000000">
        <w:rPr>
          <w:rtl w:val="0"/>
        </w:rPr>
        <w:t xml:space="preserve">     :ARG6 (n/ngủ</w:t>
      </w:r>
    </w:p>
    <w:p w:rsidR="00000000" w:rsidDel="00000000" w:rsidP="00000000" w:rsidRDefault="00000000" w:rsidRPr="00000000" w14:paraId="0000091B">
      <w:pPr>
        <w:spacing w:line="360" w:lineRule="auto"/>
        <w:ind w:left="720" w:firstLine="0"/>
        <w:rPr/>
      </w:pPr>
      <w:r w:rsidDel="00000000" w:rsidR="00000000" w:rsidRPr="00000000">
        <w:rPr>
          <w:rtl w:val="0"/>
        </w:rPr>
        <w:t xml:space="preserve">          :ARG0 a</w:t>
      </w:r>
    </w:p>
    <w:p w:rsidR="00000000" w:rsidDel="00000000" w:rsidP="00000000" w:rsidRDefault="00000000" w:rsidRPr="00000000" w14:paraId="0000091C">
      <w:pPr>
        <w:spacing w:line="360" w:lineRule="auto"/>
        <w:ind w:left="720" w:firstLine="0"/>
        <w:rPr/>
      </w:pPr>
      <w:r w:rsidDel="00000000" w:rsidR="00000000" w:rsidRPr="00000000">
        <w:rPr>
          <w:rtl w:val="0"/>
        </w:rPr>
        <w:t xml:space="preserve">          :duration (t/template-quantity</w:t>
      </w:r>
    </w:p>
    <w:p w:rsidR="00000000" w:rsidDel="00000000" w:rsidP="00000000" w:rsidRDefault="00000000" w:rsidRPr="00000000" w14:paraId="0000091D">
      <w:pPr>
        <w:spacing w:line="360" w:lineRule="auto"/>
        <w:ind w:left="720" w:firstLine="0"/>
        <w:rPr/>
      </w:pPr>
      <w:r w:rsidDel="00000000" w:rsidR="00000000" w:rsidRPr="00000000">
        <w:rPr>
          <w:rtl w:val="0"/>
        </w:rPr>
        <w:t xml:space="preserve">               :quant 10</w:t>
      </w:r>
    </w:p>
    <w:p w:rsidR="00000000" w:rsidDel="00000000" w:rsidP="00000000" w:rsidRDefault="00000000" w:rsidRPr="00000000" w14:paraId="0000091E">
      <w:pPr>
        <w:spacing w:line="360" w:lineRule="auto"/>
        <w:ind w:left="720" w:firstLine="720"/>
        <w:rPr/>
      </w:pPr>
      <w:r w:rsidDel="00000000" w:rsidR="00000000" w:rsidRPr="00000000">
        <w:rPr>
          <w:rtl w:val="0"/>
        </w:rPr>
        <w:t xml:space="preserve">      :unit (t2/tiếng))))</w:t>
      </w:r>
    </w:p>
    <w:p w:rsidR="00000000" w:rsidDel="00000000" w:rsidP="00000000" w:rsidRDefault="00000000" w:rsidRPr="00000000" w14:paraId="0000091F">
      <w:pPr>
        <w:pStyle w:val="Heading2"/>
        <w:numPr>
          <w:ilvl w:val="0"/>
          <w:numId w:val="4"/>
        </w:numPr>
        <w:ind w:left="720" w:hanging="360"/>
        <w:rPr/>
      </w:pPr>
      <w:bookmarkStart w:colFirst="0" w:colLast="0" w:name="_heading=h.2zbgiuw" w:id="57"/>
      <w:bookmarkEnd w:id="57"/>
      <w:r w:rsidDel="00000000" w:rsidR="00000000" w:rsidRPr="00000000">
        <w:rPr>
          <w:rtl w:val="0"/>
        </w:rPr>
        <w:t xml:space="preserve">Các vai nghĩa khác</w:t>
      </w:r>
    </w:p>
    <w:p w:rsidR="00000000" w:rsidDel="00000000" w:rsidP="00000000" w:rsidRDefault="00000000" w:rsidRPr="00000000" w14:paraId="00000920">
      <w:pPr>
        <w:pStyle w:val="Heading3"/>
        <w:numPr>
          <w:ilvl w:val="2"/>
          <w:numId w:val="20"/>
        </w:numPr>
        <w:ind w:left="720" w:hanging="720"/>
        <w:rPr/>
      </w:pPr>
      <w:bookmarkStart w:colFirst="0" w:colLast="0" w:name="_heading=h.1egqt2p" w:id="58"/>
      <w:bookmarkEnd w:id="58"/>
      <w:r w:rsidDel="00000000" w:rsidR="00000000" w:rsidRPr="00000000">
        <w:rPr>
          <w:rtl w:val="0"/>
        </w:rPr>
        <w:t xml:space="preserve">Thì (tense)</w:t>
      </w:r>
    </w:p>
    <w:tbl>
      <w:tblPr>
        <w:tblStyle w:val="Table5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21">
            <w:pPr>
              <w:spacing w:line="360" w:lineRule="auto"/>
              <w:ind w:firstLine="567"/>
              <w:rPr>
                <w:b w:val="1"/>
              </w:rPr>
            </w:pPr>
            <w:r w:rsidDel="00000000" w:rsidR="00000000" w:rsidRPr="00000000">
              <w:rPr>
                <w:b w:val="1"/>
                <w:rtl w:val="0"/>
              </w:rPr>
              <w:t xml:space="preserve">VD: </w:t>
            </w:r>
            <w:r w:rsidDel="00000000" w:rsidR="00000000" w:rsidRPr="00000000">
              <w:rPr>
                <w:b w:val="1"/>
                <w:sz w:val="24"/>
                <w:szCs w:val="24"/>
                <w:highlight w:val="white"/>
                <w:rtl w:val="0"/>
              </w:rPr>
              <w:t xml:space="preserve">The boy went.</w:t>
            </w:r>
            <w:r w:rsidDel="00000000" w:rsidR="00000000" w:rsidRPr="00000000">
              <w:rPr>
                <w:rtl w:val="0"/>
              </w:rPr>
            </w:r>
          </w:p>
          <w:p w:rsidR="00000000" w:rsidDel="00000000" w:rsidP="00000000" w:rsidRDefault="00000000" w:rsidRPr="00000000" w14:paraId="00000922">
            <w:pPr>
              <w:spacing w:line="360" w:lineRule="auto"/>
              <w:ind w:firstLine="567"/>
              <w:rPr/>
            </w:pPr>
            <w:r w:rsidDel="00000000" w:rsidR="00000000" w:rsidRPr="00000000">
              <w:rPr>
                <w:rtl w:val="0"/>
              </w:rPr>
              <w:t xml:space="preserve">( go / go-02</w:t>
            </w:r>
          </w:p>
          <w:p w:rsidR="00000000" w:rsidDel="00000000" w:rsidP="00000000" w:rsidRDefault="00000000" w:rsidRPr="00000000" w14:paraId="00000923">
            <w:pPr>
              <w:spacing w:line="360" w:lineRule="auto"/>
              <w:ind w:left="720" w:firstLine="0"/>
              <w:rPr/>
            </w:pPr>
            <w:r w:rsidDel="00000000" w:rsidR="00000000" w:rsidRPr="00000000">
              <w:rPr>
                <w:rtl w:val="0"/>
              </w:rPr>
              <w:t xml:space="preserve">:ARG0 (b / boy))</w:t>
            </w:r>
          </w:p>
        </w:tc>
        <w:tc>
          <w:tcPr>
            <w:shd w:fill="auto" w:val="clear"/>
            <w:tcMar>
              <w:top w:w="100.0" w:type="dxa"/>
              <w:left w:w="100.0" w:type="dxa"/>
              <w:bottom w:w="100.0" w:type="dxa"/>
              <w:right w:w="100.0" w:type="dxa"/>
            </w:tcMar>
          </w:tcPr>
          <w:p w:rsidR="00000000" w:rsidDel="00000000" w:rsidP="00000000" w:rsidRDefault="00000000" w:rsidRPr="00000000" w14:paraId="00000924">
            <w:pPr>
              <w:spacing w:line="360" w:lineRule="auto"/>
              <w:ind w:firstLine="567"/>
              <w:rPr>
                <w:b w:val="1"/>
              </w:rPr>
            </w:pPr>
            <w:r w:rsidDel="00000000" w:rsidR="00000000" w:rsidRPr="00000000">
              <w:rPr>
                <w:b w:val="1"/>
                <w:rtl w:val="0"/>
              </w:rPr>
              <w:t xml:space="preserve">VD: Anh ấy đã đi.</w:t>
            </w:r>
          </w:p>
          <w:p w:rsidR="00000000" w:rsidDel="00000000" w:rsidP="00000000" w:rsidRDefault="00000000" w:rsidRPr="00000000" w14:paraId="00000925">
            <w:pPr>
              <w:spacing w:line="360" w:lineRule="auto"/>
              <w:ind w:firstLine="567"/>
              <w:rPr/>
            </w:pPr>
            <w:r w:rsidDel="00000000" w:rsidR="00000000" w:rsidRPr="00000000">
              <w:rPr>
                <w:rtl w:val="0"/>
              </w:rPr>
              <w:t xml:space="preserve">(đ / đi</w:t>
            </w:r>
          </w:p>
          <w:p w:rsidR="00000000" w:rsidDel="00000000" w:rsidP="00000000" w:rsidRDefault="00000000" w:rsidRPr="00000000" w14:paraId="00000926">
            <w:pPr>
              <w:spacing w:line="360" w:lineRule="auto"/>
              <w:ind w:left="720" w:firstLine="0"/>
              <w:rPr/>
            </w:pPr>
            <w:r w:rsidDel="00000000" w:rsidR="00000000" w:rsidRPr="00000000">
              <w:rPr>
                <w:rtl w:val="0"/>
              </w:rPr>
              <w:t xml:space="preserve">:ARG0 (a / anh)</w:t>
            </w:r>
          </w:p>
          <w:p w:rsidR="00000000" w:rsidDel="00000000" w:rsidP="00000000" w:rsidRDefault="00000000" w:rsidRPr="00000000" w14:paraId="00000927">
            <w:pPr>
              <w:spacing w:line="360" w:lineRule="auto"/>
              <w:ind w:left="720" w:firstLine="0"/>
              <w:rPr/>
            </w:pPr>
            <w:r w:rsidDel="00000000" w:rsidR="00000000" w:rsidRPr="00000000">
              <w:rPr>
                <w:rtl w:val="0"/>
              </w:rPr>
              <w:t xml:space="preserve">:tense (đ2 / đã))</w:t>
            </w:r>
          </w:p>
        </w:tc>
      </w:tr>
    </w:tbl>
    <w:p w:rsidR="00000000" w:rsidDel="00000000" w:rsidP="00000000" w:rsidRDefault="00000000" w:rsidRPr="00000000" w14:paraId="00000928">
      <w:pPr>
        <w:ind w:firstLine="567"/>
        <w:rPr/>
      </w:pPr>
      <w:r w:rsidDel="00000000" w:rsidR="00000000" w:rsidRPr="00000000">
        <w:rPr>
          <w:rtl w:val="0"/>
        </w:rPr>
      </w:r>
    </w:p>
    <w:p w:rsidR="00000000" w:rsidDel="00000000" w:rsidP="00000000" w:rsidRDefault="00000000" w:rsidRPr="00000000" w14:paraId="00000929">
      <w:pPr>
        <w:pStyle w:val="Heading3"/>
        <w:numPr>
          <w:ilvl w:val="2"/>
          <w:numId w:val="20"/>
        </w:numPr>
        <w:ind w:left="720" w:hanging="720"/>
        <w:rPr/>
      </w:pPr>
      <w:bookmarkStart w:colFirst="0" w:colLast="0" w:name="_heading=h.3ygebqi" w:id="59"/>
      <w:bookmarkEnd w:id="59"/>
      <w:r w:rsidDel="00000000" w:rsidR="00000000" w:rsidRPr="00000000">
        <w:rPr>
          <w:rtl w:val="0"/>
        </w:rPr>
        <w:t xml:space="preserve">Danh từ chỉ loại (classifier)</w:t>
      </w:r>
    </w:p>
    <w:p w:rsidR="00000000" w:rsidDel="00000000" w:rsidP="00000000" w:rsidRDefault="00000000" w:rsidRPr="00000000" w14:paraId="0000092A">
      <w:pPr>
        <w:ind w:firstLine="567"/>
        <w:rPr/>
      </w:pPr>
      <w:r w:rsidDel="00000000" w:rsidR="00000000" w:rsidRPr="00000000">
        <w:rPr>
          <w:rtl w:val="0"/>
        </w:rPr>
        <w:t xml:space="preserve">“Sự sống” khác với “con người” </w:t>
      </w:r>
    </w:p>
    <w:p w:rsidR="00000000" w:rsidDel="00000000" w:rsidP="00000000" w:rsidRDefault="00000000" w:rsidRPr="00000000" w14:paraId="0000092B">
      <w:pPr>
        <w:ind w:firstLine="567"/>
        <w:rPr/>
      </w:pPr>
      <w:r w:rsidDel="00000000" w:rsidR="00000000" w:rsidRPr="00000000">
        <w:rPr>
          <w:rtl w:val="0"/>
        </w:rPr>
        <w:t xml:space="preserve">“Sự” sẽ sử dụng nhãn khác với “con (classifier)”</w:t>
      </w:r>
    </w:p>
    <w:p w:rsidR="00000000" w:rsidDel="00000000" w:rsidP="00000000" w:rsidRDefault="00000000" w:rsidRPr="00000000" w14:paraId="0000092C">
      <w:pPr>
        <w:pStyle w:val="Heading3"/>
        <w:numPr>
          <w:ilvl w:val="2"/>
          <w:numId w:val="20"/>
        </w:numPr>
        <w:ind w:left="720" w:hanging="720"/>
        <w:rPr/>
      </w:pPr>
      <w:bookmarkStart w:colFirst="0" w:colLast="0" w:name="_heading=h.2dlolyb" w:id="60"/>
      <w:bookmarkEnd w:id="60"/>
      <w:r w:rsidDel="00000000" w:rsidR="00000000" w:rsidRPr="00000000">
        <w:rPr>
          <w:rtl w:val="0"/>
        </w:rPr>
        <w:t xml:space="preserve">Các nhãn không biểu diễn: </w:t>
      </w:r>
    </w:p>
    <w:p w:rsidR="00000000" w:rsidDel="00000000" w:rsidP="00000000" w:rsidRDefault="00000000" w:rsidRPr="00000000" w14:paraId="0000092D">
      <w:pPr>
        <w:ind w:firstLine="567"/>
        <w:rPr>
          <w:b w:val="1"/>
          <w:i w:val="1"/>
        </w:rPr>
      </w:pPr>
      <w:r w:rsidDel="00000000" w:rsidR="00000000" w:rsidRPr="00000000">
        <w:rPr>
          <w:b w:val="1"/>
          <w:i w:val="1"/>
          <w:rtl w:val="0"/>
        </w:rPr>
        <w:t xml:space="preserve">Articles (Mạo từ), plurals (số nhiều), aspect (khía cạnh), quotes (dấu ngoặc kép), hyphens (dấu gạch nối) </w:t>
      </w:r>
    </w:p>
    <w:p w:rsidR="00000000" w:rsidDel="00000000" w:rsidP="00000000" w:rsidRDefault="00000000" w:rsidRPr="00000000" w14:paraId="0000092E">
      <w:pPr>
        <w:spacing w:line="360" w:lineRule="auto"/>
        <w:ind w:left="720" w:firstLine="0"/>
        <w:rPr/>
      </w:pPr>
      <w:r w:rsidDel="00000000" w:rsidR="00000000" w:rsidRPr="00000000">
        <w:rPr>
          <w:rtl w:val="0"/>
        </w:rPr>
        <w:t xml:space="preserve">AMR không biểu diễn cho thời gian sự kiện (</w:t>
      </w:r>
      <w:r w:rsidDel="00000000" w:rsidR="00000000" w:rsidRPr="00000000">
        <w:rPr>
          <w:color w:val="1f2328"/>
          <w:sz w:val="24"/>
          <w:szCs w:val="24"/>
          <w:highlight w:val="white"/>
          <w:rtl w:val="0"/>
        </w:rPr>
        <w:t xml:space="preserve">event times</w:t>
      </w:r>
      <w:r w:rsidDel="00000000" w:rsidR="00000000" w:rsidRPr="00000000">
        <w:rPr>
          <w:rtl w:val="0"/>
        </w:rPr>
        <w:t xml:space="preserve">) (ngoài mối quan hệ </w:t>
      </w:r>
      <w:r w:rsidDel="00000000" w:rsidR="00000000" w:rsidRPr="00000000">
        <w:rPr>
          <w:shd w:fill="b7b7b7" w:val="clear"/>
          <w:rtl w:val="0"/>
        </w:rPr>
        <w:t xml:space="preserve">:time</w:t>
      </w:r>
      <w:r w:rsidDel="00000000" w:rsidR="00000000" w:rsidRPr="00000000">
        <w:rPr>
          <w:rtl w:val="0"/>
        </w:rPr>
        <w:t xml:space="preserve"> rõ ràng), các mạo từ (</w:t>
      </w:r>
      <w:r w:rsidDel="00000000" w:rsidR="00000000" w:rsidRPr="00000000">
        <w:rPr>
          <w:color w:val="1f2328"/>
          <w:sz w:val="24"/>
          <w:szCs w:val="24"/>
          <w:highlight w:val="white"/>
          <w:rtl w:val="0"/>
        </w:rPr>
        <w:t xml:space="preserve">articles</w:t>
      </w:r>
      <w:r w:rsidDel="00000000" w:rsidR="00000000" w:rsidRPr="00000000">
        <w:rPr>
          <w:rtl w:val="0"/>
        </w:rPr>
        <w:t xml:space="preserve">), số nhiều (</w:t>
      </w:r>
      <w:r w:rsidDel="00000000" w:rsidR="00000000" w:rsidRPr="00000000">
        <w:rPr>
          <w:color w:val="1f2328"/>
          <w:sz w:val="24"/>
          <w:szCs w:val="24"/>
          <w:highlight w:val="white"/>
          <w:rtl w:val="0"/>
        </w:rPr>
        <w:t xml:space="preserve">plurals</w:t>
      </w:r>
      <w:r w:rsidDel="00000000" w:rsidR="00000000" w:rsidRPr="00000000">
        <w:rPr>
          <w:rtl w:val="0"/>
        </w:rPr>
        <w:t xml:space="preserve">) hoặc dấu ngoặc kép (</w:t>
      </w:r>
      <w:r w:rsidDel="00000000" w:rsidR="00000000" w:rsidRPr="00000000">
        <w:rPr>
          <w:color w:val="1f2328"/>
          <w:sz w:val="24"/>
          <w:szCs w:val="24"/>
          <w:highlight w:val="white"/>
          <w:rtl w:val="0"/>
        </w:rPr>
        <w:t xml:space="preserve">quotation marks</w:t>
      </w:r>
      <w:r w:rsidDel="00000000" w:rsidR="00000000" w:rsidRPr="00000000">
        <w:rPr>
          <w:rtl w:val="0"/>
        </w:rPr>
        <w:t xml:space="preserve">):</w:t>
      </w:r>
    </w:p>
    <w:p w:rsidR="00000000" w:rsidDel="00000000" w:rsidP="00000000" w:rsidRDefault="00000000" w:rsidRPr="00000000" w14:paraId="0000092F">
      <w:pPr>
        <w:spacing w:line="360" w:lineRule="auto"/>
        <w:ind w:left="720" w:firstLine="0"/>
        <w:rPr/>
      </w:pPr>
      <w:r w:rsidDel="00000000" w:rsidR="00000000" w:rsidRPr="00000000">
        <w:rPr>
          <w:rtl w:val="0"/>
        </w:rPr>
      </w:r>
    </w:p>
    <w:tbl>
      <w:tblPr>
        <w:tblStyle w:val="Table5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30">
            <w:pPr>
              <w:spacing w:line="360" w:lineRule="auto"/>
              <w:ind w:firstLine="567"/>
              <w:rPr>
                <w:b w:val="1"/>
              </w:rPr>
            </w:pPr>
            <w:r w:rsidDel="00000000" w:rsidR="00000000" w:rsidRPr="00000000">
              <w:rPr>
                <w:b w:val="1"/>
                <w:rtl w:val="0"/>
              </w:rPr>
              <w:t xml:space="preserve">VD: </w:t>
            </w:r>
            <w:r w:rsidDel="00000000" w:rsidR="00000000" w:rsidRPr="00000000">
              <w:rPr>
                <w:b w:val="1"/>
                <w:sz w:val="24"/>
                <w:szCs w:val="24"/>
                <w:highlight w:val="white"/>
                <w:rtl w:val="0"/>
              </w:rPr>
              <w:t xml:space="preserve">The boy went.</w:t>
            </w:r>
            <w:r w:rsidDel="00000000" w:rsidR="00000000" w:rsidRPr="00000000">
              <w:rPr>
                <w:rtl w:val="0"/>
              </w:rPr>
            </w:r>
          </w:p>
          <w:p w:rsidR="00000000" w:rsidDel="00000000" w:rsidP="00000000" w:rsidRDefault="00000000" w:rsidRPr="00000000" w14:paraId="00000931">
            <w:pPr>
              <w:spacing w:line="360" w:lineRule="auto"/>
              <w:ind w:firstLine="567"/>
              <w:rPr/>
            </w:pPr>
            <w:r w:rsidDel="00000000" w:rsidR="00000000" w:rsidRPr="00000000">
              <w:rPr>
                <w:rtl w:val="0"/>
              </w:rPr>
              <w:t xml:space="preserve">( go / go-02</w:t>
            </w:r>
          </w:p>
          <w:p w:rsidR="00000000" w:rsidDel="00000000" w:rsidP="00000000" w:rsidRDefault="00000000" w:rsidRPr="00000000" w14:paraId="00000932">
            <w:pPr>
              <w:spacing w:line="360" w:lineRule="auto"/>
              <w:ind w:left="720" w:firstLine="0"/>
              <w:rPr/>
            </w:pPr>
            <w:r w:rsidDel="00000000" w:rsidR="00000000" w:rsidRPr="00000000">
              <w:rPr>
                <w:rtl w:val="0"/>
              </w:rPr>
              <w:t xml:space="preserve">:ARG0 (b / boy))</w:t>
            </w:r>
          </w:p>
        </w:tc>
        <w:tc>
          <w:tcPr>
            <w:shd w:fill="auto" w:val="clear"/>
            <w:tcMar>
              <w:top w:w="100.0" w:type="dxa"/>
              <w:left w:w="100.0" w:type="dxa"/>
              <w:bottom w:w="100.0" w:type="dxa"/>
              <w:right w:w="100.0" w:type="dxa"/>
            </w:tcMar>
          </w:tcPr>
          <w:p w:rsidR="00000000" w:rsidDel="00000000" w:rsidP="00000000" w:rsidRDefault="00000000" w:rsidRPr="00000000" w14:paraId="00000933">
            <w:pPr>
              <w:spacing w:line="360" w:lineRule="auto"/>
              <w:ind w:firstLine="567"/>
              <w:rPr>
                <w:b w:val="1"/>
              </w:rPr>
            </w:pPr>
            <w:r w:rsidDel="00000000" w:rsidR="00000000" w:rsidRPr="00000000">
              <w:rPr>
                <w:b w:val="1"/>
                <w:rtl w:val="0"/>
              </w:rPr>
              <w:t xml:space="preserve">VD: Anh ấy đã đi.</w:t>
            </w:r>
          </w:p>
          <w:p w:rsidR="00000000" w:rsidDel="00000000" w:rsidP="00000000" w:rsidRDefault="00000000" w:rsidRPr="00000000" w14:paraId="00000934">
            <w:pPr>
              <w:spacing w:line="360" w:lineRule="auto"/>
              <w:ind w:firstLine="567"/>
              <w:rPr/>
            </w:pPr>
            <w:r w:rsidDel="00000000" w:rsidR="00000000" w:rsidRPr="00000000">
              <w:rPr>
                <w:rtl w:val="0"/>
              </w:rPr>
              <w:t xml:space="preserve">(đ / đi</w:t>
            </w:r>
          </w:p>
          <w:p w:rsidR="00000000" w:rsidDel="00000000" w:rsidP="00000000" w:rsidRDefault="00000000" w:rsidRPr="00000000" w14:paraId="00000935">
            <w:pPr>
              <w:spacing w:line="360" w:lineRule="auto"/>
              <w:ind w:left="720" w:firstLine="0"/>
              <w:rPr/>
            </w:pPr>
            <w:r w:rsidDel="00000000" w:rsidR="00000000" w:rsidRPr="00000000">
              <w:rPr>
                <w:rtl w:val="0"/>
              </w:rPr>
              <w:t xml:space="preserve">:ARG0 (a / anh)</w:t>
            </w:r>
          </w:p>
          <w:p w:rsidR="00000000" w:rsidDel="00000000" w:rsidP="00000000" w:rsidRDefault="00000000" w:rsidRPr="00000000" w14:paraId="00000936">
            <w:pPr>
              <w:spacing w:line="360" w:lineRule="auto"/>
              <w:ind w:left="720" w:firstLine="0"/>
              <w:rPr/>
            </w:pPr>
            <w:r w:rsidDel="00000000" w:rsidR="00000000" w:rsidRPr="00000000">
              <w:rPr>
                <w:rtl w:val="0"/>
              </w:rPr>
              <w:t xml:space="preserve">:tense (đ2 / đã))</w:t>
            </w:r>
          </w:p>
        </w:tc>
      </w:tr>
    </w:tbl>
    <w:p w:rsidR="00000000" w:rsidDel="00000000" w:rsidP="00000000" w:rsidRDefault="00000000" w:rsidRPr="00000000" w14:paraId="00000937">
      <w:pPr>
        <w:spacing w:line="360" w:lineRule="auto"/>
        <w:ind w:left="720" w:firstLine="0"/>
        <w:rPr/>
      </w:pPr>
      <w:r w:rsidDel="00000000" w:rsidR="00000000" w:rsidRPr="00000000">
        <w:rPr>
          <w:rtl w:val="0"/>
        </w:rPr>
      </w:r>
    </w:p>
    <w:p w:rsidR="00000000" w:rsidDel="00000000" w:rsidP="00000000" w:rsidRDefault="00000000" w:rsidRPr="00000000" w14:paraId="00000938">
      <w:pPr>
        <w:spacing w:line="360" w:lineRule="auto"/>
        <w:ind w:left="720" w:firstLine="0"/>
        <w:rPr/>
      </w:pPr>
      <w:r w:rsidDel="00000000" w:rsidR="00000000" w:rsidRPr="00000000">
        <w:rPr>
          <w:rtl w:val="0"/>
        </w:rPr>
        <w:t xml:space="preserve">Các từ chỉ định (</w:t>
      </w:r>
      <w:r w:rsidDel="00000000" w:rsidR="00000000" w:rsidRPr="00000000">
        <w:rPr>
          <w:color w:val="1f2328"/>
          <w:sz w:val="24"/>
          <w:szCs w:val="24"/>
          <w:highlight w:val="white"/>
          <w:rtl w:val="0"/>
        </w:rPr>
        <w:t xml:space="preserve">Demonstratives</w:t>
      </w:r>
      <w:r w:rsidDel="00000000" w:rsidR="00000000" w:rsidRPr="00000000">
        <w:rPr>
          <w:rtl w:val="0"/>
        </w:rPr>
        <w:t xml:space="preserve">) được biểu diễn:</w:t>
      </w:r>
    </w:p>
    <w:p w:rsidR="00000000" w:rsidDel="00000000" w:rsidP="00000000" w:rsidRDefault="00000000" w:rsidRPr="00000000" w14:paraId="00000939">
      <w:pPr>
        <w:spacing w:line="360" w:lineRule="auto"/>
        <w:ind w:left="720" w:firstLine="0"/>
        <w:rPr/>
      </w:pPr>
      <w:r w:rsidDel="00000000" w:rsidR="00000000" w:rsidRPr="00000000">
        <w:rPr>
          <w:rtl w:val="0"/>
        </w:rPr>
      </w:r>
    </w:p>
    <w:tbl>
      <w:tblPr>
        <w:tblStyle w:val="Table6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3A">
            <w:pPr>
              <w:spacing w:line="360" w:lineRule="auto"/>
              <w:ind w:firstLine="567"/>
              <w:rPr>
                <w:b w:val="1"/>
              </w:rPr>
            </w:pPr>
            <w:r w:rsidDel="00000000" w:rsidR="00000000" w:rsidRPr="00000000">
              <w:rPr>
                <w:b w:val="1"/>
                <w:rtl w:val="0"/>
              </w:rPr>
              <w:t xml:space="preserve">VD: That boy</w:t>
            </w:r>
          </w:p>
          <w:p w:rsidR="00000000" w:rsidDel="00000000" w:rsidP="00000000" w:rsidRDefault="00000000" w:rsidRPr="00000000" w14:paraId="0000093B">
            <w:pPr>
              <w:spacing w:line="360" w:lineRule="auto"/>
              <w:ind w:left="720" w:firstLine="0"/>
              <w:rPr/>
            </w:pPr>
            <w:r w:rsidDel="00000000" w:rsidR="00000000" w:rsidRPr="00000000">
              <w:rPr>
                <w:rtl w:val="0"/>
              </w:rPr>
              <w:t xml:space="preserve">(b / boy</w:t>
            </w:r>
          </w:p>
          <w:p w:rsidR="00000000" w:rsidDel="00000000" w:rsidP="00000000" w:rsidRDefault="00000000" w:rsidRPr="00000000" w14:paraId="0000093C">
            <w:pPr>
              <w:spacing w:line="360" w:lineRule="auto"/>
              <w:ind w:left="720" w:firstLine="0"/>
              <w:rPr/>
            </w:pPr>
            <w:r w:rsidDel="00000000" w:rsidR="00000000" w:rsidRPr="00000000">
              <w:rPr>
                <w:rtl w:val="0"/>
              </w:rPr>
              <w:tab/>
              <w:t xml:space="preserve">:mod (t / that))</w:t>
            </w:r>
          </w:p>
        </w:tc>
        <w:tc>
          <w:tcPr>
            <w:shd w:fill="auto" w:val="clear"/>
            <w:tcMar>
              <w:top w:w="100.0" w:type="dxa"/>
              <w:left w:w="100.0" w:type="dxa"/>
              <w:bottom w:w="100.0" w:type="dxa"/>
              <w:right w:w="100.0" w:type="dxa"/>
            </w:tcMar>
          </w:tcPr>
          <w:p w:rsidR="00000000" w:rsidDel="00000000" w:rsidP="00000000" w:rsidRDefault="00000000" w:rsidRPr="00000000" w14:paraId="0000093D">
            <w:pPr>
              <w:spacing w:line="360" w:lineRule="auto"/>
              <w:ind w:firstLine="567"/>
              <w:rPr>
                <w:b w:val="1"/>
              </w:rPr>
            </w:pPr>
            <w:r w:rsidDel="00000000" w:rsidR="00000000" w:rsidRPr="00000000">
              <w:rPr>
                <w:b w:val="1"/>
                <w:rtl w:val="0"/>
              </w:rPr>
              <w:t xml:space="preserve">VD: Cậu bé đó</w:t>
            </w:r>
          </w:p>
          <w:p w:rsidR="00000000" w:rsidDel="00000000" w:rsidP="00000000" w:rsidRDefault="00000000" w:rsidRPr="00000000" w14:paraId="0000093E">
            <w:pPr>
              <w:spacing w:line="360" w:lineRule="auto"/>
              <w:ind w:left="720" w:firstLine="0"/>
              <w:rPr/>
            </w:pPr>
            <w:r w:rsidDel="00000000" w:rsidR="00000000" w:rsidRPr="00000000">
              <w:rPr>
                <w:rtl w:val="0"/>
              </w:rPr>
              <w:t xml:space="preserve">(c / cậu bé</w:t>
            </w:r>
          </w:p>
          <w:p w:rsidR="00000000" w:rsidDel="00000000" w:rsidP="00000000" w:rsidRDefault="00000000" w:rsidRPr="00000000" w14:paraId="0000093F">
            <w:pPr>
              <w:spacing w:line="360" w:lineRule="auto"/>
              <w:ind w:left="720" w:firstLine="0"/>
              <w:rPr/>
            </w:pPr>
            <w:r w:rsidDel="00000000" w:rsidR="00000000" w:rsidRPr="00000000">
              <w:rPr>
                <w:rtl w:val="0"/>
              </w:rPr>
              <w:tab/>
              <w:t xml:space="preserve">:mod (đ / đó))</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40">
            <w:pPr>
              <w:spacing w:line="360" w:lineRule="auto"/>
              <w:ind w:firstLine="567"/>
              <w:rPr>
                <w:b w:val="1"/>
              </w:rPr>
            </w:pPr>
            <w:r w:rsidDel="00000000" w:rsidR="00000000" w:rsidRPr="00000000">
              <w:rPr>
                <w:b w:val="1"/>
                <w:rtl w:val="0"/>
              </w:rPr>
              <w:t xml:space="preserve">VD: These boys</w:t>
            </w:r>
          </w:p>
          <w:p w:rsidR="00000000" w:rsidDel="00000000" w:rsidP="00000000" w:rsidRDefault="00000000" w:rsidRPr="00000000" w14:paraId="00000941">
            <w:pPr>
              <w:spacing w:line="360" w:lineRule="auto"/>
              <w:ind w:left="720" w:firstLine="0"/>
              <w:rPr/>
            </w:pPr>
            <w:r w:rsidDel="00000000" w:rsidR="00000000" w:rsidRPr="00000000">
              <w:rPr>
                <w:rtl w:val="0"/>
              </w:rPr>
              <w:t xml:space="preserve">(b / boy</w:t>
            </w:r>
          </w:p>
          <w:p w:rsidR="00000000" w:rsidDel="00000000" w:rsidP="00000000" w:rsidRDefault="00000000" w:rsidRPr="00000000" w14:paraId="00000942">
            <w:pPr>
              <w:spacing w:line="360" w:lineRule="auto"/>
              <w:ind w:left="720" w:firstLine="0"/>
              <w:rPr>
                <w:b w:val="1"/>
              </w:rPr>
            </w:pPr>
            <w:r w:rsidDel="00000000" w:rsidR="00000000" w:rsidRPr="00000000">
              <w:rPr>
                <w:rtl w:val="0"/>
              </w:rPr>
              <w:tab/>
              <w:t xml:space="preserve">:mod (t / this))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43">
            <w:pPr>
              <w:spacing w:line="360" w:lineRule="auto"/>
              <w:ind w:firstLine="567"/>
              <w:rPr>
                <w:b w:val="1"/>
              </w:rPr>
            </w:pPr>
            <w:r w:rsidDel="00000000" w:rsidR="00000000" w:rsidRPr="00000000">
              <w:rPr>
                <w:b w:val="1"/>
                <w:rtl w:val="0"/>
              </w:rPr>
              <w:t xml:space="preserve">VD: Những chàng trai kia</w:t>
            </w:r>
          </w:p>
          <w:p w:rsidR="00000000" w:rsidDel="00000000" w:rsidP="00000000" w:rsidRDefault="00000000" w:rsidRPr="00000000" w14:paraId="00000944">
            <w:pPr>
              <w:spacing w:line="360" w:lineRule="auto"/>
              <w:ind w:left="720" w:firstLine="0"/>
              <w:rPr/>
            </w:pPr>
            <w:r w:rsidDel="00000000" w:rsidR="00000000" w:rsidRPr="00000000">
              <w:rPr>
                <w:rtl w:val="0"/>
              </w:rPr>
              <w:t xml:space="preserve">(a / chàng trai</w:t>
            </w:r>
          </w:p>
          <w:p w:rsidR="00000000" w:rsidDel="00000000" w:rsidP="00000000" w:rsidRDefault="00000000" w:rsidRPr="00000000" w14:paraId="00000945">
            <w:pPr>
              <w:spacing w:line="360" w:lineRule="auto"/>
              <w:ind w:left="720" w:firstLine="0"/>
              <w:rPr>
                <w:b w:val="1"/>
              </w:rPr>
            </w:pPr>
            <w:r w:rsidDel="00000000" w:rsidR="00000000" w:rsidRPr="00000000">
              <w:rPr>
                <w:rtl w:val="0"/>
              </w:rPr>
              <w:tab/>
              <w:t xml:space="preserve">:mod (k / kia))</w:t>
            </w:r>
            <w:r w:rsidDel="00000000" w:rsidR="00000000" w:rsidRPr="00000000">
              <w:rPr>
                <w:rtl w:val="0"/>
              </w:rPr>
            </w:r>
          </w:p>
        </w:tc>
      </w:tr>
    </w:tbl>
    <w:p w:rsidR="00000000" w:rsidDel="00000000" w:rsidP="00000000" w:rsidRDefault="00000000" w:rsidRPr="00000000" w14:paraId="00000946">
      <w:pPr>
        <w:spacing w:line="360" w:lineRule="auto"/>
        <w:ind w:left="720" w:firstLine="0"/>
        <w:rPr/>
      </w:pPr>
      <w:r w:rsidDel="00000000" w:rsidR="00000000" w:rsidRPr="00000000">
        <w:rPr>
          <w:rtl w:val="0"/>
        </w:rPr>
      </w:r>
    </w:p>
    <w:p w:rsidR="00000000" w:rsidDel="00000000" w:rsidP="00000000" w:rsidRDefault="00000000" w:rsidRPr="00000000" w14:paraId="00000947">
      <w:pPr>
        <w:spacing w:line="360" w:lineRule="auto"/>
        <w:ind w:left="720" w:firstLine="0"/>
        <w:rPr/>
      </w:pPr>
      <w:r w:rsidDel="00000000" w:rsidR="00000000" w:rsidRPr="00000000">
        <w:rPr>
          <w:rtl w:val="0"/>
        </w:rPr>
        <w:t xml:space="preserve">Các đại từ chỉ định (</w:t>
      </w:r>
      <w:r w:rsidDel="00000000" w:rsidR="00000000" w:rsidRPr="00000000">
        <w:rPr>
          <w:color w:val="1f2328"/>
          <w:sz w:val="24"/>
          <w:szCs w:val="24"/>
          <w:highlight w:val="white"/>
          <w:rtl w:val="0"/>
        </w:rPr>
        <w:t xml:space="preserve">Demonstrative pronouns</w:t>
      </w:r>
      <w:r w:rsidDel="00000000" w:rsidR="00000000" w:rsidRPr="00000000">
        <w:rPr>
          <w:rtl w:val="0"/>
        </w:rPr>
        <w:t xml:space="preserve">) cũng được biểu diễn nếu chúng không có từ trước trong câu:</w:t>
      </w:r>
    </w:p>
    <w:tbl>
      <w:tblPr>
        <w:tblStyle w:val="Table6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48">
            <w:pPr>
              <w:spacing w:line="360" w:lineRule="auto"/>
              <w:ind w:firstLine="567"/>
              <w:rPr>
                <w:b w:val="1"/>
              </w:rPr>
            </w:pPr>
            <w:r w:rsidDel="00000000" w:rsidR="00000000" w:rsidRPr="00000000">
              <w:rPr>
                <w:b w:val="1"/>
                <w:rtl w:val="0"/>
              </w:rPr>
              <w:t xml:space="preserve">VD: That is a cat</w:t>
            </w:r>
          </w:p>
          <w:p w:rsidR="00000000" w:rsidDel="00000000" w:rsidP="00000000" w:rsidRDefault="00000000" w:rsidRPr="00000000" w14:paraId="00000949">
            <w:pPr>
              <w:spacing w:line="360" w:lineRule="auto"/>
              <w:ind w:left="720" w:firstLine="0"/>
              <w:rPr/>
            </w:pPr>
            <w:r w:rsidDel="00000000" w:rsidR="00000000" w:rsidRPr="00000000">
              <w:rPr>
                <w:rtl w:val="0"/>
              </w:rPr>
              <w:t xml:space="preserve">(c / cat</w:t>
            </w:r>
          </w:p>
          <w:p w:rsidR="00000000" w:rsidDel="00000000" w:rsidP="00000000" w:rsidRDefault="00000000" w:rsidRPr="00000000" w14:paraId="0000094A">
            <w:pPr>
              <w:spacing w:line="360" w:lineRule="auto"/>
              <w:ind w:left="720" w:firstLine="0"/>
              <w:rPr/>
            </w:pPr>
            <w:r w:rsidDel="00000000" w:rsidR="00000000" w:rsidRPr="00000000">
              <w:rPr>
                <w:rtl w:val="0"/>
              </w:rPr>
              <w:tab/>
              <w:t xml:space="preserve">:domain (t / that))</w:t>
            </w:r>
          </w:p>
        </w:tc>
        <w:tc>
          <w:tcPr>
            <w:shd w:fill="auto" w:val="clear"/>
            <w:tcMar>
              <w:top w:w="100.0" w:type="dxa"/>
              <w:left w:w="100.0" w:type="dxa"/>
              <w:bottom w:w="100.0" w:type="dxa"/>
              <w:right w:w="100.0" w:type="dxa"/>
            </w:tcMar>
          </w:tcPr>
          <w:p w:rsidR="00000000" w:rsidDel="00000000" w:rsidP="00000000" w:rsidRDefault="00000000" w:rsidRPr="00000000" w14:paraId="0000094B">
            <w:pPr>
              <w:spacing w:line="360" w:lineRule="auto"/>
              <w:ind w:firstLine="567"/>
              <w:rPr>
                <w:b w:val="1"/>
              </w:rPr>
            </w:pPr>
            <w:r w:rsidDel="00000000" w:rsidR="00000000" w:rsidRPr="00000000">
              <w:rPr>
                <w:b w:val="1"/>
                <w:rtl w:val="0"/>
              </w:rPr>
              <w:t xml:space="preserve">VD: Đó là một con mèo</w:t>
            </w:r>
          </w:p>
          <w:p w:rsidR="00000000" w:rsidDel="00000000" w:rsidP="00000000" w:rsidRDefault="00000000" w:rsidRPr="00000000" w14:paraId="0000094C">
            <w:pPr>
              <w:spacing w:line="360" w:lineRule="auto"/>
              <w:ind w:firstLine="567"/>
              <w:rPr/>
            </w:pPr>
            <w:r w:rsidDel="00000000" w:rsidR="00000000" w:rsidRPr="00000000">
              <w:rPr>
                <w:rtl w:val="0"/>
              </w:rPr>
              <w:tab/>
              <w:t xml:space="preserve">(m / mèo</w:t>
            </w:r>
          </w:p>
          <w:p w:rsidR="00000000" w:rsidDel="00000000" w:rsidP="00000000" w:rsidRDefault="00000000" w:rsidRPr="00000000" w14:paraId="0000094D">
            <w:pPr>
              <w:spacing w:line="360" w:lineRule="auto"/>
              <w:ind w:firstLine="567"/>
              <w:rPr>
                <w:b w:val="1"/>
              </w:rPr>
            </w:pPr>
            <w:r w:rsidDel="00000000" w:rsidR="00000000" w:rsidRPr="00000000">
              <w:rPr>
                <w:rtl w:val="0"/>
              </w:rPr>
              <w:tab/>
              <w:tab/>
              <w:t xml:space="preserve">:domain (đ / đó))</w:t>
            </w:r>
            <w:r w:rsidDel="00000000" w:rsidR="00000000" w:rsidRPr="00000000">
              <w:rPr>
                <w:rtl w:val="0"/>
              </w:rPr>
            </w:r>
          </w:p>
        </w:tc>
      </w:tr>
    </w:tbl>
    <w:p w:rsidR="00000000" w:rsidDel="00000000" w:rsidP="00000000" w:rsidRDefault="00000000" w:rsidRPr="00000000" w14:paraId="0000094E">
      <w:pPr>
        <w:spacing w:line="360" w:lineRule="auto"/>
        <w:ind w:firstLine="567"/>
        <w:rPr/>
      </w:pPr>
      <w:r w:rsidDel="00000000" w:rsidR="00000000" w:rsidRPr="00000000">
        <w:rPr>
          <w:rtl w:val="0"/>
        </w:rPr>
      </w:r>
    </w:p>
    <w:p w:rsidR="00000000" w:rsidDel="00000000" w:rsidP="00000000" w:rsidRDefault="00000000" w:rsidRPr="00000000" w14:paraId="0000094F">
      <w:pPr>
        <w:spacing w:line="360" w:lineRule="auto"/>
        <w:ind w:left="720" w:firstLine="0"/>
        <w:rPr/>
      </w:pPr>
      <w:r w:rsidDel="00000000" w:rsidR="00000000" w:rsidRPr="00000000">
        <w:rPr>
          <w:rtl w:val="0"/>
        </w:rPr>
        <w:t xml:space="preserve">Nếu một từ có dấu gạch nối có thể phân tách thành các thành phần có ý nghĩa, chúng ta thực hiện phân tách. Tuy nhiên khi khó tách ra được các thành phần của từ, chúng ta giữ nguyên thành một từ duy nhất.</w:t>
      </w:r>
    </w:p>
    <w:p w:rsidR="00000000" w:rsidDel="00000000" w:rsidP="00000000" w:rsidRDefault="00000000" w:rsidRPr="00000000" w14:paraId="00000950">
      <w:pPr>
        <w:spacing w:line="360" w:lineRule="auto"/>
        <w:ind w:left="720" w:firstLine="0"/>
        <w:rPr/>
      </w:pPr>
      <w:r w:rsidDel="00000000" w:rsidR="00000000" w:rsidRPr="00000000">
        <w:rPr>
          <w:rtl w:val="0"/>
        </w:rPr>
        <w:t xml:space="preserve">Trong mọi trường hợp, chúng ta không biến dấu gạch ngang thành (“-”) một khái niệm AMR.</w:t>
      </w:r>
    </w:p>
    <w:p w:rsidR="00000000" w:rsidDel="00000000" w:rsidP="00000000" w:rsidRDefault="00000000" w:rsidRPr="00000000" w14:paraId="00000951">
      <w:pPr>
        <w:pStyle w:val="Heading3"/>
        <w:numPr>
          <w:ilvl w:val="2"/>
          <w:numId w:val="20"/>
        </w:numPr>
        <w:ind w:left="720" w:hanging="720"/>
        <w:rPr/>
      </w:pPr>
      <w:bookmarkStart w:colFirst="0" w:colLast="0" w:name="_heading=h.sqyw64" w:id="61"/>
      <w:bookmarkEnd w:id="61"/>
      <w:r w:rsidDel="00000000" w:rsidR="00000000" w:rsidRPr="00000000">
        <w:rPr>
          <w:rtl w:val="0"/>
        </w:rPr>
        <w:t xml:space="preserve">Vai nghĩa ẩn (Implicit roles)</w:t>
      </w:r>
    </w:p>
    <w:p w:rsidR="00000000" w:rsidDel="00000000" w:rsidP="00000000" w:rsidRDefault="00000000" w:rsidRPr="00000000" w14:paraId="00000952">
      <w:pPr>
        <w:spacing w:line="360" w:lineRule="auto"/>
        <w:ind w:left="720" w:firstLine="0"/>
        <w:rPr/>
      </w:pPr>
      <w:r w:rsidDel="00000000" w:rsidR="00000000" w:rsidRPr="00000000">
        <w:rPr>
          <w:rtl w:val="0"/>
        </w:rPr>
        <w:t xml:space="preserve">Khi các vai nghĩa được xác định rõ ràng và trùng nhau mà không có sự mâu thuẫn thì được sử dụng cùng một nhãn</w:t>
      </w:r>
    </w:p>
    <w:tbl>
      <w:tblPr>
        <w:tblStyle w:val="Table6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53">
            <w:pPr>
              <w:spacing w:line="360" w:lineRule="auto"/>
              <w:ind w:firstLine="567"/>
              <w:rPr>
                <w:highlight w:val="white"/>
              </w:rPr>
            </w:pPr>
            <w:r w:rsidDel="00000000" w:rsidR="00000000" w:rsidRPr="00000000">
              <w:rPr>
                <w:b w:val="1"/>
                <w:rtl w:val="0"/>
              </w:rPr>
              <w:t xml:space="preserve">VD: </w:t>
            </w:r>
            <w:r w:rsidDel="00000000" w:rsidR="00000000" w:rsidRPr="00000000">
              <w:rPr>
                <w:b w:val="1"/>
                <w:highlight w:val="white"/>
                <w:rtl w:val="0"/>
              </w:rPr>
              <w:t xml:space="preserve">He was charged with public intoxication and resisting arrest. </w:t>
            </w:r>
            <w:r w:rsidDel="00000000" w:rsidR="00000000" w:rsidRPr="00000000">
              <w:rPr>
                <w:highlight w:val="white"/>
                <w:rtl w:val="0"/>
              </w:rPr>
              <w:t xml:space="preserve"> </w:t>
            </w:r>
          </w:p>
          <w:p w:rsidR="00000000" w:rsidDel="00000000" w:rsidP="00000000" w:rsidRDefault="00000000" w:rsidRPr="00000000" w14:paraId="00000954">
            <w:pPr>
              <w:spacing w:line="360" w:lineRule="auto"/>
              <w:ind w:firstLine="567"/>
              <w:rPr/>
            </w:pPr>
            <w:r w:rsidDel="00000000" w:rsidR="00000000" w:rsidRPr="00000000">
              <w:rPr>
                <w:rtl w:val="0"/>
              </w:rPr>
              <w:t xml:space="preserve">(c / charge-05</w:t>
            </w:r>
          </w:p>
          <w:p w:rsidR="00000000" w:rsidDel="00000000" w:rsidP="00000000" w:rsidRDefault="00000000" w:rsidRPr="00000000" w14:paraId="00000955">
            <w:pPr>
              <w:spacing w:line="360" w:lineRule="auto"/>
              <w:ind w:firstLine="567"/>
              <w:rPr/>
            </w:pPr>
            <w:r w:rsidDel="00000000" w:rsidR="00000000" w:rsidRPr="00000000">
              <w:rPr>
                <w:rtl w:val="0"/>
              </w:rPr>
              <w:t xml:space="preserve">    :ARG1 (h / he)</w:t>
            </w:r>
          </w:p>
          <w:p w:rsidR="00000000" w:rsidDel="00000000" w:rsidP="00000000" w:rsidRDefault="00000000" w:rsidRPr="00000000" w14:paraId="00000956">
            <w:pPr>
              <w:spacing w:line="360" w:lineRule="auto"/>
              <w:ind w:firstLine="567"/>
              <w:rPr/>
            </w:pPr>
            <w:r w:rsidDel="00000000" w:rsidR="00000000" w:rsidRPr="00000000">
              <w:rPr>
                <w:rtl w:val="0"/>
              </w:rPr>
              <w:t xml:space="preserve">    :ARG2 (a / and</w:t>
            </w:r>
          </w:p>
          <w:p w:rsidR="00000000" w:rsidDel="00000000" w:rsidP="00000000" w:rsidRDefault="00000000" w:rsidRPr="00000000" w14:paraId="00000957">
            <w:pPr>
              <w:spacing w:line="360" w:lineRule="auto"/>
              <w:ind w:firstLine="567"/>
              <w:rPr/>
            </w:pPr>
            <w:r w:rsidDel="00000000" w:rsidR="00000000" w:rsidRPr="00000000">
              <w:rPr>
                <w:rtl w:val="0"/>
              </w:rPr>
              <w:t xml:space="preserve">       :op1 (i / intoxicate-01</w:t>
            </w:r>
          </w:p>
          <w:p w:rsidR="00000000" w:rsidDel="00000000" w:rsidP="00000000" w:rsidRDefault="00000000" w:rsidRPr="00000000" w14:paraId="00000958">
            <w:pPr>
              <w:spacing w:line="360" w:lineRule="auto"/>
              <w:ind w:firstLine="567"/>
              <w:rPr/>
            </w:pPr>
            <w:r w:rsidDel="00000000" w:rsidR="00000000" w:rsidRPr="00000000">
              <w:rPr>
                <w:rtl w:val="0"/>
              </w:rPr>
              <w:t xml:space="preserve">            :ARG1 h</w:t>
            </w:r>
          </w:p>
          <w:p w:rsidR="00000000" w:rsidDel="00000000" w:rsidP="00000000" w:rsidRDefault="00000000" w:rsidRPr="00000000" w14:paraId="00000959">
            <w:pPr>
              <w:spacing w:line="360" w:lineRule="auto"/>
              <w:ind w:firstLine="567"/>
              <w:rPr/>
            </w:pPr>
            <w:r w:rsidDel="00000000" w:rsidR="00000000" w:rsidRPr="00000000">
              <w:rPr>
                <w:rtl w:val="0"/>
              </w:rPr>
              <w:t xml:space="preserve">            :location (p / public))</w:t>
            </w:r>
          </w:p>
          <w:p w:rsidR="00000000" w:rsidDel="00000000" w:rsidP="00000000" w:rsidRDefault="00000000" w:rsidRPr="00000000" w14:paraId="0000095A">
            <w:pPr>
              <w:spacing w:line="360" w:lineRule="auto"/>
              <w:ind w:firstLine="567"/>
              <w:rPr/>
            </w:pPr>
            <w:r w:rsidDel="00000000" w:rsidR="00000000" w:rsidRPr="00000000">
              <w:rPr>
                <w:rtl w:val="0"/>
              </w:rPr>
              <w:t xml:space="preserve">       :op2 (r / resist-01</w:t>
            </w:r>
          </w:p>
          <w:p w:rsidR="00000000" w:rsidDel="00000000" w:rsidP="00000000" w:rsidRDefault="00000000" w:rsidRPr="00000000" w14:paraId="0000095B">
            <w:pPr>
              <w:spacing w:line="360" w:lineRule="auto"/>
              <w:ind w:firstLine="567"/>
              <w:rPr/>
            </w:pPr>
            <w:r w:rsidDel="00000000" w:rsidR="00000000" w:rsidRPr="00000000">
              <w:rPr>
                <w:rtl w:val="0"/>
              </w:rPr>
              <w:t xml:space="preserve">             :ARG0 h</w:t>
            </w:r>
          </w:p>
          <w:p w:rsidR="00000000" w:rsidDel="00000000" w:rsidP="00000000" w:rsidRDefault="00000000" w:rsidRPr="00000000" w14:paraId="0000095C">
            <w:pPr>
              <w:spacing w:line="360" w:lineRule="auto"/>
              <w:ind w:firstLine="567"/>
              <w:rPr/>
            </w:pPr>
            <w:r w:rsidDel="00000000" w:rsidR="00000000" w:rsidRPr="00000000">
              <w:rPr>
                <w:rtl w:val="0"/>
              </w:rPr>
              <w:t xml:space="preserve">             :ARG1 (a2 / arrest-01</w:t>
            </w:r>
          </w:p>
          <w:p w:rsidR="00000000" w:rsidDel="00000000" w:rsidP="00000000" w:rsidRDefault="00000000" w:rsidRPr="00000000" w14:paraId="0000095D">
            <w:pPr>
              <w:spacing w:line="360" w:lineRule="auto"/>
              <w:ind w:firstLine="567"/>
              <w:rPr>
                <w:highlight w:val="white"/>
              </w:rPr>
            </w:pPr>
            <w:r w:rsidDel="00000000" w:rsidR="00000000" w:rsidRPr="00000000">
              <w:rPr>
                <w:rtl w:val="0"/>
              </w:rPr>
              <w:t xml:space="preserve">                 :ARG1 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5E">
            <w:pPr>
              <w:spacing w:line="360" w:lineRule="auto"/>
              <w:ind w:firstLine="567"/>
              <w:rPr>
                <w:b w:val="1"/>
              </w:rPr>
            </w:pPr>
            <w:r w:rsidDel="00000000" w:rsidR="00000000" w:rsidRPr="00000000">
              <w:rPr>
                <w:b w:val="1"/>
                <w:rtl w:val="0"/>
              </w:rPr>
              <w:t xml:space="preserve">VD: Anh ta bị buộc tội say xỉn nơi công cộng và chống lại việc bắt giữ.</w:t>
            </w:r>
          </w:p>
          <w:p w:rsidR="00000000" w:rsidDel="00000000" w:rsidP="00000000" w:rsidRDefault="00000000" w:rsidRPr="00000000" w14:paraId="0000095F">
            <w:pPr>
              <w:spacing w:line="360" w:lineRule="auto"/>
              <w:ind w:firstLine="567"/>
              <w:rPr/>
            </w:pPr>
            <w:r w:rsidDel="00000000" w:rsidR="00000000" w:rsidRPr="00000000">
              <w:rPr>
                <w:rtl w:val="0"/>
              </w:rPr>
              <w:t xml:space="preserve">(b / buộc tội</w:t>
            </w:r>
          </w:p>
          <w:p w:rsidR="00000000" w:rsidDel="00000000" w:rsidP="00000000" w:rsidRDefault="00000000" w:rsidRPr="00000000" w14:paraId="00000960">
            <w:pPr>
              <w:spacing w:line="360" w:lineRule="auto"/>
              <w:ind w:firstLine="567"/>
              <w:rPr/>
            </w:pPr>
            <w:r w:rsidDel="00000000" w:rsidR="00000000" w:rsidRPr="00000000">
              <w:rPr>
                <w:rtl w:val="0"/>
              </w:rPr>
              <w:t xml:space="preserve">    :ARG1 (a / anh ta)</w:t>
            </w:r>
          </w:p>
          <w:p w:rsidR="00000000" w:rsidDel="00000000" w:rsidP="00000000" w:rsidRDefault="00000000" w:rsidRPr="00000000" w14:paraId="00000961">
            <w:pPr>
              <w:spacing w:line="360" w:lineRule="auto"/>
              <w:ind w:firstLine="567"/>
              <w:rPr/>
            </w:pPr>
            <w:r w:rsidDel="00000000" w:rsidR="00000000" w:rsidRPr="00000000">
              <w:rPr>
                <w:rtl w:val="0"/>
              </w:rPr>
              <w:t xml:space="preserve">    :ARG2 (v / và</w:t>
            </w:r>
          </w:p>
          <w:p w:rsidR="00000000" w:rsidDel="00000000" w:rsidP="00000000" w:rsidRDefault="00000000" w:rsidRPr="00000000" w14:paraId="00000962">
            <w:pPr>
              <w:spacing w:line="360" w:lineRule="auto"/>
              <w:ind w:firstLine="567"/>
              <w:rPr/>
            </w:pPr>
            <w:r w:rsidDel="00000000" w:rsidR="00000000" w:rsidRPr="00000000">
              <w:rPr>
                <w:rtl w:val="0"/>
              </w:rPr>
              <w:t xml:space="preserve">       :op1 (s / say xỉn</w:t>
            </w:r>
          </w:p>
          <w:p w:rsidR="00000000" w:rsidDel="00000000" w:rsidP="00000000" w:rsidRDefault="00000000" w:rsidRPr="00000000" w14:paraId="00000963">
            <w:pPr>
              <w:spacing w:line="360" w:lineRule="auto"/>
              <w:ind w:firstLine="567"/>
              <w:rPr/>
            </w:pPr>
            <w:r w:rsidDel="00000000" w:rsidR="00000000" w:rsidRPr="00000000">
              <w:rPr>
                <w:rtl w:val="0"/>
              </w:rPr>
              <w:t xml:space="preserve">            :ARG1 a</w:t>
            </w:r>
          </w:p>
          <w:p w:rsidR="00000000" w:rsidDel="00000000" w:rsidP="00000000" w:rsidRDefault="00000000" w:rsidRPr="00000000" w14:paraId="00000964">
            <w:pPr>
              <w:spacing w:line="360" w:lineRule="auto"/>
              <w:ind w:firstLine="567"/>
              <w:rPr/>
            </w:pPr>
            <w:r w:rsidDel="00000000" w:rsidR="00000000" w:rsidRPr="00000000">
              <w:rPr>
                <w:rtl w:val="0"/>
              </w:rPr>
              <w:t xml:space="preserve">            :location (c / công cộng))</w:t>
            </w:r>
          </w:p>
          <w:p w:rsidR="00000000" w:rsidDel="00000000" w:rsidP="00000000" w:rsidRDefault="00000000" w:rsidRPr="00000000" w14:paraId="00000965">
            <w:pPr>
              <w:spacing w:line="360" w:lineRule="auto"/>
              <w:ind w:firstLine="567"/>
              <w:rPr/>
            </w:pPr>
            <w:r w:rsidDel="00000000" w:rsidR="00000000" w:rsidRPr="00000000">
              <w:rPr>
                <w:rtl w:val="0"/>
              </w:rPr>
              <w:t xml:space="preserve">       :op2 (c2 / chống</w:t>
            </w:r>
          </w:p>
          <w:p w:rsidR="00000000" w:rsidDel="00000000" w:rsidP="00000000" w:rsidRDefault="00000000" w:rsidRPr="00000000" w14:paraId="00000966">
            <w:pPr>
              <w:spacing w:line="360" w:lineRule="auto"/>
              <w:ind w:firstLine="567"/>
              <w:rPr/>
            </w:pPr>
            <w:r w:rsidDel="00000000" w:rsidR="00000000" w:rsidRPr="00000000">
              <w:rPr>
                <w:rtl w:val="0"/>
              </w:rPr>
              <w:t xml:space="preserve">             :ARG0 a</w:t>
            </w:r>
          </w:p>
          <w:p w:rsidR="00000000" w:rsidDel="00000000" w:rsidP="00000000" w:rsidRDefault="00000000" w:rsidRPr="00000000" w14:paraId="00000967">
            <w:pPr>
              <w:spacing w:line="360" w:lineRule="auto"/>
              <w:ind w:firstLine="567"/>
              <w:rPr/>
            </w:pPr>
            <w:r w:rsidDel="00000000" w:rsidR="00000000" w:rsidRPr="00000000">
              <w:rPr>
                <w:rtl w:val="0"/>
              </w:rPr>
              <w:t xml:space="preserve">             :ARG1 (b / bắt giữ</w:t>
            </w:r>
          </w:p>
          <w:p w:rsidR="00000000" w:rsidDel="00000000" w:rsidP="00000000" w:rsidRDefault="00000000" w:rsidRPr="00000000" w14:paraId="00000968">
            <w:pPr>
              <w:spacing w:line="360" w:lineRule="auto"/>
              <w:ind w:firstLine="567"/>
              <w:rPr/>
            </w:pPr>
            <w:r w:rsidDel="00000000" w:rsidR="00000000" w:rsidRPr="00000000">
              <w:rPr>
                <w:rtl w:val="0"/>
              </w:rPr>
              <w:t xml:space="preserve">                 :ARG1 a))))</w:t>
            </w:r>
          </w:p>
        </w:tc>
      </w:tr>
    </w:tbl>
    <w:p w:rsidR="00000000" w:rsidDel="00000000" w:rsidP="00000000" w:rsidRDefault="00000000" w:rsidRPr="00000000" w14:paraId="00000969">
      <w:pPr>
        <w:spacing w:line="360" w:lineRule="auto"/>
        <w:ind w:left="720" w:firstLine="0"/>
        <w:rPr/>
      </w:pPr>
      <w:r w:rsidDel="00000000" w:rsidR="00000000" w:rsidRPr="00000000">
        <w:rPr>
          <w:rtl w:val="0"/>
        </w:rPr>
      </w:r>
    </w:p>
    <w:p w:rsidR="00000000" w:rsidDel="00000000" w:rsidP="00000000" w:rsidRDefault="00000000" w:rsidRPr="00000000" w14:paraId="0000096A">
      <w:pPr>
        <w:spacing w:line="360" w:lineRule="auto"/>
        <w:ind w:left="720" w:firstLine="0"/>
        <w:rPr/>
      </w:pPr>
      <w:r w:rsidDel="00000000" w:rsidR="00000000" w:rsidRPr="00000000">
        <w:rPr>
          <w:rtl w:val="0"/>
        </w:rPr>
        <w:t xml:space="preserve">Ở đây, biến </w:t>
      </w:r>
      <w:r w:rsidDel="00000000" w:rsidR="00000000" w:rsidRPr="00000000">
        <w:rPr>
          <w:b w:val="1"/>
          <w:rtl w:val="0"/>
        </w:rPr>
        <w:t xml:space="preserve">h</w:t>
      </w:r>
      <w:r w:rsidDel="00000000" w:rsidR="00000000" w:rsidRPr="00000000">
        <w:rPr>
          <w:rtl w:val="0"/>
        </w:rPr>
        <w:t xml:space="preserve"> xuất hiện bốn lần, bao gồm cả là ARG1 của "</w:t>
      </w:r>
      <w:r w:rsidDel="00000000" w:rsidR="00000000" w:rsidRPr="00000000">
        <w:rPr>
          <w:shd w:fill="cccccc" w:val="clear"/>
          <w:rtl w:val="0"/>
        </w:rPr>
        <w:t xml:space="preserve">arrest-01</w:t>
      </w:r>
      <w:r w:rsidDel="00000000" w:rsidR="00000000" w:rsidRPr="00000000">
        <w:rPr>
          <w:rtl w:val="0"/>
        </w:rPr>
        <w:t xml:space="preserve">", vì rõ ràng là </w:t>
      </w:r>
      <w:r w:rsidDel="00000000" w:rsidR="00000000" w:rsidRPr="00000000">
        <w:rPr>
          <w:b w:val="1"/>
          <w:rtl w:val="0"/>
        </w:rPr>
        <w:t xml:space="preserve">h </w:t>
      </w:r>
      <w:r w:rsidDel="00000000" w:rsidR="00000000" w:rsidRPr="00000000">
        <w:rPr>
          <w:rtl w:val="0"/>
        </w:rPr>
        <w:t xml:space="preserve">đang chống lại sự bắt giữ của chính mình (không phải của người khác). Tuy nhiên, chúng ta không biểu diễn điều gì liên quan đến việc "người buộc tội và người bắt giữ là cùng một thực thể", vì điều đó còn có thể gây tranh cãi.</w:t>
      </w:r>
    </w:p>
    <w:p w:rsidR="00000000" w:rsidDel="00000000" w:rsidP="00000000" w:rsidRDefault="00000000" w:rsidRPr="00000000" w14:paraId="0000096B">
      <w:pPr>
        <w:pStyle w:val="Heading3"/>
        <w:numPr>
          <w:ilvl w:val="2"/>
          <w:numId w:val="20"/>
        </w:numPr>
        <w:ind w:left="720" w:hanging="720"/>
        <w:rPr/>
      </w:pPr>
      <w:bookmarkStart w:colFirst="0" w:colLast="0" w:name="_heading=h.3cqmetx" w:id="62"/>
      <w:bookmarkEnd w:id="62"/>
      <w:r w:rsidDel="00000000" w:rsidR="00000000" w:rsidRPr="00000000">
        <w:rPr>
          <w:rtl w:val="0"/>
        </w:rPr>
        <w:t xml:space="preserve">Khái niệm ẩn (Implicit concepts)</w:t>
      </w:r>
    </w:p>
    <w:p w:rsidR="00000000" w:rsidDel="00000000" w:rsidP="00000000" w:rsidRDefault="00000000" w:rsidRPr="00000000" w14:paraId="0000096C">
      <w:pPr>
        <w:spacing w:line="360" w:lineRule="auto"/>
        <w:ind w:left="720" w:firstLine="0"/>
        <w:rPr/>
      </w:pPr>
      <w:r w:rsidDel="00000000" w:rsidR="00000000" w:rsidRPr="00000000">
        <w:rPr>
          <w:rtl w:val="0"/>
        </w:rPr>
        <w:t xml:space="preserve">Khi xây dựng AMR từ văn bản, chúng tôi sử dụng các vai nghĩa ẩn (</w:t>
      </w:r>
      <w:r w:rsidDel="00000000" w:rsidR="00000000" w:rsidRPr="00000000">
        <w:rPr>
          <w:color w:val="1f2328"/>
          <w:sz w:val="24"/>
          <w:szCs w:val="24"/>
          <w:highlight w:val="white"/>
          <w:rtl w:val="0"/>
        </w:rPr>
        <w:t xml:space="preserve">implicit roles</w:t>
      </w:r>
      <w:r w:rsidDel="00000000" w:rsidR="00000000" w:rsidRPr="00000000">
        <w:rPr>
          <w:rtl w:val="0"/>
        </w:rPr>
        <w:t xml:space="preserve">) nhưng nhìn chung chúng tôi không sử dụng các khái niệm ẩn (</w:t>
      </w:r>
      <w:r w:rsidDel="00000000" w:rsidR="00000000" w:rsidRPr="00000000">
        <w:rPr>
          <w:color w:val="1f2328"/>
          <w:sz w:val="24"/>
          <w:szCs w:val="24"/>
          <w:highlight w:val="white"/>
          <w:rtl w:val="0"/>
        </w:rPr>
        <w:t xml:space="preserve">implicit </w:t>
      </w:r>
      <w:r w:rsidDel="00000000" w:rsidR="00000000" w:rsidRPr="00000000">
        <w:rPr>
          <w:i w:val="1"/>
          <w:color w:val="1f2328"/>
          <w:sz w:val="24"/>
          <w:szCs w:val="24"/>
          <w:highlight w:val="white"/>
          <w:rtl w:val="0"/>
        </w:rPr>
        <w:t xml:space="preserve">concepts</w:t>
      </w:r>
      <w:r w:rsidDel="00000000" w:rsidR="00000000" w:rsidRPr="00000000">
        <w:rPr>
          <w:rtl w:val="0"/>
        </w:rPr>
        <w:t xml:space="preserve">): </w:t>
      </w:r>
    </w:p>
    <w:p w:rsidR="00000000" w:rsidDel="00000000" w:rsidP="00000000" w:rsidRDefault="00000000" w:rsidRPr="00000000" w14:paraId="0000096D">
      <w:pPr>
        <w:spacing w:line="360" w:lineRule="auto"/>
        <w:ind w:left="720" w:firstLine="0"/>
        <w:rPr/>
      </w:pPr>
      <w:r w:rsidDel="00000000" w:rsidR="00000000" w:rsidRPr="00000000">
        <w:rPr>
          <w:rtl w:val="0"/>
        </w:rPr>
      </w:r>
    </w:p>
    <w:tbl>
      <w:tblPr>
        <w:tblStyle w:val="Table6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6E">
            <w:pPr>
              <w:spacing w:line="360" w:lineRule="auto"/>
              <w:ind w:firstLine="567"/>
              <w:rPr>
                <w:b w:val="1"/>
              </w:rPr>
            </w:pPr>
            <w:r w:rsidDel="00000000" w:rsidR="00000000" w:rsidRPr="00000000">
              <w:rPr>
                <w:b w:val="1"/>
                <w:rtl w:val="0"/>
              </w:rPr>
              <w:t xml:space="preserve">VD: The hopeful girl</w:t>
            </w:r>
          </w:p>
          <w:p w:rsidR="00000000" w:rsidDel="00000000" w:rsidP="00000000" w:rsidRDefault="00000000" w:rsidRPr="00000000" w14:paraId="0000096F">
            <w:pPr>
              <w:spacing w:line="360" w:lineRule="auto"/>
              <w:ind w:firstLine="567"/>
              <w:rPr/>
            </w:pPr>
            <w:r w:rsidDel="00000000" w:rsidR="00000000" w:rsidRPr="00000000">
              <w:rPr>
                <w:rtl w:val="0"/>
              </w:rPr>
              <w:tab/>
              <w:t xml:space="preserve">(h / hopeful-03</w:t>
            </w:r>
          </w:p>
          <w:p w:rsidR="00000000" w:rsidDel="00000000" w:rsidP="00000000" w:rsidRDefault="00000000" w:rsidRPr="00000000" w14:paraId="00000970">
            <w:pPr>
              <w:spacing w:line="360" w:lineRule="auto"/>
              <w:ind w:left="1440" w:firstLine="0"/>
              <w:rPr/>
            </w:pPr>
            <w:r w:rsidDel="00000000" w:rsidR="00000000" w:rsidRPr="00000000">
              <w:rPr>
                <w:rtl w:val="0"/>
              </w:rPr>
              <w:t xml:space="preserve">:ARG1 (g / girl))</w:t>
            </w:r>
          </w:p>
          <w:p w:rsidR="00000000" w:rsidDel="00000000" w:rsidP="00000000" w:rsidRDefault="00000000" w:rsidRPr="00000000" w14:paraId="00000971">
            <w:pPr>
              <w:spacing w:line="360" w:lineRule="auto"/>
              <w:ind w:left="720" w:firstLine="0"/>
              <w:rPr>
                <w:color w:val="ff0000"/>
                <w:highlight w:val="yellow"/>
              </w:rPr>
            </w:pPr>
            <w:r w:rsidDel="00000000" w:rsidR="00000000" w:rsidRPr="00000000">
              <w:rPr>
                <w:color w:val="ff0000"/>
                <w:highlight w:val="yellow"/>
                <w:rtl w:val="0"/>
              </w:rPr>
              <w:t xml:space="preserve">NOT:</w:t>
            </w:r>
          </w:p>
          <w:p w:rsidR="00000000" w:rsidDel="00000000" w:rsidP="00000000" w:rsidRDefault="00000000" w:rsidRPr="00000000" w14:paraId="00000972">
            <w:pPr>
              <w:spacing w:line="360" w:lineRule="auto"/>
              <w:ind w:left="720" w:firstLine="0"/>
              <w:rPr/>
            </w:pPr>
            <w:r w:rsidDel="00000000" w:rsidR="00000000" w:rsidRPr="00000000">
              <w:rPr>
                <w:rtl w:val="0"/>
              </w:rPr>
              <w:t xml:space="preserve">(f / full</w:t>
            </w:r>
          </w:p>
          <w:p w:rsidR="00000000" w:rsidDel="00000000" w:rsidP="00000000" w:rsidRDefault="00000000" w:rsidRPr="00000000" w14:paraId="00000973">
            <w:pPr>
              <w:spacing w:line="360" w:lineRule="auto"/>
              <w:ind w:left="720" w:firstLine="0"/>
              <w:rPr/>
            </w:pPr>
            <w:r w:rsidDel="00000000" w:rsidR="00000000" w:rsidRPr="00000000">
              <w:rPr>
                <w:rtl w:val="0"/>
              </w:rPr>
              <w:tab/>
              <w:t xml:space="preserve">:poss (h / hope)</w:t>
            </w:r>
          </w:p>
          <w:p w:rsidR="00000000" w:rsidDel="00000000" w:rsidP="00000000" w:rsidRDefault="00000000" w:rsidRPr="00000000" w14:paraId="00000974">
            <w:pPr>
              <w:spacing w:line="360" w:lineRule="auto"/>
              <w:ind w:left="1440" w:firstLine="0"/>
              <w:rPr/>
            </w:pPr>
            <w:r w:rsidDel="00000000" w:rsidR="00000000" w:rsidRPr="00000000">
              <w:rPr>
                <w:rtl w:val="0"/>
              </w:rPr>
              <w:t xml:space="preserve">:ARG1 (g / girl))</w:t>
            </w:r>
          </w:p>
        </w:tc>
        <w:tc>
          <w:tcPr>
            <w:shd w:fill="auto" w:val="clear"/>
            <w:tcMar>
              <w:top w:w="100.0" w:type="dxa"/>
              <w:left w:w="100.0" w:type="dxa"/>
              <w:bottom w:w="100.0" w:type="dxa"/>
              <w:right w:w="100.0" w:type="dxa"/>
            </w:tcMar>
          </w:tcPr>
          <w:p w:rsidR="00000000" w:rsidDel="00000000" w:rsidP="00000000" w:rsidRDefault="00000000" w:rsidRPr="00000000" w14:paraId="00000975">
            <w:pPr>
              <w:spacing w:line="360" w:lineRule="auto"/>
              <w:ind w:firstLine="567"/>
              <w:rPr>
                <w:b w:val="1"/>
              </w:rPr>
            </w:pPr>
            <w:r w:rsidDel="00000000" w:rsidR="00000000" w:rsidRPr="00000000">
              <w:rPr>
                <w:b w:val="1"/>
                <w:rtl w:val="0"/>
              </w:rPr>
              <w:t xml:space="preserve">VD: Cô gái đầy hy vọng</w:t>
            </w:r>
          </w:p>
          <w:p w:rsidR="00000000" w:rsidDel="00000000" w:rsidP="00000000" w:rsidRDefault="00000000" w:rsidRPr="00000000" w14:paraId="00000976">
            <w:pPr>
              <w:spacing w:line="360" w:lineRule="auto"/>
              <w:ind w:firstLine="567"/>
              <w:rPr/>
            </w:pPr>
            <w:r w:rsidDel="00000000" w:rsidR="00000000" w:rsidRPr="00000000">
              <w:rPr>
                <w:rtl w:val="0"/>
              </w:rPr>
              <w:tab/>
              <w:t xml:space="preserve">(h / hy vọng</w:t>
            </w:r>
          </w:p>
          <w:p w:rsidR="00000000" w:rsidDel="00000000" w:rsidP="00000000" w:rsidRDefault="00000000" w:rsidRPr="00000000" w14:paraId="00000977">
            <w:pPr>
              <w:spacing w:line="360" w:lineRule="auto"/>
              <w:ind w:left="1440" w:firstLine="0"/>
              <w:rPr/>
            </w:pPr>
            <w:r w:rsidDel="00000000" w:rsidR="00000000" w:rsidRPr="00000000">
              <w:rPr>
                <w:rtl w:val="0"/>
              </w:rPr>
              <w:t xml:space="preserve">:ARG1 (c / cô gái)</w:t>
            </w:r>
          </w:p>
          <w:p w:rsidR="00000000" w:rsidDel="00000000" w:rsidP="00000000" w:rsidRDefault="00000000" w:rsidRPr="00000000" w14:paraId="00000978">
            <w:pPr>
              <w:spacing w:line="360" w:lineRule="auto"/>
              <w:ind w:left="1440" w:firstLine="0"/>
              <w:rPr/>
            </w:pPr>
            <w:r w:rsidDel="00000000" w:rsidR="00000000" w:rsidRPr="00000000">
              <w:rPr>
                <w:rtl w:val="0"/>
              </w:rPr>
              <w:t xml:space="preserve">:mod (đ / đầy))</w:t>
            </w:r>
          </w:p>
          <w:p w:rsidR="00000000" w:rsidDel="00000000" w:rsidP="00000000" w:rsidRDefault="00000000" w:rsidRPr="00000000" w14:paraId="00000979">
            <w:pPr>
              <w:spacing w:line="360" w:lineRule="auto"/>
              <w:ind w:left="720" w:firstLine="0"/>
              <w:rPr>
                <w:color w:val="ff0000"/>
                <w:highlight w:val="yellow"/>
              </w:rPr>
            </w:pPr>
            <w:r w:rsidDel="00000000" w:rsidR="00000000" w:rsidRPr="00000000">
              <w:rPr>
                <w:color w:val="ff0000"/>
                <w:highlight w:val="yellow"/>
                <w:rtl w:val="0"/>
              </w:rPr>
              <w:t xml:space="preserve">NOT:</w:t>
            </w:r>
          </w:p>
          <w:p w:rsidR="00000000" w:rsidDel="00000000" w:rsidP="00000000" w:rsidRDefault="00000000" w:rsidRPr="00000000" w14:paraId="0000097A">
            <w:pPr>
              <w:spacing w:line="360" w:lineRule="auto"/>
              <w:ind w:left="720" w:firstLine="0"/>
              <w:rPr/>
            </w:pPr>
            <w:r w:rsidDel="00000000" w:rsidR="00000000" w:rsidRPr="00000000">
              <w:rPr>
                <w:rtl w:val="0"/>
              </w:rPr>
              <w:t xml:space="preserve">(đ / đầy</w:t>
            </w:r>
          </w:p>
          <w:p w:rsidR="00000000" w:rsidDel="00000000" w:rsidP="00000000" w:rsidRDefault="00000000" w:rsidRPr="00000000" w14:paraId="0000097B">
            <w:pPr>
              <w:spacing w:line="360" w:lineRule="auto"/>
              <w:ind w:left="720" w:firstLine="0"/>
              <w:rPr/>
            </w:pPr>
            <w:r w:rsidDel="00000000" w:rsidR="00000000" w:rsidRPr="00000000">
              <w:rPr>
                <w:rtl w:val="0"/>
              </w:rPr>
              <w:tab/>
              <w:t xml:space="preserve">:poss (h / hy vọng)</w:t>
            </w:r>
          </w:p>
          <w:p w:rsidR="00000000" w:rsidDel="00000000" w:rsidP="00000000" w:rsidRDefault="00000000" w:rsidRPr="00000000" w14:paraId="0000097C">
            <w:pPr>
              <w:spacing w:line="360" w:lineRule="auto"/>
              <w:ind w:left="1440" w:firstLine="0"/>
              <w:rPr/>
            </w:pPr>
            <w:r w:rsidDel="00000000" w:rsidR="00000000" w:rsidRPr="00000000">
              <w:rPr>
                <w:rtl w:val="0"/>
              </w:rPr>
              <w:t xml:space="preserve">:ARG1 (c / cô gái))</w:t>
            </w:r>
          </w:p>
        </w:tc>
      </w:tr>
    </w:tbl>
    <w:p w:rsidR="00000000" w:rsidDel="00000000" w:rsidP="00000000" w:rsidRDefault="00000000" w:rsidRPr="00000000" w14:paraId="0000097D">
      <w:pPr>
        <w:spacing w:line="360" w:lineRule="auto"/>
        <w:ind w:firstLine="567"/>
        <w:rPr/>
      </w:pPr>
      <w:r w:rsidDel="00000000" w:rsidR="00000000" w:rsidRPr="00000000">
        <w:rPr>
          <w:rtl w:val="0"/>
        </w:rPr>
      </w:r>
    </w:p>
    <w:p w:rsidR="00000000" w:rsidDel="00000000" w:rsidP="00000000" w:rsidRDefault="00000000" w:rsidRPr="00000000" w14:paraId="0000097E">
      <w:pPr>
        <w:spacing w:line="360" w:lineRule="auto"/>
        <w:ind w:left="720" w:firstLine="0"/>
        <w:rPr/>
      </w:pPr>
      <w:r w:rsidDel="00000000" w:rsidR="00000000" w:rsidRPr="00000000">
        <w:rPr>
          <w:rtl w:val="0"/>
        </w:rPr>
        <w:t xml:space="preserve">Một ngoại lệ là các thực thể có tên cho thực thể không xác định loại, được nhắc đến ở phần </w:t>
      </w:r>
      <w:hyperlink w:anchor="_heading=h.odc9jc">
        <w:r w:rsidDel="00000000" w:rsidR="00000000" w:rsidRPr="00000000">
          <w:rPr>
            <w:color w:val="1155cc"/>
            <w:u w:val="single"/>
            <w:rtl w:val="0"/>
          </w:rPr>
          <w:t xml:space="preserve">Named Entities.</w:t>
        </w:r>
      </w:hyperlink>
      <w:r w:rsidDel="00000000" w:rsidR="00000000" w:rsidRPr="00000000">
        <w:rPr>
          <w:rtl w:val="0"/>
        </w:rPr>
      </w:r>
    </w:p>
    <w:p w:rsidR="00000000" w:rsidDel="00000000" w:rsidP="00000000" w:rsidRDefault="00000000" w:rsidRPr="00000000" w14:paraId="0000097F">
      <w:pPr>
        <w:pStyle w:val="Heading3"/>
        <w:numPr>
          <w:ilvl w:val="2"/>
          <w:numId w:val="20"/>
        </w:numPr>
        <w:ind w:left="720" w:hanging="720"/>
        <w:rPr/>
      </w:pPr>
      <w:bookmarkStart w:colFirst="0" w:colLast="0" w:name="_heading=h.1rvwp1q" w:id="63"/>
      <w:bookmarkEnd w:id="63"/>
      <w:r w:rsidDel="00000000" w:rsidR="00000000" w:rsidRPr="00000000">
        <w:rPr>
          <w:rtl w:val="0"/>
        </w:rPr>
        <w:t xml:space="preserve">Sở hữu (Possession) </w:t>
      </w:r>
    </w:p>
    <w:p w:rsidR="00000000" w:rsidDel="00000000" w:rsidP="00000000" w:rsidRDefault="00000000" w:rsidRPr="00000000" w14:paraId="00000980">
      <w:pPr>
        <w:ind w:firstLine="567"/>
        <w:rPr/>
      </w:pPr>
      <w:r w:rsidDel="00000000" w:rsidR="00000000" w:rsidRPr="00000000">
        <w:rPr>
          <w:rtl w:val="0"/>
        </w:rPr>
        <w:t xml:space="preserve">Mối quan hệ </w:t>
      </w:r>
      <w:r w:rsidDel="00000000" w:rsidR="00000000" w:rsidRPr="00000000">
        <w:rPr>
          <w:color w:val="eb5757"/>
          <w:sz w:val="19"/>
          <w:szCs w:val="19"/>
          <w:rtl w:val="0"/>
        </w:rPr>
        <w:t xml:space="preserve">:poss</w:t>
      </w:r>
      <w:r w:rsidDel="00000000" w:rsidR="00000000" w:rsidRPr="00000000">
        <w:rPr>
          <w:rtl w:val="0"/>
        </w:rPr>
        <w:t xml:space="preserve"> ("thuộc về") là một hình thức chung chung của sở hữu. AMR chỉ sử dụng nó cho các từ sở hữu và các cụm từ giới từ với </w:t>
      </w:r>
      <w:r w:rsidDel="00000000" w:rsidR="00000000" w:rsidRPr="00000000">
        <w:rPr>
          <w:color w:val="eb5757"/>
          <w:sz w:val="19"/>
          <w:szCs w:val="19"/>
          <w:rtl w:val="0"/>
        </w:rPr>
        <w:t xml:space="preserve">of</w:t>
      </w:r>
      <w:r w:rsidDel="00000000" w:rsidR="00000000" w:rsidRPr="00000000">
        <w:rPr>
          <w:rtl w:val="0"/>
        </w:rPr>
        <w:t xml:space="preserve">, ví dụ:</w:t>
      </w:r>
    </w:p>
    <w:p w:rsidR="00000000" w:rsidDel="00000000" w:rsidP="00000000" w:rsidRDefault="00000000" w:rsidRPr="00000000" w14:paraId="00000981">
      <w:pPr>
        <w:ind w:firstLine="567"/>
        <w:rPr/>
      </w:pPr>
      <w:r w:rsidDel="00000000" w:rsidR="00000000" w:rsidRPr="00000000">
        <w:rPr>
          <w:rtl w:val="0"/>
        </w:rPr>
      </w:r>
    </w:p>
    <w:tbl>
      <w:tblPr>
        <w:tblStyle w:val="Table6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82">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(c / car</w:t>
            </w:r>
          </w:p>
          <w:p w:rsidR="00000000" w:rsidDel="00000000" w:rsidP="00000000" w:rsidRDefault="00000000" w:rsidRPr="00000000" w14:paraId="00000983">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:poss (h / he))</w:t>
            </w:r>
          </w:p>
          <w:p w:rsidR="00000000" w:rsidDel="00000000" w:rsidP="00000000" w:rsidRDefault="00000000" w:rsidRPr="00000000" w14:paraId="00000984">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His car.</w:t>
            </w:r>
          </w:p>
        </w:tc>
        <w:tc>
          <w:tcPr>
            <w:shd w:fill="auto" w:val="clear"/>
            <w:tcMar>
              <w:top w:w="100.0" w:type="dxa"/>
              <w:left w:w="100.0" w:type="dxa"/>
              <w:bottom w:w="100.0" w:type="dxa"/>
              <w:right w:w="100.0" w:type="dxa"/>
            </w:tcMar>
          </w:tcPr>
          <w:p w:rsidR="00000000" w:rsidDel="00000000" w:rsidP="00000000" w:rsidRDefault="00000000" w:rsidRPr="00000000" w14:paraId="00000985">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(x / xe </w:t>
            </w:r>
          </w:p>
          <w:p w:rsidR="00000000" w:rsidDel="00000000" w:rsidP="00000000" w:rsidRDefault="00000000" w:rsidRPr="00000000" w14:paraId="00000986">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:poss (t / trai))</w:t>
            </w:r>
          </w:p>
          <w:p w:rsidR="00000000" w:rsidDel="00000000" w:rsidP="00000000" w:rsidRDefault="00000000" w:rsidRPr="00000000" w14:paraId="00000987">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Xe của chàng trai.</w:t>
            </w:r>
          </w:p>
        </w:tc>
      </w:tr>
    </w:tbl>
    <w:p w:rsidR="00000000" w:rsidDel="00000000" w:rsidP="00000000" w:rsidRDefault="00000000" w:rsidRPr="00000000" w14:paraId="00000988">
      <w:pPr>
        <w:ind w:firstLine="567"/>
        <w:rPr/>
      </w:pPr>
      <w:r w:rsidDel="00000000" w:rsidR="00000000" w:rsidRPr="00000000">
        <w:rPr>
          <w:rtl w:val="0"/>
        </w:rPr>
      </w:r>
    </w:p>
    <w:p w:rsidR="00000000" w:rsidDel="00000000" w:rsidP="00000000" w:rsidRDefault="00000000" w:rsidRPr="00000000" w14:paraId="00000989">
      <w:pPr>
        <w:ind w:firstLine="567"/>
        <w:rPr/>
      </w:pPr>
      <w:r w:rsidDel="00000000" w:rsidR="00000000" w:rsidRPr="00000000">
        <w:rPr>
          <w:rtl w:val="0"/>
        </w:rPr>
        <w:t xml:space="preserve">Không phải tất cả các cụm từ sở hữu và cụm từ </w:t>
      </w:r>
      <w:r w:rsidDel="00000000" w:rsidR="00000000" w:rsidRPr="00000000">
        <w:rPr>
          <w:color w:val="eb5757"/>
          <w:sz w:val="19"/>
          <w:szCs w:val="19"/>
          <w:rtl w:val="0"/>
        </w:rPr>
        <w:t xml:space="preserve">"of"</w:t>
      </w:r>
      <w:r w:rsidDel="00000000" w:rsidR="00000000" w:rsidRPr="00000000">
        <w:rPr>
          <w:rtl w:val="0"/>
        </w:rPr>
        <w:t xml:space="preserve"> đều được biểu diễn với </w:t>
      </w:r>
      <w:r w:rsidDel="00000000" w:rsidR="00000000" w:rsidRPr="00000000">
        <w:rPr>
          <w:color w:val="eb5757"/>
          <w:sz w:val="19"/>
          <w:szCs w:val="19"/>
          <w:rtl w:val="0"/>
        </w:rPr>
        <w:t xml:space="preserve">:poss</w:t>
      </w:r>
      <w:r w:rsidDel="00000000" w:rsidR="00000000" w:rsidRPr="00000000">
        <w:rPr>
          <w:rtl w:val="0"/>
        </w:rPr>
        <w:t xml:space="preserve">. AMR thường sử dụng </w:t>
      </w:r>
      <w:r w:rsidDel="00000000" w:rsidR="00000000" w:rsidRPr="00000000">
        <w:rPr>
          <w:color w:val="eb5757"/>
          <w:sz w:val="19"/>
          <w:szCs w:val="19"/>
          <w:rtl w:val="0"/>
        </w:rPr>
        <w:t xml:space="preserve">:part-of</w:t>
      </w:r>
      <w:r w:rsidDel="00000000" w:rsidR="00000000" w:rsidRPr="00000000">
        <w:rPr>
          <w:rtl w:val="0"/>
        </w:rPr>
        <w:t xml:space="preserve">, </w:t>
      </w:r>
      <w:r w:rsidDel="00000000" w:rsidR="00000000" w:rsidRPr="00000000">
        <w:rPr>
          <w:color w:val="eb5757"/>
          <w:sz w:val="19"/>
          <w:szCs w:val="19"/>
          <w:rtl w:val="0"/>
        </w:rPr>
        <w:t xml:space="preserve">:consist-of</w:t>
      </w:r>
      <w:r w:rsidDel="00000000" w:rsidR="00000000" w:rsidRPr="00000000">
        <w:rPr>
          <w:rtl w:val="0"/>
        </w:rPr>
        <w:t xml:space="preserve">,…</w:t>
      </w:r>
    </w:p>
    <w:p w:rsidR="00000000" w:rsidDel="00000000" w:rsidP="00000000" w:rsidRDefault="00000000" w:rsidRPr="00000000" w14:paraId="0000098A">
      <w:pPr>
        <w:ind w:firstLine="567"/>
        <w:rPr/>
      </w:pPr>
      <w:r w:rsidDel="00000000" w:rsidR="00000000" w:rsidRPr="00000000">
        <w:rPr>
          <w:rtl w:val="0"/>
        </w:rPr>
      </w:r>
    </w:p>
    <w:p w:rsidR="00000000" w:rsidDel="00000000" w:rsidP="00000000" w:rsidRDefault="00000000" w:rsidRPr="00000000" w14:paraId="0000098B">
      <w:pPr>
        <w:pStyle w:val="Heading3"/>
        <w:numPr>
          <w:ilvl w:val="2"/>
          <w:numId w:val="20"/>
        </w:numPr>
        <w:ind w:left="720" w:hanging="720"/>
        <w:rPr/>
      </w:pPr>
      <w:bookmarkStart w:colFirst="0" w:colLast="0" w:name="_heading=h.4bvk7pj" w:id="64"/>
      <w:bookmarkEnd w:id="64"/>
      <w:r w:rsidDel="00000000" w:rsidR="00000000" w:rsidRPr="00000000">
        <w:rPr>
          <w:rtl w:val="0"/>
        </w:rPr>
        <w:t xml:space="preserve">Quan hệ “thuộc về” (Pertainyms) </w:t>
      </w:r>
    </w:p>
    <w:p w:rsidR="00000000" w:rsidDel="00000000" w:rsidP="00000000" w:rsidRDefault="00000000" w:rsidRPr="00000000" w14:paraId="0000098C">
      <w:pPr>
        <w:ind w:firstLine="567"/>
        <w:rPr/>
      </w:pPr>
      <w:r w:rsidDel="00000000" w:rsidR="00000000" w:rsidRPr="00000000">
        <w:rPr>
          <w:rtl w:val="0"/>
        </w:rPr>
        <w:t xml:space="preserve">Tính từ liên quan (ví dụ: "atomic, adj. = of, or pertaining to, atoms") không xuất hiện trong AMR. Chỉ có dạng danh từ gốc được sử dụng, cùng với mối quan hệ </w:t>
      </w:r>
      <w:r w:rsidDel="00000000" w:rsidR="00000000" w:rsidRPr="00000000">
        <w:rPr>
          <w:color w:val="eb5757"/>
          <w:rtl w:val="0"/>
        </w:rPr>
        <w:t xml:space="preserve">:mod</w:t>
      </w:r>
      <w:r w:rsidDel="00000000" w:rsidR="00000000" w:rsidRPr="00000000">
        <w:rPr>
          <w:rtl w:val="0"/>
        </w:rPr>
        <w:t xml:space="preserve">, ví dụ:</w:t>
      </w:r>
    </w:p>
    <w:p w:rsidR="00000000" w:rsidDel="00000000" w:rsidP="00000000" w:rsidRDefault="00000000" w:rsidRPr="00000000" w14:paraId="0000098D">
      <w:pPr>
        <w:ind w:firstLine="567"/>
        <w:rPr/>
      </w:pPr>
      <w:r w:rsidDel="00000000" w:rsidR="00000000" w:rsidRPr="00000000">
        <w:rPr>
          <w:rtl w:val="0"/>
        </w:rPr>
      </w:r>
    </w:p>
    <w:tbl>
      <w:tblPr>
        <w:tblStyle w:val="Table6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8E">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(v / virus</w:t>
            </w:r>
          </w:p>
          <w:p w:rsidR="00000000" w:rsidDel="00000000" w:rsidP="00000000" w:rsidRDefault="00000000" w:rsidRPr="00000000" w14:paraId="0000098F">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:mod (m / microbe))</w:t>
            </w:r>
          </w:p>
          <w:p w:rsidR="00000000" w:rsidDel="00000000" w:rsidP="00000000" w:rsidRDefault="00000000" w:rsidRPr="00000000" w14:paraId="00000990">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microbe virus.</w:t>
            </w:r>
          </w:p>
        </w:tc>
        <w:tc>
          <w:tcPr>
            <w:shd w:fill="auto" w:val="clear"/>
            <w:tcMar>
              <w:top w:w="100.0" w:type="dxa"/>
              <w:left w:w="100.0" w:type="dxa"/>
              <w:bottom w:w="100.0" w:type="dxa"/>
              <w:right w:w="100.0" w:type="dxa"/>
            </w:tcMar>
          </w:tcPr>
          <w:p w:rsidR="00000000" w:rsidDel="00000000" w:rsidP="00000000" w:rsidRDefault="00000000" w:rsidRPr="00000000" w14:paraId="00000991">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(v / virus </w:t>
            </w:r>
          </w:p>
          <w:p w:rsidR="00000000" w:rsidDel="00000000" w:rsidP="00000000" w:rsidRDefault="00000000" w:rsidRPr="00000000" w14:paraId="00000992">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:mod (v / vi_khuẩn))</w:t>
            </w:r>
          </w:p>
          <w:p w:rsidR="00000000" w:rsidDel="00000000" w:rsidP="00000000" w:rsidRDefault="00000000" w:rsidRPr="00000000" w14:paraId="00000993">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vi khuẩn virus.</w:t>
            </w:r>
          </w:p>
        </w:tc>
      </w:tr>
    </w:tbl>
    <w:p w:rsidR="00000000" w:rsidDel="00000000" w:rsidP="00000000" w:rsidRDefault="00000000" w:rsidRPr="00000000" w14:paraId="00000994">
      <w:pPr>
        <w:ind w:firstLine="567"/>
        <w:rPr/>
      </w:pPr>
      <w:r w:rsidDel="00000000" w:rsidR="00000000" w:rsidRPr="00000000">
        <w:rPr>
          <w:rtl w:val="0"/>
        </w:rPr>
      </w:r>
    </w:p>
    <w:p w:rsidR="00000000" w:rsidDel="00000000" w:rsidP="00000000" w:rsidRDefault="00000000" w:rsidRPr="00000000" w14:paraId="00000995">
      <w:pPr>
        <w:ind w:firstLine="567"/>
        <w:rPr/>
      </w:pPr>
      <w:r w:rsidDel="00000000" w:rsidR="00000000" w:rsidRPr="00000000">
        <w:rPr>
          <w:rtl w:val="0"/>
        </w:rPr>
        <w:t xml:space="preserve">Một từ pertainym (liên quan) có thể được đưa về dạng danh từ gốc, và sau đó chuyển tiếp thành dạng động từ, ví dụ:</w:t>
      </w:r>
    </w:p>
    <w:p w:rsidR="00000000" w:rsidDel="00000000" w:rsidP="00000000" w:rsidRDefault="00000000" w:rsidRPr="00000000" w14:paraId="00000996">
      <w:pPr>
        <w:ind w:firstLine="567"/>
        <w:rPr/>
      </w:pPr>
      <w:r w:rsidDel="00000000" w:rsidR="00000000" w:rsidRPr="00000000">
        <w:rPr>
          <w:rtl w:val="0"/>
        </w:rPr>
      </w:r>
    </w:p>
    <w:p w:rsidR="00000000" w:rsidDel="00000000" w:rsidP="00000000" w:rsidRDefault="00000000" w:rsidRPr="00000000" w14:paraId="00000997">
      <w:pPr>
        <w:ind w:firstLine="567"/>
        <w:rPr/>
      </w:pPr>
      <w:r w:rsidDel="00000000" w:rsidR="00000000" w:rsidRPr="00000000">
        <w:rPr>
          <w:rtl w:val="0"/>
        </w:rPr>
      </w:r>
    </w:p>
    <w:tbl>
      <w:tblPr>
        <w:tblStyle w:val="Table6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98">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(p / problem</w:t>
            </w:r>
          </w:p>
          <w:p w:rsidR="00000000" w:rsidDel="00000000" w:rsidP="00000000" w:rsidRDefault="00000000" w:rsidRPr="00000000" w14:paraId="00000999">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:mod (b / behave-01)</w:t>
            </w:r>
          </w:p>
          <w:p w:rsidR="00000000" w:rsidDel="00000000" w:rsidP="00000000" w:rsidRDefault="00000000" w:rsidRPr="00000000" w14:paraId="0000099A">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r>
          </w:p>
          <w:p w:rsidR="00000000" w:rsidDel="00000000" w:rsidP="00000000" w:rsidRDefault="00000000" w:rsidRPr="00000000" w14:paraId="0000099B">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Behavioral problems.</w:t>
            </w:r>
          </w:p>
        </w:tc>
        <w:tc>
          <w:tcPr>
            <w:shd w:fill="auto" w:val="clear"/>
            <w:tcMar>
              <w:top w:w="100.0" w:type="dxa"/>
              <w:left w:w="100.0" w:type="dxa"/>
              <w:bottom w:w="100.0" w:type="dxa"/>
              <w:right w:w="100.0" w:type="dxa"/>
            </w:tcMar>
          </w:tcPr>
          <w:p w:rsidR="00000000" w:rsidDel="00000000" w:rsidP="00000000" w:rsidRDefault="00000000" w:rsidRPr="00000000" w14:paraId="0000099C">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(v / vấn_đề </w:t>
            </w:r>
          </w:p>
          <w:p w:rsidR="00000000" w:rsidDel="00000000" w:rsidP="00000000" w:rsidRDefault="00000000" w:rsidRPr="00000000" w14:paraId="0000099D">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:mod (ư / ứng_xử-01))</w:t>
            </w:r>
          </w:p>
          <w:p w:rsidR="00000000" w:rsidDel="00000000" w:rsidP="00000000" w:rsidRDefault="00000000" w:rsidRPr="00000000" w14:paraId="0000099E">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r>
          </w:p>
          <w:p w:rsidR="00000000" w:rsidDel="00000000" w:rsidP="00000000" w:rsidRDefault="00000000" w:rsidRPr="00000000" w14:paraId="0000099F">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Các vấn đề về ứng xử.</w:t>
            </w:r>
          </w:p>
        </w:tc>
      </w:tr>
    </w:tbl>
    <w:p w:rsidR="00000000" w:rsidDel="00000000" w:rsidP="00000000" w:rsidRDefault="00000000" w:rsidRPr="00000000" w14:paraId="000009A0">
      <w:pPr>
        <w:ind w:firstLine="567"/>
        <w:rPr/>
      </w:pPr>
      <w:r w:rsidDel="00000000" w:rsidR="00000000" w:rsidRPr="00000000">
        <w:rPr>
          <w:rtl w:val="0"/>
        </w:rPr>
      </w:r>
    </w:p>
    <w:p w:rsidR="00000000" w:rsidDel="00000000" w:rsidP="00000000" w:rsidRDefault="00000000" w:rsidRPr="00000000" w14:paraId="000009A1">
      <w:pPr>
        <w:pStyle w:val="Heading3"/>
        <w:numPr>
          <w:ilvl w:val="2"/>
          <w:numId w:val="20"/>
        </w:numPr>
        <w:ind w:left="720" w:hanging="720"/>
        <w:rPr/>
      </w:pPr>
      <w:bookmarkStart w:colFirst="0" w:colLast="0" w:name="_heading=h.2r0uhxc" w:id="65"/>
      <w:bookmarkEnd w:id="65"/>
      <w:r w:rsidDel="00000000" w:rsidR="00000000" w:rsidRPr="00000000">
        <w:rPr>
          <w:rtl w:val="0"/>
        </w:rPr>
        <w:t xml:space="preserve">Trọng tâm (forcus):</w:t>
      </w:r>
    </w:p>
    <w:p w:rsidR="00000000" w:rsidDel="00000000" w:rsidP="00000000" w:rsidRDefault="00000000" w:rsidRPr="00000000" w14:paraId="000009A2">
      <w:pPr>
        <w:numPr>
          <w:ilvl w:val="0"/>
          <w:numId w:val="5"/>
        </w:numPr>
        <w:spacing w:after="240" w:line="360" w:lineRule="auto"/>
        <w:ind w:left="720" w:hanging="360"/>
        <w:rPr>
          <w:highlight w:val="white"/>
        </w:rPr>
      </w:pPr>
      <w:r w:rsidDel="00000000" w:rsidR="00000000" w:rsidRPr="00000000">
        <w:rPr>
          <w:highlight w:val="white"/>
          <w:rtl w:val="0"/>
        </w:rPr>
        <w:t xml:space="preserve">Các mối quan hệ nghịch đảo thường được sử dụng để lấy trọng tâm.</w:t>
      </w:r>
    </w:p>
    <w:p w:rsidR="00000000" w:rsidDel="00000000" w:rsidP="00000000" w:rsidRDefault="00000000" w:rsidRPr="00000000" w14:paraId="000009A3">
      <w:pPr>
        <w:spacing w:after="240" w:before="240" w:line="360" w:lineRule="auto"/>
        <w:ind w:left="720" w:firstLine="0"/>
        <w:rPr>
          <w:b w:val="1"/>
          <w:highlight w:val="white"/>
        </w:rPr>
      </w:pPr>
      <w:r w:rsidDel="00000000" w:rsidR="00000000" w:rsidRPr="00000000">
        <w:rPr>
          <w:b w:val="1"/>
          <w:highlight w:val="white"/>
          <w:rtl w:val="0"/>
        </w:rPr>
        <w:t xml:space="preserve">Ví dụ: </w:t>
      </w:r>
    </w:p>
    <w:tbl>
      <w:tblPr>
        <w:tblStyle w:val="Table67"/>
        <w:tblW w:w="889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290"/>
        <w:tblGridChange w:id="0">
          <w:tblGrid>
            <w:gridCol w:w="4605"/>
            <w:gridCol w:w="42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A4">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The boy from the college sang.</w:t>
            </w:r>
          </w:p>
          <w:p w:rsidR="00000000" w:rsidDel="00000000" w:rsidP="00000000" w:rsidRDefault="00000000" w:rsidRPr="00000000" w14:paraId="000009A5">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9A6">
            <w:pPr>
              <w:widowControl w:val="0"/>
              <w:spacing w:line="360" w:lineRule="auto"/>
              <w:ind w:firstLine="567"/>
              <w:rPr>
                <w:sz w:val="24"/>
                <w:szCs w:val="24"/>
                <w:highlight w:val="white"/>
              </w:rPr>
            </w:pPr>
            <w:r w:rsidDel="00000000" w:rsidR="00000000" w:rsidRPr="00000000">
              <w:rPr>
                <w:sz w:val="24"/>
                <w:szCs w:val="24"/>
                <w:highlight w:val="white"/>
                <w:rtl w:val="0"/>
              </w:rPr>
              <w:t xml:space="preserve">(s / sing-01</w:t>
            </w:r>
          </w:p>
          <w:p w:rsidR="00000000" w:rsidDel="00000000" w:rsidP="00000000" w:rsidRDefault="00000000" w:rsidRPr="00000000" w14:paraId="000009A7">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(b / boy</w:t>
            </w:r>
          </w:p>
          <w:p w:rsidR="00000000" w:rsidDel="00000000" w:rsidP="00000000" w:rsidRDefault="00000000" w:rsidRPr="00000000" w14:paraId="000009A8">
            <w:pPr>
              <w:widowControl w:val="0"/>
              <w:spacing w:line="360" w:lineRule="auto"/>
              <w:ind w:firstLine="567"/>
              <w:rPr>
                <w:sz w:val="24"/>
                <w:szCs w:val="24"/>
                <w:highlight w:val="white"/>
              </w:rPr>
            </w:pPr>
            <w:r w:rsidDel="00000000" w:rsidR="00000000" w:rsidRPr="00000000">
              <w:rPr>
                <w:sz w:val="24"/>
                <w:szCs w:val="24"/>
                <w:highlight w:val="white"/>
                <w:rtl w:val="0"/>
              </w:rPr>
              <w:t xml:space="preserve">            :source (c / college)))</w:t>
            </w:r>
          </w:p>
        </w:tc>
        <w:tc>
          <w:tcPr>
            <w:shd w:fill="auto" w:val="clear"/>
            <w:tcMar>
              <w:top w:w="100.0" w:type="dxa"/>
              <w:left w:w="100.0" w:type="dxa"/>
              <w:bottom w:w="100.0" w:type="dxa"/>
              <w:right w:w="100.0" w:type="dxa"/>
            </w:tcMar>
          </w:tcPr>
          <w:p w:rsidR="00000000" w:rsidDel="00000000" w:rsidP="00000000" w:rsidRDefault="00000000" w:rsidRPr="00000000" w14:paraId="000009A9">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Chàng trai đến từ trường đại học đã hát</w:t>
            </w:r>
          </w:p>
          <w:p w:rsidR="00000000" w:rsidDel="00000000" w:rsidP="00000000" w:rsidRDefault="00000000" w:rsidRPr="00000000" w14:paraId="000009AA">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9AB">
            <w:pPr>
              <w:widowControl w:val="0"/>
              <w:spacing w:line="360" w:lineRule="auto"/>
              <w:ind w:firstLine="567"/>
              <w:rPr>
                <w:sz w:val="24"/>
                <w:szCs w:val="24"/>
                <w:highlight w:val="white"/>
              </w:rPr>
            </w:pPr>
            <w:r w:rsidDel="00000000" w:rsidR="00000000" w:rsidRPr="00000000">
              <w:rPr>
                <w:sz w:val="24"/>
                <w:szCs w:val="24"/>
                <w:highlight w:val="white"/>
                <w:rtl w:val="0"/>
              </w:rPr>
              <w:t xml:space="preserve">(h / hát</w:t>
            </w:r>
          </w:p>
          <w:p w:rsidR="00000000" w:rsidDel="00000000" w:rsidP="00000000" w:rsidRDefault="00000000" w:rsidRPr="00000000" w14:paraId="000009AC">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(c / chàng trai</w:t>
            </w:r>
          </w:p>
          <w:p w:rsidR="00000000" w:rsidDel="00000000" w:rsidP="00000000" w:rsidRDefault="00000000" w:rsidRPr="00000000" w14:paraId="000009AD">
            <w:pPr>
              <w:widowControl w:val="0"/>
              <w:spacing w:line="360" w:lineRule="auto"/>
              <w:ind w:firstLine="567"/>
              <w:rPr>
                <w:sz w:val="24"/>
                <w:szCs w:val="24"/>
                <w:highlight w:val="white"/>
              </w:rPr>
            </w:pPr>
            <w:r w:rsidDel="00000000" w:rsidR="00000000" w:rsidRPr="00000000">
              <w:rPr>
                <w:sz w:val="24"/>
                <w:szCs w:val="24"/>
                <w:highlight w:val="white"/>
                <w:rtl w:val="0"/>
              </w:rPr>
              <w:t xml:space="preserve">            :source (t / trường đại học)))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AE">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The singing boy from the college</w:t>
            </w:r>
          </w:p>
          <w:p w:rsidR="00000000" w:rsidDel="00000000" w:rsidP="00000000" w:rsidRDefault="00000000" w:rsidRPr="00000000" w14:paraId="000009AF">
            <w:pPr>
              <w:widowControl w:val="0"/>
              <w:spacing w:line="360" w:lineRule="auto"/>
              <w:ind w:firstLine="567"/>
              <w:rPr>
                <w:sz w:val="23"/>
                <w:szCs w:val="23"/>
                <w:highlight w:val="white"/>
              </w:rPr>
            </w:pPr>
            <w:r w:rsidDel="00000000" w:rsidR="00000000" w:rsidRPr="00000000">
              <w:rPr>
                <w:sz w:val="23"/>
                <w:szCs w:val="23"/>
                <w:highlight w:val="white"/>
                <w:rtl w:val="0"/>
              </w:rPr>
              <w:t xml:space="preserve">(There is a boy from the college who sang)</w:t>
            </w:r>
          </w:p>
          <w:p w:rsidR="00000000" w:rsidDel="00000000" w:rsidP="00000000" w:rsidRDefault="00000000" w:rsidRPr="00000000" w14:paraId="000009B0">
            <w:pPr>
              <w:widowControl w:val="0"/>
              <w:spacing w:line="360" w:lineRule="auto"/>
              <w:ind w:firstLine="567"/>
              <w:rPr>
                <w:sz w:val="24"/>
                <w:szCs w:val="24"/>
                <w:highlight w:val="white"/>
              </w:rPr>
            </w:pPr>
            <w:r w:rsidDel="00000000" w:rsidR="00000000" w:rsidRPr="00000000">
              <w:rPr>
                <w:sz w:val="24"/>
                <w:szCs w:val="24"/>
                <w:highlight w:val="white"/>
                <w:rtl w:val="0"/>
              </w:rPr>
              <w:br w:type="textWrapping"/>
              <w:t xml:space="preserve">(b / boy</w:t>
            </w:r>
          </w:p>
          <w:p w:rsidR="00000000" w:rsidDel="00000000" w:rsidP="00000000" w:rsidRDefault="00000000" w:rsidRPr="00000000" w14:paraId="000009B1">
            <w:pPr>
              <w:widowControl w:val="0"/>
              <w:spacing w:line="360" w:lineRule="auto"/>
              <w:ind w:firstLine="567"/>
              <w:rPr>
                <w:sz w:val="24"/>
                <w:szCs w:val="24"/>
                <w:highlight w:val="white"/>
              </w:rPr>
            </w:pPr>
            <w:r w:rsidDel="00000000" w:rsidR="00000000" w:rsidRPr="00000000">
              <w:rPr>
                <w:sz w:val="24"/>
                <w:szCs w:val="24"/>
                <w:highlight w:val="white"/>
                <w:rtl w:val="0"/>
              </w:rPr>
              <w:t xml:space="preserve">   :ARG0-of (s / sing-01)</w:t>
            </w:r>
          </w:p>
          <w:p w:rsidR="00000000" w:rsidDel="00000000" w:rsidP="00000000" w:rsidRDefault="00000000" w:rsidRPr="00000000" w14:paraId="000009B2">
            <w:pPr>
              <w:widowControl w:val="0"/>
              <w:spacing w:line="360" w:lineRule="auto"/>
              <w:ind w:firstLine="567"/>
              <w:rPr>
                <w:sz w:val="24"/>
                <w:szCs w:val="24"/>
                <w:highlight w:val="white"/>
              </w:rPr>
            </w:pPr>
            <w:r w:rsidDel="00000000" w:rsidR="00000000" w:rsidRPr="00000000">
              <w:rPr>
                <w:sz w:val="24"/>
                <w:szCs w:val="24"/>
                <w:highlight w:val="white"/>
                <w:rtl w:val="0"/>
              </w:rPr>
              <w:t xml:space="preserve">   :source (c / college))</w:t>
            </w:r>
          </w:p>
        </w:tc>
        <w:tc>
          <w:tcPr>
            <w:shd w:fill="auto" w:val="clear"/>
            <w:tcMar>
              <w:top w:w="100.0" w:type="dxa"/>
              <w:left w:w="100.0" w:type="dxa"/>
              <w:bottom w:w="100.0" w:type="dxa"/>
              <w:right w:w="100.0" w:type="dxa"/>
            </w:tcMar>
          </w:tcPr>
          <w:p w:rsidR="00000000" w:rsidDel="00000000" w:rsidP="00000000" w:rsidRDefault="00000000" w:rsidRPr="00000000" w14:paraId="000009B3">
            <w:pPr>
              <w:widowControl w:val="0"/>
              <w:spacing w:line="360" w:lineRule="auto"/>
              <w:ind w:firstLine="567"/>
              <w:rPr>
                <w:sz w:val="24"/>
                <w:szCs w:val="24"/>
                <w:highlight w:val="white"/>
              </w:rPr>
            </w:pPr>
            <w:r w:rsidDel="00000000" w:rsidR="00000000" w:rsidRPr="00000000">
              <w:rPr>
                <w:b w:val="1"/>
                <w:sz w:val="24"/>
                <w:szCs w:val="24"/>
                <w:highlight w:val="white"/>
                <w:rtl w:val="0"/>
              </w:rPr>
              <w:t xml:space="preserve">Chàng trai ca hát đến từ trường đại học</w:t>
            </w:r>
            <w:r w:rsidDel="00000000" w:rsidR="00000000" w:rsidRPr="00000000">
              <w:rPr>
                <w:rtl w:val="0"/>
              </w:rPr>
            </w:r>
          </w:p>
          <w:p w:rsidR="00000000" w:rsidDel="00000000" w:rsidP="00000000" w:rsidRDefault="00000000" w:rsidRPr="00000000" w14:paraId="000009B4">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9B5">
            <w:pPr>
              <w:widowControl w:val="0"/>
              <w:spacing w:line="360" w:lineRule="auto"/>
              <w:ind w:firstLine="567"/>
              <w:rPr>
                <w:sz w:val="24"/>
                <w:szCs w:val="24"/>
                <w:highlight w:val="white"/>
              </w:rPr>
            </w:pPr>
            <w:r w:rsidDel="00000000" w:rsidR="00000000" w:rsidRPr="00000000">
              <w:rPr>
                <w:sz w:val="24"/>
                <w:szCs w:val="24"/>
                <w:highlight w:val="white"/>
                <w:rtl w:val="0"/>
              </w:rPr>
              <w:t xml:space="preserve">(c / chàng trai</w:t>
            </w:r>
          </w:p>
          <w:p w:rsidR="00000000" w:rsidDel="00000000" w:rsidP="00000000" w:rsidRDefault="00000000" w:rsidRPr="00000000" w14:paraId="000009B6">
            <w:pPr>
              <w:widowControl w:val="0"/>
              <w:spacing w:line="360" w:lineRule="auto"/>
              <w:ind w:firstLine="567"/>
              <w:rPr>
                <w:sz w:val="24"/>
                <w:szCs w:val="24"/>
                <w:highlight w:val="white"/>
              </w:rPr>
            </w:pPr>
            <w:r w:rsidDel="00000000" w:rsidR="00000000" w:rsidRPr="00000000">
              <w:rPr>
                <w:sz w:val="24"/>
                <w:szCs w:val="24"/>
                <w:highlight w:val="white"/>
                <w:rtl w:val="0"/>
              </w:rPr>
              <w:t xml:space="preserve">   :ARG0-of (h / hát)</w:t>
            </w:r>
          </w:p>
          <w:p w:rsidR="00000000" w:rsidDel="00000000" w:rsidP="00000000" w:rsidRDefault="00000000" w:rsidRPr="00000000" w14:paraId="000009B7">
            <w:pPr>
              <w:widowControl w:val="0"/>
              <w:spacing w:line="360" w:lineRule="auto"/>
              <w:ind w:firstLine="567"/>
              <w:rPr>
                <w:sz w:val="24"/>
                <w:szCs w:val="24"/>
                <w:highlight w:val="white"/>
              </w:rPr>
            </w:pPr>
            <w:r w:rsidDel="00000000" w:rsidR="00000000" w:rsidRPr="00000000">
              <w:rPr>
                <w:sz w:val="24"/>
                <w:szCs w:val="24"/>
                <w:highlight w:val="white"/>
                <w:rtl w:val="0"/>
              </w:rPr>
              <w:t xml:space="preserve">   :source (t / trường đại học))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B8">
            <w:pPr>
              <w:widowControl w:val="0"/>
              <w:pBdr>
                <w:top w:space="0" w:sz="0" w:val="nil"/>
                <w:left w:space="0" w:sz="0" w:val="nil"/>
                <w:bottom w:space="0" w:sz="0" w:val="nil"/>
                <w:right w:space="0" w:sz="0" w:val="nil"/>
                <w:between w:space="0" w:sz="0" w:val="nil"/>
              </w:pBdr>
              <w:spacing w:line="360" w:lineRule="auto"/>
              <w:ind w:firstLine="567"/>
              <w:rPr>
                <w:b w:val="1"/>
                <w:sz w:val="24"/>
                <w:szCs w:val="24"/>
                <w:highlight w:val="white"/>
              </w:rPr>
            </w:pPr>
            <w:r w:rsidDel="00000000" w:rsidR="00000000" w:rsidRPr="00000000">
              <w:rPr>
                <w:b w:val="1"/>
                <w:sz w:val="24"/>
                <w:szCs w:val="24"/>
                <w:highlight w:val="white"/>
                <w:rtl w:val="0"/>
              </w:rPr>
              <w:t xml:space="preserve">The college that the singing boy came from</w:t>
            </w:r>
          </w:p>
          <w:p w:rsidR="00000000" w:rsidDel="00000000" w:rsidP="00000000" w:rsidRDefault="00000000" w:rsidRPr="00000000" w14:paraId="000009B9">
            <w:pPr>
              <w:widowControl w:val="0"/>
              <w:pBdr>
                <w:top w:space="0" w:sz="0" w:val="nil"/>
                <w:left w:space="0" w:sz="0" w:val="nil"/>
                <w:bottom w:space="0" w:sz="0" w:val="nil"/>
                <w:right w:space="0" w:sz="0" w:val="nil"/>
                <w:between w:space="0" w:sz="0" w:val="nil"/>
              </w:pBdr>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9BA">
            <w:pPr>
              <w:widowControl w:val="0"/>
              <w:spacing w:line="360" w:lineRule="auto"/>
              <w:ind w:firstLine="567"/>
              <w:rPr>
                <w:sz w:val="24"/>
                <w:szCs w:val="24"/>
                <w:highlight w:val="white"/>
              </w:rPr>
            </w:pPr>
            <w:r w:rsidDel="00000000" w:rsidR="00000000" w:rsidRPr="00000000">
              <w:rPr>
                <w:sz w:val="24"/>
                <w:szCs w:val="24"/>
                <w:highlight w:val="white"/>
                <w:rtl w:val="0"/>
              </w:rPr>
              <w:t xml:space="preserve">(c / college</w:t>
            </w:r>
          </w:p>
          <w:p w:rsidR="00000000" w:rsidDel="00000000" w:rsidP="00000000" w:rsidRDefault="00000000" w:rsidRPr="00000000" w14:paraId="000009BB">
            <w:pPr>
              <w:widowControl w:val="0"/>
              <w:spacing w:line="360" w:lineRule="auto"/>
              <w:ind w:firstLine="567"/>
              <w:rPr>
                <w:sz w:val="24"/>
                <w:szCs w:val="24"/>
                <w:highlight w:val="white"/>
              </w:rPr>
            </w:pPr>
            <w:r w:rsidDel="00000000" w:rsidR="00000000" w:rsidRPr="00000000">
              <w:rPr>
                <w:sz w:val="24"/>
                <w:szCs w:val="24"/>
                <w:highlight w:val="white"/>
                <w:rtl w:val="0"/>
              </w:rPr>
              <w:t xml:space="preserve">   :source-of (b / boy</w:t>
            </w:r>
          </w:p>
          <w:p w:rsidR="00000000" w:rsidDel="00000000" w:rsidP="00000000" w:rsidRDefault="00000000" w:rsidRPr="00000000" w14:paraId="000009BC">
            <w:pPr>
              <w:widowControl w:val="0"/>
              <w:spacing w:line="360" w:lineRule="auto"/>
              <w:ind w:firstLine="567"/>
              <w:rPr>
                <w:sz w:val="24"/>
                <w:szCs w:val="24"/>
                <w:highlight w:val="white"/>
              </w:rPr>
            </w:pPr>
            <w:r w:rsidDel="00000000" w:rsidR="00000000" w:rsidRPr="00000000">
              <w:rPr>
                <w:sz w:val="24"/>
                <w:szCs w:val="24"/>
                <w:highlight w:val="white"/>
                <w:rtl w:val="0"/>
              </w:rPr>
              <w:t xml:space="preserve">                 :ARG0-of (s / sing-01)))</w:t>
            </w:r>
          </w:p>
        </w:tc>
        <w:tc>
          <w:tcPr>
            <w:shd w:fill="auto" w:val="clear"/>
            <w:tcMar>
              <w:top w:w="100.0" w:type="dxa"/>
              <w:left w:w="100.0" w:type="dxa"/>
              <w:bottom w:w="100.0" w:type="dxa"/>
              <w:right w:w="100.0" w:type="dxa"/>
            </w:tcMar>
          </w:tcPr>
          <w:p w:rsidR="00000000" w:rsidDel="00000000" w:rsidP="00000000" w:rsidRDefault="00000000" w:rsidRPr="00000000" w14:paraId="000009BD">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Trường đại học nơi mà chàng trai ca hát đến.</w:t>
            </w:r>
          </w:p>
          <w:p w:rsidR="00000000" w:rsidDel="00000000" w:rsidP="00000000" w:rsidRDefault="00000000" w:rsidRPr="00000000" w14:paraId="000009BE">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9BF">
            <w:pPr>
              <w:widowControl w:val="0"/>
              <w:spacing w:line="360" w:lineRule="auto"/>
              <w:ind w:firstLine="567"/>
              <w:rPr>
                <w:sz w:val="24"/>
                <w:szCs w:val="24"/>
                <w:highlight w:val="white"/>
              </w:rPr>
            </w:pPr>
            <w:r w:rsidDel="00000000" w:rsidR="00000000" w:rsidRPr="00000000">
              <w:rPr>
                <w:sz w:val="24"/>
                <w:szCs w:val="24"/>
                <w:highlight w:val="white"/>
                <w:rtl w:val="0"/>
              </w:rPr>
              <w:t xml:space="preserve">(t / trường đại học</w:t>
            </w:r>
          </w:p>
          <w:p w:rsidR="00000000" w:rsidDel="00000000" w:rsidP="00000000" w:rsidRDefault="00000000" w:rsidRPr="00000000" w14:paraId="000009C0">
            <w:pPr>
              <w:widowControl w:val="0"/>
              <w:spacing w:line="360" w:lineRule="auto"/>
              <w:ind w:firstLine="567"/>
              <w:rPr>
                <w:sz w:val="24"/>
                <w:szCs w:val="24"/>
                <w:highlight w:val="white"/>
              </w:rPr>
            </w:pPr>
            <w:r w:rsidDel="00000000" w:rsidR="00000000" w:rsidRPr="00000000">
              <w:rPr>
                <w:sz w:val="24"/>
                <w:szCs w:val="24"/>
                <w:highlight w:val="white"/>
                <w:rtl w:val="0"/>
              </w:rPr>
              <w:t xml:space="preserve">   :source-of (c / chàng trai</w:t>
            </w:r>
          </w:p>
          <w:p w:rsidR="00000000" w:rsidDel="00000000" w:rsidP="00000000" w:rsidRDefault="00000000" w:rsidRPr="00000000" w14:paraId="000009C1">
            <w:pPr>
              <w:widowControl w:val="0"/>
              <w:spacing w:line="360" w:lineRule="auto"/>
              <w:ind w:firstLine="567"/>
              <w:rPr>
                <w:sz w:val="24"/>
                <w:szCs w:val="24"/>
                <w:highlight w:val="white"/>
              </w:rPr>
            </w:pPr>
            <w:r w:rsidDel="00000000" w:rsidR="00000000" w:rsidRPr="00000000">
              <w:rPr>
                <w:sz w:val="24"/>
                <w:szCs w:val="24"/>
                <w:highlight w:val="white"/>
                <w:rtl w:val="0"/>
              </w:rPr>
              <w:t xml:space="preserve">                 :ARG0-of (h / hát)))</w:t>
            </w:r>
          </w:p>
        </w:tc>
      </w:tr>
    </w:tbl>
    <w:p w:rsidR="00000000" w:rsidDel="00000000" w:rsidP="00000000" w:rsidRDefault="00000000" w:rsidRPr="00000000" w14:paraId="000009C2">
      <w:pPr>
        <w:numPr>
          <w:ilvl w:val="0"/>
          <w:numId w:val="46"/>
        </w:numPr>
        <w:spacing w:before="240" w:line="360" w:lineRule="auto"/>
        <w:ind w:left="720" w:hanging="360"/>
        <w:rPr>
          <w:highlight w:val="white"/>
        </w:rPr>
      </w:pPr>
      <w:r w:rsidDel="00000000" w:rsidR="00000000" w:rsidRPr="00000000">
        <w:rPr>
          <w:highlight w:val="white"/>
          <w:rtl w:val="0"/>
        </w:rPr>
        <w:t xml:space="preserve">Khái niệm trọng tâm chỉ áp dụng ở phần trên cùng (gốc) của AMR. Sau khi khái niệm gốc được chọn, không còn sự cân nhắc trọng tâm nào nữa -- tất cả những vấn đề khác đều được điều khiển chặt chẽ bởi các mối quan hệ ngữ nghĩa. Ví dụ: khi đã chọn  </w:t>
      </w:r>
      <w:r w:rsidDel="00000000" w:rsidR="00000000" w:rsidRPr="00000000">
        <w:rPr>
          <w:i w:val="1"/>
          <w:highlight w:val="yellow"/>
          <w:rtl w:val="0"/>
        </w:rPr>
        <w:t xml:space="preserve">c / college</w:t>
      </w:r>
      <w:r w:rsidDel="00000000" w:rsidR="00000000" w:rsidRPr="00000000">
        <w:rPr>
          <w:highlight w:val="yellow"/>
          <w:rtl w:val="0"/>
        </w:rPr>
        <w:t xml:space="preserve"> (</w:t>
      </w:r>
      <w:r w:rsidDel="00000000" w:rsidR="00000000" w:rsidRPr="00000000">
        <w:rPr>
          <w:i w:val="1"/>
          <w:highlight w:val="yellow"/>
          <w:rtl w:val="0"/>
        </w:rPr>
        <w:t xml:space="preserve">t / trường đại học)</w:t>
      </w:r>
      <w:r w:rsidDel="00000000" w:rsidR="00000000" w:rsidRPr="00000000">
        <w:rPr>
          <w:highlight w:val="yellow"/>
          <w:rtl w:val="0"/>
        </w:rPr>
        <w:t xml:space="preserve"> </w:t>
      </w:r>
      <w:r w:rsidDel="00000000" w:rsidR="00000000" w:rsidRPr="00000000">
        <w:rPr>
          <w:highlight w:val="white"/>
          <w:rtl w:val="0"/>
        </w:rPr>
        <w:t xml:space="preserve">ở gốc thì :source-of phải điền bằng </w:t>
      </w:r>
      <w:r w:rsidDel="00000000" w:rsidR="00000000" w:rsidRPr="00000000">
        <w:rPr>
          <w:i w:val="1"/>
          <w:highlight w:val="yellow"/>
          <w:rtl w:val="0"/>
        </w:rPr>
        <w:t xml:space="preserve">boy (chàng trai)</w:t>
      </w:r>
      <w:r w:rsidDel="00000000" w:rsidR="00000000" w:rsidRPr="00000000">
        <w:rPr>
          <w:highlight w:val="white"/>
          <w:rtl w:val="0"/>
        </w:rPr>
        <w:t xml:space="preserve">, không được điền bằng </w:t>
      </w:r>
      <w:r w:rsidDel="00000000" w:rsidR="00000000" w:rsidRPr="00000000">
        <w:rPr>
          <w:i w:val="1"/>
          <w:highlight w:val="yellow"/>
          <w:rtl w:val="0"/>
        </w:rPr>
        <w:t xml:space="preserve">sing-01 (hát)</w:t>
      </w:r>
      <w:r w:rsidDel="00000000" w:rsidR="00000000" w:rsidRPr="00000000">
        <w:rPr>
          <w:highlight w:val="white"/>
          <w:rtl w:val="0"/>
        </w:rPr>
        <w:t xml:space="preserve">.</w:t>
      </w:r>
    </w:p>
    <w:p w:rsidR="00000000" w:rsidDel="00000000" w:rsidP="00000000" w:rsidRDefault="00000000" w:rsidRPr="00000000" w14:paraId="000009C3">
      <w:pPr>
        <w:pStyle w:val="Heading3"/>
        <w:numPr>
          <w:ilvl w:val="2"/>
          <w:numId w:val="20"/>
        </w:numPr>
        <w:ind w:left="720" w:hanging="720"/>
        <w:rPr>
          <w:highlight w:val="white"/>
        </w:rPr>
      </w:pPr>
      <w:bookmarkStart w:colFirst="0" w:colLast="0" w:name="_heading=h.1664s55" w:id="66"/>
      <w:bookmarkEnd w:id="66"/>
      <w:r w:rsidDel="00000000" w:rsidR="00000000" w:rsidRPr="00000000">
        <w:rPr>
          <w:rtl w:val="0"/>
        </w:rPr>
        <w:t xml:space="preserve">Cụ thể hóa:</w:t>
      </w:r>
      <w:r w:rsidDel="00000000" w:rsidR="00000000" w:rsidRPr="00000000">
        <w:rPr>
          <w:rtl w:val="0"/>
        </w:rPr>
      </w:r>
    </w:p>
    <w:p w:rsidR="00000000" w:rsidDel="00000000" w:rsidP="00000000" w:rsidRDefault="00000000" w:rsidRPr="00000000" w14:paraId="000009C4">
      <w:pPr>
        <w:numPr>
          <w:ilvl w:val="0"/>
          <w:numId w:val="34"/>
        </w:numPr>
        <w:spacing w:line="360" w:lineRule="auto"/>
        <w:ind w:left="720" w:hanging="360"/>
        <w:rPr/>
      </w:pPr>
      <w:r w:rsidDel="00000000" w:rsidR="00000000" w:rsidRPr="00000000">
        <w:rPr>
          <w:rtl w:val="0"/>
        </w:rPr>
        <w:t xml:space="preserve">Đôi khi, chúng ta muốn sử dụng mối quan hệ AMR như một khái niệm hạng nhất. Việc chuyển đổi một vai nghĩa thành một khái niệm được gọi là sự cụ thể hóa . Đây là một ví dụ, trong đó mối quan hệ </w:t>
      </w:r>
      <w:r w:rsidDel="00000000" w:rsidR="00000000" w:rsidRPr="00000000">
        <w:rPr>
          <w:highlight w:val="yellow"/>
          <w:rtl w:val="0"/>
        </w:rPr>
        <w:t xml:space="preserve">:reason </w:t>
      </w:r>
      <w:r w:rsidDel="00000000" w:rsidR="00000000" w:rsidRPr="00000000">
        <w:rPr>
          <w:rtl w:val="0"/>
        </w:rPr>
        <w:t xml:space="preserve">được thay thế bằng </w:t>
      </w:r>
      <w:r w:rsidDel="00000000" w:rsidR="00000000" w:rsidRPr="00000000">
        <w:rPr>
          <w:highlight w:val="yellow"/>
          <w:rtl w:val="0"/>
        </w:rPr>
        <w:t xml:space="preserve">cause-01</w:t>
      </w:r>
      <w:r w:rsidDel="00000000" w:rsidR="00000000" w:rsidRPr="00000000">
        <w:rPr>
          <w:rtl w:val="0"/>
        </w:rPr>
        <w:t xml:space="preserve">. Thay vì </w:t>
      </w:r>
      <w:r w:rsidDel="00000000" w:rsidR="00000000" w:rsidRPr="00000000">
        <w:rPr>
          <w:b w:val="1"/>
          <w:highlight w:val="yellow"/>
          <w:rtl w:val="0"/>
        </w:rPr>
        <w:t xml:space="preserve">x :reason y,</w:t>
      </w:r>
      <w:r w:rsidDel="00000000" w:rsidR="00000000" w:rsidRPr="00000000">
        <w:rPr>
          <w:rtl w:val="0"/>
        </w:rPr>
        <w:t xml:space="preserve"> chúng ta có </w:t>
      </w:r>
      <w:r w:rsidDel="00000000" w:rsidR="00000000" w:rsidRPr="00000000">
        <w:rPr>
          <w:b w:val="1"/>
          <w:highlight w:val="yellow"/>
          <w:rtl w:val="0"/>
        </w:rPr>
        <w:t xml:space="preserve"> x :ARG1-of (c / cause-01 :ARG0 y).</w:t>
      </w:r>
      <w:r w:rsidDel="00000000" w:rsidR="00000000" w:rsidRPr="00000000">
        <w:rPr>
          <w:rtl w:val="0"/>
        </w:rPr>
      </w:r>
    </w:p>
    <w:tbl>
      <w:tblPr>
        <w:tblStyle w:val="Table68"/>
        <w:tblW w:w="874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305"/>
        <w:tblGridChange w:id="0">
          <w:tblGrid>
            <w:gridCol w:w="4440"/>
            <w:gridCol w:w="43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C5">
            <w:pPr>
              <w:spacing w:line="360" w:lineRule="auto"/>
              <w:ind w:firstLine="567"/>
              <w:rPr>
                <w:b w:val="1"/>
                <w:sz w:val="24"/>
                <w:szCs w:val="24"/>
              </w:rPr>
            </w:pPr>
            <w:r w:rsidDel="00000000" w:rsidR="00000000" w:rsidRPr="00000000">
              <w:rPr>
                <w:b w:val="1"/>
                <w:sz w:val="24"/>
                <w:szCs w:val="24"/>
                <w:rtl w:val="0"/>
              </w:rPr>
              <w:t xml:space="preserve">The girl left because the boy arrived.</w:t>
            </w:r>
          </w:p>
          <w:p w:rsidR="00000000" w:rsidDel="00000000" w:rsidP="00000000" w:rsidRDefault="00000000" w:rsidRPr="00000000" w14:paraId="000009C6">
            <w:pPr>
              <w:spacing w:line="360" w:lineRule="auto"/>
              <w:ind w:firstLine="567"/>
              <w:rPr>
                <w:b w:val="1"/>
                <w:sz w:val="24"/>
                <w:szCs w:val="24"/>
              </w:rPr>
            </w:pPr>
            <w:r w:rsidDel="00000000" w:rsidR="00000000" w:rsidRPr="00000000">
              <w:rPr>
                <w:rtl w:val="0"/>
              </w:rPr>
            </w:r>
          </w:p>
          <w:p w:rsidR="00000000" w:rsidDel="00000000" w:rsidP="00000000" w:rsidRDefault="00000000" w:rsidRPr="00000000" w14:paraId="000009C7">
            <w:pPr>
              <w:spacing w:line="360" w:lineRule="auto"/>
              <w:ind w:firstLine="567"/>
              <w:rPr>
                <w:sz w:val="24"/>
                <w:szCs w:val="24"/>
              </w:rPr>
            </w:pPr>
            <w:r w:rsidDel="00000000" w:rsidR="00000000" w:rsidRPr="00000000">
              <w:rPr>
                <w:b w:val="1"/>
                <w:sz w:val="24"/>
                <w:szCs w:val="24"/>
                <w:rtl w:val="0"/>
              </w:rPr>
              <w:t xml:space="preserve">AMR without reification:    </w:t>
            </w:r>
            <w:r w:rsidDel="00000000" w:rsidR="00000000" w:rsidRPr="00000000">
              <w:rPr>
                <w:sz w:val="24"/>
                <w:szCs w:val="24"/>
                <w:rtl w:val="0"/>
              </w:rPr>
              <w:t xml:space="preserve">    </w:t>
            </w:r>
          </w:p>
          <w:p w:rsidR="00000000" w:rsidDel="00000000" w:rsidP="00000000" w:rsidRDefault="00000000" w:rsidRPr="00000000" w14:paraId="000009C8">
            <w:pPr>
              <w:spacing w:line="360" w:lineRule="auto"/>
              <w:ind w:firstLine="567"/>
              <w:rPr>
                <w:sz w:val="24"/>
                <w:szCs w:val="24"/>
              </w:rPr>
            </w:pPr>
            <w:r w:rsidDel="00000000" w:rsidR="00000000" w:rsidRPr="00000000">
              <w:rPr>
                <w:sz w:val="24"/>
                <w:szCs w:val="24"/>
                <w:rtl w:val="0"/>
              </w:rPr>
              <w:t xml:space="preserve">(l / leave-11                   </w:t>
            </w:r>
          </w:p>
          <w:p w:rsidR="00000000" w:rsidDel="00000000" w:rsidP="00000000" w:rsidRDefault="00000000" w:rsidRPr="00000000" w14:paraId="000009C9">
            <w:pPr>
              <w:spacing w:line="360" w:lineRule="auto"/>
              <w:ind w:firstLine="567"/>
              <w:rPr>
                <w:sz w:val="24"/>
                <w:szCs w:val="24"/>
              </w:rPr>
            </w:pPr>
            <w:r w:rsidDel="00000000" w:rsidR="00000000" w:rsidRPr="00000000">
              <w:rPr>
                <w:sz w:val="24"/>
                <w:szCs w:val="24"/>
                <w:rtl w:val="0"/>
              </w:rPr>
              <w:t xml:space="preserve">   :ARG0 (g / girl)                </w:t>
            </w:r>
          </w:p>
          <w:p w:rsidR="00000000" w:rsidDel="00000000" w:rsidP="00000000" w:rsidRDefault="00000000" w:rsidRPr="00000000" w14:paraId="000009CA">
            <w:pPr>
              <w:spacing w:line="360" w:lineRule="auto"/>
              <w:ind w:firstLine="567"/>
              <w:rPr>
                <w:sz w:val="24"/>
                <w:szCs w:val="24"/>
              </w:rPr>
            </w:pPr>
            <w:r w:rsidDel="00000000" w:rsidR="00000000" w:rsidRPr="00000000">
              <w:rPr>
                <w:sz w:val="24"/>
                <w:szCs w:val="24"/>
                <w:rtl w:val="0"/>
              </w:rPr>
              <w:t xml:space="preserve">   :reason (a / arrive-01           </w:t>
            </w:r>
          </w:p>
          <w:p w:rsidR="00000000" w:rsidDel="00000000" w:rsidP="00000000" w:rsidRDefault="00000000" w:rsidRPr="00000000" w14:paraId="000009CB">
            <w:pPr>
              <w:spacing w:line="360" w:lineRule="auto"/>
              <w:ind w:firstLine="567"/>
              <w:rPr>
                <w:sz w:val="24"/>
                <w:szCs w:val="24"/>
              </w:rPr>
            </w:pPr>
            <w:r w:rsidDel="00000000" w:rsidR="00000000" w:rsidRPr="00000000">
              <w:rPr>
                <w:sz w:val="24"/>
                <w:szCs w:val="24"/>
                <w:rtl w:val="0"/>
              </w:rPr>
              <w:t xml:space="preserve">          :ARG1 (b / boy))) </w:t>
            </w:r>
          </w:p>
          <w:p w:rsidR="00000000" w:rsidDel="00000000" w:rsidP="00000000" w:rsidRDefault="00000000" w:rsidRPr="00000000" w14:paraId="000009CC">
            <w:pPr>
              <w:spacing w:line="360" w:lineRule="auto"/>
              <w:ind w:firstLine="567"/>
              <w:rPr>
                <w:sz w:val="24"/>
                <w:szCs w:val="24"/>
              </w:rPr>
            </w:pPr>
            <w:r w:rsidDel="00000000" w:rsidR="00000000" w:rsidRPr="00000000">
              <w:rPr>
                <w:rtl w:val="0"/>
              </w:rPr>
            </w:r>
          </w:p>
          <w:p w:rsidR="00000000" w:rsidDel="00000000" w:rsidP="00000000" w:rsidRDefault="00000000" w:rsidRPr="00000000" w14:paraId="000009CD">
            <w:pPr>
              <w:spacing w:line="360" w:lineRule="auto"/>
              <w:ind w:firstLine="567"/>
              <w:rPr>
                <w:b w:val="1"/>
                <w:sz w:val="24"/>
                <w:szCs w:val="24"/>
              </w:rPr>
            </w:pPr>
            <w:r w:rsidDel="00000000" w:rsidR="00000000" w:rsidRPr="00000000">
              <w:rPr>
                <w:b w:val="1"/>
                <w:sz w:val="24"/>
                <w:szCs w:val="24"/>
                <w:rtl w:val="0"/>
              </w:rPr>
              <w:t xml:space="preserve">AMR with reification:</w:t>
            </w:r>
          </w:p>
          <w:p w:rsidR="00000000" w:rsidDel="00000000" w:rsidP="00000000" w:rsidRDefault="00000000" w:rsidRPr="00000000" w14:paraId="000009CE">
            <w:pPr>
              <w:spacing w:line="360" w:lineRule="auto"/>
              <w:ind w:firstLine="567"/>
              <w:rPr>
                <w:sz w:val="24"/>
                <w:szCs w:val="24"/>
              </w:rPr>
            </w:pPr>
            <w:r w:rsidDel="00000000" w:rsidR="00000000" w:rsidRPr="00000000">
              <w:rPr>
                <w:sz w:val="24"/>
                <w:szCs w:val="24"/>
                <w:rtl w:val="0"/>
              </w:rPr>
              <w:t xml:space="preserve">(l / leave-11                   </w:t>
            </w:r>
          </w:p>
          <w:p w:rsidR="00000000" w:rsidDel="00000000" w:rsidP="00000000" w:rsidRDefault="00000000" w:rsidRPr="00000000" w14:paraId="000009CF">
            <w:pPr>
              <w:spacing w:line="360" w:lineRule="auto"/>
              <w:ind w:firstLine="567"/>
              <w:rPr>
                <w:sz w:val="24"/>
                <w:szCs w:val="24"/>
              </w:rPr>
            </w:pPr>
            <w:r w:rsidDel="00000000" w:rsidR="00000000" w:rsidRPr="00000000">
              <w:rPr>
                <w:sz w:val="24"/>
                <w:szCs w:val="24"/>
                <w:rtl w:val="0"/>
              </w:rPr>
              <w:t xml:space="preserve">   :ARG0 (g / girl)                </w:t>
            </w:r>
          </w:p>
          <w:p w:rsidR="00000000" w:rsidDel="00000000" w:rsidP="00000000" w:rsidRDefault="00000000" w:rsidRPr="00000000" w14:paraId="000009D0">
            <w:pPr>
              <w:spacing w:line="360" w:lineRule="auto"/>
              <w:ind w:firstLine="567"/>
              <w:rPr>
                <w:sz w:val="24"/>
                <w:szCs w:val="24"/>
              </w:rPr>
            </w:pPr>
            <w:r w:rsidDel="00000000" w:rsidR="00000000" w:rsidRPr="00000000">
              <w:rPr>
                <w:sz w:val="24"/>
                <w:szCs w:val="24"/>
                <w:rtl w:val="0"/>
              </w:rPr>
              <w:t xml:space="preserve">   :ARG1-of (c / cause-01           </w:t>
            </w:r>
          </w:p>
          <w:p w:rsidR="00000000" w:rsidDel="00000000" w:rsidP="00000000" w:rsidRDefault="00000000" w:rsidRPr="00000000" w14:paraId="000009D1">
            <w:pPr>
              <w:spacing w:line="360" w:lineRule="auto"/>
              <w:ind w:firstLine="567"/>
              <w:rPr>
                <w:sz w:val="24"/>
                <w:szCs w:val="24"/>
              </w:rPr>
            </w:pPr>
            <w:r w:rsidDel="00000000" w:rsidR="00000000" w:rsidRPr="00000000">
              <w:rPr>
                <w:sz w:val="24"/>
                <w:szCs w:val="24"/>
                <w:rtl w:val="0"/>
              </w:rPr>
              <w:t xml:space="preserve">          :ARG0 (a / arrive-01</w:t>
            </w:r>
          </w:p>
          <w:p w:rsidR="00000000" w:rsidDel="00000000" w:rsidP="00000000" w:rsidRDefault="00000000" w:rsidRPr="00000000" w14:paraId="000009D2">
            <w:pPr>
              <w:spacing w:line="360" w:lineRule="auto"/>
              <w:ind w:firstLine="567"/>
              <w:rPr>
                <w:sz w:val="24"/>
                <w:szCs w:val="24"/>
              </w:rPr>
            </w:pPr>
            <w:r w:rsidDel="00000000" w:rsidR="00000000" w:rsidRPr="00000000">
              <w:rPr>
                <w:sz w:val="24"/>
                <w:szCs w:val="24"/>
                <w:rtl w:val="0"/>
              </w:rPr>
              <w:t xml:space="preserve">                   :ARG1 (b / boy))))</w:t>
            </w:r>
          </w:p>
        </w:tc>
        <w:tc>
          <w:tcPr>
            <w:shd w:fill="auto" w:val="clear"/>
            <w:tcMar>
              <w:top w:w="100.0" w:type="dxa"/>
              <w:left w:w="100.0" w:type="dxa"/>
              <w:bottom w:w="100.0" w:type="dxa"/>
              <w:right w:w="100.0" w:type="dxa"/>
            </w:tcMar>
          </w:tcPr>
          <w:p w:rsidR="00000000" w:rsidDel="00000000" w:rsidP="00000000" w:rsidRDefault="00000000" w:rsidRPr="00000000" w14:paraId="000009D3">
            <w:pPr>
              <w:widowControl w:val="0"/>
              <w:pBdr>
                <w:top w:space="0" w:sz="0" w:val="nil"/>
                <w:left w:space="0" w:sz="0" w:val="nil"/>
                <w:bottom w:space="0" w:sz="0" w:val="nil"/>
                <w:right w:space="0" w:sz="0" w:val="nil"/>
                <w:between w:space="0" w:sz="0" w:val="nil"/>
              </w:pBdr>
              <w:spacing w:line="360" w:lineRule="auto"/>
              <w:ind w:firstLine="567"/>
              <w:rPr>
                <w:b w:val="1"/>
                <w:sz w:val="24"/>
                <w:szCs w:val="24"/>
                <w:highlight w:val="white"/>
              </w:rPr>
            </w:pPr>
            <w:r w:rsidDel="00000000" w:rsidR="00000000" w:rsidRPr="00000000">
              <w:rPr>
                <w:b w:val="1"/>
                <w:sz w:val="24"/>
                <w:szCs w:val="24"/>
                <w:highlight w:val="white"/>
                <w:rtl w:val="0"/>
              </w:rPr>
              <w:t xml:space="preserve">Cô gái rời đi vì chàng trai đã đến.</w:t>
            </w:r>
          </w:p>
          <w:p w:rsidR="00000000" w:rsidDel="00000000" w:rsidP="00000000" w:rsidRDefault="00000000" w:rsidRPr="00000000" w14:paraId="000009D4">
            <w:pPr>
              <w:widowControl w:val="0"/>
              <w:pBdr>
                <w:top w:space="0" w:sz="0" w:val="nil"/>
                <w:left w:space="0" w:sz="0" w:val="nil"/>
                <w:bottom w:space="0" w:sz="0" w:val="nil"/>
                <w:right w:space="0" w:sz="0" w:val="nil"/>
                <w:between w:space="0" w:sz="0" w:val="nil"/>
              </w:pBdr>
              <w:spacing w:line="360" w:lineRule="auto"/>
              <w:ind w:firstLine="567"/>
              <w:rPr>
                <w:b w:val="1"/>
                <w:sz w:val="24"/>
                <w:szCs w:val="24"/>
                <w:highlight w:val="white"/>
              </w:rPr>
            </w:pPr>
            <w:r w:rsidDel="00000000" w:rsidR="00000000" w:rsidRPr="00000000">
              <w:rPr>
                <w:rtl w:val="0"/>
              </w:rPr>
            </w:r>
          </w:p>
          <w:p w:rsidR="00000000" w:rsidDel="00000000" w:rsidP="00000000" w:rsidRDefault="00000000" w:rsidRPr="00000000" w14:paraId="000009D5">
            <w:pPr>
              <w:widowControl w:val="0"/>
              <w:pBdr>
                <w:top w:space="0" w:sz="0" w:val="nil"/>
                <w:left w:space="0" w:sz="0" w:val="nil"/>
                <w:bottom w:space="0" w:sz="0" w:val="nil"/>
                <w:right w:space="0" w:sz="0" w:val="nil"/>
                <w:between w:space="0" w:sz="0" w:val="nil"/>
              </w:pBdr>
              <w:spacing w:line="360" w:lineRule="auto"/>
              <w:ind w:firstLine="567"/>
              <w:rPr>
                <w:b w:val="1"/>
                <w:sz w:val="24"/>
                <w:szCs w:val="24"/>
                <w:highlight w:val="white"/>
              </w:rPr>
            </w:pPr>
            <w:r w:rsidDel="00000000" w:rsidR="00000000" w:rsidRPr="00000000">
              <w:rPr>
                <w:b w:val="1"/>
                <w:sz w:val="24"/>
                <w:szCs w:val="24"/>
                <w:highlight w:val="white"/>
                <w:rtl w:val="0"/>
              </w:rPr>
              <w:t xml:space="preserve">AMR không cụ thể hóa:</w:t>
            </w:r>
          </w:p>
          <w:p w:rsidR="00000000" w:rsidDel="00000000" w:rsidP="00000000" w:rsidRDefault="00000000" w:rsidRPr="00000000" w14:paraId="000009D6">
            <w:pPr>
              <w:spacing w:line="360" w:lineRule="auto"/>
              <w:ind w:firstLine="567"/>
              <w:rPr>
                <w:sz w:val="24"/>
                <w:szCs w:val="24"/>
              </w:rPr>
            </w:pPr>
            <w:r w:rsidDel="00000000" w:rsidR="00000000" w:rsidRPr="00000000">
              <w:rPr>
                <w:sz w:val="24"/>
                <w:szCs w:val="24"/>
                <w:rtl w:val="0"/>
              </w:rPr>
              <w:t xml:space="preserve">(r / rời đi                  </w:t>
            </w:r>
          </w:p>
          <w:p w:rsidR="00000000" w:rsidDel="00000000" w:rsidP="00000000" w:rsidRDefault="00000000" w:rsidRPr="00000000" w14:paraId="000009D7">
            <w:pPr>
              <w:spacing w:line="360" w:lineRule="auto"/>
              <w:ind w:firstLine="567"/>
              <w:rPr>
                <w:sz w:val="24"/>
                <w:szCs w:val="24"/>
              </w:rPr>
            </w:pPr>
            <w:r w:rsidDel="00000000" w:rsidR="00000000" w:rsidRPr="00000000">
              <w:rPr>
                <w:sz w:val="24"/>
                <w:szCs w:val="24"/>
                <w:rtl w:val="0"/>
              </w:rPr>
              <w:t xml:space="preserve">   :ARG0 (c / cô gái)                </w:t>
            </w:r>
          </w:p>
          <w:p w:rsidR="00000000" w:rsidDel="00000000" w:rsidP="00000000" w:rsidRDefault="00000000" w:rsidRPr="00000000" w14:paraId="000009D8">
            <w:pPr>
              <w:spacing w:line="360" w:lineRule="auto"/>
              <w:ind w:firstLine="567"/>
              <w:rPr>
                <w:sz w:val="24"/>
                <w:szCs w:val="24"/>
              </w:rPr>
            </w:pPr>
            <w:r w:rsidDel="00000000" w:rsidR="00000000" w:rsidRPr="00000000">
              <w:rPr>
                <w:sz w:val="24"/>
                <w:szCs w:val="24"/>
                <w:rtl w:val="0"/>
              </w:rPr>
              <w:t xml:space="preserve">   :reason (đ / đến           </w:t>
            </w:r>
          </w:p>
          <w:p w:rsidR="00000000" w:rsidDel="00000000" w:rsidP="00000000" w:rsidRDefault="00000000" w:rsidRPr="00000000" w14:paraId="000009D9">
            <w:pPr>
              <w:spacing w:line="360" w:lineRule="auto"/>
              <w:ind w:firstLine="567"/>
              <w:rPr>
                <w:sz w:val="24"/>
                <w:szCs w:val="24"/>
              </w:rPr>
            </w:pPr>
            <w:r w:rsidDel="00000000" w:rsidR="00000000" w:rsidRPr="00000000">
              <w:rPr>
                <w:sz w:val="24"/>
                <w:szCs w:val="24"/>
                <w:rtl w:val="0"/>
              </w:rPr>
              <w:t xml:space="preserve">          :ARG1 (c2 / chàng trai))) </w:t>
            </w:r>
          </w:p>
          <w:p w:rsidR="00000000" w:rsidDel="00000000" w:rsidP="00000000" w:rsidRDefault="00000000" w:rsidRPr="00000000" w14:paraId="000009DA">
            <w:pPr>
              <w:spacing w:line="360" w:lineRule="auto"/>
              <w:ind w:firstLine="567"/>
              <w:rPr>
                <w:sz w:val="24"/>
                <w:szCs w:val="24"/>
              </w:rPr>
            </w:pPr>
            <w:r w:rsidDel="00000000" w:rsidR="00000000" w:rsidRPr="00000000">
              <w:rPr>
                <w:rtl w:val="0"/>
              </w:rPr>
            </w:r>
          </w:p>
          <w:p w:rsidR="00000000" w:rsidDel="00000000" w:rsidP="00000000" w:rsidRDefault="00000000" w:rsidRPr="00000000" w14:paraId="000009DB">
            <w:pPr>
              <w:spacing w:line="360" w:lineRule="auto"/>
              <w:ind w:firstLine="567"/>
              <w:rPr>
                <w:b w:val="1"/>
                <w:sz w:val="24"/>
                <w:szCs w:val="24"/>
              </w:rPr>
            </w:pPr>
            <w:r w:rsidDel="00000000" w:rsidR="00000000" w:rsidRPr="00000000">
              <w:rPr>
                <w:b w:val="1"/>
                <w:sz w:val="24"/>
                <w:szCs w:val="24"/>
                <w:rtl w:val="0"/>
              </w:rPr>
              <w:t xml:space="preserve">AMR  cụ thể hóa:</w:t>
            </w:r>
          </w:p>
          <w:p w:rsidR="00000000" w:rsidDel="00000000" w:rsidP="00000000" w:rsidRDefault="00000000" w:rsidRPr="00000000" w14:paraId="000009DC">
            <w:pPr>
              <w:spacing w:line="360" w:lineRule="auto"/>
              <w:ind w:firstLine="567"/>
              <w:rPr>
                <w:sz w:val="24"/>
                <w:szCs w:val="24"/>
              </w:rPr>
            </w:pPr>
            <w:r w:rsidDel="00000000" w:rsidR="00000000" w:rsidRPr="00000000">
              <w:rPr>
                <w:sz w:val="24"/>
                <w:szCs w:val="24"/>
                <w:rtl w:val="0"/>
              </w:rPr>
              <w:t xml:space="preserve">(r / rời đi</w:t>
            </w:r>
          </w:p>
          <w:p w:rsidR="00000000" w:rsidDel="00000000" w:rsidP="00000000" w:rsidRDefault="00000000" w:rsidRPr="00000000" w14:paraId="000009DD">
            <w:pPr>
              <w:spacing w:line="360" w:lineRule="auto"/>
              <w:ind w:firstLine="567"/>
              <w:rPr>
                <w:sz w:val="24"/>
                <w:szCs w:val="24"/>
              </w:rPr>
            </w:pPr>
            <w:r w:rsidDel="00000000" w:rsidR="00000000" w:rsidRPr="00000000">
              <w:rPr>
                <w:sz w:val="24"/>
                <w:szCs w:val="24"/>
                <w:rtl w:val="0"/>
              </w:rPr>
              <w:t xml:space="preserve">   :ARG0 (c / cô gái)                </w:t>
            </w:r>
          </w:p>
          <w:p w:rsidR="00000000" w:rsidDel="00000000" w:rsidP="00000000" w:rsidRDefault="00000000" w:rsidRPr="00000000" w14:paraId="000009DE">
            <w:pPr>
              <w:spacing w:line="360" w:lineRule="auto"/>
              <w:ind w:firstLine="567"/>
              <w:rPr>
                <w:sz w:val="24"/>
                <w:szCs w:val="24"/>
              </w:rPr>
            </w:pPr>
            <w:r w:rsidDel="00000000" w:rsidR="00000000" w:rsidRPr="00000000">
              <w:rPr>
                <w:sz w:val="24"/>
                <w:szCs w:val="24"/>
                <w:rtl w:val="0"/>
              </w:rPr>
              <w:t xml:space="preserve">   :ARG1-of (v / vì           </w:t>
            </w:r>
          </w:p>
          <w:p w:rsidR="00000000" w:rsidDel="00000000" w:rsidP="00000000" w:rsidRDefault="00000000" w:rsidRPr="00000000" w14:paraId="000009DF">
            <w:pPr>
              <w:spacing w:line="360" w:lineRule="auto"/>
              <w:ind w:firstLine="567"/>
              <w:rPr>
                <w:sz w:val="24"/>
                <w:szCs w:val="24"/>
              </w:rPr>
            </w:pPr>
            <w:r w:rsidDel="00000000" w:rsidR="00000000" w:rsidRPr="00000000">
              <w:rPr>
                <w:sz w:val="24"/>
                <w:szCs w:val="24"/>
                <w:rtl w:val="0"/>
              </w:rPr>
              <w:t xml:space="preserve">          :ARG0 (đ / đến</w:t>
            </w:r>
          </w:p>
          <w:p w:rsidR="00000000" w:rsidDel="00000000" w:rsidP="00000000" w:rsidRDefault="00000000" w:rsidRPr="00000000" w14:paraId="000009E0">
            <w:pPr>
              <w:spacing w:line="360" w:lineRule="auto"/>
              <w:ind w:firstLine="567"/>
              <w:rPr>
                <w:sz w:val="24"/>
                <w:szCs w:val="24"/>
              </w:rPr>
            </w:pPr>
            <w:r w:rsidDel="00000000" w:rsidR="00000000" w:rsidRPr="00000000">
              <w:rPr>
                <w:sz w:val="24"/>
                <w:szCs w:val="24"/>
                <w:rtl w:val="0"/>
              </w:rPr>
              <w:t xml:space="preserve">                   :ARG1 (c2 / chàng trai))))</w:t>
            </w:r>
          </w:p>
        </w:tc>
      </w:tr>
    </w:tbl>
    <w:p w:rsidR="00000000" w:rsidDel="00000000" w:rsidP="00000000" w:rsidRDefault="00000000" w:rsidRPr="00000000" w14:paraId="000009E1">
      <w:pPr>
        <w:numPr>
          <w:ilvl w:val="0"/>
          <w:numId w:val="22"/>
        </w:numPr>
        <w:spacing w:line="360" w:lineRule="auto"/>
        <w:ind w:left="720" w:hanging="360"/>
        <w:rPr>
          <w:highlight w:val="white"/>
        </w:rPr>
      </w:pPr>
      <w:r w:rsidDel="00000000" w:rsidR="00000000" w:rsidRPr="00000000">
        <w:rPr>
          <w:highlight w:val="white"/>
          <w:rtl w:val="0"/>
        </w:rPr>
        <w:t xml:space="preserve">AMR không cụ thể hóa thì đơn giản hơn, vậy tại sao lại muốn cụ thể hóa? Một lý do là làm cho mối quan hệ trở thành trọng tâm của đoạn AMR. Ví dụ, giả sử chúng ta biết có một con dao trong ngăn kéo. </w:t>
      </w:r>
    </w:p>
    <w:p w:rsidR="00000000" w:rsidDel="00000000" w:rsidP="00000000" w:rsidRDefault="00000000" w:rsidRPr="00000000" w14:paraId="000009E2">
      <w:pPr>
        <w:spacing w:line="360" w:lineRule="auto"/>
        <w:ind w:left="720" w:firstLine="0"/>
        <w:rPr>
          <w:highlight w:val="white"/>
        </w:rPr>
      </w:pPr>
      <w:r w:rsidDel="00000000" w:rsidR="00000000" w:rsidRPr="00000000">
        <w:rPr>
          <w:highlight w:val="white"/>
          <w:rtl w:val="0"/>
        </w:rPr>
        <w:t xml:space="preserve">Chúng ta có thể thử tập trung vào con dao:</w:t>
      </w:r>
    </w:p>
    <w:p w:rsidR="00000000" w:rsidDel="00000000" w:rsidP="00000000" w:rsidRDefault="00000000" w:rsidRPr="00000000" w14:paraId="000009E3">
      <w:pPr>
        <w:spacing w:line="360" w:lineRule="auto"/>
        <w:ind w:left="720" w:firstLine="0"/>
        <w:rPr>
          <w:highlight w:val="white"/>
        </w:rPr>
      </w:pPr>
      <w:r w:rsidDel="00000000" w:rsidR="00000000" w:rsidRPr="00000000">
        <w:rPr>
          <w:rtl w:val="0"/>
        </w:rPr>
      </w:r>
    </w:p>
    <w:tbl>
      <w:tblPr>
        <w:tblStyle w:val="Table69"/>
        <w:tblW w:w="8309.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E4">
            <w:pPr>
              <w:widowControl w:val="0"/>
              <w:spacing w:after="240" w:line="360" w:lineRule="auto"/>
              <w:ind w:firstLine="567"/>
              <w:rPr>
                <w:b w:val="1"/>
                <w:sz w:val="24"/>
                <w:szCs w:val="24"/>
                <w:highlight w:val="white"/>
              </w:rPr>
            </w:pPr>
            <w:r w:rsidDel="00000000" w:rsidR="00000000" w:rsidRPr="00000000">
              <w:rPr>
                <w:b w:val="1"/>
                <w:sz w:val="24"/>
                <w:szCs w:val="24"/>
                <w:highlight w:val="white"/>
                <w:rtl w:val="0"/>
              </w:rPr>
              <w:t xml:space="preserve">We know the knife that is in the drawer. (???)</w:t>
            </w:r>
          </w:p>
          <w:p w:rsidR="00000000" w:rsidDel="00000000" w:rsidP="00000000" w:rsidRDefault="00000000" w:rsidRPr="00000000" w14:paraId="000009E5">
            <w:pPr>
              <w:widowControl w:val="0"/>
              <w:spacing w:after="240" w:line="360" w:lineRule="auto"/>
              <w:ind w:firstLine="567"/>
              <w:rPr>
                <w:sz w:val="24"/>
                <w:szCs w:val="24"/>
                <w:highlight w:val="white"/>
              </w:rPr>
            </w:pPr>
            <w:r w:rsidDel="00000000" w:rsidR="00000000" w:rsidRPr="00000000">
              <w:rPr>
                <w:sz w:val="24"/>
                <w:szCs w:val="24"/>
                <w:highlight w:val="white"/>
                <w:rtl w:val="0"/>
              </w:rPr>
              <w:t xml:space="preserve">(k / know-01</w:t>
            </w:r>
          </w:p>
          <w:p w:rsidR="00000000" w:rsidDel="00000000" w:rsidP="00000000" w:rsidRDefault="00000000" w:rsidRPr="00000000" w14:paraId="000009E6">
            <w:pPr>
              <w:widowControl w:val="0"/>
              <w:spacing w:after="240" w:line="360" w:lineRule="auto"/>
              <w:ind w:firstLine="567"/>
              <w:rPr>
                <w:sz w:val="24"/>
                <w:szCs w:val="24"/>
                <w:highlight w:val="white"/>
              </w:rPr>
            </w:pPr>
            <w:r w:rsidDel="00000000" w:rsidR="00000000" w:rsidRPr="00000000">
              <w:rPr>
                <w:sz w:val="24"/>
                <w:szCs w:val="24"/>
                <w:highlight w:val="white"/>
                <w:rtl w:val="0"/>
              </w:rPr>
              <w:t xml:space="preserve">   :ARG0 (w / we)</w:t>
            </w:r>
          </w:p>
          <w:p w:rsidR="00000000" w:rsidDel="00000000" w:rsidP="00000000" w:rsidRDefault="00000000" w:rsidRPr="00000000" w14:paraId="000009E7">
            <w:pPr>
              <w:widowControl w:val="0"/>
              <w:spacing w:after="240" w:line="360" w:lineRule="auto"/>
              <w:ind w:firstLine="567"/>
              <w:rPr>
                <w:sz w:val="24"/>
                <w:szCs w:val="24"/>
                <w:highlight w:val="white"/>
              </w:rPr>
            </w:pPr>
            <w:r w:rsidDel="00000000" w:rsidR="00000000" w:rsidRPr="00000000">
              <w:rPr>
                <w:sz w:val="24"/>
                <w:szCs w:val="24"/>
                <w:highlight w:val="white"/>
                <w:rtl w:val="0"/>
              </w:rPr>
              <w:t xml:space="preserve">   :ARG1 (k2 / knife</w:t>
            </w:r>
          </w:p>
          <w:p w:rsidR="00000000" w:rsidDel="00000000" w:rsidP="00000000" w:rsidRDefault="00000000" w:rsidRPr="00000000" w14:paraId="000009E8">
            <w:pPr>
              <w:widowControl w:val="0"/>
              <w:spacing w:after="240" w:line="360" w:lineRule="auto"/>
              <w:ind w:firstLine="567"/>
              <w:rPr>
                <w:sz w:val="24"/>
                <w:szCs w:val="24"/>
                <w:highlight w:val="white"/>
              </w:rPr>
            </w:pPr>
            <w:r w:rsidDel="00000000" w:rsidR="00000000" w:rsidRPr="00000000">
              <w:rPr>
                <w:sz w:val="24"/>
                <w:szCs w:val="24"/>
                <w:highlight w:val="white"/>
                <w:rtl w:val="0"/>
              </w:rPr>
              <w:t xml:space="preserve">             :location (d / drawer)))</w:t>
            </w:r>
          </w:p>
        </w:tc>
        <w:tc>
          <w:tcPr>
            <w:shd w:fill="auto" w:val="clear"/>
            <w:tcMar>
              <w:top w:w="100.0" w:type="dxa"/>
              <w:left w:w="100.0" w:type="dxa"/>
              <w:bottom w:w="100.0" w:type="dxa"/>
              <w:right w:w="100.0" w:type="dxa"/>
            </w:tcMar>
          </w:tcPr>
          <w:p w:rsidR="00000000" w:rsidDel="00000000" w:rsidP="00000000" w:rsidRDefault="00000000" w:rsidRPr="00000000" w14:paraId="000009E9">
            <w:pPr>
              <w:widowControl w:val="0"/>
              <w:spacing w:after="240" w:line="360" w:lineRule="auto"/>
              <w:ind w:firstLine="567"/>
              <w:rPr>
                <w:b w:val="1"/>
                <w:sz w:val="24"/>
                <w:szCs w:val="24"/>
                <w:highlight w:val="white"/>
              </w:rPr>
            </w:pPr>
            <w:r w:rsidDel="00000000" w:rsidR="00000000" w:rsidRPr="00000000">
              <w:rPr>
                <w:b w:val="1"/>
                <w:sz w:val="24"/>
                <w:szCs w:val="24"/>
                <w:highlight w:val="white"/>
                <w:rtl w:val="0"/>
              </w:rPr>
              <w:t xml:space="preserve">Chúng tôi biết con dao ở trong ngăn kéo. (???)</w:t>
            </w:r>
          </w:p>
          <w:p w:rsidR="00000000" w:rsidDel="00000000" w:rsidP="00000000" w:rsidRDefault="00000000" w:rsidRPr="00000000" w14:paraId="000009EA">
            <w:pPr>
              <w:widowControl w:val="0"/>
              <w:spacing w:after="240" w:line="360" w:lineRule="auto"/>
              <w:ind w:firstLine="567"/>
              <w:rPr>
                <w:sz w:val="24"/>
                <w:szCs w:val="24"/>
                <w:highlight w:val="white"/>
              </w:rPr>
            </w:pPr>
            <w:r w:rsidDel="00000000" w:rsidR="00000000" w:rsidRPr="00000000">
              <w:rPr>
                <w:sz w:val="24"/>
                <w:szCs w:val="24"/>
                <w:highlight w:val="white"/>
                <w:rtl w:val="0"/>
              </w:rPr>
              <w:t xml:space="preserve">(b / biết</w:t>
            </w:r>
          </w:p>
          <w:p w:rsidR="00000000" w:rsidDel="00000000" w:rsidP="00000000" w:rsidRDefault="00000000" w:rsidRPr="00000000" w14:paraId="000009EB">
            <w:pPr>
              <w:widowControl w:val="0"/>
              <w:spacing w:after="240" w:line="360" w:lineRule="auto"/>
              <w:ind w:firstLine="567"/>
              <w:rPr>
                <w:sz w:val="24"/>
                <w:szCs w:val="24"/>
                <w:highlight w:val="white"/>
              </w:rPr>
            </w:pPr>
            <w:r w:rsidDel="00000000" w:rsidR="00000000" w:rsidRPr="00000000">
              <w:rPr>
                <w:sz w:val="24"/>
                <w:szCs w:val="24"/>
                <w:highlight w:val="white"/>
                <w:rtl w:val="0"/>
              </w:rPr>
              <w:t xml:space="preserve">   :ARG0 (c / chúng tôi)</w:t>
            </w:r>
          </w:p>
          <w:p w:rsidR="00000000" w:rsidDel="00000000" w:rsidP="00000000" w:rsidRDefault="00000000" w:rsidRPr="00000000" w14:paraId="000009EC">
            <w:pPr>
              <w:widowControl w:val="0"/>
              <w:spacing w:after="240" w:line="360" w:lineRule="auto"/>
              <w:ind w:firstLine="567"/>
              <w:rPr>
                <w:sz w:val="24"/>
                <w:szCs w:val="24"/>
                <w:highlight w:val="white"/>
              </w:rPr>
            </w:pPr>
            <w:r w:rsidDel="00000000" w:rsidR="00000000" w:rsidRPr="00000000">
              <w:rPr>
                <w:sz w:val="24"/>
                <w:szCs w:val="24"/>
                <w:highlight w:val="white"/>
                <w:rtl w:val="0"/>
              </w:rPr>
              <w:t xml:space="preserve">   :ARG1 (d / dao</w:t>
            </w:r>
          </w:p>
          <w:p w:rsidR="00000000" w:rsidDel="00000000" w:rsidP="00000000" w:rsidRDefault="00000000" w:rsidRPr="00000000" w14:paraId="000009ED">
            <w:pPr>
              <w:widowControl w:val="0"/>
              <w:spacing w:after="240" w:line="360" w:lineRule="auto"/>
              <w:ind w:firstLine="567"/>
              <w:rPr>
                <w:sz w:val="24"/>
                <w:szCs w:val="24"/>
                <w:highlight w:val="white"/>
              </w:rPr>
            </w:pPr>
            <w:r w:rsidDel="00000000" w:rsidR="00000000" w:rsidRPr="00000000">
              <w:rPr>
                <w:sz w:val="24"/>
                <w:szCs w:val="24"/>
                <w:highlight w:val="white"/>
                <w:rtl w:val="0"/>
              </w:rPr>
              <w:t xml:space="preserve">             :location (n / ngăn kéo)))</w:t>
            </w:r>
          </w:p>
        </w:tc>
      </w:tr>
    </w:tbl>
    <w:p w:rsidR="00000000" w:rsidDel="00000000" w:rsidP="00000000" w:rsidRDefault="00000000" w:rsidRPr="00000000" w14:paraId="000009EE">
      <w:pPr>
        <w:spacing w:line="360" w:lineRule="auto"/>
        <w:ind w:left="720" w:firstLine="0"/>
        <w:rPr>
          <w:highlight w:val="white"/>
        </w:rPr>
      </w:pPr>
      <w:r w:rsidDel="00000000" w:rsidR="00000000" w:rsidRPr="00000000">
        <w:rPr>
          <w:rtl w:val="0"/>
        </w:rPr>
      </w:r>
    </w:p>
    <w:p w:rsidR="00000000" w:rsidDel="00000000" w:rsidP="00000000" w:rsidRDefault="00000000" w:rsidRPr="00000000" w14:paraId="000009EF">
      <w:pPr>
        <w:spacing w:line="360" w:lineRule="auto"/>
        <w:ind w:left="720" w:firstLine="0"/>
        <w:rPr>
          <w:highlight w:val="white"/>
        </w:rPr>
      </w:pPr>
      <w:r w:rsidDel="00000000" w:rsidR="00000000" w:rsidRPr="00000000">
        <w:rPr>
          <w:highlight w:val="white"/>
          <w:rtl w:val="0"/>
        </w:rPr>
        <w:t xml:space="preserve">Hoặc chúng ta có thể thử tập trung vào ngăn kéo:</w:t>
      </w:r>
    </w:p>
    <w:tbl>
      <w:tblPr>
        <w:tblStyle w:val="Table70"/>
        <w:tblW w:w="8309.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F0">
            <w:pPr>
              <w:widowControl w:val="0"/>
              <w:spacing w:after="240" w:line="360" w:lineRule="auto"/>
              <w:ind w:firstLine="567"/>
              <w:rPr>
                <w:b w:val="1"/>
                <w:sz w:val="24"/>
                <w:szCs w:val="24"/>
                <w:highlight w:val="white"/>
              </w:rPr>
            </w:pPr>
            <w:r w:rsidDel="00000000" w:rsidR="00000000" w:rsidRPr="00000000">
              <w:rPr>
                <w:b w:val="1"/>
                <w:sz w:val="24"/>
                <w:szCs w:val="24"/>
                <w:highlight w:val="white"/>
                <w:rtl w:val="0"/>
              </w:rPr>
              <w:t xml:space="preserve">We know the drawer where the knife is. (???)</w:t>
            </w:r>
          </w:p>
          <w:p w:rsidR="00000000" w:rsidDel="00000000" w:rsidP="00000000" w:rsidRDefault="00000000" w:rsidRPr="00000000" w14:paraId="000009F1">
            <w:pPr>
              <w:widowControl w:val="0"/>
              <w:spacing w:after="240" w:line="360" w:lineRule="auto"/>
              <w:ind w:firstLine="567"/>
              <w:rPr>
                <w:sz w:val="24"/>
                <w:szCs w:val="24"/>
                <w:highlight w:val="white"/>
              </w:rPr>
            </w:pPr>
            <w:r w:rsidDel="00000000" w:rsidR="00000000" w:rsidRPr="00000000">
              <w:rPr>
                <w:sz w:val="24"/>
                <w:szCs w:val="24"/>
                <w:highlight w:val="white"/>
                <w:rtl w:val="0"/>
              </w:rPr>
              <w:t xml:space="preserve">(k / know-01</w:t>
            </w:r>
          </w:p>
          <w:p w:rsidR="00000000" w:rsidDel="00000000" w:rsidP="00000000" w:rsidRDefault="00000000" w:rsidRPr="00000000" w14:paraId="000009F2">
            <w:pPr>
              <w:widowControl w:val="0"/>
              <w:spacing w:after="240" w:line="360" w:lineRule="auto"/>
              <w:ind w:firstLine="567"/>
              <w:rPr>
                <w:sz w:val="24"/>
                <w:szCs w:val="24"/>
                <w:highlight w:val="white"/>
              </w:rPr>
            </w:pPr>
            <w:r w:rsidDel="00000000" w:rsidR="00000000" w:rsidRPr="00000000">
              <w:rPr>
                <w:sz w:val="24"/>
                <w:szCs w:val="24"/>
                <w:highlight w:val="white"/>
                <w:rtl w:val="0"/>
              </w:rPr>
              <w:t xml:space="preserve">   :ARG0 (w / we)</w:t>
            </w:r>
          </w:p>
          <w:p w:rsidR="00000000" w:rsidDel="00000000" w:rsidP="00000000" w:rsidRDefault="00000000" w:rsidRPr="00000000" w14:paraId="000009F3">
            <w:pPr>
              <w:widowControl w:val="0"/>
              <w:spacing w:after="240" w:line="360" w:lineRule="auto"/>
              <w:ind w:firstLine="567"/>
              <w:rPr>
                <w:sz w:val="24"/>
                <w:szCs w:val="24"/>
                <w:highlight w:val="white"/>
              </w:rPr>
            </w:pPr>
            <w:r w:rsidDel="00000000" w:rsidR="00000000" w:rsidRPr="00000000">
              <w:rPr>
                <w:sz w:val="24"/>
                <w:szCs w:val="24"/>
                <w:highlight w:val="white"/>
                <w:rtl w:val="0"/>
              </w:rPr>
              <w:t xml:space="preserve">   :ARG1 (d / drawer</w:t>
            </w:r>
          </w:p>
          <w:p w:rsidR="00000000" w:rsidDel="00000000" w:rsidP="00000000" w:rsidRDefault="00000000" w:rsidRPr="00000000" w14:paraId="000009F4">
            <w:pPr>
              <w:widowControl w:val="0"/>
              <w:spacing w:after="240" w:line="360" w:lineRule="auto"/>
              <w:ind w:firstLine="567"/>
              <w:rPr>
                <w:sz w:val="24"/>
                <w:szCs w:val="24"/>
                <w:highlight w:val="white"/>
              </w:rPr>
            </w:pPr>
            <w:r w:rsidDel="00000000" w:rsidR="00000000" w:rsidRPr="00000000">
              <w:rPr>
                <w:sz w:val="24"/>
                <w:szCs w:val="24"/>
                <w:highlight w:val="white"/>
                <w:rtl w:val="0"/>
              </w:rPr>
              <w:t xml:space="preserve">            :location-of (k2 / knife)))</w:t>
            </w:r>
          </w:p>
        </w:tc>
        <w:tc>
          <w:tcPr>
            <w:shd w:fill="auto" w:val="clear"/>
            <w:tcMar>
              <w:top w:w="100.0" w:type="dxa"/>
              <w:left w:w="100.0" w:type="dxa"/>
              <w:bottom w:w="100.0" w:type="dxa"/>
              <w:right w:w="100.0" w:type="dxa"/>
            </w:tcMar>
          </w:tcPr>
          <w:p w:rsidR="00000000" w:rsidDel="00000000" w:rsidP="00000000" w:rsidRDefault="00000000" w:rsidRPr="00000000" w14:paraId="000009F5">
            <w:pPr>
              <w:widowControl w:val="0"/>
              <w:spacing w:after="240" w:line="360" w:lineRule="auto"/>
              <w:ind w:firstLine="567"/>
              <w:rPr>
                <w:b w:val="1"/>
                <w:sz w:val="24"/>
                <w:szCs w:val="24"/>
                <w:highlight w:val="white"/>
              </w:rPr>
            </w:pPr>
            <w:r w:rsidDel="00000000" w:rsidR="00000000" w:rsidRPr="00000000">
              <w:rPr>
                <w:b w:val="1"/>
                <w:sz w:val="24"/>
                <w:szCs w:val="24"/>
                <w:highlight w:val="white"/>
                <w:rtl w:val="0"/>
              </w:rPr>
              <w:t xml:space="preserve">Chúng tôi biết ngăn kéo chứa con dao. (???)</w:t>
            </w:r>
          </w:p>
          <w:p w:rsidR="00000000" w:rsidDel="00000000" w:rsidP="00000000" w:rsidRDefault="00000000" w:rsidRPr="00000000" w14:paraId="000009F6">
            <w:pPr>
              <w:widowControl w:val="0"/>
              <w:spacing w:after="240" w:line="360" w:lineRule="auto"/>
              <w:ind w:firstLine="567"/>
              <w:rPr>
                <w:sz w:val="24"/>
                <w:szCs w:val="24"/>
                <w:highlight w:val="white"/>
              </w:rPr>
            </w:pPr>
            <w:r w:rsidDel="00000000" w:rsidR="00000000" w:rsidRPr="00000000">
              <w:rPr>
                <w:sz w:val="24"/>
                <w:szCs w:val="24"/>
                <w:highlight w:val="white"/>
                <w:rtl w:val="0"/>
              </w:rPr>
              <w:t xml:space="preserve">(b / biết</w:t>
            </w:r>
          </w:p>
          <w:p w:rsidR="00000000" w:rsidDel="00000000" w:rsidP="00000000" w:rsidRDefault="00000000" w:rsidRPr="00000000" w14:paraId="000009F7">
            <w:pPr>
              <w:widowControl w:val="0"/>
              <w:spacing w:after="240" w:line="360" w:lineRule="auto"/>
              <w:ind w:firstLine="567"/>
              <w:rPr>
                <w:sz w:val="24"/>
                <w:szCs w:val="24"/>
                <w:highlight w:val="white"/>
              </w:rPr>
            </w:pPr>
            <w:r w:rsidDel="00000000" w:rsidR="00000000" w:rsidRPr="00000000">
              <w:rPr>
                <w:sz w:val="24"/>
                <w:szCs w:val="24"/>
                <w:highlight w:val="white"/>
                <w:rtl w:val="0"/>
              </w:rPr>
              <w:t xml:space="preserve">   :ARG0 (c / chúng tôi)</w:t>
            </w:r>
          </w:p>
          <w:p w:rsidR="00000000" w:rsidDel="00000000" w:rsidP="00000000" w:rsidRDefault="00000000" w:rsidRPr="00000000" w14:paraId="000009F8">
            <w:pPr>
              <w:widowControl w:val="0"/>
              <w:spacing w:after="240" w:line="360" w:lineRule="auto"/>
              <w:ind w:firstLine="567"/>
              <w:rPr>
                <w:sz w:val="24"/>
                <w:szCs w:val="24"/>
                <w:highlight w:val="white"/>
              </w:rPr>
            </w:pPr>
            <w:r w:rsidDel="00000000" w:rsidR="00000000" w:rsidRPr="00000000">
              <w:rPr>
                <w:sz w:val="24"/>
                <w:szCs w:val="24"/>
                <w:highlight w:val="white"/>
                <w:rtl w:val="0"/>
              </w:rPr>
              <w:t xml:space="preserve">   :ARG1 (n / ngăn kéo</w:t>
            </w:r>
          </w:p>
          <w:p w:rsidR="00000000" w:rsidDel="00000000" w:rsidP="00000000" w:rsidRDefault="00000000" w:rsidRPr="00000000" w14:paraId="000009F9">
            <w:pPr>
              <w:widowControl w:val="0"/>
              <w:spacing w:after="240" w:line="360" w:lineRule="auto"/>
              <w:ind w:firstLine="567"/>
              <w:rPr>
                <w:sz w:val="24"/>
                <w:szCs w:val="24"/>
                <w:highlight w:val="white"/>
              </w:rPr>
            </w:pPr>
            <w:r w:rsidDel="00000000" w:rsidR="00000000" w:rsidRPr="00000000">
              <w:rPr>
                <w:sz w:val="24"/>
                <w:szCs w:val="24"/>
                <w:highlight w:val="white"/>
                <w:rtl w:val="0"/>
              </w:rPr>
              <w:t xml:space="preserve">             :location-of (d / dao)))</w:t>
            </w:r>
          </w:p>
        </w:tc>
      </w:tr>
    </w:tbl>
    <w:p w:rsidR="00000000" w:rsidDel="00000000" w:rsidP="00000000" w:rsidRDefault="00000000" w:rsidRPr="00000000" w14:paraId="000009FA">
      <w:pPr>
        <w:spacing w:line="360" w:lineRule="auto"/>
        <w:ind w:left="720" w:firstLine="0"/>
        <w:rPr>
          <w:highlight w:val="white"/>
        </w:rPr>
      </w:pPr>
      <w:r w:rsidDel="00000000" w:rsidR="00000000" w:rsidRPr="00000000">
        <w:rPr>
          <w:rtl w:val="0"/>
        </w:rPr>
      </w:r>
    </w:p>
    <w:p w:rsidR="00000000" w:rsidDel="00000000" w:rsidP="00000000" w:rsidRDefault="00000000" w:rsidRPr="00000000" w14:paraId="000009FB">
      <w:pPr>
        <w:spacing w:line="360" w:lineRule="auto"/>
        <w:ind w:left="720" w:firstLine="0"/>
        <w:rPr>
          <w:highlight w:val="white"/>
        </w:rPr>
      </w:pPr>
      <w:r w:rsidDel="00000000" w:rsidR="00000000" w:rsidRPr="00000000">
        <w:rPr>
          <w:highlight w:val="white"/>
          <w:rtl w:val="0"/>
        </w:rPr>
        <w:t xml:space="preserve">Nhưng chúng tôi thực sự muốn tập trung vào việc định vị chính nó. Do đó AMR cung cấp sự cụ thể hóa cho nhiều mối quan hệ. Trong trường hợp </w:t>
      </w:r>
      <w:r w:rsidDel="00000000" w:rsidR="00000000" w:rsidRPr="00000000">
        <w:rPr>
          <w:b w:val="1"/>
          <w:highlight w:val="yellow"/>
          <w:rtl w:val="0"/>
        </w:rPr>
        <w:t xml:space="preserve">:location</w:t>
      </w:r>
      <w:r w:rsidDel="00000000" w:rsidR="00000000" w:rsidRPr="00000000">
        <w:rPr>
          <w:highlight w:val="white"/>
          <w:rtl w:val="0"/>
        </w:rPr>
        <w:t xml:space="preserve">, sự cụ thể hóa là </w:t>
      </w:r>
      <w:r w:rsidDel="00000000" w:rsidR="00000000" w:rsidRPr="00000000">
        <w:rPr>
          <w:b w:val="1"/>
          <w:highlight w:val="yellow"/>
          <w:rtl w:val="0"/>
        </w:rPr>
        <w:t xml:space="preserve">be-located-at-91</w:t>
      </w:r>
      <w:r w:rsidDel="00000000" w:rsidR="00000000" w:rsidRPr="00000000">
        <w:rPr>
          <w:highlight w:val="white"/>
          <w:rtl w:val="0"/>
        </w:rPr>
        <w:t xml:space="preserve">, cho phép chúng ta nói:</w:t>
      </w:r>
    </w:p>
    <w:tbl>
      <w:tblPr>
        <w:tblStyle w:val="Table71"/>
        <w:tblW w:w="8309.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9FC">
            <w:pPr>
              <w:widowControl w:val="0"/>
              <w:spacing w:after="240" w:line="360" w:lineRule="auto"/>
              <w:ind w:firstLine="567"/>
              <w:rPr>
                <w:b w:val="1"/>
                <w:sz w:val="24"/>
                <w:szCs w:val="24"/>
                <w:highlight w:val="white"/>
              </w:rPr>
            </w:pPr>
            <w:r w:rsidDel="00000000" w:rsidR="00000000" w:rsidRPr="00000000">
              <w:rPr>
                <w:b w:val="1"/>
                <w:sz w:val="24"/>
                <w:szCs w:val="24"/>
                <w:highlight w:val="white"/>
                <w:rtl w:val="0"/>
              </w:rPr>
              <w:t xml:space="preserve">We know the knife is in the drawer.</w:t>
            </w:r>
          </w:p>
          <w:p w:rsidR="00000000" w:rsidDel="00000000" w:rsidP="00000000" w:rsidRDefault="00000000" w:rsidRPr="00000000" w14:paraId="000009FD">
            <w:pPr>
              <w:widowControl w:val="0"/>
              <w:spacing w:line="360" w:lineRule="auto"/>
              <w:ind w:firstLine="567"/>
              <w:rPr>
                <w:sz w:val="24"/>
                <w:szCs w:val="24"/>
                <w:highlight w:val="white"/>
              </w:rPr>
            </w:pPr>
            <w:r w:rsidDel="00000000" w:rsidR="00000000" w:rsidRPr="00000000">
              <w:rPr>
                <w:sz w:val="24"/>
                <w:szCs w:val="24"/>
                <w:highlight w:val="white"/>
                <w:rtl w:val="0"/>
              </w:rPr>
              <w:t xml:space="preserve">(k / know-01</w:t>
            </w:r>
          </w:p>
          <w:p w:rsidR="00000000" w:rsidDel="00000000" w:rsidP="00000000" w:rsidRDefault="00000000" w:rsidRPr="00000000" w14:paraId="000009FE">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(w / we)</w:t>
            </w:r>
          </w:p>
          <w:p w:rsidR="00000000" w:rsidDel="00000000" w:rsidP="00000000" w:rsidRDefault="00000000" w:rsidRPr="00000000" w14:paraId="000009FF">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(b / be-located-at-91</w:t>
            </w:r>
          </w:p>
          <w:p w:rsidR="00000000" w:rsidDel="00000000" w:rsidP="00000000" w:rsidRDefault="00000000" w:rsidRPr="00000000" w14:paraId="00000A00">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(k2 / knife)</w:t>
            </w:r>
          </w:p>
          <w:p w:rsidR="00000000" w:rsidDel="00000000" w:rsidP="00000000" w:rsidRDefault="00000000" w:rsidRPr="00000000" w14:paraId="00000A01">
            <w:pPr>
              <w:widowControl w:val="0"/>
              <w:spacing w:line="360" w:lineRule="auto"/>
              <w:ind w:firstLine="567"/>
              <w:rPr>
                <w:sz w:val="24"/>
                <w:szCs w:val="24"/>
                <w:highlight w:val="white"/>
              </w:rPr>
            </w:pPr>
            <w:r w:rsidDel="00000000" w:rsidR="00000000" w:rsidRPr="00000000">
              <w:rPr>
                <w:sz w:val="24"/>
                <w:szCs w:val="24"/>
                <w:highlight w:val="white"/>
                <w:rtl w:val="0"/>
              </w:rPr>
              <w:t xml:space="preserve">            :ARG2 (d / drawer)))</w:t>
            </w:r>
          </w:p>
        </w:tc>
        <w:tc>
          <w:tcPr>
            <w:shd w:fill="auto" w:val="clear"/>
            <w:tcMar>
              <w:top w:w="100.0" w:type="dxa"/>
              <w:left w:w="100.0" w:type="dxa"/>
              <w:bottom w:w="100.0" w:type="dxa"/>
              <w:right w:w="100.0" w:type="dxa"/>
            </w:tcMar>
          </w:tcPr>
          <w:p w:rsidR="00000000" w:rsidDel="00000000" w:rsidP="00000000" w:rsidRDefault="00000000" w:rsidRPr="00000000" w14:paraId="00000A02">
            <w:pPr>
              <w:widowControl w:val="0"/>
              <w:spacing w:after="240" w:line="360" w:lineRule="auto"/>
              <w:ind w:firstLine="567"/>
              <w:rPr>
                <w:b w:val="1"/>
                <w:sz w:val="24"/>
                <w:szCs w:val="24"/>
                <w:highlight w:val="white"/>
              </w:rPr>
            </w:pPr>
            <w:r w:rsidDel="00000000" w:rsidR="00000000" w:rsidRPr="00000000">
              <w:rPr>
                <w:b w:val="1"/>
                <w:sz w:val="24"/>
                <w:szCs w:val="24"/>
                <w:highlight w:val="white"/>
                <w:rtl w:val="0"/>
              </w:rPr>
              <w:t xml:space="preserve">Chúng tôi biết con dao ở trong ngăn kéo. </w:t>
            </w:r>
          </w:p>
          <w:p w:rsidR="00000000" w:rsidDel="00000000" w:rsidP="00000000" w:rsidRDefault="00000000" w:rsidRPr="00000000" w14:paraId="00000A03">
            <w:pPr>
              <w:widowControl w:val="0"/>
              <w:spacing w:line="360" w:lineRule="auto"/>
              <w:ind w:firstLine="567"/>
              <w:rPr>
                <w:sz w:val="24"/>
                <w:szCs w:val="24"/>
                <w:highlight w:val="white"/>
              </w:rPr>
            </w:pPr>
            <w:r w:rsidDel="00000000" w:rsidR="00000000" w:rsidRPr="00000000">
              <w:rPr>
                <w:sz w:val="24"/>
                <w:szCs w:val="24"/>
                <w:highlight w:val="white"/>
                <w:rtl w:val="0"/>
              </w:rPr>
              <w:t xml:space="preserve">(b / biết</w:t>
            </w:r>
          </w:p>
          <w:p w:rsidR="00000000" w:rsidDel="00000000" w:rsidP="00000000" w:rsidRDefault="00000000" w:rsidRPr="00000000" w14:paraId="00000A04">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(c / chúng tôi)</w:t>
            </w:r>
          </w:p>
          <w:p w:rsidR="00000000" w:rsidDel="00000000" w:rsidP="00000000" w:rsidRDefault="00000000" w:rsidRPr="00000000" w14:paraId="00000A05">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(b / be-located-at-91</w:t>
            </w:r>
          </w:p>
          <w:p w:rsidR="00000000" w:rsidDel="00000000" w:rsidP="00000000" w:rsidRDefault="00000000" w:rsidRPr="00000000" w14:paraId="00000A06">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(d / dao)</w:t>
            </w:r>
          </w:p>
          <w:p w:rsidR="00000000" w:rsidDel="00000000" w:rsidP="00000000" w:rsidRDefault="00000000" w:rsidRPr="00000000" w14:paraId="00000A07">
            <w:pPr>
              <w:widowControl w:val="0"/>
              <w:spacing w:line="360" w:lineRule="auto"/>
              <w:ind w:firstLine="567"/>
              <w:rPr>
                <w:b w:val="1"/>
                <w:sz w:val="24"/>
                <w:szCs w:val="24"/>
                <w:highlight w:val="white"/>
              </w:rPr>
            </w:pPr>
            <w:r w:rsidDel="00000000" w:rsidR="00000000" w:rsidRPr="00000000">
              <w:rPr>
                <w:sz w:val="24"/>
                <w:szCs w:val="24"/>
                <w:highlight w:val="white"/>
                <w:rtl w:val="0"/>
              </w:rPr>
              <w:t xml:space="preserve">            :ARG2 (n / ngăn kéo)))</w:t>
            </w:r>
            <w:r w:rsidDel="00000000" w:rsidR="00000000" w:rsidRPr="00000000">
              <w:rPr>
                <w:rtl w:val="0"/>
              </w:rPr>
            </w:r>
          </w:p>
        </w:tc>
      </w:tr>
    </w:tbl>
    <w:p w:rsidR="00000000" w:rsidDel="00000000" w:rsidP="00000000" w:rsidRDefault="00000000" w:rsidRPr="00000000" w14:paraId="00000A08">
      <w:pPr>
        <w:spacing w:line="360" w:lineRule="auto"/>
        <w:ind w:left="720" w:firstLine="0"/>
        <w:rPr>
          <w:highlight w:val="white"/>
        </w:rPr>
      </w:pPr>
      <w:r w:rsidDel="00000000" w:rsidR="00000000" w:rsidRPr="00000000">
        <w:rPr>
          <w:rtl w:val="0"/>
        </w:rPr>
      </w:r>
    </w:p>
    <w:p w:rsidR="00000000" w:rsidDel="00000000" w:rsidP="00000000" w:rsidRDefault="00000000" w:rsidRPr="00000000" w14:paraId="00000A09">
      <w:pPr>
        <w:numPr>
          <w:ilvl w:val="0"/>
          <w:numId w:val="36"/>
        </w:numPr>
        <w:spacing w:line="360" w:lineRule="auto"/>
        <w:ind w:left="720" w:hanging="360"/>
        <w:rPr>
          <w:highlight w:val="white"/>
        </w:rPr>
      </w:pPr>
      <w:r w:rsidDel="00000000" w:rsidR="00000000" w:rsidRPr="00000000">
        <w:rPr>
          <w:highlight w:val="white"/>
          <w:rtl w:val="0"/>
        </w:rPr>
        <w:t xml:space="preserve">Lưu ý rằng </w:t>
      </w:r>
      <w:r w:rsidDel="00000000" w:rsidR="00000000" w:rsidRPr="00000000">
        <w:rPr>
          <w:b w:val="1"/>
          <w:highlight w:val="yellow"/>
          <w:rtl w:val="0"/>
        </w:rPr>
        <w:t xml:space="preserve">be-located-at-91</w:t>
      </w:r>
      <w:r w:rsidDel="00000000" w:rsidR="00000000" w:rsidRPr="00000000">
        <w:rPr>
          <w:highlight w:val="white"/>
          <w:rtl w:val="0"/>
        </w:rPr>
        <w:t xml:space="preserve"> có hai vai trò, :ARG1(vật tồn tại trong không gian) và :ARG2(vật đó ở đâu).</w:t>
      </w:r>
    </w:p>
    <w:p w:rsidR="00000000" w:rsidDel="00000000" w:rsidP="00000000" w:rsidRDefault="00000000" w:rsidRPr="00000000" w14:paraId="00000A0A">
      <w:pPr>
        <w:numPr>
          <w:ilvl w:val="0"/>
          <w:numId w:val="36"/>
        </w:numPr>
        <w:spacing w:line="360" w:lineRule="auto"/>
        <w:ind w:left="720" w:hanging="360"/>
        <w:rPr>
          <w:highlight w:val="white"/>
        </w:rPr>
      </w:pPr>
      <w:r w:rsidDel="00000000" w:rsidR="00000000" w:rsidRPr="00000000">
        <w:rPr>
          <w:highlight w:val="white"/>
          <w:rtl w:val="0"/>
        </w:rPr>
        <w:t xml:space="preserve">Chúng ta cũng sử dụng sự cụ thể hóa khi chúng ta muốn sửa đổi một mối quan hệ. Ví dụ:</w:t>
      </w:r>
    </w:p>
    <w:p w:rsidR="00000000" w:rsidDel="00000000" w:rsidP="00000000" w:rsidRDefault="00000000" w:rsidRPr="00000000" w14:paraId="00000A0B">
      <w:pPr>
        <w:spacing w:line="360" w:lineRule="auto"/>
        <w:ind w:left="720" w:firstLine="0"/>
        <w:rPr>
          <w:highlight w:val="white"/>
        </w:rPr>
      </w:pPr>
      <w:r w:rsidDel="00000000" w:rsidR="00000000" w:rsidRPr="00000000">
        <w:rPr>
          <w:rtl w:val="0"/>
        </w:rPr>
      </w:r>
    </w:p>
    <w:tbl>
      <w:tblPr>
        <w:tblStyle w:val="Table72"/>
        <w:tblW w:w="8309.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0C">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We know the knife was not in the drawer yesterday.</w:t>
            </w:r>
          </w:p>
          <w:p w:rsidR="00000000" w:rsidDel="00000000" w:rsidP="00000000" w:rsidRDefault="00000000" w:rsidRPr="00000000" w14:paraId="00000A0D">
            <w:pPr>
              <w:widowControl w:val="0"/>
              <w:spacing w:line="360" w:lineRule="auto"/>
              <w:ind w:firstLine="567"/>
              <w:rPr>
                <w:b w:val="1"/>
                <w:sz w:val="24"/>
                <w:szCs w:val="24"/>
                <w:highlight w:val="white"/>
              </w:rPr>
            </w:pPr>
            <w:r w:rsidDel="00000000" w:rsidR="00000000" w:rsidRPr="00000000">
              <w:rPr>
                <w:rtl w:val="0"/>
              </w:rPr>
            </w:r>
          </w:p>
          <w:p w:rsidR="00000000" w:rsidDel="00000000" w:rsidP="00000000" w:rsidRDefault="00000000" w:rsidRPr="00000000" w14:paraId="00000A0E">
            <w:pPr>
              <w:widowControl w:val="0"/>
              <w:spacing w:line="360" w:lineRule="auto"/>
              <w:ind w:firstLine="567"/>
              <w:rPr>
                <w:sz w:val="24"/>
                <w:szCs w:val="24"/>
                <w:highlight w:val="white"/>
              </w:rPr>
            </w:pPr>
            <w:r w:rsidDel="00000000" w:rsidR="00000000" w:rsidRPr="00000000">
              <w:rPr>
                <w:sz w:val="24"/>
                <w:szCs w:val="24"/>
                <w:highlight w:val="white"/>
                <w:rtl w:val="0"/>
              </w:rPr>
              <w:t xml:space="preserve">(k / know-01</w:t>
            </w:r>
          </w:p>
          <w:p w:rsidR="00000000" w:rsidDel="00000000" w:rsidP="00000000" w:rsidRDefault="00000000" w:rsidRPr="00000000" w14:paraId="00000A0F">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(w / we)</w:t>
            </w:r>
          </w:p>
          <w:p w:rsidR="00000000" w:rsidDel="00000000" w:rsidP="00000000" w:rsidRDefault="00000000" w:rsidRPr="00000000" w14:paraId="00000A10">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(b / be-located-at-91</w:t>
            </w:r>
          </w:p>
          <w:p w:rsidR="00000000" w:rsidDel="00000000" w:rsidP="00000000" w:rsidRDefault="00000000" w:rsidRPr="00000000" w14:paraId="00000A11">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(k2 / knife)</w:t>
            </w:r>
          </w:p>
          <w:p w:rsidR="00000000" w:rsidDel="00000000" w:rsidP="00000000" w:rsidRDefault="00000000" w:rsidRPr="00000000" w14:paraId="00000A12">
            <w:pPr>
              <w:widowControl w:val="0"/>
              <w:spacing w:line="360" w:lineRule="auto"/>
              <w:ind w:firstLine="567"/>
              <w:rPr>
                <w:sz w:val="24"/>
                <w:szCs w:val="24"/>
                <w:highlight w:val="white"/>
              </w:rPr>
            </w:pPr>
            <w:r w:rsidDel="00000000" w:rsidR="00000000" w:rsidRPr="00000000">
              <w:rPr>
                <w:sz w:val="24"/>
                <w:szCs w:val="24"/>
                <w:highlight w:val="white"/>
                <w:rtl w:val="0"/>
              </w:rPr>
              <w:t xml:space="preserve">            :ARG2 (d / drawer)</w:t>
            </w:r>
          </w:p>
          <w:p w:rsidR="00000000" w:rsidDel="00000000" w:rsidP="00000000" w:rsidRDefault="00000000" w:rsidRPr="00000000" w14:paraId="00000A13">
            <w:pPr>
              <w:widowControl w:val="0"/>
              <w:spacing w:line="360" w:lineRule="auto"/>
              <w:ind w:firstLine="567"/>
              <w:rPr>
                <w:sz w:val="24"/>
                <w:szCs w:val="24"/>
                <w:highlight w:val="white"/>
              </w:rPr>
            </w:pPr>
            <w:r w:rsidDel="00000000" w:rsidR="00000000" w:rsidRPr="00000000">
              <w:rPr>
                <w:sz w:val="24"/>
                <w:szCs w:val="24"/>
                <w:highlight w:val="white"/>
                <w:rtl w:val="0"/>
              </w:rPr>
              <w:t xml:space="preserve">            :polarity -</w:t>
            </w:r>
          </w:p>
          <w:p w:rsidR="00000000" w:rsidDel="00000000" w:rsidP="00000000" w:rsidRDefault="00000000" w:rsidRPr="00000000" w14:paraId="00000A14">
            <w:pPr>
              <w:widowControl w:val="0"/>
              <w:spacing w:line="360" w:lineRule="auto"/>
              <w:ind w:firstLine="567"/>
              <w:rPr>
                <w:sz w:val="24"/>
                <w:szCs w:val="24"/>
                <w:highlight w:val="white"/>
              </w:rPr>
            </w:pPr>
            <w:r w:rsidDel="00000000" w:rsidR="00000000" w:rsidRPr="00000000">
              <w:rPr>
                <w:sz w:val="24"/>
                <w:szCs w:val="24"/>
                <w:highlight w:val="white"/>
                <w:rtl w:val="0"/>
              </w:rPr>
              <w:t xml:space="preserve">            :time (y / yesterday)))</w:t>
            </w:r>
          </w:p>
          <w:p w:rsidR="00000000" w:rsidDel="00000000" w:rsidP="00000000" w:rsidRDefault="00000000" w:rsidRPr="00000000" w14:paraId="00000A15">
            <w:pPr>
              <w:widowControl w:val="0"/>
              <w:pBdr>
                <w:top w:space="0" w:sz="0" w:val="nil"/>
                <w:left w:space="0" w:sz="0" w:val="nil"/>
                <w:bottom w:space="0" w:sz="0" w:val="nil"/>
                <w:right w:space="0" w:sz="0" w:val="nil"/>
                <w:between w:space="0" w:sz="0" w:val="nil"/>
              </w:pBdr>
              <w:spacing w:line="360" w:lineRule="auto"/>
              <w:ind w:firstLine="567"/>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16">
            <w:pPr>
              <w:widowControl w:val="0"/>
              <w:spacing w:after="240" w:line="360" w:lineRule="auto"/>
              <w:ind w:firstLine="567"/>
              <w:rPr>
                <w:b w:val="1"/>
                <w:sz w:val="24"/>
                <w:szCs w:val="24"/>
                <w:highlight w:val="white"/>
              </w:rPr>
            </w:pPr>
            <w:r w:rsidDel="00000000" w:rsidR="00000000" w:rsidRPr="00000000">
              <w:rPr>
                <w:b w:val="1"/>
                <w:sz w:val="24"/>
                <w:szCs w:val="24"/>
                <w:highlight w:val="white"/>
                <w:rtl w:val="0"/>
              </w:rPr>
              <w:t xml:space="preserve">Chúng ta biết con dao không có trong ngăn kéo ngày hôm qua.</w:t>
            </w:r>
          </w:p>
          <w:p w:rsidR="00000000" w:rsidDel="00000000" w:rsidP="00000000" w:rsidRDefault="00000000" w:rsidRPr="00000000" w14:paraId="00000A17">
            <w:pPr>
              <w:widowControl w:val="0"/>
              <w:spacing w:line="360" w:lineRule="auto"/>
              <w:ind w:firstLine="567"/>
              <w:rPr>
                <w:sz w:val="24"/>
                <w:szCs w:val="24"/>
                <w:highlight w:val="white"/>
              </w:rPr>
            </w:pPr>
            <w:r w:rsidDel="00000000" w:rsidR="00000000" w:rsidRPr="00000000">
              <w:rPr>
                <w:sz w:val="24"/>
                <w:szCs w:val="24"/>
                <w:highlight w:val="white"/>
                <w:rtl w:val="0"/>
              </w:rPr>
              <w:t xml:space="preserve">(b / biết</w:t>
            </w:r>
          </w:p>
          <w:p w:rsidR="00000000" w:rsidDel="00000000" w:rsidP="00000000" w:rsidRDefault="00000000" w:rsidRPr="00000000" w14:paraId="00000A18">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(c / chúng ta)</w:t>
            </w:r>
          </w:p>
          <w:p w:rsidR="00000000" w:rsidDel="00000000" w:rsidP="00000000" w:rsidRDefault="00000000" w:rsidRPr="00000000" w14:paraId="00000A19">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(b / be-located-at-91</w:t>
            </w:r>
          </w:p>
          <w:p w:rsidR="00000000" w:rsidDel="00000000" w:rsidP="00000000" w:rsidRDefault="00000000" w:rsidRPr="00000000" w14:paraId="00000A1A">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(d / dao)</w:t>
            </w:r>
          </w:p>
          <w:p w:rsidR="00000000" w:rsidDel="00000000" w:rsidP="00000000" w:rsidRDefault="00000000" w:rsidRPr="00000000" w14:paraId="00000A1B">
            <w:pPr>
              <w:widowControl w:val="0"/>
              <w:spacing w:line="360" w:lineRule="auto"/>
              <w:ind w:firstLine="567"/>
              <w:rPr>
                <w:sz w:val="24"/>
                <w:szCs w:val="24"/>
                <w:highlight w:val="white"/>
              </w:rPr>
            </w:pPr>
            <w:r w:rsidDel="00000000" w:rsidR="00000000" w:rsidRPr="00000000">
              <w:rPr>
                <w:sz w:val="24"/>
                <w:szCs w:val="24"/>
                <w:highlight w:val="white"/>
                <w:rtl w:val="0"/>
              </w:rPr>
              <w:t xml:space="preserve">            :ARG2 (n /ngăn kéo)</w:t>
            </w:r>
          </w:p>
          <w:p w:rsidR="00000000" w:rsidDel="00000000" w:rsidP="00000000" w:rsidRDefault="00000000" w:rsidRPr="00000000" w14:paraId="00000A1C">
            <w:pPr>
              <w:widowControl w:val="0"/>
              <w:spacing w:line="360" w:lineRule="auto"/>
              <w:ind w:firstLine="567"/>
              <w:rPr>
                <w:sz w:val="24"/>
                <w:szCs w:val="24"/>
                <w:highlight w:val="white"/>
              </w:rPr>
            </w:pPr>
            <w:r w:rsidDel="00000000" w:rsidR="00000000" w:rsidRPr="00000000">
              <w:rPr>
                <w:sz w:val="24"/>
                <w:szCs w:val="24"/>
                <w:highlight w:val="white"/>
                <w:rtl w:val="0"/>
              </w:rPr>
              <w:t xml:space="preserve">            :polarity -</w:t>
            </w:r>
          </w:p>
          <w:p w:rsidR="00000000" w:rsidDel="00000000" w:rsidP="00000000" w:rsidRDefault="00000000" w:rsidRPr="00000000" w14:paraId="00000A1D">
            <w:pPr>
              <w:widowControl w:val="0"/>
              <w:spacing w:line="360" w:lineRule="auto"/>
              <w:ind w:firstLine="567"/>
              <w:rPr>
                <w:sz w:val="24"/>
                <w:szCs w:val="24"/>
                <w:highlight w:val="white"/>
              </w:rPr>
            </w:pPr>
            <w:r w:rsidDel="00000000" w:rsidR="00000000" w:rsidRPr="00000000">
              <w:rPr>
                <w:sz w:val="24"/>
                <w:szCs w:val="24"/>
                <w:highlight w:val="white"/>
                <w:rtl w:val="0"/>
              </w:rPr>
              <w:t xml:space="preserve">            :time (h / hôm qua)))</w:t>
            </w:r>
          </w:p>
        </w:tc>
      </w:tr>
    </w:tbl>
    <w:p w:rsidR="00000000" w:rsidDel="00000000" w:rsidP="00000000" w:rsidRDefault="00000000" w:rsidRPr="00000000" w14:paraId="00000A1E">
      <w:pPr>
        <w:ind w:firstLine="567"/>
        <w:rPr>
          <w:highlight w:val="white"/>
        </w:rPr>
      </w:pPr>
      <w:r w:rsidDel="00000000" w:rsidR="00000000" w:rsidRPr="00000000">
        <w:rPr>
          <w:highlight w:val="white"/>
          <w:rtl w:val="0"/>
        </w:rPr>
        <w:t xml:space="preserve">Dưới đây là sự cụ thể hóa của AMR. Việc cụ thể hóa thường tương ứng với các vị từ OntoNotes, trong trường hợp đó, chúng ta chỉ sử dụng các mối quan hệ  :ARG theo cách tự nhiên.</w:t>
      </w:r>
    </w:p>
    <w:p w:rsidR="00000000" w:rsidDel="00000000" w:rsidP="00000000" w:rsidRDefault="00000000" w:rsidRPr="00000000" w14:paraId="00000A1F">
      <w:pPr>
        <w:spacing w:line="360" w:lineRule="auto"/>
        <w:ind w:left="720" w:firstLine="0"/>
        <w:rPr>
          <w:b w:val="1"/>
          <w:highlight w:val="yellow"/>
        </w:rPr>
      </w:pPr>
      <w:r w:rsidDel="00000000" w:rsidR="00000000" w:rsidRPr="00000000">
        <w:rPr>
          <w:b w:val="1"/>
          <w:highlight w:val="yellow"/>
          <w:rtl w:val="0"/>
        </w:rPr>
        <w:t xml:space="preserve">x :Relation y= x :Domain-of (z / Reification :Range y)</w:t>
      </w:r>
    </w:p>
    <w:p w:rsidR="00000000" w:rsidDel="00000000" w:rsidP="00000000" w:rsidRDefault="00000000" w:rsidRPr="00000000" w14:paraId="00000A20">
      <w:pPr>
        <w:spacing w:line="360" w:lineRule="auto"/>
        <w:ind w:left="720" w:firstLine="0"/>
        <w:rPr>
          <w:b w:val="1"/>
          <w:highlight w:val="yellow"/>
        </w:rPr>
      </w:pPr>
      <w:r w:rsidDel="00000000" w:rsidR="00000000" w:rsidRPr="00000000">
        <w:rPr>
          <w:b w:val="1"/>
          <w:highlight w:val="white"/>
          <w:rtl w:val="0"/>
        </w:rPr>
        <w:t xml:space="preserve">Ví dụ: </w:t>
      </w:r>
      <w:r w:rsidDel="00000000" w:rsidR="00000000" w:rsidRPr="00000000">
        <w:rPr>
          <w:b w:val="1"/>
          <w:highlight w:val="yellow"/>
          <w:rtl w:val="0"/>
        </w:rPr>
        <w:t xml:space="preserve">x :location y= x :ARG1-of (b / be-located-at-91 :ARG2 y)</w:t>
      </w:r>
    </w:p>
    <w:tbl>
      <w:tblPr>
        <w:tblStyle w:val="Table73"/>
        <w:tblW w:w="96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550"/>
        <w:gridCol w:w="1170"/>
        <w:gridCol w:w="1095"/>
        <w:gridCol w:w="2940"/>
        <w:tblGridChange w:id="0">
          <w:tblGrid>
            <w:gridCol w:w="1875"/>
            <w:gridCol w:w="2550"/>
            <w:gridCol w:w="1170"/>
            <w:gridCol w:w="1095"/>
            <w:gridCol w:w="29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21">
            <w:pPr>
              <w:widowControl w:val="0"/>
              <w:pBdr>
                <w:top w:space="0" w:sz="0" w:val="nil"/>
                <w:left w:space="0" w:sz="0" w:val="nil"/>
                <w:bottom w:space="0" w:sz="0" w:val="nil"/>
                <w:right w:space="0" w:sz="0" w:val="nil"/>
                <w:between w:space="0" w:sz="0" w:val="nil"/>
              </w:pBdr>
              <w:spacing w:line="240" w:lineRule="auto"/>
              <w:ind w:left="189" w:firstLine="0"/>
              <w:rPr>
                <w:b w:val="1"/>
                <w:highlight w:val="white"/>
              </w:rPr>
            </w:pPr>
            <w:r w:rsidDel="00000000" w:rsidR="00000000" w:rsidRPr="00000000">
              <w:rPr>
                <w:b w:val="1"/>
                <w:highlight w:val="white"/>
                <w:rtl w:val="0"/>
              </w:rPr>
              <w:t xml:space="preserve">Mối quan hệ</w:t>
            </w:r>
          </w:p>
        </w:tc>
        <w:tc>
          <w:tcPr>
            <w:shd w:fill="auto" w:val="clear"/>
            <w:tcMar>
              <w:top w:w="100.0" w:type="dxa"/>
              <w:left w:w="100.0" w:type="dxa"/>
              <w:bottom w:w="100.0" w:type="dxa"/>
              <w:right w:w="100.0" w:type="dxa"/>
            </w:tcMar>
          </w:tcPr>
          <w:p w:rsidR="00000000" w:rsidDel="00000000" w:rsidP="00000000" w:rsidRDefault="00000000" w:rsidRPr="00000000" w14:paraId="00000A22">
            <w:pPr>
              <w:widowControl w:val="0"/>
              <w:pBdr>
                <w:top w:space="0" w:sz="0" w:val="nil"/>
                <w:left w:space="0" w:sz="0" w:val="nil"/>
                <w:bottom w:space="0" w:sz="0" w:val="nil"/>
                <w:right w:space="0" w:sz="0" w:val="nil"/>
                <w:between w:space="0" w:sz="0" w:val="nil"/>
              </w:pBdr>
              <w:spacing w:line="240" w:lineRule="auto"/>
              <w:ind w:left="157" w:firstLine="0"/>
              <w:rPr>
                <w:b w:val="1"/>
                <w:highlight w:val="white"/>
              </w:rPr>
            </w:pPr>
            <w:r w:rsidDel="00000000" w:rsidR="00000000" w:rsidRPr="00000000">
              <w:rPr>
                <w:b w:val="1"/>
                <w:highlight w:val="white"/>
                <w:rtl w:val="0"/>
              </w:rPr>
              <w:t xml:space="preserve">Cụ thể hóa</w:t>
            </w:r>
          </w:p>
        </w:tc>
        <w:tc>
          <w:tcPr>
            <w:shd w:fill="auto" w:val="clear"/>
            <w:tcMar>
              <w:top w:w="100.0" w:type="dxa"/>
              <w:left w:w="100.0" w:type="dxa"/>
              <w:bottom w:w="100.0" w:type="dxa"/>
              <w:right w:w="100.0" w:type="dxa"/>
            </w:tcMar>
          </w:tcPr>
          <w:p w:rsidR="00000000" w:rsidDel="00000000" w:rsidP="00000000" w:rsidRDefault="00000000" w:rsidRPr="00000000" w14:paraId="00000A23">
            <w:pPr>
              <w:widowControl w:val="0"/>
              <w:pBdr>
                <w:top w:space="0" w:sz="0" w:val="nil"/>
                <w:left w:space="0" w:sz="0" w:val="nil"/>
                <w:bottom w:space="0" w:sz="0" w:val="nil"/>
                <w:right w:space="0" w:sz="0" w:val="nil"/>
                <w:between w:space="0" w:sz="0" w:val="nil"/>
              </w:pBdr>
              <w:spacing w:line="240" w:lineRule="auto"/>
              <w:ind w:left="150" w:firstLine="0"/>
              <w:rPr>
                <w:b w:val="1"/>
                <w:highlight w:val="white"/>
              </w:rPr>
            </w:pPr>
            <w:r w:rsidDel="00000000" w:rsidR="00000000" w:rsidRPr="00000000">
              <w:rPr>
                <w:b w:val="1"/>
                <w:highlight w:val="white"/>
                <w:rtl w:val="0"/>
              </w:rPr>
              <w:t xml:space="preserve">Domain</w:t>
            </w:r>
          </w:p>
        </w:tc>
        <w:tc>
          <w:tcPr>
            <w:shd w:fill="auto" w:val="clear"/>
            <w:tcMar>
              <w:top w:w="100.0" w:type="dxa"/>
              <w:left w:w="100.0" w:type="dxa"/>
              <w:bottom w:w="100.0" w:type="dxa"/>
              <w:right w:w="100.0" w:type="dxa"/>
            </w:tcMar>
          </w:tcPr>
          <w:p w:rsidR="00000000" w:rsidDel="00000000" w:rsidP="00000000" w:rsidRDefault="00000000" w:rsidRPr="00000000" w14:paraId="00000A24">
            <w:pPr>
              <w:widowControl w:val="0"/>
              <w:pBdr>
                <w:top w:space="0" w:sz="0" w:val="nil"/>
                <w:left w:space="0" w:sz="0" w:val="nil"/>
                <w:bottom w:space="0" w:sz="0" w:val="nil"/>
                <w:right w:space="0" w:sz="0" w:val="nil"/>
                <w:between w:space="0" w:sz="0" w:val="nil"/>
              </w:pBdr>
              <w:spacing w:line="240" w:lineRule="auto"/>
              <w:ind w:left="122" w:firstLine="0"/>
              <w:rPr>
                <w:b w:val="1"/>
                <w:highlight w:val="white"/>
              </w:rPr>
            </w:pPr>
            <w:r w:rsidDel="00000000" w:rsidR="00000000" w:rsidRPr="00000000">
              <w:rPr>
                <w:b w:val="1"/>
                <w:highlight w:val="white"/>
                <w:rtl w:val="0"/>
              </w:rPr>
              <w:t xml:space="preserve">Range </w:t>
            </w:r>
          </w:p>
        </w:tc>
        <w:tc>
          <w:tcPr>
            <w:shd w:fill="auto" w:val="clear"/>
            <w:tcMar>
              <w:top w:w="100.0" w:type="dxa"/>
              <w:left w:w="100.0" w:type="dxa"/>
              <w:bottom w:w="100.0" w:type="dxa"/>
              <w:right w:w="100.0" w:type="dxa"/>
            </w:tcMar>
          </w:tcPr>
          <w:p w:rsidR="00000000" w:rsidDel="00000000" w:rsidP="00000000" w:rsidRDefault="00000000" w:rsidRPr="00000000" w14:paraId="00000A25">
            <w:pPr>
              <w:widowControl w:val="0"/>
              <w:pBdr>
                <w:top w:space="0" w:sz="0" w:val="nil"/>
                <w:left w:space="0" w:sz="0" w:val="nil"/>
                <w:bottom w:space="0" w:sz="0" w:val="nil"/>
                <w:right w:space="0" w:sz="0" w:val="nil"/>
                <w:between w:space="0" w:sz="0" w:val="nil"/>
              </w:pBdr>
              <w:spacing w:line="240" w:lineRule="auto"/>
              <w:ind w:left="161" w:firstLine="0"/>
              <w:rPr>
                <w:b w:val="1"/>
                <w:highlight w:val="white"/>
              </w:rPr>
            </w:pPr>
            <w:r w:rsidDel="00000000" w:rsidR="00000000" w:rsidRPr="00000000">
              <w:rPr>
                <w:b w:val="1"/>
                <w:highlight w:val="white"/>
                <w:rtl w:val="0"/>
              </w:rPr>
              <w:t xml:space="preserve">Ví dụ</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26">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:accompanier</w:t>
            </w:r>
          </w:p>
        </w:tc>
        <w:tc>
          <w:tcPr>
            <w:shd w:fill="auto" w:val="clear"/>
            <w:tcMar>
              <w:top w:w="100.0" w:type="dxa"/>
              <w:left w:w="100.0" w:type="dxa"/>
              <w:bottom w:w="100.0" w:type="dxa"/>
              <w:right w:w="100.0" w:type="dxa"/>
            </w:tcMar>
          </w:tcPr>
          <w:p w:rsidR="00000000" w:rsidDel="00000000" w:rsidP="00000000" w:rsidRDefault="00000000" w:rsidRPr="00000000" w14:paraId="00000A27">
            <w:pPr>
              <w:widowControl w:val="0"/>
              <w:pBdr>
                <w:top w:space="0" w:sz="0" w:val="nil"/>
                <w:left w:space="0" w:sz="0" w:val="nil"/>
                <w:bottom w:space="0" w:sz="0" w:val="nil"/>
                <w:right w:space="0" w:sz="0" w:val="nil"/>
                <w:between w:space="0" w:sz="0" w:val="nil"/>
              </w:pBdr>
              <w:spacing w:line="360" w:lineRule="auto"/>
              <w:ind w:left="157" w:firstLine="0"/>
              <w:rPr>
                <w:sz w:val="24"/>
                <w:szCs w:val="24"/>
                <w:highlight w:val="white"/>
              </w:rPr>
            </w:pPr>
            <w:r w:rsidDel="00000000" w:rsidR="00000000" w:rsidRPr="00000000">
              <w:rPr>
                <w:sz w:val="24"/>
                <w:szCs w:val="24"/>
                <w:highlight w:val="white"/>
                <w:rtl w:val="0"/>
              </w:rPr>
              <w:t xml:space="preserve">accompany-01</w:t>
              <w:tab/>
              <w:tab/>
              <w:tab/>
            </w:r>
          </w:p>
        </w:tc>
        <w:tc>
          <w:tcPr>
            <w:shd w:fill="auto" w:val="clear"/>
            <w:tcMar>
              <w:top w:w="100.0" w:type="dxa"/>
              <w:left w:w="100.0" w:type="dxa"/>
              <w:bottom w:w="100.0" w:type="dxa"/>
              <w:right w:w="100.0" w:type="dxa"/>
            </w:tcMar>
          </w:tcPr>
          <w:p w:rsidR="00000000" w:rsidDel="00000000" w:rsidP="00000000" w:rsidRDefault="00000000" w:rsidRPr="00000000" w14:paraId="00000A28">
            <w:pPr>
              <w:widowControl w:val="0"/>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29">
            <w:pPr>
              <w:widowControl w:val="0"/>
              <w:spacing w:line="360" w:lineRule="auto"/>
              <w:ind w:left="122" w:firstLine="0"/>
              <w:rPr>
                <w:sz w:val="24"/>
                <w:szCs w:val="24"/>
                <w:highlight w:val="white"/>
              </w:rPr>
            </w:pPr>
            <w:r w:rsidDel="00000000" w:rsidR="00000000" w:rsidRPr="00000000">
              <w:rPr>
                <w:sz w:val="24"/>
                <w:szCs w:val="24"/>
                <w:highlight w:val="white"/>
                <w:rtl w:val="0"/>
              </w:rPr>
              <w:t xml:space="preserve">:ARG0</w:t>
            </w:r>
          </w:p>
        </w:tc>
        <w:tc>
          <w:tcPr>
            <w:shd w:fill="auto" w:val="clear"/>
            <w:tcMar>
              <w:top w:w="100.0" w:type="dxa"/>
              <w:left w:w="100.0" w:type="dxa"/>
              <w:bottom w:w="100.0" w:type="dxa"/>
              <w:right w:w="100.0" w:type="dxa"/>
            </w:tcMar>
          </w:tcPr>
          <w:p w:rsidR="00000000" w:rsidDel="00000000" w:rsidP="00000000" w:rsidRDefault="00000000" w:rsidRPr="00000000" w14:paraId="00000A2A">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“she is accompanied by him”</w:t>
            </w:r>
          </w:p>
          <w:p w:rsidR="00000000" w:rsidDel="00000000" w:rsidP="00000000" w:rsidRDefault="00000000" w:rsidRPr="00000000" w14:paraId="00000A2B">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“cô ấy đi cùng anh ấy”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2C">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:age</w:t>
              <w:tab/>
              <w:tab/>
              <w:tab/>
            </w:r>
          </w:p>
        </w:tc>
        <w:tc>
          <w:tcPr>
            <w:shd w:fill="auto" w:val="clear"/>
            <w:tcMar>
              <w:top w:w="100.0" w:type="dxa"/>
              <w:left w:w="100.0" w:type="dxa"/>
              <w:bottom w:w="100.0" w:type="dxa"/>
              <w:right w:w="100.0" w:type="dxa"/>
            </w:tcMar>
          </w:tcPr>
          <w:p w:rsidR="00000000" w:rsidDel="00000000" w:rsidP="00000000" w:rsidRDefault="00000000" w:rsidRPr="00000000" w14:paraId="00000A2D">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age-01</w:t>
            </w:r>
          </w:p>
        </w:tc>
        <w:tc>
          <w:tcPr>
            <w:shd w:fill="auto" w:val="clear"/>
            <w:tcMar>
              <w:top w:w="100.0" w:type="dxa"/>
              <w:left w:w="100.0" w:type="dxa"/>
              <w:bottom w:w="100.0" w:type="dxa"/>
              <w:right w:w="100.0" w:type="dxa"/>
            </w:tcMar>
          </w:tcPr>
          <w:p w:rsidR="00000000" w:rsidDel="00000000" w:rsidP="00000000" w:rsidRDefault="00000000" w:rsidRPr="00000000" w14:paraId="00000A2E">
            <w:pPr>
              <w:widowControl w:val="0"/>
              <w:spacing w:line="360" w:lineRule="auto"/>
              <w:ind w:left="150" w:firstLine="0"/>
              <w:rPr>
                <w:sz w:val="24"/>
                <w:szCs w:val="24"/>
                <w:highlight w:val="white"/>
              </w:rPr>
            </w:pPr>
            <w:r w:rsidDel="00000000" w:rsidR="00000000" w:rsidRPr="00000000">
              <w:rPr>
                <w:sz w:val="24"/>
                <w:szCs w:val="24"/>
                <w:highlight w:val="white"/>
                <w:rtl w:val="0"/>
              </w:rPr>
              <w:t xml:space="preserve">:ARG1</w:t>
              <w:tab/>
            </w:r>
          </w:p>
        </w:tc>
        <w:tc>
          <w:tcPr>
            <w:shd w:fill="auto" w:val="clear"/>
            <w:tcMar>
              <w:top w:w="100.0" w:type="dxa"/>
              <w:left w:w="100.0" w:type="dxa"/>
              <w:bottom w:w="100.0" w:type="dxa"/>
              <w:right w:w="100.0" w:type="dxa"/>
            </w:tcMar>
          </w:tcPr>
          <w:p w:rsidR="00000000" w:rsidDel="00000000" w:rsidP="00000000" w:rsidRDefault="00000000" w:rsidRPr="00000000" w14:paraId="00000A2F">
            <w:pPr>
              <w:widowControl w:val="0"/>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30">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“she's 41 years old”</w:t>
            </w:r>
          </w:p>
          <w:p w:rsidR="00000000" w:rsidDel="00000000" w:rsidP="00000000" w:rsidRDefault="00000000" w:rsidRPr="00000000" w14:paraId="00000A31">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“cô ấy 41 tuổi”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32">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:beneficiary</w:t>
            </w:r>
          </w:p>
        </w:tc>
        <w:tc>
          <w:tcPr>
            <w:shd w:fill="auto" w:val="clear"/>
            <w:tcMar>
              <w:top w:w="100.0" w:type="dxa"/>
              <w:left w:w="100.0" w:type="dxa"/>
              <w:bottom w:w="100.0" w:type="dxa"/>
              <w:right w:w="100.0" w:type="dxa"/>
            </w:tcMar>
          </w:tcPr>
          <w:p w:rsidR="00000000" w:rsidDel="00000000" w:rsidP="00000000" w:rsidRDefault="00000000" w:rsidRPr="00000000" w14:paraId="00000A33">
            <w:pPr>
              <w:widowControl w:val="0"/>
              <w:pBdr>
                <w:top w:space="0" w:sz="0" w:val="nil"/>
                <w:left w:space="0" w:sz="0" w:val="nil"/>
                <w:bottom w:space="0" w:sz="0" w:val="nil"/>
                <w:right w:space="0" w:sz="0" w:val="nil"/>
                <w:between w:space="0" w:sz="0" w:val="nil"/>
              </w:pBdr>
              <w:spacing w:line="360" w:lineRule="auto"/>
              <w:ind w:left="157" w:firstLine="0"/>
              <w:rPr>
                <w:sz w:val="24"/>
                <w:szCs w:val="24"/>
                <w:highlight w:val="white"/>
              </w:rPr>
            </w:pPr>
            <w:r w:rsidDel="00000000" w:rsidR="00000000" w:rsidRPr="00000000">
              <w:rPr>
                <w:sz w:val="24"/>
                <w:szCs w:val="24"/>
                <w:highlight w:val="white"/>
                <w:rtl w:val="0"/>
              </w:rPr>
              <w:t xml:space="preserve">benefit-01</w:t>
            </w:r>
          </w:p>
        </w:tc>
        <w:tc>
          <w:tcPr>
            <w:shd w:fill="auto" w:val="clear"/>
            <w:tcMar>
              <w:top w:w="100.0" w:type="dxa"/>
              <w:left w:w="100.0" w:type="dxa"/>
              <w:bottom w:w="100.0" w:type="dxa"/>
              <w:right w:w="100.0" w:type="dxa"/>
            </w:tcMar>
          </w:tcPr>
          <w:p w:rsidR="00000000" w:rsidDel="00000000" w:rsidP="00000000" w:rsidRDefault="00000000" w:rsidRPr="00000000" w14:paraId="00000A34">
            <w:pPr>
              <w:widowControl w:val="0"/>
              <w:pBdr>
                <w:top w:space="0" w:sz="0" w:val="nil"/>
                <w:left w:space="0" w:sz="0" w:val="nil"/>
                <w:bottom w:space="0" w:sz="0" w:val="nil"/>
                <w:right w:space="0" w:sz="0" w:val="nil"/>
                <w:between w:space="0" w:sz="0" w:val="nil"/>
              </w:pBdr>
              <w:spacing w:line="360" w:lineRule="auto"/>
              <w:ind w:left="150" w:firstLine="0"/>
              <w:rPr>
                <w:sz w:val="24"/>
                <w:szCs w:val="24"/>
                <w:highlight w:val="white"/>
              </w:rPr>
            </w:pPr>
            <w:r w:rsidDel="00000000" w:rsidR="00000000" w:rsidRPr="00000000">
              <w:rPr>
                <w:sz w:val="24"/>
                <w:szCs w:val="24"/>
                <w:highlight w:val="white"/>
                <w:rtl w:val="0"/>
              </w:rPr>
              <w:t xml:space="preserve">:ARG0</w:t>
            </w:r>
          </w:p>
        </w:tc>
        <w:tc>
          <w:tcPr>
            <w:shd w:fill="auto" w:val="clear"/>
            <w:tcMar>
              <w:top w:w="100.0" w:type="dxa"/>
              <w:left w:w="100.0" w:type="dxa"/>
              <w:bottom w:w="100.0" w:type="dxa"/>
              <w:right w:w="100.0" w:type="dxa"/>
            </w:tcMar>
          </w:tcPr>
          <w:p w:rsidR="00000000" w:rsidDel="00000000" w:rsidP="00000000" w:rsidRDefault="00000000" w:rsidRPr="00000000" w14:paraId="00000A35">
            <w:pPr>
              <w:widowControl w:val="0"/>
              <w:pBdr>
                <w:top w:space="0" w:sz="0" w:val="nil"/>
                <w:left w:space="0" w:sz="0" w:val="nil"/>
                <w:bottom w:space="0" w:sz="0" w:val="nil"/>
                <w:right w:space="0" w:sz="0" w:val="nil"/>
                <w:between w:space="0" w:sz="0" w:val="nil"/>
              </w:pBdr>
              <w:spacing w:line="360" w:lineRule="auto"/>
              <w:ind w:left="122"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36">
            <w:pPr>
              <w:widowControl w:val="0"/>
              <w:pBdr>
                <w:top w:space="0" w:sz="0" w:val="nil"/>
                <w:left w:space="0" w:sz="0" w:val="nil"/>
                <w:bottom w:space="0" w:sz="0" w:val="nil"/>
                <w:right w:space="0" w:sz="0" w:val="nil"/>
                <w:between w:space="0" w:sz="0" w:val="nil"/>
              </w:pBdr>
              <w:spacing w:line="360" w:lineRule="auto"/>
              <w:ind w:left="161" w:firstLine="0"/>
              <w:rPr>
                <w:sz w:val="24"/>
                <w:szCs w:val="24"/>
                <w:highlight w:val="white"/>
              </w:rPr>
            </w:pPr>
            <w:r w:rsidDel="00000000" w:rsidR="00000000" w:rsidRPr="00000000">
              <w:rPr>
                <w:sz w:val="24"/>
                <w:szCs w:val="24"/>
                <w:highlight w:val="white"/>
                <w:rtl w:val="0"/>
              </w:rPr>
              <w:t xml:space="preserve">“the 5k run is for kids”</w:t>
            </w:r>
          </w:p>
          <w:p w:rsidR="00000000" w:rsidDel="00000000" w:rsidP="00000000" w:rsidRDefault="00000000" w:rsidRPr="00000000" w14:paraId="00000A37">
            <w:pPr>
              <w:widowControl w:val="0"/>
              <w:pBdr>
                <w:top w:space="0" w:sz="0" w:val="nil"/>
                <w:left w:space="0" w:sz="0" w:val="nil"/>
                <w:bottom w:space="0" w:sz="0" w:val="nil"/>
                <w:right w:space="0" w:sz="0" w:val="nil"/>
                <w:between w:space="0" w:sz="0" w:val="nil"/>
              </w:pBdr>
              <w:spacing w:line="360" w:lineRule="auto"/>
              <w:ind w:left="161" w:firstLine="0"/>
              <w:rPr>
                <w:sz w:val="24"/>
                <w:szCs w:val="24"/>
                <w:highlight w:val="white"/>
              </w:rPr>
            </w:pPr>
            <w:r w:rsidDel="00000000" w:rsidR="00000000" w:rsidRPr="00000000">
              <w:rPr>
                <w:sz w:val="24"/>
                <w:szCs w:val="24"/>
                <w:highlight w:val="white"/>
                <w:rtl w:val="0"/>
              </w:rPr>
              <w:t xml:space="preserve">“đường chạy 5k là dành cho trẻ 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38">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:concession</w:t>
            </w:r>
          </w:p>
        </w:tc>
        <w:tc>
          <w:tcPr>
            <w:shd w:fill="auto" w:val="clear"/>
            <w:tcMar>
              <w:top w:w="100.0" w:type="dxa"/>
              <w:left w:w="100.0" w:type="dxa"/>
              <w:bottom w:w="100.0" w:type="dxa"/>
              <w:right w:w="100.0" w:type="dxa"/>
            </w:tcMar>
          </w:tcPr>
          <w:p w:rsidR="00000000" w:rsidDel="00000000" w:rsidP="00000000" w:rsidRDefault="00000000" w:rsidRPr="00000000" w14:paraId="00000A39">
            <w:pPr>
              <w:widowControl w:val="0"/>
              <w:pBdr>
                <w:top w:space="0" w:sz="0" w:val="nil"/>
                <w:left w:space="0" w:sz="0" w:val="nil"/>
                <w:bottom w:space="0" w:sz="0" w:val="nil"/>
                <w:right w:space="0" w:sz="0" w:val="nil"/>
                <w:between w:space="0" w:sz="0" w:val="nil"/>
              </w:pBdr>
              <w:spacing w:line="360" w:lineRule="auto"/>
              <w:ind w:left="157" w:firstLine="0"/>
              <w:rPr>
                <w:sz w:val="24"/>
                <w:szCs w:val="24"/>
                <w:highlight w:val="red"/>
              </w:rPr>
            </w:pPr>
            <w:r w:rsidDel="00000000" w:rsidR="00000000" w:rsidRPr="00000000">
              <w:rPr>
                <w:sz w:val="24"/>
                <w:szCs w:val="24"/>
                <w:highlight w:val="white"/>
                <w:rtl w:val="0"/>
              </w:rPr>
              <w:t xml:space="preserve">have-concession-</w:t>
            </w:r>
            <w:r w:rsidDel="00000000" w:rsidR="00000000" w:rsidRPr="00000000">
              <w:rPr>
                <w:sz w:val="24"/>
                <w:szCs w:val="24"/>
                <w:highlight w:val="red"/>
                <w:rtl w:val="0"/>
              </w:rPr>
              <w:t xml:space="preserve">91</w:t>
            </w:r>
          </w:p>
          <w:p w:rsidR="00000000" w:rsidDel="00000000" w:rsidP="00000000" w:rsidRDefault="00000000" w:rsidRPr="00000000" w14:paraId="00000A3A">
            <w:pPr>
              <w:widowControl w:val="0"/>
              <w:pBdr>
                <w:top w:space="0" w:sz="0" w:val="nil"/>
                <w:left w:space="0" w:sz="0" w:val="nil"/>
                <w:bottom w:space="0" w:sz="0" w:val="nil"/>
                <w:right w:space="0" w:sz="0" w:val="nil"/>
                <w:between w:space="0" w:sz="0" w:val="nil"/>
              </w:pBdr>
              <w:spacing w:line="360" w:lineRule="auto"/>
              <w:ind w:left="157" w:firstLine="0"/>
              <w:rPr>
                <w:sz w:val="24"/>
                <w:szCs w:val="24"/>
                <w:highlight w:val="red"/>
              </w:rPr>
            </w:pPr>
            <w:r w:rsidDel="00000000" w:rsidR="00000000" w:rsidRPr="00000000">
              <w:rPr>
                <w:sz w:val="24"/>
                <w:szCs w:val="24"/>
                <w:highlight w:val="red"/>
                <w:rtl w:val="0"/>
              </w:rPr>
              <w:t xml:space="preserve">Vi sao so 91?</w:t>
            </w:r>
          </w:p>
        </w:tc>
        <w:tc>
          <w:tcPr>
            <w:shd w:fill="auto" w:val="clear"/>
            <w:tcMar>
              <w:top w:w="100.0" w:type="dxa"/>
              <w:left w:w="100.0" w:type="dxa"/>
              <w:bottom w:w="100.0" w:type="dxa"/>
              <w:right w:w="100.0" w:type="dxa"/>
            </w:tcMar>
          </w:tcPr>
          <w:p w:rsidR="00000000" w:rsidDel="00000000" w:rsidP="00000000" w:rsidRDefault="00000000" w:rsidRPr="00000000" w14:paraId="00000A3B">
            <w:pPr>
              <w:widowControl w:val="0"/>
              <w:pBdr>
                <w:top w:space="0" w:sz="0" w:val="nil"/>
                <w:left w:space="0" w:sz="0" w:val="nil"/>
                <w:bottom w:space="0" w:sz="0" w:val="nil"/>
                <w:right w:space="0" w:sz="0" w:val="nil"/>
                <w:between w:space="0" w:sz="0" w:val="nil"/>
              </w:pBdr>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3C">
            <w:pPr>
              <w:widowControl w:val="0"/>
              <w:pBdr>
                <w:top w:space="0" w:sz="0" w:val="nil"/>
                <w:left w:space="0" w:sz="0" w:val="nil"/>
                <w:bottom w:space="0" w:sz="0" w:val="nil"/>
                <w:right w:space="0" w:sz="0" w:val="nil"/>
                <w:between w:space="0" w:sz="0" w:val="nil"/>
              </w:pBdr>
              <w:spacing w:line="360" w:lineRule="auto"/>
              <w:ind w:left="122" w:firstLine="0"/>
              <w:rPr>
                <w:sz w:val="24"/>
                <w:szCs w:val="24"/>
                <w:highlight w:val="white"/>
              </w:rPr>
            </w:pPr>
            <w:r w:rsidDel="00000000" w:rsidR="00000000" w:rsidRPr="00000000">
              <w:rPr>
                <w:sz w:val="24"/>
                <w:szCs w:val="24"/>
                <w:highlight w:val="white"/>
                <w:rtl w:val="0"/>
              </w:rPr>
              <w:t xml:space="preserve">:ARG2</w:t>
            </w:r>
          </w:p>
          <w:p w:rsidR="00000000" w:rsidDel="00000000" w:rsidP="00000000" w:rsidRDefault="00000000" w:rsidRPr="00000000" w14:paraId="00000A3D">
            <w:pPr>
              <w:widowControl w:val="0"/>
              <w:pBdr>
                <w:top w:space="0" w:sz="0" w:val="nil"/>
                <w:left w:space="0" w:sz="0" w:val="nil"/>
                <w:bottom w:space="0" w:sz="0" w:val="nil"/>
                <w:right w:space="0" w:sz="0" w:val="nil"/>
                <w:between w:space="0" w:sz="0" w:val="nil"/>
              </w:pBdr>
              <w:spacing w:line="360" w:lineRule="auto"/>
              <w:ind w:left="122" w:firstLine="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3E">
            <w:pPr>
              <w:widowControl w:val="0"/>
              <w:pBdr>
                <w:top w:space="0" w:sz="0" w:val="nil"/>
                <w:left w:space="0" w:sz="0" w:val="nil"/>
                <w:bottom w:space="0" w:sz="0" w:val="nil"/>
                <w:right w:space="0" w:sz="0" w:val="nil"/>
                <w:between w:space="0" w:sz="0" w:val="nil"/>
              </w:pBdr>
              <w:spacing w:line="360" w:lineRule="auto"/>
              <w:ind w:left="161" w:firstLine="0"/>
              <w:rPr>
                <w:sz w:val="24"/>
                <w:szCs w:val="24"/>
                <w:highlight w:val="white"/>
              </w:rPr>
            </w:pPr>
            <w:r w:rsidDel="00000000" w:rsidR="00000000" w:rsidRPr="00000000">
              <w:rPr>
                <w:sz w:val="24"/>
                <w:szCs w:val="24"/>
                <w:highlight w:val="white"/>
                <w:rtl w:val="0"/>
              </w:rPr>
              <w:t xml:space="preserve">“he came despite of her”</w:t>
            </w:r>
          </w:p>
          <w:p w:rsidR="00000000" w:rsidDel="00000000" w:rsidP="00000000" w:rsidRDefault="00000000" w:rsidRPr="00000000" w14:paraId="00000A3F">
            <w:pPr>
              <w:widowControl w:val="0"/>
              <w:pBdr>
                <w:top w:space="0" w:sz="0" w:val="nil"/>
                <w:left w:space="0" w:sz="0" w:val="nil"/>
                <w:bottom w:space="0" w:sz="0" w:val="nil"/>
                <w:right w:space="0" w:sz="0" w:val="nil"/>
                <w:between w:space="0" w:sz="0" w:val="nil"/>
              </w:pBdr>
              <w:spacing w:line="360" w:lineRule="auto"/>
              <w:ind w:left="161" w:firstLine="0"/>
              <w:rPr>
                <w:sz w:val="24"/>
                <w:szCs w:val="24"/>
                <w:highlight w:val="white"/>
              </w:rPr>
            </w:pPr>
            <w:r w:rsidDel="00000000" w:rsidR="00000000" w:rsidRPr="00000000">
              <w:rPr>
                <w:sz w:val="24"/>
                <w:szCs w:val="24"/>
                <w:highlight w:val="white"/>
                <w:rtl w:val="0"/>
              </w:rPr>
              <w:t xml:space="preserve">““anh ấy đến bất chấp cô ấy”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40">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:condition</w:t>
            </w:r>
          </w:p>
        </w:tc>
        <w:tc>
          <w:tcPr>
            <w:shd w:fill="auto" w:val="clear"/>
            <w:tcMar>
              <w:top w:w="100.0" w:type="dxa"/>
              <w:left w:w="100.0" w:type="dxa"/>
              <w:bottom w:w="100.0" w:type="dxa"/>
              <w:right w:w="100.0" w:type="dxa"/>
            </w:tcMar>
          </w:tcPr>
          <w:p w:rsidR="00000000" w:rsidDel="00000000" w:rsidP="00000000" w:rsidRDefault="00000000" w:rsidRPr="00000000" w14:paraId="00000A41">
            <w:pPr>
              <w:widowControl w:val="0"/>
              <w:pBdr>
                <w:top w:space="0" w:sz="0" w:val="nil"/>
                <w:left w:space="0" w:sz="0" w:val="nil"/>
                <w:bottom w:space="0" w:sz="0" w:val="nil"/>
                <w:right w:space="0" w:sz="0" w:val="nil"/>
                <w:between w:space="0" w:sz="0" w:val="nil"/>
              </w:pBdr>
              <w:spacing w:line="360" w:lineRule="auto"/>
              <w:ind w:left="157" w:firstLine="0"/>
              <w:rPr>
                <w:sz w:val="24"/>
                <w:szCs w:val="24"/>
                <w:highlight w:val="white"/>
              </w:rPr>
            </w:pPr>
            <w:r w:rsidDel="00000000" w:rsidR="00000000" w:rsidRPr="00000000">
              <w:rPr>
                <w:sz w:val="24"/>
                <w:szCs w:val="24"/>
                <w:highlight w:val="white"/>
                <w:rtl w:val="0"/>
              </w:rPr>
              <w:t xml:space="preserve">have-condition-91</w:t>
            </w:r>
          </w:p>
        </w:tc>
        <w:tc>
          <w:tcPr>
            <w:shd w:fill="auto" w:val="clear"/>
            <w:tcMar>
              <w:top w:w="100.0" w:type="dxa"/>
              <w:left w:w="100.0" w:type="dxa"/>
              <w:bottom w:w="100.0" w:type="dxa"/>
              <w:right w:w="100.0" w:type="dxa"/>
            </w:tcMar>
          </w:tcPr>
          <w:p w:rsidR="00000000" w:rsidDel="00000000" w:rsidP="00000000" w:rsidRDefault="00000000" w:rsidRPr="00000000" w14:paraId="00000A42">
            <w:pPr>
              <w:widowControl w:val="0"/>
              <w:pBdr>
                <w:top w:space="0" w:sz="0" w:val="nil"/>
                <w:left w:space="0" w:sz="0" w:val="nil"/>
                <w:bottom w:space="0" w:sz="0" w:val="nil"/>
                <w:right w:space="0" w:sz="0" w:val="nil"/>
                <w:between w:space="0" w:sz="0" w:val="nil"/>
              </w:pBdr>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43">
            <w:pPr>
              <w:widowControl w:val="0"/>
              <w:pBdr>
                <w:top w:space="0" w:sz="0" w:val="nil"/>
                <w:left w:space="0" w:sz="0" w:val="nil"/>
                <w:bottom w:space="0" w:sz="0" w:val="nil"/>
                <w:right w:space="0" w:sz="0" w:val="nil"/>
                <w:between w:space="0" w:sz="0" w:val="nil"/>
              </w:pBdr>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44">
            <w:pPr>
              <w:widowControl w:val="0"/>
              <w:pBdr>
                <w:top w:space="0" w:sz="0" w:val="nil"/>
                <w:left w:space="0" w:sz="0" w:val="nil"/>
                <w:bottom w:space="0" w:sz="0" w:val="nil"/>
                <w:right w:space="0" w:sz="0" w:val="nil"/>
                <w:between w:space="0" w:sz="0" w:val="nil"/>
              </w:pBdr>
              <w:spacing w:line="360" w:lineRule="auto"/>
              <w:ind w:left="161" w:firstLine="0"/>
              <w:rPr>
                <w:sz w:val="24"/>
                <w:szCs w:val="24"/>
                <w:highlight w:val="white"/>
              </w:rPr>
            </w:pPr>
            <w:r w:rsidDel="00000000" w:rsidR="00000000" w:rsidRPr="00000000">
              <w:rPr>
                <w:sz w:val="24"/>
                <w:szCs w:val="24"/>
                <w:highlight w:val="white"/>
                <w:rtl w:val="0"/>
              </w:rPr>
              <w:t xml:space="preserve">“he comes if she comes”</w:t>
            </w:r>
          </w:p>
          <w:p w:rsidR="00000000" w:rsidDel="00000000" w:rsidP="00000000" w:rsidRDefault="00000000" w:rsidRPr="00000000" w14:paraId="00000A45">
            <w:pPr>
              <w:widowControl w:val="0"/>
              <w:pBdr>
                <w:top w:space="0" w:sz="0" w:val="nil"/>
                <w:left w:space="0" w:sz="0" w:val="nil"/>
                <w:bottom w:space="0" w:sz="0" w:val="nil"/>
                <w:right w:space="0" w:sz="0" w:val="nil"/>
                <w:between w:space="0" w:sz="0" w:val="nil"/>
              </w:pBdr>
              <w:spacing w:line="360" w:lineRule="auto"/>
              <w:ind w:left="161" w:firstLine="0"/>
              <w:rPr>
                <w:sz w:val="24"/>
                <w:szCs w:val="24"/>
                <w:highlight w:val="white"/>
              </w:rPr>
            </w:pPr>
            <w:r w:rsidDel="00000000" w:rsidR="00000000" w:rsidRPr="00000000">
              <w:rPr>
                <w:sz w:val="24"/>
                <w:szCs w:val="24"/>
                <w:highlight w:val="white"/>
                <w:rtl w:val="0"/>
              </w:rPr>
              <w:t xml:space="preserve">“anh ấy đến nếu cô ấy đến”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46">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:degree</w:t>
              <w:tab/>
              <w:tab/>
            </w:r>
          </w:p>
        </w:tc>
        <w:tc>
          <w:tcPr>
            <w:shd w:fill="auto" w:val="clear"/>
            <w:tcMar>
              <w:top w:w="100.0" w:type="dxa"/>
              <w:left w:w="100.0" w:type="dxa"/>
              <w:bottom w:w="100.0" w:type="dxa"/>
              <w:right w:w="100.0" w:type="dxa"/>
            </w:tcMar>
          </w:tcPr>
          <w:p w:rsidR="00000000" w:rsidDel="00000000" w:rsidP="00000000" w:rsidRDefault="00000000" w:rsidRPr="00000000" w14:paraId="00000A47">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have-degree-91</w:t>
            </w:r>
          </w:p>
        </w:tc>
        <w:tc>
          <w:tcPr>
            <w:shd w:fill="auto" w:val="clear"/>
            <w:tcMar>
              <w:top w:w="100.0" w:type="dxa"/>
              <w:left w:w="100.0" w:type="dxa"/>
              <w:bottom w:w="100.0" w:type="dxa"/>
              <w:right w:w="100.0" w:type="dxa"/>
            </w:tcMar>
          </w:tcPr>
          <w:p w:rsidR="00000000" w:rsidDel="00000000" w:rsidP="00000000" w:rsidRDefault="00000000" w:rsidRPr="00000000" w14:paraId="00000A48">
            <w:pPr>
              <w:widowControl w:val="0"/>
              <w:pBdr>
                <w:top w:space="0" w:sz="0" w:val="nil"/>
                <w:left w:space="0" w:sz="0" w:val="nil"/>
                <w:bottom w:space="0" w:sz="0" w:val="nil"/>
                <w:right w:space="0" w:sz="0" w:val="nil"/>
                <w:between w:space="0" w:sz="0" w:val="nil"/>
              </w:pBdr>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49">
            <w:pPr>
              <w:widowControl w:val="0"/>
              <w:pBdr>
                <w:top w:space="0" w:sz="0" w:val="nil"/>
                <w:left w:space="0" w:sz="0" w:val="nil"/>
                <w:bottom w:space="0" w:sz="0" w:val="nil"/>
                <w:right w:space="0" w:sz="0" w:val="nil"/>
                <w:between w:space="0" w:sz="0" w:val="nil"/>
              </w:pBdr>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4A">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“very tall” (intensifier or downtoner)</w:t>
            </w:r>
          </w:p>
          <w:p w:rsidR="00000000" w:rsidDel="00000000" w:rsidP="00000000" w:rsidRDefault="00000000" w:rsidRPr="00000000" w14:paraId="00000A4B">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“rất cao” (bộ tăng cường hoặc bộ giảm âm)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4C">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:destination</w:t>
              <w:tab/>
              <w:tab/>
            </w:r>
          </w:p>
        </w:tc>
        <w:tc>
          <w:tcPr>
            <w:shd w:fill="auto" w:val="clear"/>
            <w:tcMar>
              <w:top w:w="100.0" w:type="dxa"/>
              <w:left w:w="100.0" w:type="dxa"/>
              <w:bottom w:w="100.0" w:type="dxa"/>
              <w:right w:w="100.0" w:type="dxa"/>
            </w:tcMar>
          </w:tcPr>
          <w:p w:rsidR="00000000" w:rsidDel="00000000" w:rsidP="00000000" w:rsidRDefault="00000000" w:rsidRPr="00000000" w14:paraId="00000A4D">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be-destined-for-91</w:t>
            </w:r>
          </w:p>
        </w:tc>
        <w:tc>
          <w:tcPr>
            <w:shd w:fill="auto" w:val="clear"/>
            <w:tcMar>
              <w:top w:w="100.0" w:type="dxa"/>
              <w:left w:w="100.0" w:type="dxa"/>
              <w:bottom w:w="100.0" w:type="dxa"/>
              <w:right w:w="100.0" w:type="dxa"/>
            </w:tcMar>
          </w:tcPr>
          <w:p w:rsidR="00000000" w:rsidDel="00000000" w:rsidP="00000000" w:rsidRDefault="00000000" w:rsidRPr="00000000" w14:paraId="00000A4E">
            <w:pPr>
              <w:widowControl w:val="0"/>
              <w:pBdr>
                <w:top w:space="0" w:sz="0" w:val="nil"/>
                <w:left w:space="0" w:sz="0" w:val="nil"/>
                <w:bottom w:space="0" w:sz="0" w:val="nil"/>
                <w:right w:space="0" w:sz="0" w:val="nil"/>
                <w:between w:space="0" w:sz="0" w:val="nil"/>
              </w:pBdr>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4F">
            <w:pPr>
              <w:widowControl w:val="0"/>
              <w:pBdr>
                <w:top w:space="0" w:sz="0" w:val="nil"/>
                <w:left w:space="0" w:sz="0" w:val="nil"/>
                <w:bottom w:space="0" w:sz="0" w:val="nil"/>
                <w:right w:space="0" w:sz="0" w:val="nil"/>
                <w:between w:space="0" w:sz="0" w:val="nil"/>
              </w:pBdr>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50">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“i'm off to Atlanta”</w:t>
            </w:r>
          </w:p>
          <w:p w:rsidR="00000000" w:rsidDel="00000000" w:rsidP="00000000" w:rsidRDefault="00000000" w:rsidRPr="00000000" w14:paraId="00000A51">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“tôi đi Atlanta”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52">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:duration</w:t>
              <w:tab/>
            </w:r>
          </w:p>
        </w:tc>
        <w:tc>
          <w:tcPr>
            <w:shd w:fill="auto" w:val="clear"/>
            <w:tcMar>
              <w:top w:w="100.0" w:type="dxa"/>
              <w:left w:w="100.0" w:type="dxa"/>
              <w:bottom w:w="100.0" w:type="dxa"/>
              <w:right w:w="100.0" w:type="dxa"/>
            </w:tcMar>
          </w:tcPr>
          <w:p w:rsidR="00000000" w:rsidDel="00000000" w:rsidP="00000000" w:rsidRDefault="00000000" w:rsidRPr="00000000" w14:paraId="00000A53">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last-01</w:t>
            </w:r>
          </w:p>
        </w:tc>
        <w:tc>
          <w:tcPr>
            <w:shd w:fill="auto" w:val="clear"/>
            <w:tcMar>
              <w:top w:w="100.0" w:type="dxa"/>
              <w:left w:w="100.0" w:type="dxa"/>
              <w:bottom w:w="100.0" w:type="dxa"/>
              <w:right w:w="100.0" w:type="dxa"/>
            </w:tcMar>
          </w:tcPr>
          <w:p w:rsidR="00000000" w:rsidDel="00000000" w:rsidP="00000000" w:rsidRDefault="00000000" w:rsidRPr="00000000" w14:paraId="00000A54">
            <w:pPr>
              <w:widowControl w:val="0"/>
              <w:pBdr>
                <w:top w:space="0" w:sz="0" w:val="nil"/>
                <w:left w:space="0" w:sz="0" w:val="nil"/>
                <w:bottom w:space="0" w:sz="0" w:val="nil"/>
                <w:right w:space="0" w:sz="0" w:val="nil"/>
                <w:between w:space="0" w:sz="0" w:val="nil"/>
              </w:pBdr>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55">
            <w:pPr>
              <w:widowControl w:val="0"/>
              <w:pBdr>
                <w:top w:space="0" w:sz="0" w:val="nil"/>
                <w:left w:space="0" w:sz="0" w:val="nil"/>
                <w:bottom w:space="0" w:sz="0" w:val="nil"/>
                <w:right w:space="0" w:sz="0" w:val="nil"/>
                <w:between w:space="0" w:sz="0" w:val="nil"/>
              </w:pBdr>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56">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“it's 15 minutes long”</w:t>
            </w:r>
          </w:p>
          <w:p w:rsidR="00000000" w:rsidDel="00000000" w:rsidP="00000000" w:rsidRDefault="00000000" w:rsidRPr="00000000" w14:paraId="00000A57">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“nó dài 15 phút”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58">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:example</w:t>
            </w:r>
          </w:p>
        </w:tc>
        <w:tc>
          <w:tcPr>
            <w:shd w:fill="auto" w:val="clear"/>
            <w:tcMar>
              <w:top w:w="100.0" w:type="dxa"/>
              <w:left w:w="100.0" w:type="dxa"/>
              <w:bottom w:w="100.0" w:type="dxa"/>
              <w:right w:w="100.0" w:type="dxa"/>
            </w:tcMar>
          </w:tcPr>
          <w:p w:rsidR="00000000" w:rsidDel="00000000" w:rsidP="00000000" w:rsidRDefault="00000000" w:rsidRPr="00000000" w14:paraId="00000A59">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exemplify-01</w:t>
            </w:r>
          </w:p>
        </w:tc>
        <w:tc>
          <w:tcPr>
            <w:shd w:fill="auto" w:val="clear"/>
            <w:tcMar>
              <w:top w:w="100.0" w:type="dxa"/>
              <w:left w:w="100.0" w:type="dxa"/>
              <w:bottom w:w="100.0" w:type="dxa"/>
              <w:right w:w="100.0" w:type="dxa"/>
            </w:tcMar>
          </w:tcPr>
          <w:p w:rsidR="00000000" w:rsidDel="00000000" w:rsidP="00000000" w:rsidRDefault="00000000" w:rsidRPr="00000000" w14:paraId="00000A5A">
            <w:pPr>
              <w:widowControl w:val="0"/>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5B">
            <w:pPr>
              <w:widowControl w:val="0"/>
              <w:spacing w:line="360" w:lineRule="auto"/>
              <w:ind w:left="122" w:firstLine="0"/>
              <w:rPr>
                <w:sz w:val="24"/>
                <w:szCs w:val="24"/>
                <w:highlight w:val="white"/>
              </w:rPr>
            </w:pPr>
            <w:r w:rsidDel="00000000" w:rsidR="00000000" w:rsidRPr="00000000">
              <w:rPr>
                <w:sz w:val="24"/>
                <w:szCs w:val="24"/>
                <w:highlight w:val="white"/>
                <w:rtl w:val="0"/>
              </w:rPr>
              <w:t xml:space="preserve">:ARG0</w:t>
            </w:r>
          </w:p>
        </w:tc>
        <w:tc>
          <w:tcPr>
            <w:shd w:fill="auto" w:val="clear"/>
            <w:tcMar>
              <w:top w:w="100.0" w:type="dxa"/>
              <w:left w:w="100.0" w:type="dxa"/>
              <w:bottom w:w="100.0" w:type="dxa"/>
              <w:right w:w="100.0" w:type="dxa"/>
            </w:tcMar>
          </w:tcPr>
          <w:p w:rsidR="00000000" w:rsidDel="00000000" w:rsidP="00000000" w:rsidRDefault="00000000" w:rsidRPr="00000000" w14:paraId="00000A5C">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“cities such as Atlanta”</w:t>
            </w:r>
          </w:p>
          <w:p w:rsidR="00000000" w:rsidDel="00000000" w:rsidP="00000000" w:rsidRDefault="00000000" w:rsidRPr="00000000" w14:paraId="00000A5D">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“các thành phố như Atlanta”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5E">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:extent</w:t>
            </w:r>
          </w:p>
        </w:tc>
        <w:tc>
          <w:tcPr>
            <w:shd w:fill="auto" w:val="clear"/>
            <w:tcMar>
              <w:top w:w="100.0" w:type="dxa"/>
              <w:left w:w="100.0" w:type="dxa"/>
              <w:bottom w:w="100.0" w:type="dxa"/>
              <w:right w:w="100.0" w:type="dxa"/>
            </w:tcMar>
          </w:tcPr>
          <w:p w:rsidR="00000000" w:rsidDel="00000000" w:rsidP="00000000" w:rsidRDefault="00000000" w:rsidRPr="00000000" w14:paraId="00000A5F">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have-extent-91</w:t>
            </w:r>
          </w:p>
        </w:tc>
        <w:tc>
          <w:tcPr>
            <w:shd w:fill="auto" w:val="clear"/>
            <w:tcMar>
              <w:top w:w="100.0" w:type="dxa"/>
              <w:left w:w="100.0" w:type="dxa"/>
              <w:bottom w:w="100.0" w:type="dxa"/>
              <w:right w:w="100.0" w:type="dxa"/>
            </w:tcMar>
          </w:tcPr>
          <w:p w:rsidR="00000000" w:rsidDel="00000000" w:rsidP="00000000" w:rsidRDefault="00000000" w:rsidRPr="00000000" w14:paraId="00000A60">
            <w:pPr>
              <w:widowControl w:val="0"/>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61">
            <w:pPr>
              <w:widowControl w:val="0"/>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62">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“trip was 2500 miles”</w:t>
            </w:r>
          </w:p>
          <w:p w:rsidR="00000000" w:rsidDel="00000000" w:rsidP="00000000" w:rsidRDefault="00000000" w:rsidRPr="00000000" w14:paraId="00000A63">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“chuyến đi là 2500 dặm”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64">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:frequency</w:t>
              <w:tab/>
            </w:r>
          </w:p>
        </w:tc>
        <w:tc>
          <w:tcPr>
            <w:shd w:fill="auto" w:val="clear"/>
            <w:tcMar>
              <w:top w:w="100.0" w:type="dxa"/>
              <w:left w:w="100.0" w:type="dxa"/>
              <w:bottom w:w="100.0" w:type="dxa"/>
              <w:right w:w="100.0" w:type="dxa"/>
            </w:tcMar>
          </w:tcPr>
          <w:p w:rsidR="00000000" w:rsidDel="00000000" w:rsidP="00000000" w:rsidRDefault="00000000" w:rsidRPr="00000000" w14:paraId="00000A65">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have-frequency-91</w:t>
              <w:tab/>
            </w:r>
          </w:p>
        </w:tc>
        <w:tc>
          <w:tcPr>
            <w:shd w:fill="auto" w:val="clear"/>
            <w:tcMar>
              <w:top w:w="100.0" w:type="dxa"/>
              <w:left w:w="100.0" w:type="dxa"/>
              <w:bottom w:w="100.0" w:type="dxa"/>
              <w:right w:w="100.0" w:type="dxa"/>
            </w:tcMar>
          </w:tcPr>
          <w:p w:rsidR="00000000" w:rsidDel="00000000" w:rsidP="00000000" w:rsidRDefault="00000000" w:rsidRPr="00000000" w14:paraId="00000A66">
            <w:pPr>
              <w:widowControl w:val="0"/>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67">
            <w:pPr>
              <w:widowControl w:val="0"/>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68">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“he came three times”</w:t>
            </w:r>
          </w:p>
          <w:p w:rsidR="00000000" w:rsidDel="00000000" w:rsidP="00000000" w:rsidRDefault="00000000" w:rsidRPr="00000000" w14:paraId="00000A69">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“anh ấy đã đến ba lần”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6A">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:instrument</w:t>
              <w:tab/>
            </w:r>
          </w:p>
        </w:tc>
        <w:tc>
          <w:tcPr>
            <w:shd w:fill="auto" w:val="clear"/>
            <w:tcMar>
              <w:top w:w="100.0" w:type="dxa"/>
              <w:left w:w="100.0" w:type="dxa"/>
              <w:bottom w:w="100.0" w:type="dxa"/>
              <w:right w:w="100.0" w:type="dxa"/>
            </w:tcMar>
          </w:tcPr>
          <w:p w:rsidR="00000000" w:rsidDel="00000000" w:rsidP="00000000" w:rsidRDefault="00000000" w:rsidRPr="00000000" w14:paraId="00000A6B">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have-instrument-91</w:t>
              <w:tab/>
            </w:r>
          </w:p>
        </w:tc>
        <w:tc>
          <w:tcPr>
            <w:shd w:fill="auto" w:val="clear"/>
            <w:tcMar>
              <w:top w:w="100.0" w:type="dxa"/>
              <w:left w:w="100.0" w:type="dxa"/>
              <w:bottom w:w="100.0" w:type="dxa"/>
              <w:right w:w="100.0" w:type="dxa"/>
            </w:tcMar>
          </w:tcPr>
          <w:p w:rsidR="00000000" w:rsidDel="00000000" w:rsidP="00000000" w:rsidRDefault="00000000" w:rsidRPr="00000000" w14:paraId="00000A6C">
            <w:pPr>
              <w:widowControl w:val="0"/>
              <w:pBdr>
                <w:top w:space="0" w:sz="0" w:val="nil"/>
                <w:left w:space="0" w:sz="0" w:val="nil"/>
                <w:bottom w:space="0" w:sz="0" w:val="nil"/>
                <w:right w:space="0" w:sz="0" w:val="nil"/>
                <w:between w:space="0" w:sz="0" w:val="nil"/>
              </w:pBdr>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6D">
            <w:pPr>
              <w:widowControl w:val="0"/>
              <w:pBdr>
                <w:top w:space="0" w:sz="0" w:val="nil"/>
                <w:left w:space="0" w:sz="0" w:val="nil"/>
                <w:bottom w:space="0" w:sz="0" w:val="nil"/>
                <w:right w:space="0" w:sz="0" w:val="nil"/>
                <w:between w:space="0" w:sz="0" w:val="nil"/>
              </w:pBdr>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6E">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“forks are for eating”</w:t>
            </w:r>
          </w:p>
          <w:p w:rsidR="00000000" w:rsidDel="00000000" w:rsidP="00000000" w:rsidRDefault="00000000" w:rsidRPr="00000000" w14:paraId="00000A6F">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“nĩa là để ăn”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70">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:li</w:t>
              <w:tab/>
            </w:r>
          </w:p>
        </w:tc>
        <w:tc>
          <w:tcPr>
            <w:shd w:fill="auto" w:val="clear"/>
            <w:tcMar>
              <w:top w:w="100.0" w:type="dxa"/>
              <w:left w:w="100.0" w:type="dxa"/>
              <w:bottom w:w="100.0" w:type="dxa"/>
              <w:right w:w="100.0" w:type="dxa"/>
            </w:tcMar>
          </w:tcPr>
          <w:p w:rsidR="00000000" w:rsidDel="00000000" w:rsidP="00000000" w:rsidRDefault="00000000" w:rsidRPr="00000000" w14:paraId="00000A71">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have-li-91</w:t>
              <w:tab/>
            </w:r>
          </w:p>
        </w:tc>
        <w:tc>
          <w:tcPr>
            <w:shd w:fill="auto" w:val="clear"/>
            <w:tcMar>
              <w:top w:w="100.0" w:type="dxa"/>
              <w:left w:w="100.0" w:type="dxa"/>
              <w:bottom w:w="100.0" w:type="dxa"/>
              <w:right w:w="100.0" w:type="dxa"/>
            </w:tcMar>
          </w:tcPr>
          <w:p w:rsidR="00000000" w:rsidDel="00000000" w:rsidP="00000000" w:rsidRDefault="00000000" w:rsidRPr="00000000" w14:paraId="00000A72">
            <w:pPr>
              <w:widowControl w:val="0"/>
              <w:pBdr>
                <w:top w:space="0" w:sz="0" w:val="nil"/>
                <w:left w:space="0" w:sz="0" w:val="nil"/>
                <w:bottom w:space="0" w:sz="0" w:val="nil"/>
                <w:right w:space="0" w:sz="0" w:val="nil"/>
                <w:between w:space="0" w:sz="0" w:val="nil"/>
              </w:pBdr>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73">
            <w:pPr>
              <w:widowControl w:val="0"/>
              <w:pBdr>
                <w:top w:space="0" w:sz="0" w:val="nil"/>
                <w:left w:space="0" w:sz="0" w:val="nil"/>
                <w:bottom w:space="0" w:sz="0" w:val="nil"/>
                <w:right w:space="0" w:sz="0" w:val="nil"/>
                <w:between w:space="0" w:sz="0" w:val="nil"/>
              </w:pBdr>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74">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75">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:location</w:t>
              <w:tab/>
            </w:r>
          </w:p>
        </w:tc>
        <w:tc>
          <w:tcPr>
            <w:shd w:fill="auto" w:val="clear"/>
            <w:tcMar>
              <w:top w:w="100.0" w:type="dxa"/>
              <w:left w:w="100.0" w:type="dxa"/>
              <w:bottom w:w="100.0" w:type="dxa"/>
              <w:right w:w="100.0" w:type="dxa"/>
            </w:tcMar>
          </w:tcPr>
          <w:p w:rsidR="00000000" w:rsidDel="00000000" w:rsidP="00000000" w:rsidRDefault="00000000" w:rsidRPr="00000000" w14:paraId="00000A76">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be-located-at-91</w:t>
              <w:tab/>
            </w:r>
          </w:p>
        </w:tc>
        <w:tc>
          <w:tcPr>
            <w:shd w:fill="auto" w:val="clear"/>
            <w:tcMar>
              <w:top w:w="100.0" w:type="dxa"/>
              <w:left w:w="100.0" w:type="dxa"/>
              <w:bottom w:w="100.0" w:type="dxa"/>
              <w:right w:w="100.0" w:type="dxa"/>
            </w:tcMar>
          </w:tcPr>
          <w:p w:rsidR="00000000" w:rsidDel="00000000" w:rsidP="00000000" w:rsidRDefault="00000000" w:rsidRPr="00000000" w14:paraId="00000A77">
            <w:pPr>
              <w:widowControl w:val="0"/>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78">
            <w:pPr>
              <w:widowControl w:val="0"/>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79">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“she's not here”</w:t>
            </w:r>
          </w:p>
          <w:p w:rsidR="00000000" w:rsidDel="00000000" w:rsidP="00000000" w:rsidRDefault="00000000" w:rsidRPr="00000000" w14:paraId="00000A7A">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"cô ấy không ở đây"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7B">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:manner</w:t>
              <w:tab/>
            </w:r>
          </w:p>
        </w:tc>
        <w:tc>
          <w:tcPr>
            <w:shd w:fill="auto" w:val="clear"/>
            <w:tcMar>
              <w:top w:w="100.0" w:type="dxa"/>
              <w:left w:w="100.0" w:type="dxa"/>
              <w:bottom w:w="100.0" w:type="dxa"/>
              <w:right w:w="100.0" w:type="dxa"/>
            </w:tcMar>
          </w:tcPr>
          <w:p w:rsidR="00000000" w:rsidDel="00000000" w:rsidP="00000000" w:rsidRDefault="00000000" w:rsidRPr="00000000" w14:paraId="00000A7C">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have-manner-91</w:t>
              <w:tab/>
            </w:r>
          </w:p>
        </w:tc>
        <w:tc>
          <w:tcPr>
            <w:shd w:fill="auto" w:val="clear"/>
            <w:tcMar>
              <w:top w:w="100.0" w:type="dxa"/>
              <w:left w:w="100.0" w:type="dxa"/>
              <w:bottom w:w="100.0" w:type="dxa"/>
              <w:right w:w="100.0" w:type="dxa"/>
            </w:tcMar>
          </w:tcPr>
          <w:p w:rsidR="00000000" w:rsidDel="00000000" w:rsidP="00000000" w:rsidRDefault="00000000" w:rsidRPr="00000000" w14:paraId="00000A7D">
            <w:pPr>
              <w:widowControl w:val="0"/>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7E">
            <w:pPr>
              <w:widowControl w:val="0"/>
              <w:pBdr>
                <w:top w:space="0" w:sz="0" w:val="nil"/>
                <w:left w:space="0" w:sz="0" w:val="nil"/>
                <w:bottom w:space="0" w:sz="0" w:val="nil"/>
                <w:right w:space="0" w:sz="0" w:val="nil"/>
                <w:between w:space="0" w:sz="0" w:val="nil"/>
              </w:pBdr>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7F">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“it was done quickly”</w:t>
            </w:r>
          </w:p>
          <w:p w:rsidR="00000000" w:rsidDel="00000000" w:rsidP="00000000" w:rsidRDefault="00000000" w:rsidRPr="00000000" w14:paraId="00000A80">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“nó đã được thực hiện nhanh chóng”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81">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:mod</w:t>
              <w:tab/>
              <w:tab/>
            </w:r>
          </w:p>
        </w:tc>
        <w:tc>
          <w:tcPr>
            <w:shd w:fill="auto" w:val="clear"/>
            <w:tcMar>
              <w:top w:w="100.0" w:type="dxa"/>
              <w:left w:w="100.0" w:type="dxa"/>
              <w:bottom w:w="100.0" w:type="dxa"/>
              <w:right w:w="100.0" w:type="dxa"/>
            </w:tcMar>
          </w:tcPr>
          <w:p w:rsidR="00000000" w:rsidDel="00000000" w:rsidP="00000000" w:rsidRDefault="00000000" w:rsidRPr="00000000" w14:paraId="00000A82">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have-mod-91</w:t>
            </w:r>
          </w:p>
        </w:tc>
        <w:tc>
          <w:tcPr>
            <w:shd w:fill="auto" w:val="clear"/>
            <w:tcMar>
              <w:top w:w="100.0" w:type="dxa"/>
              <w:left w:w="100.0" w:type="dxa"/>
              <w:bottom w:w="100.0" w:type="dxa"/>
              <w:right w:w="100.0" w:type="dxa"/>
            </w:tcMar>
          </w:tcPr>
          <w:p w:rsidR="00000000" w:rsidDel="00000000" w:rsidP="00000000" w:rsidRDefault="00000000" w:rsidRPr="00000000" w14:paraId="00000A83">
            <w:pPr>
              <w:widowControl w:val="0"/>
              <w:pBdr>
                <w:top w:space="0" w:sz="0" w:val="nil"/>
                <w:left w:space="0" w:sz="0" w:val="nil"/>
                <w:bottom w:space="0" w:sz="0" w:val="nil"/>
                <w:right w:space="0" w:sz="0" w:val="nil"/>
                <w:between w:space="0" w:sz="0" w:val="nil"/>
              </w:pBdr>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84">
            <w:pPr>
              <w:widowControl w:val="0"/>
              <w:pBdr>
                <w:top w:space="0" w:sz="0" w:val="nil"/>
                <w:left w:space="0" w:sz="0" w:val="nil"/>
                <w:bottom w:space="0" w:sz="0" w:val="nil"/>
                <w:right w:space="0" w:sz="0" w:val="nil"/>
                <w:between w:space="0" w:sz="0" w:val="nil"/>
              </w:pBdr>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85">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“he is half Chinese"</w:t>
            </w:r>
          </w:p>
          <w:p w:rsidR="00000000" w:rsidDel="00000000" w:rsidP="00000000" w:rsidRDefault="00000000" w:rsidRPr="00000000" w14:paraId="00000A86">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“anh ấy mang một nửa dòng máu Trung Quốc”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87">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:name</w:t>
              <w:tab/>
            </w:r>
          </w:p>
        </w:tc>
        <w:tc>
          <w:tcPr>
            <w:shd w:fill="auto" w:val="clear"/>
            <w:tcMar>
              <w:top w:w="100.0" w:type="dxa"/>
              <w:left w:w="100.0" w:type="dxa"/>
              <w:bottom w:w="100.0" w:type="dxa"/>
              <w:right w:w="100.0" w:type="dxa"/>
            </w:tcMar>
          </w:tcPr>
          <w:p w:rsidR="00000000" w:rsidDel="00000000" w:rsidP="00000000" w:rsidRDefault="00000000" w:rsidRPr="00000000" w14:paraId="00000A88">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have-name-91</w:t>
              <w:tab/>
            </w:r>
          </w:p>
        </w:tc>
        <w:tc>
          <w:tcPr>
            <w:shd w:fill="auto" w:val="clear"/>
            <w:tcMar>
              <w:top w:w="100.0" w:type="dxa"/>
              <w:left w:w="100.0" w:type="dxa"/>
              <w:bottom w:w="100.0" w:type="dxa"/>
              <w:right w:w="100.0" w:type="dxa"/>
            </w:tcMar>
          </w:tcPr>
          <w:p w:rsidR="00000000" w:rsidDel="00000000" w:rsidP="00000000" w:rsidRDefault="00000000" w:rsidRPr="00000000" w14:paraId="00000A89">
            <w:pPr>
              <w:widowControl w:val="0"/>
              <w:pBdr>
                <w:top w:space="0" w:sz="0" w:val="nil"/>
                <w:left w:space="0" w:sz="0" w:val="nil"/>
                <w:bottom w:space="0" w:sz="0" w:val="nil"/>
                <w:right w:space="0" w:sz="0" w:val="nil"/>
                <w:between w:space="0" w:sz="0" w:val="nil"/>
              </w:pBdr>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8A">
            <w:pPr>
              <w:widowControl w:val="0"/>
              <w:pBdr>
                <w:top w:space="0" w:sz="0" w:val="nil"/>
                <w:left w:space="0" w:sz="0" w:val="nil"/>
                <w:bottom w:space="0" w:sz="0" w:val="nil"/>
                <w:right w:space="0" w:sz="0" w:val="nil"/>
                <w:between w:space="0" w:sz="0" w:val="nil"/>
              </w:pBdr>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8B">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“the city formerly named Constantinople”</w:t>
            </w:r>
          </w:p>
          <w:p w:rsidR="00000000" w:rsidDel="00000000" w:rsidP="00000000" w:rsidRDefault="00000000" w:rsidRPr="00000000" w14:paraId="00000A8C">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“thành phố trước đây có tên là Constantinople”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8D">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:ord</w:t>
              <w:tab/>
            </w:r>
          </w:p>
        </w:tc>
        <w:tc>
          <w:tcPr>
            <w:shd w:fill="auto" w:val="clear"/>
            <w:tcMar>
              <w:top w:w="100.0" w:type="dxa"/>
              <w:left w:w="100.0" w:type="dxa"/>
              <w:bottom w:w="100.0" w:type="dxa"/>
              <w:right w:w="100.0" w:type="dxa"/>
            </w:tcMar>
          </w:tcPr>
          <w:p w:rsidR="00000000" w:rsidDel="00000000" w:rsidP="00000000" w:rsidRDefault="00000000" w:rsidRPr="00000000" w14:paraId="00000A8E">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have-ord-91</w:t>
              <w:tab/>
            </w:r>
          </w:p>
        </w:tc>
        <w:tc>
          <w:tcPr>
            <w:shd w:fill="auto" w:val="clear"/>
            <w:tcMar>
              <w:top w:w="100.0" w:type="dxa"/>
              <w:left w:w="100.0" w:type="dxa"/>
              <w:bottom w:w="100.0" w:type="dxa"/>
              <w:right w:w="100.0" w:type="dxa"/>
            </w:tcMar>
          </w:tcPr>
          <w:p w:rsidR="00000000" w:rsidDel="00000000" w:rsidP="00000000" w:rsidRDefault="00000000" w:rsidRPr="00000000" w14:paraId="00000A8F">
            <w:pPr>
              <w:widowControl w:val="0"/>
              <w:pBdr>
                <w:top w:space="0" w:sz="0" w:val="nil"/>
                <w:left w:space="0" w:sz="0" w:val="nil"/>
                <w:bottom w:space="0" w:sz="0" w:val="nil"/>
                <w:right w:space="0" w:sz="0" w:val="nil"/>
                <w:between w:space="0" w:sz="0" w:val="nil"/>
              </w:pBdr>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90">
            <w:pPr>
              <w:widowControl w:val="0"/>
              <w:pBdr>
                <w:top w:space="0" w:sz="0" w:val="nil"/>
                <w:left w:space="0" w:sz="0" w:val="nil"/>
                <w:bottom w:space="0" w:sz="0" w:val="nil"/>
                <w:right w:space="0" w:sz="0" w:val="nil"/>
                <w:between w:space="0" w:sz="0" w:val="nil"/>
              </w:pBdr>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91">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“I don't know whether it was his first loss.”</w:t>
            </w:r>
          </w:p>
          <w:p w:rsidR="00000000" w:rsidDel="00000000" w:rsidP="00000000" w:rsidRDefault="00000000" w:rsidRPr="00000000" w14:paraId="00000A92">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“Tôi không biết liệu đây có phải là trận thua đầu tiên của anh ấy hay không.”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93">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:part</w:t>
              <w:tab/>
            </w:r>
          </w:p>
        </w:tc>
        <w:tc>
          <w:tcPr>
            <w:shd w:fill="auto" w:val="clear"/>
            <w:tcMar>
              <w:top w:w="100.0" w:type="dxa"/>
              <w:left w:w="100.0" w:type="dxa"/>
              <w:bottom w:w="100.0" w:type="dxa"/>
              <w:right w:w="100.0" w:type="dxa"/>
            </w:tcMar>
          </w:tcPr>
          <w:p w:rsidR="00000000" w:rsidDel="00000000" w:rsidP="00000000" w:rsidRDefault="00000000" w:rsidRPr="00000000" w14:paraId="00000A94">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have-part-91</w:t>
            </w:r>
          </w:p>
        </w:tc>
        <w:tc>
          <w:tcPr>
            <w:shd w:fill="auto" w:val="clear"/>
            <w:tcMar>
              <w:top w:w="100.0" w:type="dxa"/>
              <w:left w:w="100.0" w:type="dxa"/>
              <w:bottom w:w="100.0" w:type="dxa"/>
              <w:right w:w="100.0" w:type="dxa"/>
            </w:tcMar>
          </w:tcPr>
          <w:p w:rsidR="00000000" w:rsidDel="00000000" w:rsidP="00000000" w:rsidRDefault="00000000" w:rsidRPr="00000000" w14:paraId="00000A95">
            <w:pPr>
              <w:widowControl w:val="0"/>
              <w:pBdr>
                <w:top w:space="0" w:sz="0" w:val="nil"/>
                <w:left w:space="0" w:sz="0" w:val="nil"/>
                <w:bottom w:space="0" w:sz="0" w:val="nil"/>
                <w:right w:space="0" w:sz="0" w:val="nil"/>
                <w:between w:space="0" w:sz="0" w:val="nil"/>
              </w:pBdr>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96">
            <w:pPr>
              <w:widowControl w:val="0"/>
              <w:pBdr>
                <w:top w:space="0" w:sz="0" w:val="nil"/>
                <w:left w:space="0" w:sz="0" w:val="nil"/>
                <w:bottom w:space="0" w:sz="0" w:val="nil"/>
                <w:right w:space="0" w:sz="0" w:val="nil"/>
                <w:between w:space="0" w:sz="0" w:val="nil"/>
              </w:pBdr>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97">
            <w:pPr>
              <w:widowControl w:val="0"/>
              <w:pBdr>
                <w:top w:space="0" w:sz="0" w:val="nil"/>
                <w:left w:space="0" w:sz="0" w:val="nil"/>
                <w:bottom w:space="0" w:sz="0" w:val="nil"/>
                <w:right w:space="0" w:sz="0" w:val="nil"/>
                <w:between w:space="0" w:sz="0" w:val="nil"/>
              </w:pBdr>
              <w:spacing w:line="360" w:lineRule="auto"/>
              <w:ind w:left="161" w:firstLine="0"/>
              <w:rPr>
                <w:sz w:val="24"/>
                <w:szCs w:val="24"/>
                <w:highlight w:val="white"/>
              </w:rPr>
            </w:pPr>
            <w:r w:rsidDel="00000000" w:rsidR="00000000" w:rsidRPr="00000000">
              <w:rPr>
                <w:sz w:val="24"/>
                <w:szCs w:val="24"/>
                <w:highlight w:val="white"/>
                <w:rtl w:val="0"/>
              </w:rPr>
              <w:t xml:space="preserve">“the roof of the house”</w:t>
            </w:r>
          </w:p>
          <w:p w:rsidR="00000000" w:rsidDel="00000000" w:rsidP="00000000" w:rsidRDefault="00000000" w:rsidRPr="00000000" w14:paraId="00000A98">
            <w:pPr>
              <w:widowControl w:val="0"/>
              <w:pBdr>
                <w:top w:space="0" w:sz="0" w:val="nil"/>
                <w:left w:space="0" w:sz="0" w:val="nil"/>
                <w:bottom w:space="0" w:sz="0" w:val="nil"/>
                <w:right w:space="0" w:sz="0" w:val="nil"/>
                <w:between w:space="0" w:sz="0" w:val="nil"/>
              </w:pBdr>
              <w:spacing w:line="360" w:lineRule="auto"/>
              <w:ind w:left="161" w:firstLine="0"/>
              <w:rPr>
                <w:sz w:val="24"/>
                <w:szCs w:val="24"/>
                <w:highlight w:val="white"/>
              </w:rPr>
            </w:pPr>
            <w:r w:rsidDel="00000000" w:rsidR="00000000" w:rsidRPr="00000000">
              <w:rPr>
                <w:sz w:val="24"/>
                <w:szCs w:val="24"/>
                <w:highlight w:val="white"/>
                <w:rtl w:val="0"/>
              </w:rPr>
              <w:t xml:space="preserve">“mái nhà”</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99">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:polarity</w:t>
              <w:tab/>
            </w:r>
          </w:p>
        </w:tc>
        <w:tc>
          <w:tcPr>
            <w:shd w:fill="auto" w:val="clear"/>
            <w:tcMar>
              <w:top w:w="100.0" w:type="dxa"/>
              <w:left w:w="100.0" w:type="dxa"/>
              <w:bottom w:w="100.0" w:type="dxa"/>
              <w:right w:w="100.0" w:type="dxa"/>
            </w:tcMar>
          </w:tcPr>
          <w:p w:rsidR="00000000" w:rsidDel="00000000" w:rsidP="00000000" w:rsidRDefault="00000000" w:rsidRPr="00000000" w14:paraId="00000A9A">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have-polarity-91</w:t>
            </w:r>
          </w:p>
        </w:tc>
        <w:tc>
          <w:tcPr>
            <w:shd w:fill="auto" w:val="clear"/>
            <w:tcMar>
              <w:top w:w="100.0" w:type="dxa"/>
              <w:left w:w="100.0" w:type="dxa"/>
              <w:bottom w:w="100.0" w:type="dxa"/>
              <w:right w:w="100.0" w:type="dxa"/>
            </w:tcMar>
          </w:tcPr>
          <w:p w:rsidR="00000000" w:rsidDel="00000000" w:rsidP="00000000" w:rsidRDefault="00000000" w:rsidRPr="00000000" w14:paraId="00000A9B">
            <w:pPr>
              <w:widowControl w:val="0"/>
              <w:pBdr>
                <w:top w:space="0" w:sz="0" w:val="nil"/>
                <w:left w:space="0" w:sz="0" w:val="nil"/>
                <w:bottom w:space="0" w:sz="0" w:val="nil"/>
                <w:right w:space="0" w:sz="0" w:val="nil"/>
                <w:between w:space="0" w:sz="0" w:val="nil"/>
              </w:pBdr>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9C">
            <w:pPr>
              <w:widowControl w:val="0"/>
              <w:pBdr>
                <w:top w:space="0" w:sz="0" w:val="nil"/>
                <w:left w:space="0" w:sz="0" w:val="nil"/>
                <w:bottom w:space="0" w:sz="0" w:val="nil"/>
                <w:right w:space="0" w:sz="0" w:val="nil"/>
                <w:between w:space="0" w:sz="0" w:val="nil"/>
              </w:pBdr>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9D">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“I don't know.”</w:t>
            </w:r>
          </w:p>
          <w:p w:rsidR="00000000" w:rsidDel="00000000" w:rsidP="00000000" w:rsidRDefault="00000000" w:rsidRPr="00000000" w14:paraId="00000A9E">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“tôi không biết”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9F">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:poss</w:t>
              <w:tab/>
            </w:r>
          </w:p>
        </w:tc>
        <w:tc>
          <w:tcPr>
            <w:shd w:fill="auto" w:val="clear"/>
            <w:tcMar>
              <w:top w:w="100.0" w:type="dxa"/>
              <w:left w:w="100.0" w:type="dxa"/>
              <w:bottom w:w="100.0" w:type="dxa"/>
              <w:right w:w="100.0" w:type="dxa"/>
            </w:tcMar>
          </w:tcPr>
          <w:p w:rsidR="00000000" w:rsidDel="00000000" w:rsidP="00000000" w:rsidRDefault="00000000" w:rsidRPr="00000000" w14:paraId="00000AA0">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own-01, have-03</w:t>
            </w:r>
          </w:p>
        </w:tc>
        <w:tc>
          <w:tcPr>
            <w:shd w:fill="auto" w:val="clear"/>
            <w:tcMar>
              <w:top w:w="100.0" w:type="dxa"/>
              <w:left w:w="100.0" w:type="dxa"/>
              <w:bottom w:w="100.0" w:type="dxa"/>
              <w:right w:w="100.0" w:type="dxa"/>
            </w:tcMar>
          </w:tcPr>
          <w:p w:rsidR="00000000" w:rsidDel="00000000" w:rsidP="00000000" w:rsidRDefault="00000000" w:rsidRPr="00000000" w14:paraId="00000AA1">
            <w:pPr>
              <w:widowControl w:val="0"/>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A2">
            <w:pPr>
              <w:widowControl w:val="0"/>
              <w:spacing w:line="360" w:lineRule="auto"/>
              <w:ind w:left="122" w:firstLine="0"/>
              <w:rPr>
                <w:sz w:val="24"/>
                <w:szCs w:val="24"/>
                <w:highlight w:val="white"/>
              </w:rPr>
            </w:pPr>
            <w:r w:rsidDel="00000000" w:rsidR="00000000" w:rsidRPr="00000000">
              <w:rPr>
                <w:sz w:val="24"/>
                <w:szCs w:val="24"/>
                <w:highlight w:val="white"/>
                <w:rtl w:val="0"/>
              </w:rPr>
              <w:t xml:space="preserve">:ARG0</w:t>
            </w:r>
          </w:p>
        </w:tc>
        <w:tc>
          <w:tcPr>
            <w:shd w:fill="auto" w:val="clear"/>
            <w:tcMar>
              <w:top w:w="100.0" w:type="dxa"/>
              <w:left w:w="100.0" w:type="dxa"/>
              <w:bottom w:w="100.0" w:type="dxa"/>
              <w:right w:w="100.0" w:type="dxa"/>
            </w:tcMar>
          </w:tcPr>
          <w:p w:rsidR="00000000" w:rsidDel="00000000" w:rsidP="00000000" w:rsidRDefault="00000000" w:rsidRPr="00000000" w14:paraId="00000AA3">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“that dog's not mine”</w:t>
            </w:r>
          </w:p>
          <w:p w:rsidR="00000000" w:rsidDel="00000000" w:rsidP="00000000" w:rsidRDefault="00000000" w:rsidRPr="00000000" w14:paraId="00000AA4">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“con chó đó không phải của tôi”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A5">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:purpose</w:t>
              <w:tab/>
            </w:r>
          </w:p>
        </w:tc>
        <w:tc>
          <w:tcPr>
            <w:shd w:fill="auto" w:val="clear"/>
            <w:tcMar>
              <w:top w:w="100.0" w:type="dxa"/>
              <w:left w:w="100.0" w:type="dxa"/>
              <w:bottom w:w="100.0" w:type="dxa"/>
              <w:right w:w="100.0" w:type="dxa"/>
            </w:tcMar>
          </w:tcPr>
          <w:p w:rsidR="00000000" w:rsidDel="00000000" w:rsidP="00000000" w:rsidRDefault="00000000" w:rsidRPr="00000000" w14:paraId="00000AA6">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have-purpose-91</w:t>
            </w:r>
          </w:p>
        </w:tc>
        <w:tc>
          <w:tcPr>
            <w:shd w:fill="auto" w:val="clear"/>
            <w:tcMar>
              <w:top w:w="100.0" w:type="dxa"/>
              <w:left w:w="100.0" w:type="dxa"/>
              <w:bottom w:w="100.0" w:type="dxa"/>
              <w:right w:w="100.0" w:type="dxa"/>
            </w:tcMar>
          </w:tcPr>
          <w:p w:rsidR="00000000" w:rsidDel="00000000" w:rsidP="00000000" w:rsidRDefault="00000000" w:rsidRPr="00000000" w14:paraId="00000AA7">
            <w:pPr>
              <w:widowControl w:val="0"/>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A8">
            <w:pPr>
              <w:widowControl w:val="0"/>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A9">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“it's to eliminate bugs”</w:t>
            </w:r>
          </w:p>
          <w:p w:rsidR="00000000" w:rsidDel="00000000" w:rsidP="00000000" w:rsidRDefault="00000000" w:rsidRPr="00000000" w14:paraId="00000AAA">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“để loại bỏ lỗi”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AB">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:quant</w:t>
              <w:tab/>
            </w:r>
          </w:p>
        </w:tc>
        <w:tc>
          <w:tcPr>
            <w:shd w:fill="auto" w:val="clear"/>
            <w:tcMar>
              <w:top w:w="100.0" w:type="dxa"/>
              <w:left w:w="100.0" w:type="dxa"/>
              <w:bottom w:w="100.0" w:type="dxa"/>
              <w:right w:w="100.0" w:type="dxa"/>
            </w:tcMar>
          </w:tcPr>
          <w:p w:rsidR="00000000" w:rsidDel="00000000" w:rsidP="00000000" w:rsidRDefault="00000000" w:rsidRPr="00000000" w14:paraId="00000AAC">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have-quant-91</w:t>
            </w:r>
          </w:p>
        </w:tc>
        <w:tc>
          <w:tcPr>
            <w:shd w:fill="auto" w:val="clear"/>
            <w:tcMar>
              <w:top w:w="100.0" w:type="dxa"/>
              <w:left w:w="100.0" w:type="dxa"/>
              <w:bottom w:w="100.0" w:type="dxa"/>
              <w:right w:w="100.0" w:type="dxa"/>
            </w:tcMar>
          </w:tcPr>
          <w:p w:rsidR="00000000" w:rsidDel="00000000" w:rsidP="00000000" w:rsidRDefault="00000000" w:rsidRPr="00000000" w14:paraId="00000AAD">
            <w:pPr>
              <w:widowControl w:val="0"/>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AE">
            <w:pPr>
              <w:widowControl w:val="0"/>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AF">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“there are 4 rabbits”</w:t>
            </w:r>
          </w:p>
          <w:p w:rsidR="00000000" w:rsidDel="00000000" w:rsidP="00000000" w:rsidRDefault="00000000" w:rsidRPr="00000000" w14:paraId="00000AB0">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“có 4 con thỏ”</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B1">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:source</w:t>
              <w:tab/>
            </w:r>
          </w:p>
        </w:tc>
        <w:tc>
          <w:tcPr>
            <w:shd w:fill="auto" w:val="clear"/>
            <w:tcMar>
              <w:top w:w="100.0" w:type="dxa"/>
              <w:left w:w="100.0" w:type="dxa"/>
              <w:bottom w:w="100.0" w:type="dxa"/>
              <w:right w:w="100.0" w:type="dxa"/>
            </w:tcMar>
          </w:tcPr>
          <w:p w:rsidR="00000000" w:rsidDel="00000000" w:rsidP="00000000" w:rsidRDefault="00000000" w:rsidRPr="00000000" w14:paraId="00000AB2">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be-from-91</w:t>
            </w:r>
          </w:p>
        </w:tc>
        <w:tc>
          <w:tcPr>
            <w:shd w:fill="auto" w:val="clear"/>
            <w:tcMar>
              <w:top w:w="100.0" w:type="dxa"/>
              <w:left w:w="100.0" w:type="dxa"/>
              <w:bottom w:w="100.0" w:type="dxa"/>
              <w:right w:w="100.0" w:type="dxa"/>
            </w:tcMar>
          </w:tcPr>
          <w:p w:rsidR="00000000" w:rsidDel="00000000" w:rsidP="00000000" w:rsidRDefault="00000000" w:rsidRPr="00000000" w14:paraId="00000AB3">
            <w:pPr>
              <w:widowControl w:val="0"/>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B4">
            <w:pPr>
              <w:widowControl w:val="0"/>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B5">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“she's from Ipanema”</w:t>
            </w:r>
          </w:p>
          <w:p w:rsidR="00000000" w:rsidDel="00000000" w:rsidP="00000000" w:rsidRDefault="00000000" w:rsidRPr="00000000" w14:paraId="00000AB6">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“cô ấy đến từ Ipanema”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B7">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:subevent</w:t>
              <w:tab/>
            </w:r>
          </w:p>
        </w:tc>
        <w:tc>
          <w:tcPr>
            <w:shd w:fill="auto" w:val="clear"/>
            <w:tcMar>
              <w:top w:w="100.0" w:type="dxa"/>
              <w:left w:w="100.0" w:type="dxa"/>
              <w:bottom w:w="100.0" w:type="dxa"/>
              <w:right w:w="100.0" w:type="dxa"/>
            </w:tcMar>
          </w:tcPr>
          <w:p w:rsidR="00000000" w:rsidDel="00000000" w:rsidP="00000000" w:rsidRDefault="00000000" w:rsidRPr="00000000" w14:paraId="00000AB8">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have-subevent-91</w:t>
            </w:r>
          </w:p>
        </w:tc>
        <w:tc>
          <w:tcPr>
            <w:shd w:fill="auto" w:val="clear"/>
            <w:tcMar>
              <w:top w:w="100.0" w:type="dxa"/>
              <w:left w:w="100.0" w:type="dxa"/>
              <w:bottom w:w="100.0" w:type="dxa"/>
              <w:right w:w="100.0" w:type="dxa"/>
            </w:tcMar>
          </w:tcPr>
          <w:p w:rsidR="00000000" w:rsidDel="00000000" w:rsidP="00000000" w:rsidRDefault="00000000" w:rsidRPr="00000000" w14:paraId="00000AB9">
            <w:pPr>
              <w:widowControl w:val="0"/>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BA">
            <w:pPr>
              <w:widowControl w:val="0"/>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BB">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“presentation at a conference”</w:t>
            </w:r>
          </w:p>
          <w:p w:rsidR="00000000" w:rsidDel="00000000" w:rsidP="00000000" w:rsidRDefault="00000000" w:rsidRPr="00000000" w14:paraId="00000ABC">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“trình bày tại hội nghị”</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BD">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:time</w:t>
              <w:tab/>
            </w:r>
          </w:p>
        </w:tc>
        <w:tc>
          <w:tcPr>
            <w:shd w:fill="auto" w:val="clear"/>
            <w:tcMar>
              <w:top w:w="100.0" w:type="dxa"/>
              <w:left w:w="100.0" w:type="dxa"/>
              <w:bottom w:w="100.0" w:type="dxa"/>
              <w:right w:w="100.0" w:type="dxa"/>
            </w:tcMar>
          </w:tcPr>
          <w:p w:rsidR="00000000" w:rsidDel="00000000" w:rsidP="00000000" w:rsidRDefault="00000000" w:rsidRPr="00000000" w14:paraId="00000ABE">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be-temporally-at-91</w:t>
            </w:r>
          </w:p>
        </w:tc>
        <w:tc>
          <w:tcPr>
            <w:shd w:fill="auto" w:val="clear"/>
            <w:tcMar>
              <w:top w:w="100.0" w:type="dxa"/>
              <w:left w:w="100.0" w:type="dxa"/>
              <w:bottom w:w="100.0" w:type="dxa"/>
              <w:right w:w="100.0" w:type="dxa"/>
            </w:tcMar>
          </w:tcPr>
          <w:p w:rsidR="00000000" w:rsidDel="00000000" w:rsidP="00000000" w:rsidRDefault="00000000" w:rsidRPr="00000000" w14:paraId="00000ABF">
            <w:pPr>
              <w:widowControl w:val="0"/>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C0">
            <w:pPr>
              <w:widowControl w:val="0"/>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C1">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“the party is on friday”</w:t>
            </w:r>
          </w:p>
          <w:p w:rsidR="00000000" w:rsidDel="00000000" w:rsidP="00000000" w:rsidRDefault="00000000" w:rsidRPr="00000000" w14:paraId="00000AC2">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“bữa tiệc diễn ra vào thứ sáu”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C3">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:topic</w:t>
              <w:tab/>
            </w:r>
          </w:p>
        </w:tc>
        <w:tc>
          <w:tcPr>
            <w:shd w:fill="auto" w:val="clear"/>
            <w:tcMar>
              <w:top w:w="100.0" w:type="dxa"/>
              <w:left w:w="100.0" w:type="dxa"/>
              <w:bottom w:w="100.0" w:type="dxa"/>
              <w:right w:w="100.0" w:type="dxa"/>
            </w:tcMar>
          </w:tcPr>
          <w:p w:rsidR="00000000" w:rsidDel="00000000" w:rsidP="00000000" w:rsidRDefault="00000000" w:rsidRPr="00000000" w14:paraId="00000AC4">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concern-02</w:t>
            </w:r>
          </w:p>
        </w:tc>
        <w:tc>
          <w:tcPr>
            <w:shd w:fill="auto" w:val="clear"/>
            <w:tcMar>
              <w:top w:w="100.0" w:type="dxa"/>
              <w:left w:w="100.0" w:type="dxa"/>
              <w:bottom w:w="100.0" w:type="dxa"/>
              <w:right w:w="100.0" w:type="dxa"/>
            </w:tcMar>
          </w:tcPr>
          <w:p w:rsidR="00000000" w:rsidDel="00000000" w:rsidP="00000000" w:rsidRDefault="00000000" w:rsidRPr="00000000" w14:paraId="00000AC5">
            <w:pPr>
              <w:widowControl w:val="0"/>
              <w:spacing w:line="360" w:lineRule="auto"/>
              <w:ind w:left="150" w:firstLine="0"/>
              <w:rPr>
                <w:sz w:val="24"/>
                <w:szCs w:val="24"/>
                <w:highlight w:val="white"/>
              </w:rPr>
            </w:pPr>
            <w:r w:rsidDel="00000000" w:rsidR="00000000" w:rsidRPr="00000000">
              <w:rPr>
                <w:sz w:val="24"/>
                <w:szCs w:val="24"/>
                <w:highlight w:val="white"/>
                <w:rtl w:val="0"/>
              </w:rPr>
              <w:t xml:space="preserve">:ARG0</w:t>
            </w:r>
          </w:p>
        </w:tc>
        <w:tc>
          <w:tcPr>
            <w:shd w:fill="auto" w:val="clear"/>
            <w:tcMar>
              <w:top w:w="100.0" w:type="dxa"/>
              <w:left w:w="100.0" w:type="dxa"/>
              <w:bottom w:w="100.0" w:type="dxa"/>
              <w:right w:w="100.0" w:type="dxa"/>
            </w:tcMar>
          </w:tcPr>
          <w:p w:rsidR="00000000" w:rsidDel="00000000" w:rsidP="00000000" w:rsidRDefault="00000000" w:rsidRPr="00000000" w14:paraId="00000AC6">
            <w:pPr>
              <w:widowControl w:val="0"/>
              <w:spacing w:line="360" w:lineRule="auto"/>
              <w:ind w:left="122"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C7">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“the show's about me”</w:t>
            </w:r>
          </w:p>
          <w:p w:rsidR="00000000" w:rsidDel="00000000" w:rsidP="00000000" w:rsidRDefault="00000000" w:rsidRPr="00000000" w14:paraId="00000AC8">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“chương trình nói về tôi”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C9">
            <w:pPr>
              <w:widowControl w:val="0"/>
              <w:pBdr>
                <w:top w:space="0" w:sz="0" w:val="nil"/>
                <w:left w:space="0" w:sz="0" w:val="nil"/>
                <w:bottom w:space="0" w:sz="0" w:val="nil"/>
                <w:right w:space="0" w:sz="0" w:val="nil"/>
                <w:between w:space="0" w:sz="0" w:val="nil"/>
              </w:pBdr>
              <w:spacing w:line="360" w:lineRule="auto"/>
              <w:ind w:left="189" w:firstLine="0"/>
              <w:rPr>
                <w:sz w:val="24"/>
                <w:szCs w:val="24"/>
                <w:highlight w:val="white"/>
              </w:rPr>
            </w:pPr>
            <w:r w:rsidDel="00000000" w:rsidR="00000000" w:rsidRPr="00000000">
              <w:rPr>
                <w:sz w:val="24"/>
                <w:szCs w:val="24"/>
                <w:highlight w:val="white"/>
                <w:rtl w:val="0"/>
              </w:rPr>
              <w:t xml:space="preserve">:value</w:t>
              <w:tab/>
            </w:r>
          </w:p>
        </w:tc>
        <w:tc>
          <w:tcPr>
            <w:shd w:fill="auto" w:val="clear"/>
            <w:tcMar>
              <w:top w:w="100.0" w:type="dxa"/>
              <w:left w:w="100.0" w:type="dxa"/>
              <w:bottom w:w="100.0" w:type="dxa"/>
              <w:right w:w="100.0" w:type="dxa"/>
            </w:tcMar>
          </w:tcPr>
          <w:p w:rsidR="00000000" w:rsidDel="00000000" w:rsidP="00000000" w:rsidRDefault="00000000" w:rsidRPr="00000000" w14:paraId="00000ACA">
            <w:pPr>
              <w:widowControl w:val="0"/>
              <w:spacing w:line="360" w:lineRule="auto"/>
              <w:ind w:left="157" w:firstLine="0"/>
              <w:rPr>
                <w:sz w:val="24"/>
                <w:szCs w:val="24"/>
                <w:highlight w:val="white"/>
              </w:rPr>
            </w:pPr>
            <w:r w:rsidDel="00000000" w:rsidR="00000000" w:rsidRPr="00000000">
              <w:rPr>
                <w:sz w:val="24"/>
                <w:szCs w:val="24"/>
                <w:highlight w:val="white"/>
                <w:rtl w:val="0"/>
              </w:rPr>
              <w:t xml:space="preserve">have-value-91</w:t>
            </w:r>
          </w:p>
        </w:tc>
        <w:tc>
          <w:tcPr>
            <w:shd w:fill="auto" w:val="clear"/>
            <w:tcMar>
              <w:top w:w="100.0" w:type="dxa"/>
              <w:left w:w="100.0" w:type="dxa"/>
              <w:bottom w:w="100.0" w:type="dxa"/>
              <w:right w:w="100.0" w:type="dxa"/>
            </w:tcMar>
          </w:tcPr>
          <w:p w:rsidR="00000000" w:rsidDel="00000000" w:rsidP="00000000" w:rsidRDefault="00000000" w:rsidRPr="00000000" w14:paraId="00000ACB">
            <w:pPr>
              <w:widowControl w:val="0"/>
              <w:spacing w:line="360" w:lineRule="auto"/>
              <w:ind w:left="150" w:firstLine="0"/>
              <w:rPr>
                <w:sz w:val="24"/>
                <w:szCs w:val="24"/>
                <w:highlight w:val="white"/>
              </w:rPr>
            </w:pPr>
            <w:r w:rsidDel="00000000" w:rsidR="00000000" w:rsidRPr="00000000">
              <w:rPr>
                <w:sz w:val="24"/>
                <w:szCs w:val="24"/>
                <w:highlight w:val="white"/>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0ACC">
            <w:pPr>
              <w:widowControl w:val="0"/>
              <w:spacing w:line="360" w:lineRule="auto"/>
              <w:ind w:left="122" w:firstLine="0"/>
              <w:rPr>
                <w:sz w:val="24"/>
                <w:szCs w:val="24"/>
                <w:highlight w:val="white"/>
              </w:rPr>
            </w:pPr>
            <w:r w:rsidDel="00000000" w:rsidR="00000000" w:rsidRPr="00000000">
              <w:rPr>
                <w:sz w:val="24"/>
                <w:szCs w:val="24"/>
                <w:highlight w:val="white"/>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0ACD">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“The phone number is 1-800-555-1223.”</w:t>
            </w:r>
          </w:p>
          <w:p w:rsidR="00000000" w:rsidDel="00000000" w:rsidP="00000000" w:rsidRDefault="00000000" w:rsidRPr="00000000" w14:paraId="00000ACE">
            <w:pPr>
              <w:widowControl w:val="0"/>
              <w:spacing w:line="360" w:lineRule="auto"/>
              <w:ind w:left="161" w:firstLine="0"/>
              <w:rPr>
                <w:sz w:val="24"/>
                <w:szCs w:val="24"/>
                <w:highlight w:val="white"/>
              </w:rPr>
            </w:pPr>
            <w:r w:rsidDel="00000000" w:rsidR="00000000" w:rsidRPr="00000000">
              <w:rPr>
                <w:sz w:val="24"/>
                <w:szCs w:val="24"/>
                <w:highlight w:val="white"/>
                <w:rtl w:val="0"/>
              </w:rPr>
              <w:t xml:space="preserve">“Số điện thoại là 1-800-555-1223.”</w:t>
            </w:r>
          </w:p>
        </w:tc>
      </w:tr>
    </w:tbl>
    <w:p w:rsidR="00000000" w:rsidDel="00000000" w:rsidP="00000000" w:rsidRDefault="00000000" w:rsidRPr="00000000" w14:paraId="00000ACF">
      <w:pPr>
        <w:spacing w:line="360" w:lineRule="auto"/>
        <w:ind w:left="720" w:firstLine="0"/>
        <w:rPr>
          <w:highlight w:val="white"/>
        </w:rPr>
      </w:pPr>
      <w:r w:rsidDel="00000000" w:rsidR="00000000" w:rsidRPr="00000000">
        <w:rPr>
          <w:highlight w:val="white"/>
          <w:rtl w:val="0"/>
        </w:rPr>
        <w:t xml:space="preserve">Những mối quan hệ này không có sự cụ thể hóa:</w:t>
      </w:r>
    </w:p>
    <w:p w:rsidR="00000000" w:rsidDel="00000000" w:rsidP="00000000" w:rsidRDefault="00000000" w:rsidRPr="00000000" w14:paraId="00000AD0">
      <w:pPr>
        <w:numPr>
          <w:ilvl w:val="0"/>
          <w:numId w:val="47"/>
        </w:numPr>
        <w:spacing w:line="360" w:lineRule="auto"/>
        <w:ind w:left="1440" w:hanging="360"/>
        <w:rPr>
          <w:highlight w:val="white"/>
        </w:rPr>
      </w:pPr>
      <w:r w:rsidDel="00000000" w:rsidR="00000000" w:rsidRPr="00000000">
        <w:rPr>
          <w:highlight w:val="white"/>
          <w:rtl w:val="0"/>
        </w:rPr>
        <w:t xml:space="preserve">:ARG0, :ARG2, :ARG2, ... :op1, :op2, :op3, :op4, …</w:t>
      </w:r>
    </w:p>
    <w:p w:rsidR="00000000" w:rsidDel="00000000" w:rsidP="00000000" w:rsidRDefault="00000000" w:rsidRPr="00000000" w14:paraId="00000AD1">
      <w:pPr>
        <w:numPr>
          <w:ilvl w:val="0"/>
          <w:numId w:val="47"/>
        </w:numPr>
        <w:spacing w:line="360" w:lineRule="auto"/>
        <w:ind w:left="1440" w:hanging="360"/>
        <w:rPr>
          <w:highlight w:val="white"/>
        </w:rPr>
      </w:pPr>
      <w:r w:rsidDel="00000000" w:rsidR="00000000" w:rsidRPr="00000000">
        <w:rPr>
          <w:highlight w:val="white"/>
          <w:rtl w:val="0"/>
        </w:rPr>
        <w:t xml:space="preserve">:calendar, :century, :day, :dayperiod, :decade, :era, :month, , , , :quarter_ _:season:timezone:weekday:year:year2</w:t>
      </w:r>
    </w:p>
    <w:p w:rsidR="00000000" w:rsidDel="00000000" w:rsidP="00000000" w:rsidRDefault="00000000" w:rsidRPr="00000000" w14:paraId="00000AD2">
      <w:pPr>
        <w:numPr>
          <w:ilvl w:val="0"/>
          <w:numId w:val="47"/>
        </w:numPr>
        <w:spacing w:line="360" w:lineRule="auto"/>
        <w:ind w:left="1440" w:hanging="360"/>
        <w:rPr>
          <w:highlight w:val="white"/>
        </w:rPr>
      </w:pPr>
      <w:r w:rsidDel="00000000" w:rsidR="00000000" w:rsidRPr="00000000">
        <w:rPr>
          <w:highlight w:val="white"/>
          <w:rtl w:val="0"/>
        </w:rPr>
        <w:t xml:space="preserve">:unit, :direction,:scale</w:t>
      </w:r>
    </w:p>
    <w:p w:rsidR="00000000" w:rsidDel="00000000" w:rsidP="00000000" w:rsidRDefault="00000000" w:rsidRPr="00000000" w14:paraId="00000AD3">
      <w:pPr>
        <w:spacing w:line="360" w:lineRule="auto"/>
        <w:ind w:left="720" w:firstLine="0"/>
        <w:rPr>
          <w:b w:val="1"/>
          <w:highlight w:val="white"/>
        </w:rPr>
      </w:pPr>
      <w:r w:rsidDel="00000000" w:rsidR="00000000" w:rsidRPr="00000000">
        <w:rPr>
          <w:b w:val="1"/>
          <w:highlight w:val="white"/>
          <w:rtl w:val="0"/>
        </w:rPr>
        <w:t xml:space="preserve">Khi nào thì nên cụ thể hóa?</w:t>
      </w:r>
    </w:p>
    <w:p w:rsidR="00000000" w:rsidDel="00000000" w:rsidP="00000000" w:rsidRDefault="00000000" w:rsidRPr="00000000" w14:paraId="00000AD4">
      <w:pPr>
        <w:spacing w:line="360" w:lineRule="auto"/>
        <w:ind w:left="720" w:firstLine="0"/>
        <w:rPr>
          <w:b w:val="1"/>
          <w:highlight w:val="yellow"/>
        </w:rPr>
      </w:pPr>
      <w:r w:rsidDel="00000000" w:rsidR="00000000" w:rsidRPr="00000000">
        <w:rPr>
          <w:highlight w:val="white"/>
          <w:rtl w:val="0"/>
        </w:rPr>
        <w:t xml:space="preserve">Một câu trả lời tiềm năng là “bất cứ khi nào bạn cảm thấy thích”. Thật không may, một câu có thể nhận được hai AMR khác nhau. Một trong những AMR sau đây có thể đại diện hợp lý cho “</w:t>
      </w:r>
      <w:r w:rsidDel="00000000" w:rsidR="00000000" w:rsidRPr="00000000">
        <w:rPr>
          <w:b w:val="1"/>
          <w:sz w:val="24"/>
          <w:szCs w:val="24"/>
          <w:rtl w:val="0"/>
        </w:rPr>
        <w:t xml:space="preserve">The girl left because the boy arrived.” (“</w:t>
      </w:r>
      <w:r w:rsidDel="00000000" w:rsidR="00000000" w:rsidRPr="00000000">
        <w:rPr>
          <w:highlight w:val="white"/>
          <w:rtl w:val="0"/>
        </w:rPr>
        <w:t xml:space="preserve">Cô gái rời đi vì chàng trai đã đến”), mà không phải là chuẩn:</w:t>
      </w:r>
      <w:r w:rsidDel="00000000" w:rsidR="00000000" w:rsidRPr="00000000">
        <w:rPr>
          <w:rtl w:val="0"/>
        </w:rPr>
      </w:r>
    </w:p>
    <w:tbl>
      <w:tblPr>
        <w:tblStyle w:val="Table74"/>
        <w:tblW w:w="874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305"/>
        <w:tblGridChange w:id="0">
          <w:tblGrid>
            <w:gridCol w:w="4440"/>
            <w:gridCol w:w="43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D5">
            <w:pPr>
              <w:spacing w:line="360" w:lineRule="auto"/>
              <w:ind w:firstLine="567"/>
              <w:rPr>
                <w:b w:val="1"/>
                <w:sz w:val="24"/>
                <w:szCs w:val="24"/>
              </w:rPr>
            </w:pPr>
            <w:r w:rsidDel="00000000" w:rsidR="00000000" w:rsidRPr="00000000">
              <w:rPr>
                <w:b w:val="1"/>
                <w:sz w:val="24"/>
                <w:szCs w:val="24"/>
                <w:rtl w:val="0"/>
              </w:rPr>
              <w:t xml:space="preserve">The girl left because the boy arrived.</w:t>
            </w:r>
          </w:p>
          <w:p w:rsidR="00000000" w:rsidDel="00000000" w:rsidP="00000000" w:rsidRDefault="00000000" w:rsidRPr="00000000" w14:paraId="00000AD6">
            <w:pPr>
              <w:spacing w:line="360" w:lineRule="auto"/>
              <w:ind w:firstLine="567"/>
              <w:rPr>
                <w:b w:val="1"/>
                <w:sz w:val="24"/>
                <w:szCs w:val="24"/>
              </w:rPr>
            </w:pPr>
            <w:r w:rsidDel="00000000" w:rsidR="00000000" w:rsidRPr="00000000">
              <w:rPr>
                <w:rtl w:val="0"/>
              </w:rPr>
            </w:r>
          </w:p>
          <w:p w:rsidR="00000000" w:rsidDel="00000000" w:rsidP="00000000" w:rsidRDefault="00000000" w:rsidRPr="00000000" w14:paraId="00000AD7">
            <w:pPr>
              <w:spacing w:line="360" w:lineRule="auto"/>
              <w:ind w:firstLine="567"/>
              <w:rPr>
                <w:sz w:val="24"/>
                <w:szCs w:val="24"/>
              </w:rPr>
            </w:pPr>
            <w:r w:rsidDel="00000000" w:rsidR="00000000" w:rsidRPr="00000000">
              <w:rPr>
                <w:b w:val="1"/>
                <w:sz w:val="24"/>
                <w:szCs w:val="24"/>
                <w:rtl w:val="0"/>
              </w:rPr>
              <w:t xml:space="preserve">AMR without reification:    </w:t>
            </w:r>
            <w:r w:rsidDel="00000000" w:rsidR="00000000" w:rsidRPr="00000000">
              <w:rPr>
                <w:sz w:val="24"/>
                <w:szCs w:val="24"/>
                <w:rtl w:val="0"/>
              </w:rPr>
              <w:t xml:space="preserve">    </w:t>
            </w:r>
          </w:p>
          <w:p w:rsidR="00000000" w:rsidDel="00000000" w:rsidP="00000000" w:rsidRDefault="00000000" w:rsidRPr="00000000" w14:paraId="00000AD8">
            <w:pPr>
              <w:spacing w:line="360" w:lineRule="auto"/>
              <w:ind w:firstLine="567"/>
              <w:rPr>
                <w:sz w:val="24"/>
                <w:szCs w:val="24"/>
              </w:rPr>
            </w:pPr>
            <w:r w:rsidDel="00000000" w:rsidR="00000000" w:rsidRPr="00000000">
              <w:rPr>
                <w:sz w:val="24"/>
                <w:szCs w:val="24"/>
                <w:rtl w:val="0"/>
              </w:rPr>
              <w:t xml:space="preserve">(l / leave-11                   </w:t>
            </w:r>
          </w:p>
          <w:p w:rsidR="00000000" w:rsidDel="00000000" w:rsidP="00000000" w:rsidRDefault="00000000" w:rsidRPr="00000000" w14:paraId="00000AD9">
            <w:pPr>
              <w:spacing w:line="360" w:lineRule="auto"/>
              <w:ind w:firstLine="567"/>
              <w:rPr>
                <w:sz w:val="24"/>
                <w:szCs w:val="24"/>
              </w:rPr>
            </w:pPr>
            <w:r w:rsidDel="00000000" w:rsidR="00000000" w:rsidRPr="00000000">
              <w:rPr>
                <w:sz w:val="24"/>
                <w:szCs w:val="24"/>
                <w:rtl w:val="0"/>
              </w:rPr>
              <w:t xml:space="preserve">   :ARG0 (g / girl)                </w:t>
            </w:r>
          </w:p>
          <w:p w:rsidR="00000000" w:rsidDel="00000000" w:rsidP="00000000" w:rsidRDefault="00000000" w:rsidRPr="00000000" w14:paraId="00000ADA">
            <w:pPr>
              <w:spacing w:line="360" w:lineRule="auto"/>
              <w:ind w:firstLine="567"/>
              <w:rPr>
                <w:sz w:val="24"/>
                <w:szCs w:val="24"/>
              </w:rPr>
            </w:pPr>
            <w:r w:rsidDel="00000000" w:rsidR="00000000" w:rsidRPr="00000000">
              <w:rPr>
                <w:sz w:val="24"/>
                <w:szCs w:val="24"/>
                <w:rtl w:val="0"/>
              </w:rPr>
              <w:t xml:space="preserve">   :reason (a / arrive-01           </w:t>
            </w:r>
          </w:p>
          <w:p w:rsidR="00000000" w:rsidDel="00000000" w:rsidP="00000000" w:rsidRDefault="00000000" w:rsidRPr="00000000" w14:paraId="00000ADB">
            <w:pPr>
              <w:spacing w:line="360" w:lineRule="auto"/>
              <w:ind w:firstLine="567"/>
              <w:rPr>
                <w:sz w:val="24"/>
                <w:szCs w:val="24"/>
              </w:rPr>
            </w:pPr>
            <w:r w:rsidDel="00000000" w:rsidR="00000000" w:rsidRPr="00000000">
              <w:rPr>
                <w:sz w:val="24"/>
                <w:szCs w:val="24"/>
                <w:rtl w:val="0"/>
              </w:rPr>
              <w:t xml:space="preserve">          :ARG1 (b / boy))) </w:t>
            </w:r>
          </w:p>
          <w:p w:rsidR="00000000" w:rsidDel="00000000" w:rsidP="00000000" w:rsidRDefault="00000000" w:rsidRPr="00000000" w14:paraId="00000ADC">
            <w:pPr>
              <w:spacing w:line="360" w:lineRule="auto"/>
              <w:ind w:firstLine="567"/>
              <w:rPr>
                <w:sz w:val="24"/>
                <w:szCs w:val="24"/>
              </w:rPr>
            </w:pPr>
            <w:r w:rsidDel="00000000" w:rsidR="00000000" w:rsidRPr="00000000">
              <w:rPr>
                <w:rtl w:val="0"/>
              </w:rPr>
            </w:r>
          </w:p>
          <w:p w:rsidR="00000000" w:rsidDel="00000000" w:rsidP="00000000" w:rsidRDefault="00000000" w:rsidRPr="00000000" w14:paraId="00000ADD">
            <w:pPr>
              <w:spacing w:line="360" w:lineRule="auto"/>
              <w:ind w:firstLine="567"/>
              <w:rPr>
                <w:b w:val="1"/>
                <w:sz w:val="24"/>
                <w:szCs w:val="24"/>
              </w:rPr>
            </w:pPr>
            <w:r w:rsidDel="00000000" w:rsidR="00000000" w:rsidRPr="00000000">
              <w:rPr>
                <w:b w:val="1"/>
                <w:sz w:val="24"/>
                <w:szCs w:val="24"/>
                <w:rtl w:val="0"/>
              </w:rPr>
              <w:t xml:space="preserve">AMR with reification:</w:t>
            </w:r>
          </w:p>
          <w:p w:rsidR="00000000" w:rsidDel="00000000" w:rsidP="00000000" w:rsidRDefault="00000000" w:rsidRPr="00000000" w14:paraId="00000ADE">
            <w:pPr>
              <w:spacing w:line="360" w:lineRule="auto"/>
              <w:ind w:firstLine="567"/>
              <w:rPr>
                <w:sz w:val="24"/>
                <w:szCs w:val="24"/>
              </w:rPr>
            </w:pPr>
            <w:r w:rsidDel="00000000" w:rsidR="00000000" w:rsidRPr="00000000">
              <w:rPr>
                <w:sz w:val="24"/>
                <w:szCs w:val="24"/>
                <w:rtl w:val="0"/>
              </w:rPr>
              <w:t xml:space="preserve">(l / leave-11                   </w:t>
            </w:r>
          </w:p>
          <w:p w:rsidR="00000000" w:rsidDel="00000000" w:rsidP="00000000" w:rsidRDefault="00000000" w:rsidRPr="00000000" w14:paraId="00000ADF">
            <w:pPr>
              <w:spacing w:line="360" w:lineRule="auto"/>
              <w:ind w:firstLine="567"/>
              <w:rPr>
                <w:sz w:val="24"/>
                <w:szCs w:val="24"/>
              </w:rPr>
            </w:pPr>
            <w:r w:rsidDel="00000000" w:rsidR="00000000" w:rsidRPr="00000000">
              <w:rPr>
                <w:sz w:val="24"/>
                <w:szCs w:val="24"/>
                <w:rtl w:val="0"/>
              </w:rPr>
              <w:t xml:space="preserve">   :ARG0 (g / girl)                </w:t>
            </w:r>
          </w:p>
          <w:p w:rsidR="00000000" w:rsidDel="00000000" w:rsidP="00000000" w:rsidRDefault="00000000" w:rsidRPr="00000000" w14:paraId="00000AE0">
            <w:pPr>
              <w:spacing w:line="360" w:lineRule="auto"/>
              <w:ind w:firstLine="567"/>
              <w:rPr>
                <w:sz w:val="24"/>
                <w:szCs w:val="24"/>
              </w:rPr>
            </w:pPr>
            <w:r w:rsidDel="00000000" w:rsidR="00000000" w:rsidRPr="00000000">
              <w:rPr>
                <w:sz w:val="24"/>
                <w:szCs w:val="24"/>
                <w:rtl w:val="0"/>
              </w:rPr>
              <w:t xml:space="preserve">   :ARG1-of (c / cause-01           </w:t>
            </w:r>
          </w:p>
          <w:p w:rsidR="00000000" w:rsidDel="00000000" w:rsidP="00000000" w:rsidRDefault="00000000" w:rsidRPr="00000000" w14:paraId="00000AE1">
            <w:pPr>
              <w:spacing w:line="360" w:lineRule="auto"/>
              <w:ind w:firstLine="567"/>
              <w:rPr>
                <w:sz w:val="24"/>
                <w:szCs w:val="24"/>
              </w:rPr>
            </w:pPr>
            <w:r w:rsidDel="00000000" w:rsidR="00000000" w:rsidRPr="00000000">
              <w:rPr>
                <w:sz w:val="24"/>
                <w:szCs w:val="24"/>
                <w:rtl w:val="0"/>
              </w:rPr>
              <w:t xml:space="preserve">          :ARG0 (a / arrive-01</w:t>
            </w:r>
          </w:p>
          <w:p w:rsidR="00000000" w:rsidDel="00000000" w:rsidP="00000000" w:rsidRDefault="00000000" w:rsidRPr="00000000" w14:paraId="00000AE2">
            <w:pPr>
              <w:spacing w:line="360" w:lineRule="auto"/>
              <w:ind w:firstLine="567"/>
              <w:rPr>
                <w:sz w:val="24"/>
                <w:szCs w:val="24"/>
              </w:rPr>
            </w:pPr>
            <w:r w:rsidDel="00000000" w:rsidR="00000000" w:rsidRPr="00000000">
              <w:rPr>
                <w:sz w:val="24"/>
                <w:szCs w:val="24"/>
                <w:rtl w:val="0"/>
              </w:rPr>
              <w:t xml:space="preserve">                   :ARG1 (b / boy))))</w:t>
            </w:r>
          </w:p>
        </w:tc>
        <w:tc>
          <w:tcPr>
            <w:shd w:fill="auto" w:val="clear"/>
            <w:tcMar>
              <w:top w:w="100.0" w:type="dxa"/>
              <w:left w:w="100.0" w:type="dxa"/>
              <w:bottom w:w="100.0" w:type="dxa"/>
              <w:right w:w="100.0" w:type="dxa"/>
            </w:tcMar>
          </w:tcPr>
          <w:p w:rsidR="00000000" w:rsidDel="00000000" w:rsidP="00000000" w:rsidRDefault="00000000" w:rsidRPr="00000000" w14:paraId="00000AE3">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Cô gái rời đi vì chàng trai đã đến.</w:t>
            </w:r>
          </w:p>
          <w:p w:rsidR="00000000" w:rsidDel="00000000" w:rsidP="00000000" w:rsidRDefault="00000000" w:rsidRPr="00000000" w14:paraId="00000AE4">
            <w:pPr>
              <w:widowControl w:val="0"/>
              <w:spacing w:line="360" w:lineRule="auto"/>
              <w:ind w:firstLine="567"/>
              <w:rPr>
                <w:b w:val="1"/>
                <w:sz w:val="24"/>
                <w:szCs w:val="24"/>
                <w:highlight w:val="white"/>
              </w:rPr>
            </w:pPr>
            <w:r w:rsidDel="00000000" w:rsidR="00000000" w:rsidRPr="00000000">
              <w:rPr>
                <w:rtl w:val="0"/>
              </w:rPr>
            </w:r>
          </w:p>
          <w:p w:rsidR="00000000" w:rsidDel="00000000" w:rsidP="00000000" w:rsidRDefault="00000000" w:rsidRPr="00000000" w14:paraId="00000AE5">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AMR không cụ thể hóa:</w:t>
            </w:r>
          </w:p>
          <w:p w:rsidR="00000000" w:rsidDel="00000000" w:rsidP="00000000" w:rsidRDefault="00000000" w:rsidRPr="00000000" w14:paraId="00000AE6">
            <w:pPr>
              <w:spacing w:line="360" w:lineRule="auto"/>
              <w:ind w:firstLine="567"/>
              <w:rPr>
                <w:sz w:val="24"/>
                <w:szCs w:val="24"/>
              </w:rPr>
            </w:pPr>
            <w:r w:rsidDel="00000000" w:rsidR="00000000" w:rsidRPr="00000000">
              <w:rPr>
                <w:sz w:val="24"/>
                <w:szCs w:val="24"/>
                <w:rtl w:val="0"/>
              </w:rPr>
              <w:t xml:space="preserve">(r / rời đi                  </w:t>
            </w:r>
          </w:p>
          <w:p w:rsidR="00000000" w:rsidDel="00000000" w:rsidP="00000000" w:rsidRDefault="00000000" w:rsidRPr="00000000" w14:paraId="00000AE7">
            <w:pPr>
              <w:spacing w:line="360" w:lineRule="auto"/>
              <w:ind w:firstLine="567"/>
              <w:rPr>
                <w:sz w:val="24"/>
                <w:szCs w:val="24"/>
              </w:rPr>
            </w:pPr>
            <w:r w:rsidDel="00000000" w:rsidR="00000000" w:rsidRPr="00000000">
              <w:rPr>
                <w:sz w:val="24"/>
                <w:szCs w:val="24"/>
                <w:rtl w:val="0"/>
              </w:rPr>
              <w:t xml:space="preserve">   :ARG0 (c / cô gái)                </w:t>
            </w:r>
          </w:p>
          <w:p w:rsidR="00000000" w:rsidDel="00000000" w:rsidP="00000000" w:rsidRDefault="00000000" w:rsidRPr="00000000" w14:paraId="00000AE8">
            <w:pPr>
              <w:spacing w:line="360" w:lineRule="auto"/>
              <w:ind w:firstLine="567"/>
              <w:rPr>
                <w:sz w:val="24"/>
                <w:szCs w:val="24"/>
              </w:rPr>
            </w:pPr>
            <w:r w:rsidDel="00000000" w:rsidR="00000000" w:rsidRPr="00000000">
              <w:rPr>
                <w:sz w:val="24"/>
                <w:szCs w:val="24"/>
                <w:rtl w:val="0"/>
              </w:rPr>
              <w:t xml:space="preserve">   :reason (đ / đến           </w:t>
            </w:r>
          </w:p>
          <w:p w:rsidR="00000000" w:rsidDel="00000000" w:rsidP="00000000" w:rsidRDefault="00000000" w:rsidRPr="00000000" w14:paraId="00000AE9">
            <w:pPr>
              <w:spacing w:line="360" w:lineRule="auto"/>
              <w:ind w:firstLine="567"/>
              <w:rPr>
                <w:sz w:val="24"/>
                <w:szCs w:val="24"/>
              </w:rPr>
            </w:pPr>
            <w:r w:rsidDel="00000000" w:rsidR="00000000" w:rsidRPr="00000000">
              <w:rPr>
                <w:sz w:val="24"/>
                <w:szCs w:val="24"/>
                <w:rtl w:val="0"/>
              </w:rPr>
              <w:t xml:space="preserve">          :ARG1 (c2 / chàng trai))) </w:t>
            </w:r>
          </w:p>
          <w:p w:rsidR="00000000" w:rsidDel="00000000" w:rsidP="00000000" w:rsidRDefault="00000000" w:rsidRPr="00000000" w14:paraId="00000AEA">
            <w:pPr>
              <w:spacing w:line="360" w:lineRule="auto"/>
              <w:ind w:firstLine="567"/>
              <w:rPr>
                <w:sz w:val="24"/>
                <w:szCs w:val="24"/>
              </w:rPr>
            </w:pPr>
            <w:r w:rsidDel="00000000" w:rsidR="00000000" w:rsidRPr="00000000">
              <w:rPr>
                <w:rtl w:val="0"/>
              </w:rPr>
            </w:r>
          </w:p>
          <w:p w:rsidR="00000000" w:rsidDel="00000000" w:rsidP="00000000" w:rsidRDefault="00000000" w:rsidRPr="00000000" w14:paraId="00000AEB">
            <w:pPr>
              <w:spacing w:line="360" w:lineRule="auto"/>
              <w:ind w:firstLine="567"/>
              <w:rPr>
                <w:b w:val="1"/>
                <w:sz w:val="24"/>
                <w:szCs w:val="24"/>
              </w:rPr>
            </w:pPr>
            <w:r w:rsidDel="00000000" w:rsidR="00000000" w:rsidRPr="00000000">
              <w:rPr>
                <w:b w:val="1"/>
                <w:sz w:val="24"/>
                <w:szCs w:val="24"/>
                <w:rtl w:val="0"/>
              </w:rPr>
              <w:t xml:space="preserve">AMR  cụ thể hóa:</w:t>
            </w:r>
          </w:p>
          <w:p w:rsidR="00000000" w:rsidDel="00000000" w:rsidP="00000000" w:rsidRDefault="00000000" w:rsidRPr="00000000" w14:paraId="00000AEC">
            <w:pPr>
              <w:spacing w:line="360" w:lineRule="auto"/>
              <w:ind w:firstLine="567"/>
              <w:rPr>
                <w:sz w:val="24"/>
                <w:szCs w:val="24"/>
              </w:rPr>
            </w:pPr>
            <w:r w:rsidDel="00000000" w:rsidR="00000000" w:rsidRPr="00000000">
              <w:rPr>
                <w:sz w:val="24"/>
                <w:szCs w:val="24"/>
                <w:rtl w:val="0"/>
              </w:rPr>
              <w:t xml:space="preserve">(r / rời đi</w:t>
            </w:r>
          </w:p>
          <w:p w:rsidR="00000000" w:rsidDel="00000000" w:rsidP="00000000" w:rsidRDefault="00000000" w:rsidRPr="00000000" w14:paraId="00000AED">
            <w:pPr>
              <w:spacing w:line="360" w:lineRule="auto"/>
              <w:ind w:firstLine="567"/>
              <w:rPr>
                <w:sz w:val="24"/>
                <w:szCs w:val="24"/>
              </w:rPr>
            </w:pPr>
            <w:r w:rsidDel="00000000" w:rsidR="00000000" w:rsidRPr="00000000">
              <w:rPr>
                <w:sz w:val="24"/>
                <w:szCs w:val="24"/>
                <w:rtl w:val="0"/>
              </w:rPr>
              <w:t xml:space="preserve">   :ARG0 (c / cô gái)                </w:t>
            </w:r>
          </w:p>
          <w:p w:rsidR="00000000" w:rsidDel="00000000" w:rsidP="00000000" w:rsidRDefault="00000000" w:rsidRPr="00000000" w14:paraId="00000AEE">
            <w:pPr>
              <w:spacing w:line="360" w:lineRule="auto"/>
              <w:ind w:firstLine="567"/>
              <w:rPr>
                <w:sz w:val="24"/>
                <w:szCs w:val="24"/>
              </w:rPr>
            </w:pPr>
            <w:r w:rsidDel="00000000" w:rsidR="00000000" w:rsidRPr="00000000">
              <w:rPr>
                <w:sz w:val="24"/>
                <w:szCs w:val="24"/>
                <w:rtl w:val="0"/>
              </w:rPr>
              <w:t xml:space="preserve">   :ARG1-of (v / vì           </w:t>
            </w:r>
          </w:p>
          <w:p w:rsidR="00000000" w:rsidDel="00000000" w:rsidP="00000000" w:rsidRDefault="00000000" w:rsidRPr="00000000" w14:paraId="00000AEF">
            <w:pPr>
              <w:spacing w:line="360" w:lineRule="auto"/>
              <w:ind w:firstLine="567"/>
              <w:rPr>
                <w:sz w:val="24"/>
                <w:szCs w:val="24"/>
              </w:rPr>
            </w:pPr>
            <w:r w:rsidDel="00000000" w:rsidR="00000000" w:rsidRPr="00000000">
              <w:rPr>
                <w:sz w:val="24"/>
                <w:szCs w:val="24"/>
                <w:rtl w:val="0"/>
              </w:rPr>
              <w:t xml:space="preserve">          :ARG0 (đ / đến</w:t>
            </w:r>
          </w:p>
          <w:p w:rsidR="00000000" w:rsidDel="00000000" w:rsidP="00000000" w:rsidRDefault="00000000" w:rsidRPr="00000000" w14:paraId="00000AF0">
            <w:pPr>
              <w:spacing w:line="360" w:lineRule="auto"/>
              <w:ind w:firstLine="567"/>
              <w:rPr>
                <w:sz w:val="24"/>
                <w:szCs w:val="24"/>
              </w:rPr>
            </w:pPr>
            <w:r w:rsidDel="00000000" w:rsidR="00000000" w:rsidRPr="00000000">
              <w:rPr>
                <w:sz w:val="24"/>
                <w:szCs w:val="24"/>
                <w:rtl w:val="0"/>
              </w:rPr>
              <w:t xml:space="preserve">                   :ARG1 (c2 / chàng trai))))</w:t>
            </w:r>
          </w:p>
        </w:tc>
      </w:tr>
    </w:tbl>
    <w:p w:rsidR="00000000" w:rsidDel="00000000" w:rsidP="00000000" w:rsidRDefault="00000000" w:rsidRPr="00000000" w14:paraId="00000AF1">
      <w:pPr>
        <w:spacing w:line="360" w:lineRule="auto"/>
        <w:ind w:firstLine="567"/>
        <w:rPr>
          <w:highlight w:val="white"/>
        </w:rPr>
      </w:pPr>
      <w:r w:rsidDel="00000000" w:rsidR="00000000" w:rsidRPr="00000000">
        <w:rPr>
          <w:rtl w:val="0"/>
        </w:rPr>
      </w:r>
    </w:p>
    <w:p w:rsidR="00000000" w:rsidDel="00000000" w:rsidP="00000000" w:rsidRDefault="00000000" w:rsidRPr="00000000" w14:paraId="00000AF2">
      <w:pPr>
        <w:spacing w:line="360" w:lineRule="auto"/>
        <w:ind w:left="720" w:firstLine="0"/>
        <w:rPr>
          <w:highlight w:val="white"/>
        </w:rPr>
      </w:pPr>
      <w:r w:rsidDel="00000000" w:rsidR="00000000" w:rsidRPr="00000000">
        <w:rPr>
          <w:highlight w:val="white"/>
          <w:rtl w:val="0"/>
        </w:rPr>
        <w:t xml:space="preserve">Hơn nữa, chúng ta có thể có xu hướng sử dụng AMR đầu tiên một cách hợp lý cho “The girl left because the boy arrived (Cô gái rời đi vì chàng trai đến)”, nhưng lại thích sử dụng AMR thứ hai cho “The girl left, due to the boy's arrival (Cô gái rời đi, do chàng trai đến)”. Vì vậy không thể đảm bảo rằng hai câu này có cùng AMR.</w:t>
      </w:r>
    </w:p>
    <w:p w:rsidR="00000000" w:rsidDel="00000000" w:rsidP="00000000" w:rsidRDefault="00000000" w:rsidRPr="00000000" w14:paraId="00000AF3">
      <w:pPr>
        <w:spacing w:line="360" w:lineRule="auto"/>
        <w:ind w:left="720" w:firstLine="0"/>
        <w:rPr>
          <w:highlight w:val="white"/>
        </w:rPr>
      </w:pPr>
      <w:r w:rsidDel="00000000" w:rsidR="00000000" w:rsidRPr="00000000">
        <w:rPr>
          <w:highlight w:val="white"/>
          <w:rtl w:val="0"/>
        </w:rPr>
        <w:t xml:space="preserve">Câu trả lời tiềm năng thứ hai là "luôn luôn cụ thể hóa", điều này sẽ loại bỏ hoàn toàn các mối quan hệ như :location, và :time khỏi AMR, thay vào đó là các khái niệm như be-located-at-91, và be-temporally-at-91. Nhưng điều này thật phức tạp.</w:t>
      </w:r>
    </w:p>
    <w:p w:rsidR="00000000" w:rsidDel="00000000" w:rsidP="00000000" w:rsidRDefault="00000000" w:rsidRPr="00000000" w14:paraId="00000AF4">
      <w:pPr>
        <w:spacing w:line="360" w:lineRule="auto"/>
        <w:ind w:left="720" w:firstLine="0"/>
        <w:rPr>
          <w:highlight w:val="white"/>
        </w:rPr>
      </w:pPr>
      <w:r w:rsidDel="00000000" w:rsidR="00000000" w:rsidRPr="00000000">
        <w:rPr>
          <w:highlight w:val="white"/>
          <w:rtl w:val="0"/>
        </w:rPr>
        <w:t xml:space="preserve">Giải pháp: chúng tôi coi “AMR với sự cụ thể hóa” là “AMR thực sự”, với các mối quan hệ không được thống nhất hóa như </w:t>
      </w:r>
      <w:r w:rsidDel="00000000" w:rsidR="00000000" w:rsidRPr="00000000">
        <w:rPr>
          <w:highlight w:val="cyan"/>
          <w:rtl w:val="0"/>
        </w:rPr>
        <w:t xml:space="preserve">semantic sugar</w:t>
      </w:r>
      <w:r w:rsidDel="00000000" w:rsidR="00000000" w:rsidRPr="00000000">
        <w:rPr>
          <w:highlight w:val="white"/>
          <w:rtl w:val="0"/>
        </w:rPr>
        <w:t xml:space="preserve">. Do đó, nếu dịch tiếng Anh sang AMR, quy tắc là “bất cứ khi nào bạn cảm thấy thích”, bởi vì AMR của bạn sẽ được chuẩn hóa thành dạng cụ thể hóa ở phía sau.</w:t>
      </w:r>
    </w:p>
    <w:p w:rsidR="00000000" w:rsidDel="00000000" w:rsidP="00000000" w:rsidRDefault="00000000" w:rsidRPr="00000000" w14:paraId="00000AF5">
      <w:pPr>
        <w:spacing w:line="360" w:lineRule="auto"/>
        <w:ind w:left="720" w:firstLine="0"/>
        <w:rPr>
          <w:highlight w:val="white"/>
        </w:rPr>
      </w:pPr>
      <w:r w:rsidDel="00000000" w:rsidR="00000000" w:rsidRPr="00000000">
        <w:rPr>
          <w:highlight w:val="white"/>
          <w:rtl w:val="0"/>
        </w:rPr>
        <w:t xml:space="preserve">Trong kho dữ liệu AMR, để thống nhất, các quá trình cụ thể hóa sẽ được thu gọn trừ khi cần thiết.</w:t>
      </w:r>
    </w:p>
    <w:p w:rsidR="00000000" w:rsidDel="00000000" w:rsidP="00000000" w:rsidRDefault="00000000" w:rsidRPr="00000000" w14:paraId="00000AF6">
      <w:pPr>
        <w:pStyle w:val="Heading3"/>
        <w:numPr>
          <w:ilvl w:val="2"/>
          <w:numId w:val="20"/>
        </w:numPr>
        <w:ind w:left="720" w:hanging="720"/>
        <w:rPr/>
      </w:pPr>
      <w:bookmarkStart w:colFirst="0" w:colLast="0" w:name="_heading=h.3q5sasy" w:id="67"/>
      <w:bookmarkEnd w:id="67"/>
      <w:r w:rsidDel="00000000" w:rsidR="00000000" w:rsidRPr="00000000">
        <w:rPr>
          <w:rtl w:val="0"/>
        </w:rPr>
        <w:t xml:space="preserve">Giới từ:</w:t>
      </w:r>
    </w:p>
    <w:p w:rsidR="00000000" w:rsidDel="00000000" w:rsidP="00000000" w:rsidRDefault="00000000" w:rsidRPr="00000000" w14:paraId="00000AF7">
      <w:pPr>
        <w:numPr>
          <w:ilvl w:val="0"/>
          <w:numId w:val="8"/>
        </w:numPr>
        <w:spacing w:after="240" w:line="360" w:lineRule="auto"/>
        <w:ind w:left="720" w:hanging="360"/>
        <w:rPr>
          <w:highlight w:val="white"/>
        </w:rPr>
      </w:pPr>
      <w:r w:rsidDel="00000000" w:rsidR="00000000" w:rsidRPr="00000000">
        <w:rPr>
          <w:highlight w:val="white"/>
          <w:rtl w:val="0"/>
        </w:rPr>
        <w:t xml:space="preserve">Hầu hết các giới từ báo hiệu các phần tử khung ngữ nghĩa đều bị loại bỏ trong AMR:</w:t>
      </w:r>
    </w:p>
    <w:p w:rsidR="00000000" w:rsidDel="00000000" w:rsidP="00000000" w:rsidRDefault="00000000" w:rsidRPr="00000000" w14:paraId="00000AF8">
      <w:pPr>
        <w:spacing w:after="240" w:before="240" w:line="360" w:lineRule="auto"/>
        <w:ind w:left="720" w:firstLine="0"/>
        <w:rPr>
          <w:highlight w:val="white"/>
        </w:rPr>
      </w:pPr>
      <w:r w:rsidDel="00000000" w:rsidR="00000000" w:rsidRPr="00000000">
        <w:rPr>
          <w:highlight w:val="white"/>
          <w:rtl w:val="0"/>
        </w:rPr>
        <w:t xml:space="preserve">(Most prepositions that signal semantic frame elements are dropped in AMR)</w:t>
      </w:r>
    </w:p>
    <w:p w:rsidR="00000000" w:rsidDel="00000000" w:rsidP="00000000" w:rsidRDefault="00000000" w:rsidRPr="00000000" w14:paraId="00000AF9">
      <w:pPr>
        <w:spacing w:after="240" w:before="240" w:line="360" w:lineRule="auto"/>
        <w:ind w:left="720" w:firstLine="0"/>
        <w:rPr>
          <w:highlight w:val="white"/>
        </w:rPr>
      </w:pPr>
      <w:r w:rsidDel="00000000" w:rsidR="00000000" w:rsidRPr="00000000">
        <w:rPr>
          <w:b w:val="1"/>
          <w:highlight w:val="white"/>
          <w:rtl w:val="0"/>
        </w:rPr>
        <w:t xml:space="preserve">Ví dụ:</w:t>
      </w:r>
      <w:r w:rsidDel="00000000" w:rsidR="00000000" w:rsidRPr="00000000">
        <w:rPr>
          <w:highlight w:val="white"/>
          <w:rtl w:val="0"/>
        </w:rPr>
        <w:t xml:space="preserve"> </w:t>
      </w:r>
    </w:p>
    <w:tbl>
      <w:tblPr>
        <w:tblStyle w:val="Table75"/>
        <w:tblW w:w="882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4635"/>
        <w:tblGridChange w:id="0">
          <w:tblGrid>
            <w:gridCol w:w="4185"/>
            <w:gridCol w:w="46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FA">
            <w:pPr>
              <w:widowControl w:val="0"/>
              <w:pBdr>
                <w:top w:space="0" w:sz="0" w:val="nil"/>
                <w:left w:space="0" w:sz="0" w:val="nil"/>
                <w:bottom w:space="0" w:sz="0" w:val="nil"/>
                <w:right w:space="0" w:sz="0" w:val="nil"/>
                <w:between w:space="0" w:sz="0" w:val="nil"/>
              </w:pBdr>
              <w:spacing w:line="360" w:lineRule="auto"/>
              <w:ind w:firstLine="567"/>
              <w:rPr>
                <w:b w:val="1"/>
                <w:sz w:val="24"/>
                <w:szCs w:val="24"/>
                <w:highlight w:val="white"/>
              </w:rPr>
            </w:pPr>
            <w:r w:rsidDel="00000000" w:rsidR="00000000" w:rsidRPr="00000000">
              <w:rPr>
                <w:b w:val="1"/>
                <w:sz w:val="24"/>
                <w:szCs w:val="24"/>
                <w:highlight w:val="white"/>
                <w:rtl w:val="0"/>
              </w:rPr>
              <w:t xml:space="preserve">The nation defaulted in June.</w:t>
            </w:r>
          </w:p>
          <w:p w:rsidR="00000000" w:rsidDel="00000000" w:rsidP="00000000" w:rsidRDefault="00000000" w:rsidRPr="00000000" w14:paraId="00000AFB">
            <w:pPr>
              <w:widowControl w:val="0"/>
              <w:pBdr>
                <w:top w:space="0" w:sz="0" w:val="nil"/>
                <w:left w:space="0" w:sz="0" w:val="nil"/>
                <w:bottom w:space="0" w:sz="0" w:val="nil"/>
                <w:right w:space="0" w:sz="0" w:val="nil"/>
                <w:between w:space="0" w:sz="0" w:val="nil"/>
              </w:pBdr>
              <w:spacing w:line="360" w:lineRule="auto"/>
              <w:ind w:firstLine="567"/>
              <w:rPr>
                <w:b w:val="1"/>
                <w:sz w:val="24"/>
                <w:szCs w:val="24"/>
                <w:highlight w:val="white"/>
              </w:rPr>
            </w:pPr>
            <w:r w:rsidDel="00000000" w:rsidR="00000000" w:rsidRPr="00000000">
              <w:rPr>
                <w:rtl w:val="0"/>
              </w:rPr>
            </w:r>
          </w:p>
          <w:p w:rsidR="00000000" w:rsidDel="00000000" w:rsidP="00000000" w:rsidRDefault="00000000" w:rsidRPr="00000000" w14:paraId="00000AFC">
            <w:pPr>
              <w:widowControl w:val="0"/>
              <w:spacing w:line="360" w:lineRule="auto"/>
              <w:ind w:firstLine="567"/>
              <w:rPr>
                <w:sz w:val="24"/>
                <w:szCs w:val="24"/>
                <w:highlight w:val="white"/>
              </w:rPr>
            </w:pPr>
            <w:r w:rsidDel="00000000" w:rsidR="00000000" w:rsidRPr="00000000">
              <w:rPr>
                <w:sz w:val="24"/>
                <w:szCs w:val="24"/>
                <w:highlight w:val="white"/>
                <w:rtl w:val="0"/>
              </w:rPr>
              <w:t xml:space="preserve">(s / default-01</w:t>
            </w:r>
          </w:p>
          <w:p w:rsidR="00000000" w:rsidDel="00000000" w:rsidP="00000000" w:rsidRDefault="00000000" w:rsidRPr="00000000" w14:paraId="00000AFD">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(n / nation)</w:t>
            </w:r>
          </w:p>
          <w:p w:rsidR="00000000" w:rsidDel="00000000" w:rsidP="00000000" w:rsidRDefault="00000000" w:rsidRPr="00000000" w14:paraId="00000AFE">
            <w:pPr>
              <w:widowControl w:val="0"/>
              <w:spacing w:line="360" w:lineRule="auto"/>
              <w:ind w:firstLine="567"/>
              <w:rPr>
                <w:sz w:val="24"/>
                <w:szCs w:val="24"/>
                <w:highlight w:val="white"/>
              </w:rPr>
            </w:pPr>
            <w:r w:rsidDel="00000000" w:rsidR="00000000" w:rsidRPr="00000000">
              <w:rPr>
                <w:sz w:val="24"/>
                <w:szCs w:val="24"/>
                <w:highlight w:val="white"/>
                <w:rtl w:val="0"/>
              </w:rPr>
              <w:t xml:space="preserve">   :time (d / date-entity</w:t>
            </w:r>
          </w:p>
          <w:p w:rsidR="00000000" w:rsidDel="00000000" w:rsidP="00000000" w:rsidRDefault="00000000" w:rsidRPr="00000000" w14:paraId="00000AFF">
            <w:pPr>
              <w:widowControl w:val="0"/>
              <w:spacing w:line="360" w:lineRule="auto"/>
              <w:ind w:firstLine="567"/>
              <w:rPr>
                <w:sz w:val="24"/>
                <w:szCs w:val="24"/>
                <w:highlight w:val="white"/>
              </w:rPr>
            </w:pPr>
            <w:r w:rsidDel="00000000" w:rsidR="00000000" w:rsidRPr="00000000">
              <w:rPr>
                <w:sz w:val="24"/>
                <w:szCs w:val="24"/>
                <w:highlight w:val="white"/>
                <w:rtl w:val="0"/>
              </w:rPr>
              <w:t xml:space="preserve">            :month 6))</w:t>
            </w:r>
          </w:p>
        </w:tc>
        <w:tc>
          <w:tcPr>
            <w:shd w:fill="auto" w:val="clear"/>
            <w:tcMar>
              <w:top w:w="100.0" w:type="dxa"/>
              <w:left w:w="100.0" w:type="dxa"/>
              <w:bottom w:w="100.0" w:type="dxa"/>
              <w:right w:w="100.0" w:type="dxa"/>
            </w:tcMar>
          </w:tcPr>
          <w:p w:rsidR="00000000" w:rsidDel="00000000" w:rsidP="00000000" w:rsidRDefault="00000000" w:rsidRPr="00000000" w14:paraId="00000B00">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Quốc gia đã vỡ nợ vào tháng Sáu.</w:t>
            </w:r>
          </w:p>
          <w:p w:rsidR="00000000" w:rsidDel="00000000" w:rsidP="00000000" w:rsidRDefault="00000000" w:rsidRPr="00000000" w14:paraId="00000B01">
            <w:pPr>
              <w:widowControl w:val="0"/>
              <w:spacing w:line="360" w:lineRule="auto"/>
              <w:ind w:firstLine="567"/>
              <w:rPr>
                <w:b w:val="1"/>
                <w:sz w:val="24"/>
                <w:szCs w:val="24"/>
                <w:highlight w:val="white"/>
              </w:rPr>
            </w:pPr>
            <w:r w:rsidDel="00000000" w:rsidR="00000000" w:rsidRPr="00000000">
              <w:rPr>
                <w:rtl w:val="0"/>
              </w:rPr>
            </w:r>
          </w:p>
          <w:p w:rsidR="00000000" w:rsidDel="00000000" w:rsidP="00000000" w:rsidRDefault="00000000" w:rsidRPr="00000000" w14:paraId="00000B02">
            <w:pPr>
              <w:widowControl w:val="0"/>
              <w:spacing w:line="360" w:lineRule="auto"/>
              <w:ind w:firstLine="567"/>
              <w:rPr>
                <w:sz w:val="24"/>
                <w:szCs w:val="24"/>
                <w:highlight w:val="white"/>
              </w:rPr>
            </w:pPr>
            <w:r w:rsidDel="00000000" w:rsidR="00000000" w:rsidRPr="00000000">
              <w:rPr>
                <w:sz w:val="24"/>
                <w:szCs w:val="24"/>
                <w:highlight w:val="white"/>
                <w:rtl w:val="0"/>
              </w:rPr>
              <w:t xml:space="preserve">(v / vỡ nợ-01</w:t>
            </w:r>
          </w:p>
          <w:p w:rsidR="00000000" w:rsidDel="00000000" w:rsidP="00000000" w:rsidRDefault="00000000" w:rsidRPr="00000000" w14:paraId="00000B03">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(q / quốc gia)</w:t>
            </w:r>
          </w:p>
          <w:p w:rsidR="00000000" w:rsidDel="00000000" w:rsidP="00000000" w:rsidRDefault="00000000" w:rsidRPr="00000000" w14:paraId="00000B04">
            <w:pPr>
              <w:widowControl w:val="0"/>
              <w:spacing w:line="360" w:lineRule="auto"/>
              <w:ind w:firstLine="567"/>
              <w:rPr>
                <w:sz w:val="24"/>
                <w:szCs w:val="24"/>
                <w:highlight w:val="white"/>
              </w:rPr>
            </w:pPr>
            <w:r w:rsidDel="00000000" w:rsidR="00000000" w:rsidRPr="00000000">
              <w:rPr>
                <w:sz w:val="24"/>
                <w:szCs w:val="24"/>
                <w:highlight w:val="white"/>
                <w:rtl w:val="0"/>
              </w:rPr>
              <w:t xml:space="preserve">   :time (d / date-entity</w:t>
            </w:r>
          </w:p>
          <w:p w:rsidR="00000000" w:rsidDel="00000000" w:rsidP="00000000" w:rsidRDefault="00000000" w:rsidRPr="00000000" w14:paraId="00000B05">
            <w:pPr>
              <w:widowControl w:val="0"/>
              <w:spacing w:line="360" w:lineRule="auto"/>
              <w:ind w:firstLine="567"/>
              <w:rPr>
                <w:sz w:val="24"/>
                <w:szCs w:val="24"/>
                <w:highlight w:val="white"/>
              </w:rPr>
            </w:pPr>
            <w:r w:rsidDel="00000000" w:rsidR="00000000" w:rsidRPr="00000000">
              <w:rPr>
                <w:sz w:val="24"/>
                <w:szCs w:val="24"/>
                <w:highlight w:val="white"/>
                <w:rtl w:val="0"/>
              </w:rPr>
              <w:t xml:space="preserve">            :month 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06">
            <w:pPr>
              <w:widowControl w:val="0"/>
              <w:pBdr>
                <w:top w:space="0" w:sz="0" w:val="nil"/>
                <w:left w:space="0" w:sz="0" w:val="nil"/>
                <w:bottom w:space="0" w:sz="0" w:val="nil"/>
                <w:right w:space="0" w:sz="0" w:val="nil"/>
                <w:between w:space="0" w:sz="0" w:val="nil"/>
              </w:pBdr>
              <w:spacing w:line="360" w:lineRule="auto"/>
              <w:ind w:firstLine="567"/>
              <w:rPr>
                <w:b w:val="1"/>
                <w:sz w:val="24"/>
                <w:szCs w:val="24"/>
                <w:highlight w:val="white"/>
              </w:rPr>
            </w:pPr>
            <w:r w:rsidDel="00000000" w:rsidR="00000000" w:rsidRPr="00000000">
              <w:rPr>
                <w:b w:val="1"/>
                <w:sz w:val="24"/>
                <w:szCs w:val="24"/>
                <w:highlight w:val="white"/>
                <w:rtl w:val="0"/>
              </w:rPr>
              <w:t xml:space="preserve">The man died in his house.</w:t>
            </w:r>
          </w:p>
          <w:p w:rsidR="00000000" w:rsidDel="00000000" w:rsidP="00000000" w:rsidRDefault="00000000" w:rsidRPr="00000000" w14:paraId="00000B07">
            <w:pPr>
              <w:widowControl w:val="0"/>
              <w:pBdr>
                <w:top w:space="0" w:sz="0" w:val="nil"/>
                <w:left w:space="0" w:sz="0" w:val="nil"/>
                <w:bottom w:space="0" w:sz="0" w:val="nil"/>
                <w:right w:space="0" w:sz="0" w:val="nil"/>
                <w:between w:space="0" w:sz="0" w:val="nil"/>
              </w:pBdr>
              <w:spacing w:line="360" w:lineRule="auto"/>
              <w:ind w:firstLine="567"/>
              <w:rPr>
                <w:b w:val="1"/>
                <w:sz w:val="24"/>
                <w:szCs w:val="24"/>
                <w:highlight w:val="white"/>
              </w:rPr>
            </w:pPr>
            <w:r w:rsidDel="00000000" w:rsidR="00000000" w:rsidRPr="00000000">
              <w:rPr>
                <w:rtl w:val="0"/>
              </w:rPr>
            </w:r>
          </w:p>
          <w:p w:rsidR="00000000" w:rsidDel="00000000" w:rsidP="00000000" w:rsidRDefault="00000000" w:rsidRPr="00000000" w14:paraId="00000B08">
            <w:pPr>
              <w:widowControl w:val="0"/>
              <w:spacing w:line="360" w:lineRule="auto"/>
              <w:ind w:firstLine="567"/>
              <w:rPr>
                <w:sz w:val="24"/>
                <w:szCs w:val="24"/>
                <w:highlight w:val="white"/>
              </w:rPr>
            </w:pPr>
            <w:r w:rsidDel="00000000" w:rsidR="00000000" w:rsidRPr="00000000">
              <w:rPr>
                <w:sz w:val="24"/>
                <w:szCs w:val="24"/>
                <w:highlight w:val="white"/>
                <w:rtl w:val="0"/>
              </w:rPr>
              <w:t xml:space="preserve">(d / die-01</w:t>
            </w:r>
          </w:p>
          <w:p w:rsidR="00000000" w:rsidDel="00000000" w:rsidP="00000000" w:rsidRDefault="00000000" w:rsidRPr="00000000" w14:paraId="00000B09">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(m / man)</w:t>
            </w:r>
          </w:p>
          <w:p w:rsidR="00000000" w:rsidDel="00000000" w:rsidP="00000000" w:rsidRDefault="00000000" w:rsidRPr="00000000" w14:paraId="00000B0A">
            <w:pPr>
              <w:widowControl w:val="0"/>
              <w:spacing w:line="360" w:lineRule="auto"/>
              <w:ind w:firstLine="567"/>
              <w:rPr>
                <w:sz w:val="24"/>
                <w:szCs w:val="24"/>
                <w:highlight w:val="white"/>
              </w:rPr>
            </w:pPr>
            <w:r w:rsidDel="00000000" w:rsidR="00000000" w:rsidRPr="00000000">
              <w:rPr>
                <w:sz w:val="24"/>
                <w:szCs w:val="24"/>
                <w:highlight w:val="white"/>
                <w:rtl w:val="0"/>
              </w:rPr>
              <w:t xml:space="preserve">   :location (h / house</w:t>
            </w:r>
          </w:p>
          <w:p w:rsidR="00000000" w:rsidDel="00000000" w:rsidP="00000000" w:rsidRDefault="00000000" w:rsidRPr="00000000" w14:paraId="00000B0B">
            <w:pPr>
              <w:widowControl w:val="0"/>
              <w:spacing w:line="360" w:lineRule="auto"/>
              <w:ind w:firstLine="567"/>
              <w:rPr>
                <w:sz w:val="24"/>
                <w:szCs w:val="24"/>
                <w:highlight w:val="white"/>
              </w:rPr>
            </w:pPr>
            <w:r w:rsidDel="00000000" w:rsidR="00000000" w:rsidRPr="00000000">
              <w:rPr>
                <w:sz w:val="24"/>
                <w:szCs w:val="24"/>
                <w:highlight w:val="white"/>
                <w:rtl w:val="0"/>
              </w:rPr>
              <w:t xml:space="preserve">                :poss m))</w:t>
            </w:r>
          </w:p>
        </w:tc>
        <w:tc>
          <w:tcPr>
            <w:shd w:fill="auto" w:val="clear"/>
            <w:tcMar>
              <w:top w:w="100.0" w:type="dxa"/>
              <w:left w:w="100.0" w:type="dxa"/>
              <w:bottom w:w="100.0" w:type="dxa"/>
              <w:right w:w="100.0" w:type="dxa"/>
            </w:tcMar>
          </w:tcPr>
          <w:p w:rsidR="00000000" w:rsidDel="00000000" w:rsidP="00000000" w:rsidRDefault="00000000" w:rsidRPr="00000000" w14:paraId="00000B0C">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Người đàn ông chết trong nhà của mình.</w:t>
            </w:r>
          </w:p>
          <w:p w:rsidR="00000000" w:rsidDel="00000000" w:rsidP="00000000" w:rsidRDefault="00000000" w:rsidRPr="00000000" w14:paraId="00000B0D">
            <w:pPr>
              <w:widowControl w:val="0"/>
              <w:spacing w:line="360" w:lineRule="auto"/>
              <w:ind w:firstLine="567"/>
              <w:rPr>
                <w:b w:val="1"/>
                <w:sz w:val="24"/>
                <w:szCs w:val="24"/>
                <w:highlight w:val="white"/>
              </w:rPr>
            </w:pPr>
            <w:r w:rsidDel="00000000" w:rsidR="00000000" w:rsidRPr="00000000">
              <w:rPr>
                <w:rtl w:val="0"/>
              </w:rPr>
            </w:r>
          </w:p>
          <w:p w:rsidR="00000000" w:rsidDel="00000000" w:rsidP="00000000" w:rsidRDefault="00000000" w:rsidRPr="00000000" w14:paraId="00000B0E">
            <w:pPr>
              <w:widowControl w:val="0"/>
              <w:spacing w:line="360" w:lineRule="auto"/>
              <w:ind w:firstLine="567"/>
              <w:rPr>
                <w:sz w:val="24"/>
                <w:szCs w:val="24"/>
                <w:highlight w:val="white"/>
              </w:rPr>
            </w:pPr>
            <w:r w:rsidDel="00000000" w:rsidR="00000000" w:rsidRPr="00000000">
              <w:rPr>
                <w:sz w:val="24"/>
                <w:szCs w:val="24"/>
                <w:highlight w:val="white"/>
                <w:rtl w:val="0"/>
              </w:rPr>
              <w:t xml:space="preserve">(c / chết</w:t>
            </w:r>
          </w:p>
          <w:p w:rsidR="00000000" w:rsidDel="00000000" w:rsidP="00000000" w:rsidRDefault="00000000" w:rsidRPr="00000000" w14:paraId="00000B0F">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(n / người đàn ông)</w:t>
            </w:r>
          </w:p>
          <w:p w:rsidR="00000000" w:rsidDel="00000000" w:rsidP="00000000" w:rsidRDefault="00000000" w:rsidRPr="00000000" w14:paraId="00000B10">
            <w:pPr>
              <w:widowControl w:val="0"/>
              <w:spacing w:line="360" w:lineRule="auto"/>
              <w:ind w:firstLine="567"/>
              <w:rPr>
                <w:sz w:val="24"/>
                <w:szCs w:val="24"/>
                <w:highlight w:val="white"/>
              </w:rPr>
            </w:pPr>
            <w:r w:rsidDel="00000000" w:rsidR="00000000" w:rsidRPr="00000000">
              <w:rPr>
                <w:sz w:val="24"/>
                <w:szCs w:val="24"/>
                <w:highlight w:val="white"/>
                <w:rtl w:val="0"/>
              </w:rPr>
              <w:t xml:space="preserve">   :location (n2 / nhà</w:t>
            </w:r>
          </w:p>
          <w:p w:rsidR="00000000" w:rsidDel="00000000" w:rsidP="00000000" w:rsidRDefault="00000000" w:rsidRPr="00000000" w14:paraId="00000B11">
            <w:pPr>
              <w:widowControl w:val="0"/>
              <w:spacing w:line="360" w:lineRule="auto"/>
              <w:ind w:firstLine="567"/>
              <w:rPr>
                <w:sz w:val="24"/>
                <w:szCs w:val="24"/>
                <w:highlight w:val="white"/>
              </w:rPr>
            </w:pPr>
            <w:r w:rsidDel="00000000" w:rsidR="00000000" w:rsidRPr="00000000">
              <w:rPr>
                <w:sz w:val="24"/>
                <w:szCs w:val="24"/>
                <w:highlight w:val="white"/>
                <w:rtl w:val="0"/>
              </w:rPr>
              <w:t xml:space="preserve">                :poss n))</w:t>
            </w:r>
          </w:p>
        </w:tc>
      </w:tr>
    </w:tbl>
    <w:p w:rsidR="00000000" w:rsidDel="00000000" w:rsidP="00000000" w:rsidRDefault="00000000" w:rsidRPr="00000000" w14:paraId="00000B12">
      <w:pPr>
        <w:numPr>
          <w:ilvl w:val="0"/>
          <w:numId w:val="49"/>
        </w:numPr>
        <w:spacing w:after="240" w:before="240" w:line="360" w:lineRule="auto"/>
        <w:ind w:left="720" w:hanging="360"/>
        <w:rPr/>
      </w:pPr>
      <w:r w:rsidDel="00000000" w:rsidR="00000000" w:rsidRPr="00000000">
        <w:rPr>
          <w:highlight w:val="white"/>
          <w:rtl w:val="0"/>
        </w:rPr>
        <w:t xml:space="preserve">Tuy nhiên, các giới từ thời gian và địa điểm vẫn được giữ nguyên nếu chúng mang thông tin bổ sung bằng cách sử dụng định dạng </w:t>
      </w:r>
      <w:r w:rsidDel="00000000" w:rsidR="00000000" w:rsidRPr="00000000">
        <w:rPr>
          <w:b w:val="1"/>
          <w:highlight w:val="yellow"/>
          <w:rtl w:val="0"/>
        </w:rPr>
        <w:t xml:space="preserve">:opN</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B13">
      <w:pPr>
        <w:spacing w:after="240" w:before="240" w:line="360" w:lineRule="auto"/>
        <w:ind w:left="720" w:firstLine="0"/>
        <w:rPr>
          <w:b w:val="1"/>
          <w:highlight w:val="white"/>
        </w:rPr>
      </w:pPr>
      <w:r w:rsidDel="00000000" w:rsidR="00000000" w:rsidRPr="00000000">
        <w:rPr>
          <w:b w:val="1"/>
          <w:highlight w:val="white"/>
          <w:rtl w:val="0"/>
        </w:rPr>
        <w:t xml:space="preserve">Ví dụ:</w:t>
      </w:r>
      <w:r w:rsidDel="00000000" w:rsidR="00000000" w:rsidRPr="00000000">
        <w:rPr>
          <w:highlight w:val="white"/>
          <w:rtl w:val="0"/>
        </w:rPr>
        <w:t xml:space="preserve"> </w:t>
      </w:r>
      <w:r w:rsidDel="00000000" w:rsidR="00000000" w:rsidRPr="00000000">
        <w:rPr>
          <w:rtl w:val="0"/>
        </w:rPr>
      </w:r>
    </w:p>
    <w:tbl>
      <w:tblPr>
        <w:tblStyle w:val="Table76"/>
        <w:tblW w:w="880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4545"/>
        <w:tblGridChange w:id="0">
          <w:tblGrid>
            <w:gridCol w:w="4260"/>
            <w:gridCol w:w="45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14">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The nation defaulted after the war.</w:t>
            </w:r>
          </w:p>
          <w:p w:rsidR="00000000" w:rsidDel="00000000" w:rsidP="00000000" w:rsidRDefault="00000000" w:rsidRPr="00000000" w14:paraId="00000B15">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16">
            <w:pPr>
              <w:widowControl w:val="0"/>
              <w:spacing w:line="360" w:lineRule="auto"/>
              <w:ind w:firstLine="567"/>
              <w:rPr>
                <w:sz w:val="24"/>
                <w:szCs w:val="24"/>
                <w:highlight w:val="white"/>
              </w:rPr>
            </w:pPr>
            <w:r w:rsidDel="00000000" w:rsidR="00000000" w:rsidRPr="00000000">
              <w:rPr>
                <w:sz w:val="24"/>
                <w:szCs w:val="24"/>
                <w:highlight w:val="white"/>
                <w:rtl w:val="0"/>
              </w:rPr>
              <w:t xml:space="preserve">(s / default-01</w:t>
            </w:r>
          </w:p>
          <w:p w:rsidR="00000000" w:rsidDel="00000000" w:rsidP="00000000" w:rsidRDefault="00000000" w:rsidRPr="00000000" w14:paraId="00000B17">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(n / nation)</w:t>
            </w:r>
          </w:p>
          <w:p w:rsidR="00000000" w:rsidDel="00000000" w:rsidP="00000000" w:rsidRDefault="00000000" w:rsidRPr="00000000" w14:paraId="00000B18">
            <w:pPr>
              <w:widowControl w:val="0"/>
              <w:spacing w:line="360" w:lineRule="auto"/>
              <w:ind w:firstLine="567"/>
              <w:rPr>
                <w:sz w:val="24"/>
                <w:szCs w:val="24"/>
                <w:highlight w:val="white"/>
              </w:rPr>
            </w:pPr>
            <w:r w:rsidDel="00000000" w:rsidR="00000000" w:rsidRPr="00000000">
              <w:rPr>
                <w:sz w:val="24"/>
                <w:szCs w:val="24"/>
                <w:highlight w:val="white"/>
                <w:rtl w:val="0"/>
              </w:rPr>
              <w:t xml:space="preserve">   :time (b / after </w:t>
            </w:r>
          </w:p>
          <w:p w:rsidR="00000000" w:rsidDel="00000000" w:rsidP="00000000" w:rsidRDefault="00000000" w:rsidRPr="00000000" w14:paraId="00000B19">
            <w:pPr>
              <w:widowControl w:val="0"/>
              <w:spacing w:line="360" w:lineRule="auto"/>
              <w:ind w:firstLine="567"/>
              <w:rPr>
                <w:sz w:val="24"/>
                <w:szCs w:val="24"/>
                <w:highlight w:val="white"/>
              </w:rPr>
            </w:pPr>
            <w:r w:rsidDel="00000000" w:rsidR="00000000" w:rsidRPr="00000000">
              <w:rPr>
                <w:sz w:val="24"/>
                <w:szCs w:val="24"/>
                <w:highlight w:val="white"/>
                <w:rtl w:val="0"/>
              </w:rPr>
              <w:t xml:space="preserve">            :op1 (w / war-01)))</w:t>
            </w:r>
          </w:p>
        </w:tc>
        <w:tc>
          <w:tcPr>
            <w:shd w:fill="auto" w:val="clear"/>
            <w:tcMar>
              <w:top w:w="100.0" w:type="dxa"/>
              <w:left w:w="100.0" w:type="dxa"/>
              <w:bottom w:w="100.0" w:type="dxa"/>
              <w:right w:w="100.0" w:type="dxa"/>
            </w:tcMar>
          </w:tcPr>
          <w:p w:rsidR="00000000" w:rsidDel="00000000" w:rsidP="00000000" w:rsidRDefault="00000000" w:rsidRPr="00000000" w14:paraId="00000B1A">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Quốc gia đã vỡ nợ sau chiến tranh </w:t>
            </w:r>
          </w:p>
          <w:p w:rsidR="00000000" w:rsidDel="00000000" w:rsidP="00000000" w:rsidRDefault="00000000" w:rsidRPr="00000000" w14:paraId="00000B1B">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1C">
            <w:pPr>
              <w:widowControl w:val="0"/>
              <w:spacing w:line="360" w:lineRule="auto"/>
              <w:ind w:firstLine="567"/>
              <w:rPr>
                <w:sz w:val="24"/>
                <w:szCs w:val="24"/>
                <w:highlight w:val="white"/>
              </w:rPr>
            </w:pPr>
            <w:r w:rsidDel="00000000" w:rsidR="00000000" w:rsidRPr="00000000">
              <w:rPr>
                <w:sz w:val="24"/>
                <w:szCs w:val="24"/>
                <w:highlight w:val="white"/>
                <w:rtl w:val="0"/>
              </w:rPr>
              <w:t xml:space="preserve">(v / vỡ nợ</w:t>
            </w:r>
          </w:p>
          <w:p w:rsidR="00000000" w:rsidDel="00000000" w:rsidP="00000000" w:rsidRDefault="00000000" w:rsidRPr="00000000" w14:paraId="00000B1D">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(q / quốc gia)</w:t>
            </w:r>
          </w:p>
          <w:p w:rsidR="00000000" w:rsidDel="00000000" w:rsidP="00000000" w:rsidRDefault="00000000" w:rsidRPr="00000000" w14:paraId="00000B1E">
            <w:pPr>
              <w:widowControl w:val="0"/>
              <w:spacing w:line="360" w:lineRule="auto"/>
              <w:ind w:firstLine="567"/>
              <w:rPr>
                <w:sz w:val="24"/>
                <w:szCs w:val="24"/>
                <w:highlight w:val="white"/>
              </w:rPr>
            </w:pPr>
            <w:r w:rsidDel="00000000" w:rsidR="00000000" w:rsidRPr="00000000">
              <w:rPr>
                <w:sz w:val="24"/>
                <w:szCs w:val="24"/>
                <w:highlight w:val="white"/>
                <w:rtl w:val="0"/>
              </w:rPr>
              <w:t xml:space="preserve">   :time (s / sau</w:t>
            </w:r>
          </w:p>
          <w:p w:rsidR="00000000" w:rsidDel="00000000" w:rsidP="00000000" w:rsidRDefault="00000000" w:rsidRPr="00000000" w14:paraId="00000B1F">
            <w:pPr>
              <w:widowControl w:val="0"/>
              <w:spacing w:line="360" w:lineRule="auto"/>
              <w:ind w:firstLine="567"/>
              <w:rPr>
                <w:sz w:val="24"/>
                <w:szCs w:val="24"/>
                <w:highlight w:val="white"/>
              </w:rPr>
            </w:pPr>
            <w:r w:rsidDel="00000000" w:rsidR="00000000" w:rsidRPr="00000000">
              <w:rPr>
                <w:sz w:val="24"/>
                <w:szCs w:val="24"/>
                <w:highlight w:val="white"/>
                <w:rtl w:val="0"/>
              </w:rPr>
              <w:t xml:space="preserve">            :op1 (c / chiến tranh)))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20">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The man died near his house.</w:t>
            </w:r>
          </w:p>
          <w:p w:rsidR="00000000" w:rsidDel="00000000" w:rsidP="00000000" w:rsidRDefault="00000000" w:rsidRPr="00000000" w14:paraId="00000B21">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22">
            <w:pPr>
              <w:widowControl w:val="0"/>
              <w:spacing w:line="360" w:lineRule="auto"/>
              <w:ind w:firstLine="567"/>
              <w:rPr>
                <w:sz w:val="24"/>
                <w:szCs w:val="24"/>
                <w:highlight w:val="white"/>
              </w:rPr>
            </w:pPr>
            <w:r w:rsidDel="00000000" w:rsidR="00000000" w:rsidRPr="00000000">
              <w:rPr>
                <w:sz w:val="24"/>
                <w:szCs w:val="24"/>
                <w:highlight w:val="white"/>
                <w:rtl w:val="0"/>
              </w:rPr>
              <w:br w:type="textWrapping"/>
              <w:t xml:space="preserve">(d / die-01</w:t>
            </w:r>
          </w:p>
          <w:p w:rsidR="00000000" w:rsidDel="00000000" w:rsidP="00000000" w:rsidRDefault="00000000" w:rsidRPr="00000000" w14:paraId="00000B23">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(m / man)</w:t>
            </w:r>
          </w:p>
          <w:p w:rsidR="00000000" w:rsidDel="00000000" w:rsidP="00000000" w:rsidRDefault="00000000" w:rsidRPr="00000000" w14:paraId="00000B24">
            <w:pPr>
              <w:widowControl w:val="0"/>
              <w:spacing w:line="360" w:lineRule="auto"/>
              <w:ind w:firstLine="567"/>
              <w:rPr>
                <w:sz w:val="24"/>
                <w:szCs w:val="24"/>
                <w:highlight w:val="white"/>
              </w:rPr>
            </w:pPr>
            <w:r w:rsidDel="00000000" w:rsidR="00000000" w:rsidRPr="00000000">
              <w:rPr>
                <w:sz w:val="24"/>
                <w:szCs w:val="24"/>
                <w:highlight w:val="white"/>
                <w:rtl w:val="0"/>
              </w:rPr>
              <w:t xml:space="preserve">   :location (n / near</w:t>
            </w:r>
          </w:p>
          <w:p w:rsidR="00000000" w:rsidDel="00000000" w:rsidP="00000000" w:rsidRDefault="00000000" w:rsidRPr="00000000" w14:paraId="00000B25">
            <w:pPr>
              <w:widowControl w:val="0"/>
              <w:spacing w:line="360" w:lineRule="auto"/>
              <w:ind w:firstLine="567"/>
              <w:rPr>
                <w:sz w:val="24"/>
                <w:szCs w:val="24"/>
                <w:highlight w:val="white"/>
              </w:rPr>
            </w:pPr>
            <w:r w:rsidDel="00000000" w:rsidR="00000000" w:rsidRPr="00000000">
              <w:rPr>
                <w:sz w:val="24"/>
                <w:szCs w:val="24"/>
                <w:highlight w:val="white"/>
                <w:rtl w:val="0"/>
              </w:rPr>
              <w:t xml:space="preserve">                :op1 (h / house</w:t>
            </w:r>
          </w:p>
          <w:p w:rsidR="00000000" w:rsidDel="00000000" w:rsidP="00000000" w:rsidRDefault="00000000" w:rsidRPr="00000000" w14:paraId="00000B26">
            <w:pPr>
              <w:widowControl w:val="0"/>
              <w:spacing w:line="360" w:lineRule="auto"/>
              <w:ind w:firstLine="567"/>
              <w:rPr>
                <w:sz w:val="24"/>
                <w:szCs w:val="24"/>
                <w:highlight w:val="white"/>
              </w:rPr>
            </w:pPr>
            <w:r w:rsidDel="00000000" w:rsidR="00000000" w:rsidRPr="00000000">
              <w:rPr>
                <w:sz w:val="24"/>
                <w:szCs w:val="24"/>
                <w:highlight w:val="white"/>
                <w:rtl w:val="0"/>
              </w:rPr>
              <w:t xml:space="preserve">                        :poss m)))</w:t>
            </w:r>
          </w:p>
        </w:tc>
        <w:tc>
          <w:tcPr>
            <w:shd w:fill="auto" w:val="clear"/>
            <w:tcMar>
              <w:top w:w="100.0" w:type="dxa"/>
              <w:left w:w="100.0" w:type="dxa"/>
              <w:bottom w:w="100.0" w:type="dxa"/>
              <w:right w:w="100.0" w:type="dxa"/>
            </w:tcMar>
          </w:tcPr>
          <w:p w:rsidR="00000000" w:rsidDel="00000000" w:rsidP="00000000" w:rsidRDefault="00000000" w:rsidRPr="00000000" w14:paraId="00000B27">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Người đàn ông đã chết gần nhà của mình.</w:t>
            </w:r>
          </w:p>
          <w:p w:rsidR="00000000" w:rsidDel="00000000" w:rsidP="00000000" w:rsidRDefault="00000000" w:rsidRPr="00000000" w14:paraId="00000B28">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29">
            <w:pPr>
              <w:widowControl w:val="0"/>
              <w:spacing w:line="360" w:lineRule="auto"/>
              <w:ind w:firstLine="567"/>
              <w:rPr>
                <w:sz w:val="24"/>
                <w:szCs w:val="24"/>
                <w:highlight w:val="white"/>
              </w:rPr>
            </w:pPr>
            <w:r w:rsidDel="00000000" w:rsidR="00000000" w:rsidRPr="00000000">
              <w:rPr>
                <w:sz w:val="24"/>
                <w:szCs w:val="24"/>
                <w:highlight w:val="white"/>
                <w:rtl w:val="0"/>
              </w:rPr>
              <w:t xml:space="preserve">(c / chết</w:t>
            </w:r>
          </w:p>
          <w:p w:rsidR="00000000" w:rsidDel="00000000" w:rsidP="00000000" w:rsidRDefault="00000000" w:rsidRPr="00000000" w14:paraId="00000B2A">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(n / người đàn ông)</w:t>
            </w:r>
          </w:p>
          <w:p w:rsidR="00000000" w:rsidDel="00000000" w:rsidP="00000000" w:rsidRDefault="00000000" w:rsidRPr="00000000" w14:paraId="00000B2B">
            <w:pPr>
              <w:widowControl w:val="0"/>
              <w:spacing w:line="360" w:lineRule="auto"/>
              <w:ind w:firstLine="567"/>
              <w:rPr>
                <w:sz w:val="24"/>
                <w:szCs w:val="24"/>
                <w:highlight w:val="white"/>
              </w:rPr>
            </w:pPr>
            <w:r w:rsidDel="00000000" w:rsidR="00000000" w:rsidRPr="00000000">
              <w:rPr>
                <w:sz w:val="24"/>
                <w:szCs w:val="24"/>
                <w:highlight w:val="white"/>
                <w:rtl w:val="0"/>
              </w:rPr>
              <w:t xml:space="preserve">   :location (g / gần</w:t>
            </w:r>
          </w:p>
          <w:p w:rsidR="00000000" w:rsidDel="00000000" w:rsidP="00000000" w:rsidRDefault="00000000" w:rsidRPr="00000000" w14:paraId="00000B2C">
            <w:pPr>
              <w:widowControl w:val="0"/>
              <w:spacing w:line="360" w:lineRule="auto"/>
              <w:ind w:firstLine="567"/>
              <w:rPr>
                <w:sz w:val="24"/>
                <w:szCs w:val="24"/>
                <w:highlight w:val="white"/>
              </w:rPr>
            </w:pPr>
            <w:r w:rsidDel="00000000" w:rsidR="00000000" w:rsidRPr="00000000">
              <w:rPr>
                <w:sz w:val="24"/>
                <w:szCs w:val="24"/>
                <w:highlight w:val="white"/>
                <w:rtl w:val="0"/>
              </w:rPr>
              <w:t xml:space="preserve">                :op1 (n2 / nhà</w:t>
            </w:r>
          </w:p>
          <w:p w:rsidR="00000000" w:rsidDel="00000000" w:rsidP="00000000" w:rsidRDefault="00000000" w:rsidRPr="00000000" w14:paraId="00000B2D">
            <w:pPr>
              <w:widowControl w:val="0"/>
              <w:spacing w:line="360" w:lineRule="auto"/>
              <w:ind w:firstLine="567"/>
              <w:rPr>
                <w:sz w:val="24"/>
                <w:szCs w:val="24"/>
                <w:highlight w:val="white"/>
              </w:rPr>
            </w:pPr>
            <w:r w:rsidDel="00000000" w:rsidR="00000000" w:rsidRPr="00000000">
              <w:rPr>
                <w:sz w:val="24"/>
                <w:szCs w:val="24"/>
                <w:highlight w:val="white"/>
                <w:rtl w:val="0"/>
              </w:rPr>
              <w:t xml:space="preserve">                        :poss 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2E">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The man died between the house and the river.</w:t>
            </w:r>
          </w:p>
          <w:p w:rsidR="00000000" w:rsidDel="00000000" w:rsidP="00000000" w:rsidRDefault="00000000" w:rsidRPr="00000000" w14:paraId="00000B2F">
            <w:pPr>
              <w:widowControl w:val="0"/>
              <w:spacing w:line="360" w:lineRule="auto"/>
              <w:ind w:firstLine="567"/>
              <w:rPr>
                <w:b w:val="1"/>
                <w:sz w:val="24"/>
                <w:szCs w:val="24"/>
                <w:highlight w:val="white"/>
              </w:rPr>
            </w:pPr>
            <w:r w:rsidDel="00000000" w:rsidR="00000000" w:rsidRPr="00000000">
              <w:rPr>
                <w:rtl w:val="0"/>
              </w:rPr>
            </w:r>
          </w:p>
          <w:p w:rsidR="00000000" w:rsidDel="00000000" w:rsidP="00000000" w:rsidRDefault="00000000" w:rsidRPr="00000000" w14:paraId="00000B30">
            <w:pPr>
              <w:widowControl w:val="0"/>
              <w:spacing w:line="360" w:lineRule="auto"/>
              <w:ind w:firstLine="567"/>
              <w:rPr>
                <w:sz w:val="24"/>
                <w:szCs w:val="24"/>
                <w:highlight w:val="white"/>
              </w:rPr>
            </w:pPr>
            <w:r w:rsidDel="00000000" w:rsidR="00000000" w:rsidRPr="00000000">
              <w:rPr>
                <w:sz w:val="24"/>
                <w:szCs w:val="24"/>
                <w:highlight w:val="white"/>
                <w:rtl w:val="0"/>
              </w:rPr>
              <w:t xml:space="preserve">(d / die-01</w:t>
            </w:r>
          </w:p>
          <w:p w:rsidR="00000000" w:rsidDel="00000000" w:rsidP="00000000" w:rsidRDefault="00000000" w:rsidRPr="00000000" w14:paraId="00000B31">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(m / man)</w:t>
            </w:r>
          </w:p>
          <w:p w:rsidR="00000000" w:rsidDel="00000000" w:rsidP="00000000" w:rsidRDefault="00000000" w:rsidRPr="00000000" w14:paraId="00000B32">
            <w:pPr>
              <w:widowControl w:val="0"/>
              <w:spacing w:line="360" w:lineRule="auto"/>
              <w:ind w:firstLine="567"/>
              <w:rPr>
                <w:sz w:val="24"/>
                <w:szCs w:val="24"/>
                <w:highlight w:val="white"/>
              </w:rPr>
            </w:pPr>
            <w:r w:rsidDel="00000000" w:rsidR="00000000" w:rsidRPr="00000000">
              <w:rPr>
                <w:sz w:val="24"/>
                <w:szCs w:val="24"/>
                <w:highlight w:val="white"/>
                <w:rtl w:val="0"/>
              </w:rPr>
              <w:t xml:space="preserve">   :location (b / between</w:t>
            </w:r>
          </w:p>
          <w:p w:rsidR="00000000" w:rsidDel="00000000" w:rsidP="00000000" w:rsidRDefault="00000000" w:rsidRPr="00000000" w14:paraId="00000B33">
            <w:pPr>
              <w:widowControl w:val="0"/>
              <w:spacing w:line="360" w:lineRule="auto"/>
              <w:ind w:firstLine="567"/>
              <w:rPr>
                <w:sz w:val="24"/>
                <w:szCs w:val="24"/>
                <w:highlight w:val="white"/>
              </w:rPr>
            </w:pPr>
            <w:r w:rsidDel="00000000" w:rsidR="00000000" w:rsidRPr="00000000">
              <w:rPr>
                <w:sz w:val="24"/>
                <w:szCs w:val="24"/>
                <w:highlight w:val="white"/>
                <w:rtl w:val="0"/>
              </w:rPr>
              <w:t xml:space="preserve">                :op1 (h / house)</w:t>
            </w:r>
          </w:p>
          <w:p w:rsidR="00000000" w:rsidDel="00000000" w:rsidP="00000000" w:rsidRDefault="00000000" w:rsidRPr="00000000" w14:paraId="00000B34">
            <w:pPr>
              <w:widowControl w:val="0"/>
              <w:spacing w:line="360" w:lineRule="auto"/>
              <w:ind w:firstLine="567"/>
              <w:rPr>
                <w:b w:val="1"/>
                <w:sz w:val="24"/>
                <w:szCs w:val="24"/>
                <w:highlight w:val="white"/>
              </w:rPr>
            </w:pPr>
            <w:r w:rsidDel="00000000" w:rsidR="00000000" w:rsidRPr="00000000">
              <w:rPr>
                <w:sz w:val="24"/>
                <w:szCs w:val="24"/>
                <w:highlight w:val="white"/>
                <w:rtl w:val="0"/>
              </w:rPr>
              <w:t xml:space="preserve">                :op2 (r / river)))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B35">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Người đàn ông đã chết ở giữa nhà và dòng sông.</w:t>
            </w:r>
          </w:p>
          <w:p w:rsidR="00000000" w:rsidDel="00000000" w:rsidP="00000000" w:rsidRDefault="00000000" w:rsidRPr="00000000" w14:paraId="00000B36">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37">
            <w:pPr>
              <w:widowControl w:val="0"/>
              <w:spacing w:line="360" w:lineRule="auto"/>
              <w:ind w:firstLine="567"/>
              <w:rPr>
                <w:sz w:val="24"/>
                <w:szCs w:val="24"/>
                <w:highlight w:val="white"/>
              </w:rPr>
            </w:pPr>
            <w:r w:rsidDel="00000000" w:rsidR="00000000" w:rsidRPr="00000000">
              <w:rPr>
                <w:sz w:val="24"/>
                <w:szCs w:val="24"/>
                <w:highlight w:val="white"/>
                <w:rtl w:val="0"/>
              </w:rPr>
              <w:t xml:space="preserve">(c / chết</w:t>
            </w:r>
          </w:p>
          <w:p w:rsidR="00000000" w:rsidDel="00000000" w:rsidP="00000000" w:rsidRDefault="00000000" w:rsidRPr="00000000" w14:paraId="00000B38">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(n / người đàn ông)</w:t>
            </w:r>
          </w:p>
          <w:p w:rsidR="00000000" w:rsidDel="00000000" w:rsidP="00000000" w:rsidRDefault="00000000" w:rsidRPr="00000000" w14:paraId="00000B39">
            <w:pPr>
              <w:widowControl w:val="0"/>
              <w:spacing w:line="360" w:lineRule="auto"/>
              <w:ind w:firstLine="567"/>
              <w:rPr>
                <w:sz w:val="24"/>
                <w:szCs w:val="24"/>
                <w:highlight w:val="white"/>
              </w:rPr>
            </w:pPr>
            <w:r w:rsidDel="00000000" w:rsidR="00000000" w:rsidRPr="00000000">
              <w:rPr>
                <w:sz w:val="24"/>
                <w:szCs w:val="24"/>
                <w:highlight w:val="white"/>
                <w:rtl w:val="0"/>
              </w:rPr>
              <w:t xml:space="preserve">   :location (g / giữa</w:t>
            </w:r>
          </w:p>
          <w:p w:rsidR="00000000" w:rsidDel="00000000" w:rsidP="00000000" w:rsidRDefault="00000000" w:rsidRPr="00000000" w14:paraId="00000B3A">
            <w:pPr>
              <w:widowControl w:val="0"/>
              <w:spacing w:line="360" w:lineRule="auto"/>
              <w:ind w:firstLine="567"/>
              <w:rPr>
                <w:sz w:val="24"/>
                <w:szCs w:val="24"/>
                <w:highlight w:val="white"/>
              </w:rPr>
            </w:pPr>
            <w:r w:rsidDel="00000000" w:rsidR="00000000" w:rsidRPr="00000000">
              <w:rPr>
                <w:sz w:val="24"/>
                <w:szCs w:val="24"/>
                <w:highlight w:val="white"/>
                <w:rtl w:val="0"/>
              </w:rPr>
              <w:t xml:space="preserve">                :op1 (n / nhà)</w:t>
            </w:r>
          </w:p>
          <w:p w:rsidR="00000000" w:rsidDel="00000000" w:rsidP="00000000" w:rsidRDefault="00000000" w:rsidRPr="00000000" w14:paraId="00000B3B">
            <w:pPr>
              <w:widowControl w:val="0"/>
              <w:spacing w:line="360" w:lineRule="auto"/>
              <w:ind w:firstLine="567"/>
              <w:rPr>
                <w:sz w:val="24"/>
                <w:szCs w:val="24"/>
                <w:highlight w:val="white"/>
              </w:rPr>
            </w:pPr>
            <w:r w:rsidDel="00000000" w:rsidR="00000000" w:rsidRPr="00000000">
              <w:rPr>
                <w:sz w:val="24"/>
                <w:szCs w:val="24"/>
                <w:highlight w:val="white"/>
                <w:rtl w:val="0"/>
              </w:rPr>
              <w:t xml:space="preserve">                :op2 (s / sông)))</w:t>
            </w:r>
          </w:p>
        </w:tc>
      </w:tr>
    </w:tbl>
    <w:p w:rsidR="00000000" w:rsidDel="00000000" w:rsidP="00000000" w:rsidRDefault="00000000" w:rsidRPr="00000000" w14:paraId="00000B3C">
      <w:pPr>
        <w:spacing w:after="240" w:before="240" w:line="360" w:lineRule="auto"/>
        <w:ind w:left="720" w:firstLine="0"/>
        <w:rPr>
          <w:highlight w:val="white"/>
        </w:rPr>
      </w:pPr>
      <w:r w:rsidDel="00000000" w:rsidR="00000000" w:rsidRPr="00000000">
        <w:rPr>
          <w:rtl w:val="0"/>
        </w:rPr>
      </w:r>
    </w:p>
    <w:p w:rsidR="00000000" w:rsidDel="00000000" w:rsidP="00000000" w:rsidRDefault="00000000" w:rsidRPr="00000000" w14:paraId="00000B3D">
      <w:pPr>
        <w:numPr>
          <w:ilvl w:val="0"/>
          <w:numId w:val="38"/>
        </w:numPr>
        <w:spacing w:after="240" w:before="240" w:line="360" w:lineRule="auto"/>
        <w:ind w:left="720" w:hanging="360"/>
        <w:rPr>
          <w:highlight w:val="white"/>
        </w:rPr>
      </w:pPr>
      <w:r w:rsidDel="00000000" w:rsidR="00000000" w:rsidRPr="00000000">
        <w:rPr>
          <w:highlight w:val="white"/>
          <w:rtl w:val="0"/>
        </w:rPr>
        <w:t xml:space="preserve">Đôi khi, nội dung của một cụm giới từ không thể dễ dàng được xếp vào cấu trúc vị ngữ - tham thể hoặc vào một vai nghĩa chung như </w:t>
      </w:r>
      <w:r w:rsidDel="00000000" w:rsidR="00000000" w:rsidRPr="00000000">
        <w:rPr>
          <w:i w:val="1"/>
          <w:highlight w:val="yellow"/>
          <w:rtl w:val="0"/>
        </w:rPr>
        <w:t xml:space="preserve">:time</w:t>
      </w:r>
      <w:r w:rsidDel="00000000" w:rsidR="00000000" w:rsidRPr="00000000">
        <w:rPr>
          <w:highlight w:val="white"/>
          <w:rtl w:val="0"/>
        </w:rPr>
        <w:t xml:space="preserve"> hoặc </w:t>
      </w:r>
      <w:r w:rsidDel="00000000" w:rsidR="00000000" w:rsidRPr="00000000">
        <w:rPr>
          <w:i w:val="1"/>
          <w:highlight w:val="yellow"/>
          <w:rtl w:val="0"/>
        </w:rPr>
        <w:t xml:space="preserve">:location</w:t>
      </w:r>
      <w:r w:rsidDel="00000000" w:rsidR="00000000" w:rsidRPr="00000000">
        <w:rPr>
          <w:highlight w:val="white"/>
          <w:rtl w:val="0"/>
        </w:rPr>
        <w:t xml:space="preserve">. AMR sử dụng cách trình bày mặc định </w:t>
      </w:r>
      <w:r w:rsidDel="00000000" w:rsidR="00000000" w:rsidRPr="00000000">
        <w:rPr>
          <w:i w:val="1"/>
          <w:highlight w:val="yellow"/>
          <w:rtl w:val="0"/>
        </w:rPr>
        <w:t xml:space="preserve">:prep-x</w:t>
      </w:r>
      <w:r w:rsidDel="00000000" w:rsidR="00000000" w:rsidRPr="00000000">
        <w:rPr>
          <w:highlight w:val="white"/>
          <w:rtl w:val="0"/>
        </w:rPr>
        <w:t xml:space="preserve">:</w:t>
      </w:r>
    </w:p>
    <w:p w:rsidR="00000000" w:rsidDel="00000000" w:rsidP="00000000" w:rsidRDefault="00000000" w:rsidRPr="00000000" w14:paraId="00000B3E">
      <w:pPr>
        <w:spacing w:after="240" w:before="240" w:line="360" w:lineRule="auto"/>
        <w:ind w:left="720" w:firstLine="0"/>
        <w:rPr>
          <w:b w:val="1"/>
          <w:highlight w:val="white"/>
        </w:rPr>
      </w:pPr>
      <w:r w:rsidDel="00000000" w:rsidR="00000000" w:rsidRPr="00000000">
        <w:rPr>
          <w:b w:val="1"/>
          <w:highlight w:val="white"/>
          <w:rtl w:val="0"/>
        </w:rPr>
        <w:t xml:space="preserve">Ví dụ: </w:t>
      </w:r>
    </w:p>
    <w:tbl>
      <w:tblPr>
        <w:tblStyle w:val="Table77"/>
        <w:tblW w:w="871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4515"/>
        <w:tblGridChange w:id="0">
          <w:tblGrid>
            <w:gridCol w:w="4200"/>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3F">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He was sued in the case.</w:t>
            </w:r>
          </w:p>
          <w:p w:rsidR="00000000" w:rsidDel="00000000" w:rsidP="00000000" w:rsidRDefault="00000000" w:rsidRPr="00000000" w14:paraId="00000B40">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41">
            <w:pPr>
              <w:widowControl w:val="0"/>
              <w:spacing w:line="360" w:lineRule="auto"/>
              <w:ind w:firstLine="567"/>
              <w:rPr>
                <w:sz w:val="24"/>
                <w:szCs w:val="24"/>
                <w:highlight w:val="white"/>
              </w:rPr>
            </w:pPr>
            <w:r w:rsidDel="00000000" w:rsidR="00000000" w:rsidRPr="00000000">
              <w:rPr>
                <w:sz w:val="24"/>
                <w:szCs w:val="24"/>
                <w:highlight w:val="white"/>
                <w:rtl w:val="0"/>
              </w:rPr>
              <w:t xml:space="preserve">(s / sue-01</w:t>
            </w:r>
          </w:p>
          <w:p w:rsidR="00000000" w:rsidDel="00000000" w:rsidP="00000000" w:rsidRDefault="00000000" w:rsidRPr="00000000" w14:paraId="00000B42">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(h / he)</w:t>
            </w:r>
          </w:p>
          <w:p w:rsidR="00000000" w:rsidDel="00000000" w:rsidP="00000000" w:rsidRDefault="00000000" w:rsidRPr="00000000" w14:paraId="00000B43">
            <w:pPr>
              <w:widowControl w:val="0"/>
              <w:spacing w:line="360" w:lineRule="auto"/>
              <w:ind w:firstLine="567"/>
              <w:rPr>
                <w:sz w:val="24"/>
                <w:szCs w:val="24"/>
                <w:highlight w:val="white"/>
              </w:rPr>
            </w:pPr>
            <w:r w:rsidDel="00000000" w:rsidR="00000000" w:rsidRPr="00000000">
              <w:rPr>
                <w:sz w:val="24"/>
                <w:szCs w:val="24"/>
                <w:highlight w:val="white"/>
                <w:rtl w:val="0"/>
              </w:rPr>
              <w:t xml:space="preserve">   :prep-in (c / case))</w:t>
            </w:r>
          </w:p>
          <w:p w:rsidR="00000000" w:rsidDel="00000000" w:rsidP="00000000" w:rsidRDefault="00000000" w:rsidRPr="00000000" w14:paraId="00000B44">
            <w:pPr>
              <w:widowControl w:val="0"/>
              <w:pBdr>
                <w:top w:space="0" w:sz="0" w:val="nil"/>
                <w:left w:space="0" w:sz="0" w:val="nil"/>
                <w:bottom w:space="0" w:sz="0" w:val="nil"/>
                <w:right w:space="0" w:sz="0" w:val="nil"/>
                <w:between w:space="0" w:sz="0" w:val="nil"/>
              </w:pBdr>
              <w:spacing w:line="360" w:lineRule="auto"/>
              <w:ind w:firstLine="567"/>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B45">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Anh ta đã bị kiện trong vụ án này.</w:t>
            </w:r>
          </w:p>
          <w:p w:rsidR="00000000" w:rsidDel="00000000" w:rsidP="00000000" w:rsidRDefault="00000000" w:rsidRPr="00000000" w14:paraId="00000B46">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47">
            <w:pPr>
              <w:widowControl w:val="0"/>
              <w:spacing w:line="360" w:lineRule="auto"/>
              <w:ind w:firstLine="567"/>
              <w:rPr>
                <w:sz w:val="24"/>
                <w:szCs w:val="24"/>
                <w:highlight w:val="white"/>
              </w:rPr>
            </w:pPr>
            <w:r w:rsidDel="00000000" w:rsidR="00000000" w:rsidRPr="00000000">
              <w:rPr>
                <w:sz w:val="24"/>
                <w:szCs w:val="24"/>
                <w:highlight w:val="white"/>
                <w:rtl w:val="0"/>
              </w:rPr>
              <w:t xml:space="preserve">(k / kiện</w:t>
            </w:r>
          </w:p>
          <w:p w:rsidR="00000000" w:rsidDel="00000000" w:rsidP="00000000" w:rsidRDefault="00000000" w:rsidRPr="00000000" w14:paraId="00000B48">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(a / anh ta)</w:t>
            </w:r>
          </w:p>
          <w:p w:rsidR="00000000" w:rsidDel="00000000" w:rsidP="00000000" w:rsidRDefault="00000000" w:rsidRPr="00000000" w14:paraId="00000B49">
            <w:pPr>
              <w:widowControl w:val="0"/>
              <w:spacing w:line="360" w:lineRule="auto"/>
              <w:ind w:firstLine="567"/>
              <w:rPr>
                <w:sz w:val="24"/>
                <w:szCs w:val="24"/>
                <w:highlight w:val="white"/>
              </w:rPr>
            </w:pPr>
            <w:r w:rsidDel="00000000" w:rsidR="00000000" w:rsidRPr="00000000">
              <w:rPr>
                <w:sz w:val="24"/>
                <w:szCs w:val="24"/>
                <w:highlight w:val="white"/>
                <w:rtl w:val="0"/>
              </w:rPr>
              <w:t xml:space="preserve">   :prep-in (v / vụ án))</w:t>
            </w:r>
          </w:p>
        </w:tc>
      </w:tr>
    </w:tbl>
    <w:p w:rsidR="00000000" w:rsidDel="00000000" w:rsidP="00000000" w:rsidRDefault="00000000" w:rsidRPr="00000000" w14:paraId="00000B4A">
      <w:pPr>
        <w:numPr>
          <w:ilvl w:val="0"/>
          <w:numId w:val="39"/>
        </w:numPr>
        <w:spacing w:after="240" w:before="240" w:line="360" w:lineRule="auto"/>
        <w:ind w:left="720" w:hanging="360"/>
        <w:rPr>
          <w:highlight w:val="white"/>
        </w:rPr>
      </w:pPr>
      <w:r w:rsidDel="00000000" w:rsidR="00000000" w:rsidRPr="00000000">
        <w:rPr>
          <w:highlight w:val="white"/>
          <w:rtl w:val="0"/>
        </w:rPr>
        <w:t xml:space="preserve">AMR kết hợp cụm giới từ:</w:t>
      </w:r>
    </w:p>
    <w:p w:rsidR="00000000" w:rsidDel="00000000" w:rsidP="00000000" w:rsidRDefault="00000000" w:rsidRPr="00000000" w14:paraId="00000B4B">
      <w:pPr>
        <w:spacing w:after="240" w:before="240" w:line="360" w:lineRule="auto"/>
        <w:ind w:left="720" w:firstLine="0"/>
        <w:rPr>
          <w:highlight w:val="white"/>
        </w:rPr>
      </w:pPr>
      <w:r w:rsidDel="00000000" w:rsidR="00000000" w:rsidRPr="00000000">
        <w:rPr>
          <w:b w:val="1"/>
          <w:highlight w:val="white"/>
          <w:rtl w:val="0"/>
        </w:rPr>
        <w:t xml:space="preserve">Ví dụ:</w:t>
      </w:r>
      <w:r w:rsidDel="00000000" w:rsidR="00000000" w:rsidRPr="00000000">
        <w:rPr>
          <w:rtl w:val="0"/>
        </w:rPr>
      </w:r>
    </w:p>
    <w:tbl>
      <w:tblPr>
        <w:tblStyle w:val="Table78"/>
        <w:tblW w:w="87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200"/>
        <w:tblGridChange w:id="0">
          <w:tblGrid>
            <w:gridCol w:w="4500"/>
            <w:gridCol w:w="42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4C">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The brief was filed on behalf of the government.</w:t>
            </w:r>
          </w:p>
          <w:p w:rsidR="00000000" w:rsidDel="00000000" w:rsidP="00000000" w:rsidRDefault="00000000" w:rsidRPr="00000000" w14:paraId="00000B4D">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4E">
            <w:pPr>
              <w:widowControl w:val="0"/>
              <w:spacing w:line="360" w:lineRule="auto"/>
              <w:ind w:firstLine="567"/>
              <w:rPr>
                <w:sz w:val="24"/>
                <w:szCs w:val="24"/>
                <w:highlight w:val="white"/>
              </w:rPr>
            </w:pPr>
            <w:r w:rsidDel="00000000" w:rsidR="00000000" w:rsidRPr="00000000">
              <w:rPr>
                <w:sz w:val="24"/>
                <w:szCs w:val="24"/>
                <w:highlight w:val="white"/>
                <w:rtl w:val="0"/>
              </w:rPr>
              <w:t xml:space="preserve">(f / file-01</w:t>
            </w:r>
          </w:p>
          <w:p w:rsidR="00000000" w:rsidDel="00000000" w:rsidP="00000000" w:rsidRDefault="00000000" w:rsidRPr="00000000" w14:paraId="00000B4F">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(b / brief)</w:t>
            </w:r>
          </w:p>
          <w:p w:rsidR="00000000" w:rsidDel="00000000" w:rsidP="00000000" w:rsidRDefault="00000000" w:rsidRPr="00000000" w14:paraId="00000B50">
            <w:pPr>
              <w:widowControl w:val="0"/>
              <w:spacing w:line="360" w:lineRule="auto"/>
              <w:ind w:firstLine="567"/>
              <w:rPr>
                <w:sz w:val="24"/>
                <w:szCs w:val="24"/>
                <w:highlight w:val="white"/>
              </w:rPr>
            </w:pPr>
            <w:r w:rsidDel="00000000" w:rsidR="00000000" w:rsidRPr="00000000">
              <w:rPr>
                <w:sz w:val="24"/>
                <w:szCs w:val="24"/>
                <w:highlight w:val="white"/>
                <w:rtl w:val="0"/>
              </w:rPr>
              <w:t xml:space="preserve">   :prep-on-behalf-of (g / government))</w:t>
            </w:r>
          </w:p>
          <w:p w:rsidR="00000000" w:rsidDel="00000000" w:rsidP="00000000" w:rsidRDefault="00000000" w:rsidRPr="00000000" w14:paraId="00000B51">
            <w:pPr>
              <w:widowControl w:val="0"/>
              <w:pBdr>
                <w:top w:space="0" w:sz="0" w:val="nil"/>
                <w:left w:space="0" w:sz="0" w:val="nil"/>
                <w:bottom w:space="0" w:sz="0" w:val="nil"/>
                <w:right w:space="0" w:sz="0" w:val="nil"/>
                <w:between w:space="0" w:sz="0" w:val="nil"/>
              </w:pBdr>
              <w:spacing w:line="360" w:lineRule="auto"/>
              <w:ind w:firstLine="567"/>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B52">
            <w:pPr>
              <w:widowControl w:val="0"/>
              <w:pBdr>
                <w:top w:space="0" w:sz="0" w:val="nil"/>
                <w:left w:space="0" w:sz="0" w:val="nil"/>
                <w:bottom w:space="0" w:sz="0" w:val="nil"/>
                <w:right w:space="0" w:sz="0" w:val="nil"/>
                <w:between w:space="0" w:sz="0" w:val="nil"/>
              </w:pBdr>
              <w:spacing w:line="360" w:lineRule="auto"/>
              <w:ind w:firstLine="567"/>
              <w:rPr>
                <w:b w:val="1"/>
                <w:sz w:val="24"/>
                <w:szCs w:val="24"/>
                <w:highlight w:val="white"/>
              </w:rPr>
            </w:pPr>
            <w:r w:rsidDel="00000000" w:rsidR="00000000" w:rsidRPr="00000000">
              <w:rPr>
                <w:b w:val="1"/>
                <w:sz w:val="24"/>
                <w:szCs w:val="24"/>
                <w:highlight w:val="white"/>
                <w:rtl w:val="0"/>
              </w:rPr>
              <w:t xml:space="preserve">Bản tóm tắt đã được nộp thay mặt cho chính phủ.</w:t>
            </w:r>
          </w:p>
          <w:p w:rsidR="00000000" w:rsidDel="00000000" w:rsidP="00000000" w:rsidRDefault="00000000" w:rsidRPr="00000000" w14:paraId="00000B53">
            <w:pPr>
              <w:widowControl w:val="0"/>
              <w:pBdr>
                <w:top w:space="0" w:sz="0" w:val="nil"/>
                <w:left w:space="0" w:sz="0" w:val="nil"/>
                <w:bottom w:space="0" w:sz="0" w:val="nil"/>
                <w:right w:space="0" w:sz="0" w:val="nil"/>
                <w:between w:space="0" w:sz="0" w:val="nil"/>
              </w:pBdr>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54">
            <w:pPr>
              <w:widowControl w:val="0"/>
              <w:spacing w:line="360" w:lineRule="auto"/>
              <w:ind w:firstLine="567"/>
              <w:rPr>
                <w:sz w:val="24"/>
                <w:szCs w:val="24"/>
                <w:highlight w:val="white"/>
              </w:rPr>
            </w:pPr>
            <w:r w:rsidDel="00000000" w:rsidR="00000000" w:rsidRPr="00000000">
              <w:rPr>
                <w:sz w:val="24"/>
                <w:szCs w:val="24"/>
                <w:highlight w:val="white"/>
                <w:rtl w:val="0"/>
              </w:rPr>
              <w:t xml:space="preserve">(n / nộp</w:t>
            </w:r>
          </w:p>
          <w:p w:rsidR="00000000" w:rsidDel="00000000" w:rsidP="00000000" w:rsidRDefault="00000000" w:rsidRPr="00000000" w14:paraId="00000B55">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(b / bản tóm tắt)</w:t>
            </w:r>
          </w:p>
          <w:p w:rsidR="00000000" w:rsidDel="00000000" w:rsidP="00000000" w:rsidRDefault="00000000" w:rsidRPr="00000000" w14:paraId="00000B56">
            <w:pPr>
              <w:widowControl w:val="0"/>
              <w:spacing w:line="360" w:lineRule="auto"/>
              <w:ind w:firstLine="567"/>
              <w:rPr>
                <w:sz w:val="24"/>
                <w:szCs w:val="24"/>
                <w:highlight w:val="white"/>
              </w:rPr>
            </w:pPr>
            <w:r w:rsidDel="00000000" w:rsidR="00000000" w:rsidRPr="00000000">
              <w:rPr>
                <w:sz w:val="24"/>
                <w:szCs w:val="24"/>
                <w:highlight w:val="white"/>
                <w:rtl w:val="0"/>
              </w:rPr>
              <w:t xml:space="preserve">   :prep-on-behalf-of (c / chính phủ)</w:t>
            </w:r>
          </w:p>
        </w:tc>
      </w:tr>
    </w:tbl>
    <w:p w:rsidR="00000000" w:rsidDel="00000000" w:rsidP="00000000" w:rsidRDefault="00000000" w:rsidRPr="00000000" w14:paraId="00000B57">
      <w:pPr>
        <w:pStyle w:val="Heading3"/>
        <w:numPr>
          <w:ilvl w:val="2"/>
          <w:numId w:val="20"/>
        </w:numPr>
        <w:ind w:left="720" w:hanging="720"/>
        <w:rPr/>
      </w:pPr>
      <w:bookmarkStart w:colFirst="0" w:colLast="0" w:name="_heading=h.25b2l0r" w:id="68"/>
      <w:bookmarkEnd w:id="68"/>
      <w:r w:rsidDel="00000000" w:rsidR="00000000" w:rsidRPr="00000000">
        <w:rPr>
          <w:rtl w:val="0"/>
        </w:rPr>
        <w:t xml:space="preserve">Cụm động từ:</w:t>
      </w:r>
    </w:p>
    <w:p w:rsidR="00000000" w:rsidDel="00000000" w:rsidP="00000000" w:rsidRDefault="00000000" w:rsidRPr="00000000" w14:paraId="00000B58">
      <w:pPr>
        <w:pStyle w:val="Heading4"/>
        <w:numPr>
          <w:ilvl w:val="0"/>
          <w:numId w:val="9"/>
        </w:numPr>
        <w:ind w:left="1287" w:hanging="360"/>
        <w:rPr/>
      </w:pPr>
      <w:bookmarkStart w:colFirst="0" w:colLast="0" w:name="_heading=h.kgcv8k" w:id="69"/>
      <w:bookmarkEnd w:id="69"/>
      <w:r w:rsidDel="00000000" w:rsidR="00000000" w:rsidRPr="00000000">
        <w:rPr>
          <w:rtl w:val="0"/>
        </w:rPr>
        <w:t xml:space="preserve">Nhóm động từ tiến trình (compound)</w:t>
      </w:r>
    </w:p>
    <w:p w:rsidR="00000000" w:rsidDel="00000000" w:rsidP="00000000" w:rsidRDefault="00000000" w:rsidRPr="00000000" w14:paraId="00000B59">
      <w:pPr>
        <w:rPr/>
      </w:pPr>
      <w:r w:rsidDel="00000000" w:rsidR="00000000" w:rsidRPr="00000000">
        <w:rPr>
          <w:rtl w:val="0"/>
        </w:rPr>
        <w:t xml:space="preserve">Ví dụ: nghĩ ra, tìm thấy, quay lại, …</w:t>
      </w:r>
    </w:p>
    <w:p w:rsidR="00000000" w:rsidDel="00000000" w:rsidP="00000000" w:rsidRDefault="00000000" w:rsidRPr="00000000" w14:paraId="00000B5A">
      <w:pPr>
        <w:rPr/>
      </w:pPr>
      <w:r w:rsidDel="00000000" w:rsidR="00000000" w:rsidRPr="00000000">
        <w:rPr>
          <w:rtl w:val="0"/>
        </w:rPr>
        <w:t xml:space="preserve">Không dùng chung các loại compound (cần nhãn riêng cho các cụm động từ tiến trình có ý nghĩa khác nhau)</w:t>
      </w:r>
    </w:p>
    <w:p w:rsidR="00000000" w:rsidDel="00000000" w:rsidP="00000000" w:rsidRDefault="00000000" w:rsidRPr="00000000" w14:paraId="00000B5B">
      <w:pPr>
        <w:pStyle w:val="Heading4"/>
        <w:numPr>
          <w:ilvl w:val="3"/>
          <w:numId w:val="30"/>
        </w:numPr>
        <w:ind w:left="864" w:hanging="864"/>
        <w:rPr/>
      </w:pPr>
      <w:bookmarkStart w:colFirst="0" w:colLast="0" w:name="_heading=h.34g0dwd" w:id="70"/>
      <w:bookmarkEnd w:id="70"/>
      <w:r w:rsidDel="00000000" w:rsidR="00000000" w:rsidRPr="00000000">
        <w:rPr>
          <w:rtl w:val="0"/>
        </w:rPr>
        <w:t xml:space="preserve">Ngữ đoạn động từ</w:t>
      </w:r>
    </w:p>
    <w:p w:rsidR="00000000" w:rsidDel="00000000" w:rsidP="00000000" w:rsidRDefault="00000000" w:rsidRPr="00000000" w14:paraId="00000B5C">
      <w:pPr>
        <w:numPr>
          <w:ilvl w:val="0"/>
          <w:numId w:val="8"/>
        </w:numPr>
        <w:shd w:fill="ffffff" w:val="clear"/>
        <w:spacing w:after="240" w:line="360" w:lineRule="auto"/>
        <w:ind w:left="720" w:hanging="360"/>
        <w:rPr>
          <w:highlight w:val="white"/>
        </w:rPr>
      </w:pPr>
      <w:r w:rsidDel="00000000" w:rsidR="00000000" w:rsidRPr="00000000">
        <w:rPr>
          <w:color w:val="1f2328"/>
          <w:highlight w:val="white"/>
          <w:rtl w:val="0"/>
        </w:rPr>
        <w:t xml:space="preserve">AMR loại bỏ các cấu trúc động từ nhẹ:</w:t>
      </w:r>
      <w:r w:rsidDel="00000000" w:rsidR="00000000" w:rsidRPr="00000000">
        <w:rPr>
          <w:rtl w:val="0"/>
        </w:rPr>
      </w:r>
    </w:p>
    <w:p w:rsidR="00000000" w:rsidDel="00000000" w:rsidP="00000000" w:rsidRDefault="00000000" w:rsidRPr="00000000" w14:paraId="00000B5D">
      <w:pPr>
        <w:shd w:fill="ffffff" w:val="clear"/>
        <w:spacing w:after="240" w:line="360" w:lineRule="auto"/>
        <w:ind w:left="720" w:firstLine="0"/>
        <w:rPr>
          <w:b w:val="1"/>
          <w:color w:val="1f2328"/>
          <w:highlight w:val="white"/>
        </w:rPr>
      </w:pPr>
      <w:r w:rsidDel="00000000" w:rsidR="00000000" w:rsidRPr="00000000">
        <w:rPr>
          <w:b w:val="1"/>
          <w:color w:val="1f2328"/>
          <w:highlight w:val="white"/>
          <w:rtl w:val="0"/>
        </w:rPr>
        <w:t xml:space="preserve">Ví dụ:</w:t>
      </w:r>
    </w:p>
    <w:tbl>
      <w:tblPr>
        <w:tblStyle w:val="Table79"/>
        <w:tblW w:w="898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00"/>
        <w:tblGridChange w:id="0">
          <w:tblGrid>
            <w:gridCol w:w="4485"/>
            <w:gridCol w:w="45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5E">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The girl adjusted the machine.</w:t>
            </w:r>
          </w:p>
          <w:p w:rsidR="00000000" w:rsidDel="00000000" w:rsidP="00000000" w:rsidRDefault="00000000" w:rsidRPr="00000000" w14:paraId="00000B5F">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(The girl made an adjustment to the machine.)</w:t>
            </w:r>
          </w:p>
          <w:p w:rsidR="00000000" w:rsidDel="00000000" w:rsidP="00000000" w:rsidRDefault="00000000" w:rsidRPr="00000000" w14:paraId="00000B60">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61">
            <w:pPr>
              <w:widowControl w:val="0"/>
              <w:spacing w:line="360" w:lineRule="auto"/>
              <w:ind w:firstLine="567"/>
              <w:rPr>
                <w:sz w:val="24"/>
                <w:szCs w:val="24"/>
                <w:highlight w:val="white"/>
              </w:rPr>
            </w:pPr>
            <w:r w:rsidDel="00000000" w:rsidR="00000000" w:rsidRPr="00000000">
              <w:rPr>
                <w:sz w:val="24"/>
                <w:szCs w:val="24"/>
                <w:highlight w:val="white"/>
                <w:rtl w:val="0"/>
              </w:rPr>
              <w:t xml:space="preserve">(a / adjust-01</w:t>
            </w:r>
          </w:p>
          <w:p w:rsidR="00000000" w:rsidDel="00000000" w:rsidP="00000000" w:rsidRDefault="00000000" w:rsidRPr="00000000" w14:paraId="00000B62">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(g / girl)</w:t>
            </w:r>
          </w:p>
          <w:p w:rsidR="00000000" w:rsidDel="00000000" w:rsidP="00000000" w:rsidRDefault="00000000" w:rsidRPr="00000000" w14:paraId="00000B63">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(m / machine))</w:t>
            </w:r>
          </w:p>
        </w:tc>
        <w:tc>
          <w:tcPr>
            <w:shd w:fill="auto" w:val="clear"/>
            <w:tcMar>
              <w:top w:w="100.0" w:type="dxa"/>
              <w:left w:w="100.0" w:type="dxa"/>
              <w:bottom w:w="100.0" w:type="dxa"/>
              <w:right w:w="100.0" w:type="dxa"/>
            </w:tcMar>
          </w:tcPr>
          <w:p w:rsidR="00000000" w:rsidDel="00000000" w:rsidP="00000000" w:rsidRDefault="00000000" w:rsidRPr="00000000" w14:paraId="00000B64">
            <w:pPr>
              <w:widowControl w:val="0"/>
              <w:pBdr>
                <w:top w:space="0" w:sz="0" w:val="nil"/>
                <w:left w:space="0" w:sz="0" w:val="nil"/>
                <w:bottom w:space="0" w:sz="0" w:val="nil"/>
                <w:right w:space="0" w:sz="0" w:val="nil"/>
                <w:between w:space="0" w:sz="0" w:val="nil"/>
              </w:pBdr>
              <w:spacing w:line="360" w:lineRule="auto"/>
              <w:ind w:firstLine="567"/>
              <w:rPr>
                <w:b w:val="1"/>
                <w:sz w:val="24"/>
                <w:szCs w:val="24"/>
                <w:highlight w:val="white"/>
              </w:rPr>
            </w:pPr>
            <w:r w:rsidDel="00000000" w:rsidR="00000000" w:rsidRPr="00000000">
              <w:rPr>
                <w:b w:val="1"/>
                <w:sz w:val="24"/>
                <w:szCs w:val="24"/>
                <w:highlight w:val="white"/>
                <w:rtl w:val="0"/>
              </w:rPr>
              <w:t xml:space="preserve">Cô gái điều chỉnh máy.</w:t>
            </w:r>
          </w:p>
          <w:p w:rsidR="00000000" w:rsidDel="00000000" w:rsidP="00000000" w:rsidRDefault="00000000" w:rsidRPr="00000000" w14:paraId="00000B65">
            <w:pPr>
              <w:widowControl w:val="0"/>
              <w:pBdr>
                <w:top w:space="0" w:sz="0" w:val="nil"/>
                <w:left w:space="0" w:sz="0" w:val="nil"/>
                <w:bottom w:space="0" w:sz="0" w:val="nil"/>
                <w:right w:space="0" w:sz="0" w:val="nil"/>
                <w:between w:space="0" w:sz="0" w:val="nil"/>
              </w:pBdr>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66">
            <w:pPr>
              <w:widowControl w:val="0"/>
              <w:pBdr>
                <w:top w:space="0" w:sz="0" w:val="nil"/>
                <w:left w:space="0" w:sz="0" w:val="nil"/>
                <w:bottom w:space="0" w:sz="0" w:val="nil"/>
                <w:right w:space="0" w:sz="0" w:val="nil"/>
                <w:between w:space="0" w:sz="0" w:val="nil"/>
              </w:pBdr>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67">
            <w:pPr>
              <w:widowControl w:val="0"/>
              <w:pBdr>
                <w:top w:space="0" w:sz="0" w:val="nil"/>
                <w:left w:space="0" w:sz="0" w:val="nil"/>
                <w:bottom w:space="0" w:sz="0" w:val="nil"/>
                <w:right w:space="0" w:sz="0" w:val="nil"/>
                <w:between w:space="0" w:sz="0" w:val="nil"/>
              </w:pBdr>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68">
            <w:pPr>
              <w:widowControl w:val="0"/>
              <w:spacing w:line="360" w:lineRule="auto"/>
              <w:ind w:firstLine="567"/>
              <w:rPr>
                <w:sz w:val="24"/>
                <w:szCs w:val="24"/>
                <w:highlight w:val="white"/>
              </w:rPr>
            </w:pPr>
            <w:r w:rsidDel="00000000" w:rsidR="00000000" w:rsidRPr="00000000">
              <w:rPr>
                <w:sz w:val="24"/>
                <w:szCs w:val="24"/>
                <w:highlight w:val="white"/>
                <w:rtl w:val="0"/>
              </w:rPr>
              <w:t xml:space="preserve">(đ / điều chỉnh</w:t>
            </w:r>
          </w:p>
          <w:p w:rsidR="00000000" w:rsidDel="00000000" w:rsidP="00000000" w:rsidRDefault="00000000" w:rsidRPr="00000000" w14:paraId="00000B69">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(c / cô gái)</w:t>
            </w:r>
          </w:p>
          <w:p w:rsidR="00000000" w:rsidDel="00000000" w:rsidP="00000000" w:rsidRDefault="00000000" w:rsidRPr="00000000" w14:paraId="00000B6A">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(m / máy))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6B">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The boy bathed.</w:t>
            </w:r>
          </w:p>
          <w:p w:rsidR="00000000" w:rsidDel="00000000" w:rsidP="00000000" w:rsidRDefault="00000000" w:rsidRPr="00000000" w14:paraId="00000B6C">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(The boy took a bath.)</w:t>
            </w:r>
          </w:p>
          <w:p w:rsidR="00000000" w:rsidDel="00000000" w:rsidP="00000000" w:rsidRDefault="00000000" w:rsidRPr="00000000" w14:paraId="00000B6D">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6E">
            <w:pPr>
              <w:widowControl w:val="0"/>
              <w:spacing w:line="360" w:lineRule="auto"/>
              <w:ind w:firstLine="567"/>
              <w:rPr>
                <w:sz w:val="24"/>
                <w:szCs w:val="24"/>
                <w:highlight w:val="white"/>
              </w:rPr>
            </w:pPr>
            <w:r w:rsidDel="00000000" w:rsidR="00000000" w:rsidRPr="00000000">
              <w:rPr>
                <w:sz w:val="24"/>
                <w:szCs w:val="24"/>
                <w:highlight w:val="white"/>
                <w:rtl w:val="0"/>
              </w:rPr>
              <w:t xml:space="preserve">(t / bathe-01</w:t>
            </w:r>
          </w:p>
          <w:p w:rsidR="00000000" w:rsidDel="00000000" w:rsidP="00000000" w:rsidRDefault="00000000" w:rsidRPr="00000000" w14:paraId="00000B6F">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(b / boy))</w:t>
            </w:r>
          </w:p>
        </w:tc>
        <w:tc>
          <w:tcPr>
            <w:shd w:fill="auto" w:val="clear"/>
            <w:tcMar>
              <w:top w:w="100.0" w:type="dxa"/>
              <w:left w:w="100.0" w:type="dxa"/>
              <w:bottom w:w="100.0" w:type="dxa"/>
              <w:right w:w="100.0" w:type="dxa"/>
            </w:tcMar>
          </w:tcPr>
          <w:p w:rsidR="00000000" w:rsidDel="00000000" w:rsidP="00000000" w:rsidRDefault="00000000" w:rsidRPr="00000000" w14:paraId="00000B70">
            <w:pPr>
              <w:widowControl w:val="0"/>
              <w:pBdr>
                <w:top w:space="0" w:sz="0" w:val="nil"/>
                <w:left w:space="0" w:sz="0" w:val="nil"/>
                <w:bottom w:space="0" w:sz="0" w:val="nil"/>
                <w:right w:space="0" w:sz="0" w:val="nil"/>
                <w:between w:space="0" w:sz="0" w:val="nil"/>
              </w:pBdr>
              <w:spacing w:line="360" w:lineRule="auto"/>
              <w:ind w:firstLine="567"/>
              <w:rPr>
                <w:b w:val="1"/>
                <w:sz w:val="24"/>
                <w:szCs w:val="24"/>
                <w:highlight w:val="white"/>
              </w:rPr>
            </w:pPr>
            <w:r w:rsidDel="00000000" w:rsidR="00000000" w:rsidRPr="00000000">
              <w:rPr>
                <w:b w:val="1"/>
                <w:sz w:val="24"/>
                <w:szCs w:val="24"/>
                <w:highlight w:val="white"/>
                <w:rtl w:val="0"/>
              </w:rPr>
              <w:t xml:space="preserve">Cậu bé đi tắm.</w:t>
            </w:r>
          </w:p>
          <w:p w:rsidR="00000000" w:rsidDel="00000000" w:rsidP="00000000" w:rsidRDefault="00000000" w:rsidRPr="00000000" w14:paraId="00000B71">
            <w:pPr>
              <w:widowControl w:val="0"/>
              <w:pBdr>
                <w:top w:space="0" w:sz="0" w:val="nil"/>
                <w:left w:space="0" w:sz="0" w:val="nil"/>
                <w:bottom w:space="0" w:sz="0" w:val="nil"/>
                <w:right w:space="0" w:sz="0" w:val="nil"/>
                <w:between w:space="0" w:sz="0" w:val="nil"/>
              </w:pBdr>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72">
            <w:pPr>
              <w:widowControl w:val="0"/>
              <w:pBdr>
                <w:top w:space="0" w:sz="0" w:val="nil"/>
                <w:left w:space="0" w:sz="0" w:val="nil"/>
                <w:bottom w:space="0" w:sz="0" w:val="nil"/>
                <w:right w:space="0" w:sz="0" w:val="nil"/>
                <w:between w:space="0" w:sz="0" w:val="nil"/>
              </w:pBdr>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73">
            <w:pPr>
              <w:widowControl w:val="0"/>
              <w:spacing w:line="360" w:lineRule="auto"/>
              <w:ind w:firstLine="567"/>
              <w:rPr>
                <w:sz w:val="24"/>
                <w:szCs w:val="24"/>
                <w:highlight w:val="white"/>
              </w:rPr>
            </w:pPr>
            <w:r w:rsidDel="00000000" w:rsidR="00000000" w:rsidRPr="00000000">
              <w:rPr>
                <w:sz w:val="24"/>
                <w:szCs w:val="24"/>
                <w:highlight w:val="white"/>
                <w:rtl w:val="0"/>
              </w:rPr>
              <w:t xml:space="preserve">(t / tắm</w:t>
            </w:r>
          </w:p>
          <w:p w:rsidR="00000000" w:rsidDel="00000000" w:rsidP="00000000" w:rsidRDefault="00000000" w:rsidRPr="00000000" w14:paraId="00000B74">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(c / cậu bé)</w:t>
            </w:r>
          </w:p>
        </w:tc>
      </w:tr>
    </w:tbl>
    <w:p w:rsidR="00000000" w:rsidDel="00000000" w:rsidP="00000000" w:rsidRDefault="00000000" w:rsidRPr="00000000" w14:paraId="00000B75">
      <w:pPr>
        <w:numPr>
          <w:ilvl w:val="0"/>
          <w:numId w:val="16"/>
        </w:numPr>
        <w:spacing w:after="240" w:before="240" w:line="360" w:lineRule="auto"/>
        <w:ind w:left="720" w:hanging="360"/>
        <w:rPr>
          <w:highlight w:val="white"/>
        </w:rPr>
      </w:pPr>
      <w:r w:rsidDel="00000000" w:rsidR="00000000" w:rsidRPr="00000000">
        <w:rPr>
          <w:highlight w:val="white"/>
          <w:rtl w:val="0"/>
        </w:rPr>
        <w:t xml:space="preserve">Nó cũng kết hợp các cấu trúc động từ-tiểu ngữ (verb-particle), sử dụng khung vị ngữ OntoNotes. Ở đây </w:t>
      </w:r>
      <w:r w:rsidDel="00000000" w:rsidR="00000000" w:rsidRPr="00000000">
        <w:rPr>
          <w:highlight w:val="yellow"/>
          <w:rtl w:val="0"/>
        </w:rPr>
        <w:t xml:space="preserve">look-05</w:t>
      </w:r>
      <w:r w:rsidDel="00000000" w:rsidR="00000000" w:rsidRPr="00000000">
        <w:rPr>
          <w:highlight w:val="white"/>
          <w:rtl w:val="0"/>
        </w:rPr>
        <w:t xml:space="preserve"> được định nghĩa là “tra cứu: tìm kiếm”.</w:t>
      </w:r>
    </w:p>
    <w:p w:rsidR="00000000" w:rsidDel="00000000" w:rsidP="00000000" w:rsidRDefault="00000000" w:rsidRPr="00000000" w14:paraId="00000B76">
      <w:pPr>
        <w:spacing w:after="240" w:before="240" w:line="360" w:lineRule="auto"/>
        <w:ind w:left="720" w:firstLine="0"/>
        <w:rPr>
          <w:b w:val="1"/>
          <w:highlight w:val="white"/>
        </w:rPr>
      </w:pPr>
      <w:r w:rsidDel="00000000" w:rsidR="00000000" w:rsidRPr="00000000">
        <w:rPr>
          <w:b w:val="1"/>
          <w:highlight w:val="white"/>
          <w:rtl w:val="0"/>
        </w:rPr>
        <w:t xml:space="preserve">Ví dụ:</w:t>
      </w:r>
    </w:p>
    <w:tbl>
      <w:tblPr>
        <w:tblStyle w:val="Table8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77">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The boy looked up the answer.</w:t>
            </w:r>
          </w:p>
          <w:p w:rsidR="00000000" w:rsidDel="00000000" w:rsidP="00000000" w:rsidRDefault="00000000" w:rsidRPr="00000000" w14:paraId="00000B78">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(The boy looked the answer up.)</w:t>
            </w:r>
          </w:p>
          <w:p w:rsidR="00000000" w:rsidDel="00000000" w:rsidP="00000000" w:rsidRDefault="00000000" w:rsidRPr="00000000" w14:paraId="00000B79">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7A">
            <w:pPr>
              <w:widowControl w:val="0"/>
              <w:spacing w:line="360" w:lineRule="auto"/>
              <w:ind w:firstLine="567"/>
              <w:rPr>
                <w:sz w:val="24"/>
                <w:szCs w:val="24"/>
                <w:highlight w:val="white"/>
              </w:rPr>
            </w:pPr>
            <w:r w:rsidDel="00000000" w:rsidR="00000000" w:rsidRPr="00000000">
              <w:rPr>
                <w:sz w:val="24"/>
                <w:szCs w:val="24"/>
                <w:highlight w:val="white"/>
                <w:rtl w:val="0"/>
              </w:rPr>
              <w:t xml:space="preserve">(l / look-up-05</w:t>
            </w:r>
          </w:p>
          <w:p w:rsidR="00000000" w:rsidDel="00000000" w:rsidP="00000000" w:rsidRDefault="00000000" w:rsidRPr="00000000" w14:paraId="00000B7B">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(b / boy)</w:t>
            </w:r>
          </w:p>
          <w:p w:rsidR="00000000" w:rsidDel="00000000" w:rsidP="00000000" w:rsidRDefault="00000000" w:rsidRPr="00000000" w14:paraId="00000B7C">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(a / answer))</w:t>
            </w:r>
          </w:p>
          <w:p w:rsidR="00000000" w:rsidDel="00000000" w:rsidP="00000000" w:rsidRDefault="00000000" w:rsidRPr="00000000" w14:paraId="00000B7D">
            <w:pPr>
              <w:widowControl w:val="0"/>
              <w:pBdr>
                <w:top w:space="0" w:sz="0" w:val="nil"/>
                <w:left w:space="0" w:sz="0" w:val="nil"/>
                <w:bottom w:space="0" w:sz="0" w:val="nil"/>
                <w:right w:space="0" w:sz="0" w:val="nil"/>
                <w:between w:space="0" w:sz="0" w:val="nil"/>
              </w:pBdr>
              <w:spacing w:line="360" w:lineRule="auto"/>
              <w:ind w:firstLine="567"/>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B7E">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Cậu bé tra cứu đáp án.</w:t>
            </w:r>
          </w:p>
          <w:p w:rsidR="00000000" w:rsidDel="00000000" w:rsidP="00000000" w:rsidRDefault="00000000" w:rsidRPr="00000000" w14:paraId="00000B7F">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80">
            <w:pPr>
              <w:widowControl w:val="0"/>
              <w:pBdr>
                <w:top w:space="0" w:sz="0" w:val="nil"/>
                <w:left w:space="0" w:sz="0" w:val="nil"/>
                <w:bottom w:space="0" w:sz="0" w:val="nil"/>
                <w:right w:space="0" w:sz="0" w:val="nil"/>
                <w:between w:space="0" w:sz="0" w:val="nil"/>
              </w:pBdr>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81">
            <w:pPr>
              <w:widowControl w:val="0"/>
              <w:spacing w:line="360" w:lineRule="auto"/>
              <w:ind w:firstLine="567"/>
              <w:rPr>
                <w:sz w:val="24"/>
                <w:szCs w:val="24"/>
                <w:highlight w:val="white"/>
              </w:rPr>
            </w:pPr>
            <w:r w:rsidDel="00000000" w:rsidR="00000000" w:rsidRPr="00000000">
              <w:rPr>
                <w:sz w:val="24"/>
                <w:szCs w:val="24"/>
                <w:highlight w:val="white"/>
                <w:rtl w:val="0"/>
              </w:rPr>
              <w:t xml:space="preserve">(t / tra cứu</w:t>
            </w:r>
          </w:p>
          <w:p w:rsidR="00000000" w:rsidDel="00000000" w:rsidP="00000000" w:rsidRDefault="00000000" w:rsidRPr="00000000" w14:paraId="00000B82">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(c / cậu bé)</w:t>
            </w:r>
          </w:p>
          <w:p w:rsidR="00000000" w:rsidDel="00000000" w:rsidP="00000000" w:rsidRDefault="00000000" w:rsidRPr="00000000" w14:paraId="00000B83">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(đ / đáp án))</w:t>
            </w:r>
          </w:p>
        </w:tc>
      </w:tr>
    </w:tbl>
    <w:p w:rsidR="00000000" w:rsidDel="00000000" w:rsidP="00000000" w:rsidRDefault="00000000" w:rsidRPr="00000000" w14:paraId="00000B84">
      <w:pPr>
        <w:numPr>
          <w:ilvl w:val="0"/>
          <w:numId w:val="16"/>
        </w:numPr>
        <w:spacing w:before="240" w:line="360" w:lineRule="auto"/>
        <w:ind w:left="720" w:hanging="360"/>
        <w:rPr>
          <w:highlight w:val="white"/>
        </w:rPr>
      </w:pPr>
      <w:r w:rsidDel="00000000" w:rsidR="00000000" w:rsidRPr="00000000">
        <w:rPr>
          <w:highlight w:val="white"/>
          <w:rtl w:val="0"/>
        </w:rPr>
        <w:t xml:space="preserve">Đôi khi một trợ từ không làm thay đổi nhiều ý nghĩa của động từ, nhưng OntoNotes vẫn có thể có hai vị từ riêng biệt. Ví dụ, </w:t>
      </w:r>
      <w:r w:rsidDel="00000000" w:rsidR="00000000" w:rsidRPr="00000000">
        <w:rPr>
          <w:highlight w:val="yellow"/>
          <w:rtl w:val="0"/>
        </w:rPr>
        <w:t xml:space="preserve">close-06</w:t>
      </w:r>
      <w:r w:rsidDel="00000000" w:rsidR="00000000" w:rsidRPr="00000000">
        <w:rPr>
          <w:highlight w:val="white"/>
          <w:rtl w:val="0"/>
        </w:rPr>
        <w:t xml:space="preserve"> có nghĩa là “become nearer (trở nên gần hơn)”, trong khi đó </w:t>
      </w:r>
      <w:r w:rsidDel="00000000" w:rsidR="00000000" w:rsidRPr="00000000">
        <w:rPr>
          <w:highlight w:val="yellow"/>
          <w:rtl w:val="0"/>
        </w:rPr>
        <w:t xml:space="preserve">close-in-07</w:t>
      </w:r>
      <w:r w:rsidDel="00000000" w:rsidR="00000000" w:rsidRPr="00000000">
        <w:rPr>
          <w:highlight w:val="white"/>
          <w:rtl w:val="0"/>
        </w:rPr>
        <w:t xml:space="preserve"> là “close in: become nearer (gần gũi hơn: trở nên gần gũi hơn)”. Trong những trường hợp như vậy, AMR chuẩn hóa thành khung </w:t>
      </w:r>
      <w:r w:rsidDel="00000000" w:rsidR="00000000" w:rsidRPr="00000000">
        <w:rPr>
          <w:i w:val="1"/>
          <w:highlight w:val="white"/>
          <w:rtl w:val="0"/>
        </w:rPr>
        <w:t xml:space="preserve">non-particle</w:t>
      </w:r>
      <w:r w:rsidDel="00000000" w:rsidR="00000000" w:rsidRPr="00000000">
        <w:rPr>
          <w:highlight w:val="white"/>
          <w:rtl w:val="0"/>
        </w:rPr>
        <w:t xml:space="preserve"> , ví dụ: </w:t>
      </w:r>
      <w:r w:rsidDel="00000000" w:rsidR="00000000" w:rsidRPr="00000000">
        <w:rPr>
          <w:highlight w:val="yellow"/>
          <w:rtl w:val="0"/>
        </w:rPr>
        <w:t xml:space="preserve">close-06.</w:t>
      </w:r>
      <w:r w:rsidDel="00000000" w:rsidR="00000000" w:rsidRPr="00000000">
        <w:rPr>
          <w:rtl w:val="0"/>
        </w:rPr>
      </w:r>
    </w:p>
    <w:p w:rsidR="00000000" w:rsidDel="00000000" w:rsidP="00000000" w:rsidRDefault="00000000" w:rsidRPr="00000000" w14:paraId="00000B85">
      <w:pPr>
        <w:pStyle w:val="Heading3"/>
        <w:numPr>
          <w:ilvl w:val="2"/>
          <w:numId w:val="30"/>
        </w:numPr>
        <w:ind w:left="720" w:hanging="720"/>
        <w:rPr>
          <w:highlight w:val="white"/>
        </w:rPr>
      </w:pPr>
      <w:bookmarkStart w:colFirst="0" w:colLast="0" w:name="_heading=h.1jlao46" w:id="71"/>
      <w:bookmarkEnd w:id="71"/>
      <w:r w:rsidDel="00000000" w:rsidR="00000000" w:rsidRPr="00000000">
        <w:rPr>
          <w:highlight w:val="white"/>
          <w:rtl w:val="0"/>
        </w:rPr>
        <w:t xml:space="preserve">Nhiều quan hệ cùng tên nhãn (Multiple relations with the same name):</w:t>
      </w:r>
    </w:p>
    <w:p w:rsidR="00000000" w:rsidDel="00000000" w:rsidP="00000000" w:rsidRDefault="00000000" w:rsidRPr="00000000" w14:paraId="00000B86">
      <w:pPr>
        <w:numPr>
          <w:ilvl w:val="0"/>
          <w:numId w:val="50"/>
        </w:numPr>
        <w:spacing w:after="240" w:line="360" w:lineRule="auto"/>
        <w:ind w:left="720" w:hanging="360"/>
        <w:rPr>
          <w:highlight w:val="white"/>
        </w:rPr>
      </w:pPr>
      <w:r w:rsidDel="00000000" w:rsidR="00000000" w:rsidRPr="00000000">
        <w:rPr>
          <w:highlight w:val="white"/>
          <w:rtl w:val="0"/>
        </w:rPr>
        <w:t xml:space="preserve">Một thực thể có thể có nhiều quan hệ có cùng tên. Trong các ví dụ sau, </w:t>
      </w:r>
      <w:r w:rsidDel="00000000" w:rsidR="00000000" w:rsidRPr="00000000">
        <w:rPr>
          <w:i w:val="1"/>
          <w:highlight w:val="yellow"/>
          <w:rtl w:val="0"/>
        </w:rPr>
        <w:t xml:space="preserve">system</w:t>
      </w:r>
      <w:r w:rsidDel="00000000" w:rsidR="00000000" w:rsidRPr="00000000">
        <w:rPr>
          <w:highlight w:val="white"/>
          <w:rtl w:val="0"/>
        </w:rPr>
        <w:t xml:space="preserve"> có hai quan hệ </w:t>
      </w:r>
      <w:r w:rsidDel="00000000" w:rsidR="00000000" w:rsidRPr="00000000">
        <w:rPr>
          <w:i w:val="1"/>
          <w:highlight w:val="yellow"/>
          <w:rtl w:val="0"/>
        </w:rPr>
        <w:t xml:space="preserve">:mod</w:t>
      </w:r>
      <w:r w:rsidDel="00000000" w:rsidR="00000000" w:rsidRPr="00000000">
        <w:rPr>
          <w:highlight w:val="white"/>
          <w:rtl w:val="0"/>
        </w:rPr>
        <w:t xml:space="preserve">, </w:t>
      </w:r>
      <w:r w:rsidDel="00000000" w:rsidR="00000000" w:rsidRPr="00000000">
        <w:rPr>
          <w:i w:val="1"/>
          <w:highlight w:val="yellow"/>
          <w:rtl w:val="0"/>
        </w:rPr>
        <w:t xml:space="preserve">arrival-01</w:t>
      </w:r>
      <w:r w:rsidDel="00000000" w:rsidR="00000000" w:rsidRPr="00000000">
        <w:rPr>
          <w:highlight w:val="white"/>
          <w:rtl w:val="0"/>
        </w:rPr>
        <w:t xml:space="preserve"> có hai quan hệ </w:t>
      </w:r>
      <w:r w:rsidDel="00000000" w:rsidR="00000000" w:rsidRPr="00000000">
        <w:rPr>
          <w:i w:val="1"/>
          <w:highlight w:val="yellow"/>
          <w:rtl w:val="0"/>
        </w:rPr>
        <w:t xml:space="preserve">:time</w:t>
      </w:r>
      <w:r w:rsidDel="00000000" w:rsidR="00000000" w:rsidRPr="00000000">
        <w:rPr>
          <w:highlight w:val="white"/>
          <w:rtl w:val="0"/>
        </w:rPr>
        <w:t xml:space="preserve"> và </w:t>
      </w:r>
      <w:r w:rsidDel="00000000" w:rsidR="00000000" w:rsidRPr="00000000">
        <w:rPr>
          <w:i w:val="1"/>
          <w:highlight w:val="yellow"/>
          <w:rtl w:val="0"/>
        </w:rPr>
        <w:t xml:space="preserve">boy</w:t>
      </w:r>
      <w:r w:rsidDel="00000000" w:rsidR="00000000" w:rsidRPr="00000000">
        <w:rPr>
          <w:highlight w:val="white"/>
          <w:rtl w:val="0"/>
        </w:rPr>
        <w:t xml:space="preserve"> có hai quan hệ </w:t>
      </w:r>
      <w:r w:rsidDel="00000000" w:rsidR="00000000" w:rsidRPr="00000000">
        <w:rPr>
          <w:i w:val="1"/>
          <w:highlight w:val="yellow"/>
          <w:rtl w:val="0"/>
        </w:rPr>
        <w:t xml:space="preserve">:ARG0-of</w:t>
      </w:r>
      <w:r w:rsidDel="00000000" w:rsidR="00000000" w:rsidRPr="00000000">
        <w:rPr>
          <w:highlight w:val="white"/>
          <w:rtl w:val="0"/>
        </w:rPr>
        <w:t xml:space="preserve">.</w:t>
      </w:r>
    </w:p>
    <w:p w:rsidR="00000000" w:rsidDel="00000000" w:rsidP="00000000" w:rsidRDefault="00000000" w:rsidRPr="00000000" w14:paraId="00000B87">
      <w:pPr>
        <w:spacing w:after="240" w:before="240" w:line="360" w:lineRule="auto"/>
        <w:ind w:left="720" w:firstLine="0"/>
        <w:rPr>
          <w:highlight w:val="white"/>
        </w:rPr>
      </w:pPr>
      <w:r w:rsidDel="00000000" w:rsidR="00000000" w:rsidRPr="00000000">
        <w:rPr>
          <w:b w:val="1"/>
          <w:highlight w:val="white"/>
          <w:rtl w:val="0"/>
        </w:rPr>
        <w:t xml:space="preserve">Ví dụ:</w:t>
      </w:r>
      <w:r w:rsidDel="00000000" w:rsidR="00000000" w:rsidRPr="00000000">
        <w:rPr>
          <w:rtl w:val="0"/>
        </w:rPr>
      </w:r>
    </w:p>
    <w:tbl>
      <w:tblPr>
        <w:tblStyle w:val="Table81"/>
        <w:tblW w:w="87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4440"/>
        <w:tblGridChange w:id="0">
          <w:tblGrid>
            <w:gridCol w:w="4275"/>
            <w:gridCol w:w="44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88">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The Shanghai legal system</w:t>
            </w:r>
          </w:p>
          <w:p w:rsidR="00000000" w:rsidDel="00000000" w:rsidP="00000000" w:rsidRDefault="00000000" w:rsidRPr="00000000" w14:paraId="00000B89">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8A">
            <w:pPr>
              <w:widowControl w:val="0"/>
              <w:spacing w:line="360" w:lineRule="auto"/>
              <w:ind w:firstLine="567"/>
              <w:rPr>
                <w:sz w:val="24"/>
                <w:szCs w:val="24"/>
                <w:highlight w:val="white"/>
              </w:rPr>
            </w:pPr>
            <w:r w:rsidDel="00000000" w:rsidR="00000000" w:rsidRPr="00000000">
              <w:rPr>
                <w:sz w:val="24"/>
                <w:szCs w:val="24"/>
                <w:highlight w:val="white"/>
                <w:rtl w:val="0"/>
              </w:rPr>
              <w:t xml:space="preserve">(s / system</w:t>
            </w:r>
          </w:p>
          <w:p w:rsidR="00000000" w:rsidDel="00000000" w:rsidP="00000000" w:rsidRDefault="00000000" w:rsidRPr="00000000" w14:paraId="00000B8B">
            <w:pPr>
              <w:widowControl w:val="0"/>
              <w:spacing w:line="360" w:lineRule="auto"/>
              <w:ind w:firstLine="567"/>
              <w:rPr>
                <w:sz w:val="24"/>
                <w:szCs w:val="24"/>
                <w:highlight w:val="white"/>
              </w:rPr>
            </w:pP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:mod</w:t>
            </w:r>
            <w:r w:rsidDel="00000000" w:rsidR="00000000" w:rsidRPr="00000000">
              <w:rPr>
                <w:sz w:val="24"/>
                <w:szCs w:val="24"/>
                <w:highlight w:val="white"/>
                <w:rtl w:val="0"/>
              </w:rPr>
              <w:t xml:space="preserve"> (l / law)</w:t>
            </w:r>
          </w:p>
          <w:p w:rsidR="00000000" w:rsidDel="00000000" w:rsidP="00000000" w:rsidRDefault="00000000" w:rsidRPr="00000000" w14:paraId="00000B8C">
            <w:pPr>
              <w:widowControl w:val="0"/>
              <w:spacing w:line="360" w:lineRule="auto"/>
              <w:ind w:firstLine="567"/>
              <w:rPr>
                <w:sz w:val="24"/>
                <w:szCs w:val="24"/>
                <w:highlight w:val="white"/>
              </w:rPr>
            </w:pP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 :mod</w:t>
            </w:r>
            <w:r w:rsidDel="00000000" w:rsidR="00000000" w:rsidRPr="00000000">
              <w:rPr>
                <w:sz w:val="24"/>
                <w:szCs w:val="24"/>
                <w:highlight w:val="white"/>
                <w:rtl w:val="0"/>
              </w:rPr>
              <w:t xml:space="preserve"> (c / city </w:t>
            </w:r>
          </w:p>
          <w:p w:rsidR="00000000" w:rsidDel="00000000" w:rsidP="00000000" w:rsidRDefault="00000000" w:rsidRPr="00000000" w14:paraId="00000B8D">
            <w:pPr>
              <w:widowControl w:val="0"/>
              <w:spacing w:line="360" w:lineRule="auto"/>
              <w:ind w:firstLine="567"/>
              <w:rPr>
                <w:sz w:val="24"/>
                <w:szCs w:val="24"/>
                <w:highlight w:val="white"/>
              </w:rPr>
            </w:pPr>
            <w:r w:rsidDel="00000000" w:rsidR="00000000" w:rsidRPr="00000000">
              <w:rPr>
                <w:sz w:val="24"/>
                <w:szCs w:val="24"/>
                <w:highlight w:val="white"/>
                <w:rtl w:val="0"/>
              </w:rPr>
              <w:t xml:space="preserve">           :wiki "Shanghai"</w:t>
            </w:r>
          </w:p>
          <w:p w:rsidR="00000000" w:rsidDel="00000000" w:rsidP="00000000" w:rsidRDefault="00000000" w:rsidRPr="00000000" w14:paraId="00000B8E">
            <w:pPr>
              <w:widowControl w:val="0"/>
              <w:spacing w:line="360" w:lineRule="auto"/>
              <w:ind w:firstLine="567"/>
              <w:rPr>
                <w:sz w:val="24"/>
                <w:szCs w:val="24"/>
                <w:highlight w:val="white"/>
              </w:rPr>
            </w:pPr>
            <w:r w:rsidDel="00000000" w:rsidR="00000000" w:rsidRPr="00000000">
              <w:rPr>
                <w:sz w:val="24"/>
                <w:szCs w:val="24"/>
                <w:highlight w:val="white"/>
                <w:rtl w:val="0"/>
              </w:rPr>
              <w:t xml:space="preserve">           :name (n / name :op1 "Shanghai")))</w:t>
            </w:r>
          </w:p>
        </w:tc>
        <w:tc>
          <w:tcPr>
            <w:shd w:fill="auto" w:val="clear"/>
            <w:tcMar>
              <w:top w:w="100.0" w:type="dxa"/>
              <w:left w:w="100.0" w:type="dxa"/>
              <w:bottom w:w="100.0" w:type="dxa"/>
              <w:right w:w="100.0" w:type="dxa"/>
            </w:tcMar>
          </w:tcPr>
          <w:p w:rsidR="00000000" w:rsidDel="00000000" w:rsidP="00000000" w:rsidRDefault="00000000" w:rsidRPr="00000000" w14:paraId="00000B8F">
            <w:pPr>
              <w:widowControl w:val="0"/>
              <w:pBdr>
                <w:top w:space="0" w:sz="0" w:val="nil"/>
                <w:left w:space="0" w:sz="0" w:val="nil"/>
                <w:bottom w:space="0" w:sz="0" w:val="nil"/>
                <w:right w:space="0" w:sz="0" w:val="nil"/>
                <w:between w:space="0" w:sz="0" w:val="nil"/>
              </w:pBdr>
              <w:spacing w:line="360" w:lineRule="auto"/>
              <w:ind w:firstLine="567"/>
              <w:rPr>
                <w:sz w:val="24"/>
                <w:szCs w:val="24"/>
                <w:highlight w:val="white"/>
              </w:rPr>
            </w:pPr>
            <w:r w:rsidDel="00000000" w:rsidR="00000000" w:rsidRPr="00000000">
              <w:rPr>
                <w:b w:val="1"/>
                <w:sz w:val="24"/>
                <w:szCs w:val="24"/>
                <w:highlight w:val="white"/>
                <w:rtl w:val="0"/>
              </w:rPr>
              <w:t xml:space="preserve">Hệ thống pháp luật Thượng Hải.</w:t>
            </w:r>
            <w:r w:rsidDel="00000000" w:rsidR="00000000" w:rsidRPr="00000000">
              <w:rPr>
                <w:sz w:val="24"/>
                <w:szCs w:val="24"/>
                <w:highlight w:val="white"/>
                <w:rtl w:val="0"/>
              </w:rPr>
              <w:br w:type="textWrapping"/>
              <w:br w:type="textWrapping"/>
              <w:t xml:space="preserve">(h / hệ thống</w:t>
            </w:r>
          </w:p>
          <w:p w:rsidR="00000000" w:rsidDel="00000000" w:rsidP="00000000" w:rsidRDefault="00000000" w:rsidRPr="00000000" w14:paraId="00000B90">
            <w:pPr>
              <w:widowControl w:val="0"/>
              <w:spacing w:line="360" w:lineRule="auto"/>
              <w:ind w:firstLine="567"/>
              <w:rPr>
                <w:sz w:val="24"/>
                <w:szCs w:val="24"/>
                <w:highlight w:val="white"/>
              </w:rPr>
            </w:pP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 :mod</w:t>
            </w:r>
            <w:r w:rsidDel="00000000" w:rsidR="00000000" w:rsidRPr="00000000">
              <w:rPr>
                <w:sz w:val="24"/>
                <w:szCs w:val="24"/>
                <w:highlight w:val="white"/>
                <w:rtl w:val="0"/>
              </w:rPr>
              <w:t xml:space="preserve"> (p / pháp luật)</w:t>
            </w:r>
          </w:p>
          <w:p w:rsidR="00000000" w:rsidDel="00000000" w:rsidP="00000000" w:rsidRDefault="00000000" w:rsidRPr="00000000" w14:paraId="00000B91">
            <w:pPr>
              <w:widowControl w:val="0"/>
              <w:spacing w:line="360" w:lineRule="auto"/>
              <w:ind w:firstLine="567"/>
              <w:rPr>
                <w:sz w:val="24"/>
                <w:szCs w:val="24"/>
                <w:highlight w:val="white"/>
              </w:rPr>
            </w:pP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:mod </w:t>
            </w:r>
            <w:r w:rsidDel="00000000" w:rsidR="00000000" w:rsidRPr="00000000">
              <w:rPr>
                <w:sz w:val="24"/>
                <w:szCs w:val="24"/>
                <w:highlight w:val="white"/>
                <w:rtl w:val="0"/>
              </w:rPr>
              <w:t xml:space="preserve">(c / city</w:t>
            </w:r>
          </w:p>
          <w:p w:rsidR="00000000" w:rsidDel="00000000" w:rsidP="00000000" w:rsidRDefault="00000000" w:rsidRPr="00000000" w14:paraId="00000B92">
            <w:pPr>
              <w:widowControl w:val="0"/>
              <w:spacing w:line="360" w:lineRule="auto"/>
              <w:ind w:firstLine="567"/>
              <w:rPr>
                <w:sz w:val="24"/>
                <w:szCs w:val="24"/>
                <w:highlight w:val="white"/>
              </w:rPr>
            </w:pPr>
            <w:r w:rsidDel="00000000" w:rsidR="00000000" w:rsidRPr="00000000">
              <w:rPr>
                <w:sz w:val="24"/>
                <w:szCs w:val="24"/>
                <w:highlight w:val="white"/>
                <w:rtl w:val="0"/>
              </w:rPr>
              <w:t xml:space="preserve">           :wiki "Thượng Hải"</w:t>
            </w:r>
          </w:p>
          <w:p w:rsidR="00000000" w:rsidDel="00000000" w:rsidP="00000000" w:rsidRDefault="00000000" w:rsidRPr="00000000" w14:paraId="00000B93">
            <w:pPr>
              <w:widowControl w:val="0"/>
              <w:spacing w:line="360" w:lineRule="auto"/>
              <w:ind w:firstLine="567"/>
              <w:rPr>
                <w:sz w:val="24"/>
                <w:szCs w:val="24"/>
                <w:highlight w:val="white"/>
              </w:rPr>
            </w:pPr>
            <w:r w:rsidDel="00000000" w:rsidR="00000000" w:rsidRPr="00000000">
              <w:rPr>
                <w:sz w:val="24"/>
                <w:szCs w:val="24"/>
                <w:highlight w:val="white"/>
                <w:rtl w:val="0"/>
              </w:rPr>
              <w:t xml:space="preserve">           :name (n / name :op1 "Thượng Hải")))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94">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She arrived earlier today.</w:t>
            </w:r>
          </w:p>
          <w:p w:rsidR="00000000" w:rsidDel="00000000" w:rsidP="00000000" w:rsidRDefault="00000000" w:rsidRPr="00000000" w14:paraId="00000B95">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96">
            <w:pPr>
              <w:widowControl w:val="0"/>
              <w:spacing w:line="360" w:lineRule="auto"/>
              <w:ind w:firstLine="567"/>
              <w:rPr>
                <w:sz w:val="24"/>
                <w:szCs w:val="24"/>
                <w:highlight w:val="white"/>
              </w:rPr>
            </w:pPr>
            <w:r w:rsidDel="00000000" w:rsidR="00000000" w:rsidRPr="00000000">
              <w:rPr>
                <w:sz w:val="24"/>
                <w:szCs w:val="24"/>
                <w:highlight w:val="white"/>
                <w:rtl w:val="0"/>
              </w:rPr>
              <w:t xml:space="preserve">(a / arrive-01</w:t>
            </w:r>
          </w:p>
          <w:p w:rsidR="00000000" w:rsidDel="00000000" w:rsidP="00000000" w:rsidRDefault="00000000" w:rsidRPr="00000000" w14:paraId="00000B97">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(s / she)</w:t>
            </w:r>
          </w:p>
          <w:p w:rsidR="00000000" w:rsidDel="00000000" w:rsidP="00000000" w:rsidRDefault="00000000" w:rsidRPr="00000000" w14:paraId="00000B98">
            <w:pPr>
              <w:widowControl w:val="0"/>
              <w:spacing w:line="360" w:lineRule="auto"/>
              <w:ind w:firstLine="567"/>
              <w:rPr>
                <w:sz w:val="24"/>
                <w:szCs w:val="24"/>
                <w:highlight w:val="white"/>
              </w:rPr>
            </w:pPr>
            <w:r w:rsidDel="00000000" w:rsidR="00000000" w:rsidRPr="00000000">
              <w:rPr>
                <w:color w:val="0000ff"/>
                <w:sz w:val="24"/>
                <w:szCs w:val="24"/>
                <w:highlight w:val="white"/>
                <w:rtl w:val="0"/>
              </w:rPr>
              <w:t xml:space="preserve">  :time </w:t>
            </w:r>
            <w:r w:rsidDel="00000000" w:rsidR="00000000" w:rsidRPr="00000000">
              <w:rPr>
                <w:sz w:val="24"/>
                <w:szCs w:val="24"/>
                <w:highlight w:val="white"/>
                <w:rtl w:val="0"/>
              </w:rPr>
              <w:t xml:space="preserve">(t / today)</w:t>
            </w:r>
          </w:p>
          <w:p w:rsidR="00000000" w:rsidDel="00000000" w:rsidP="00000000" w:rsidRDefault="00000000" w:rsidRPr="00000000" w14:paraId="00000B99">
            <w:pPr>
              <w:widowControl w:val="0"/>
              <w:spacing w:line="360" w:lineRule="auto"/>
              <w:ind w:firstLine="567"/>
              <w:rPr>
                <w:sz w:val="24"/>
                <w:szCs w:val="24"/>
                <w:highlight w:val="white"/>
              </w:rPr>
            </w:pP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 :time</w:t>
            </w:r>
            <w:r w:rsidDel="00000000" w:rsidR="00000000" w:rsidRPr="00000000">
              <w:rPr>
                <w:sz w:val="24"/>
                <w:szCs w:val="24"/>
                <w:highlight w:val="white"/>
                <w:rtl w:val="0"/>
              </w:rPr>
              <w:t xml:space="preserve"> (b / before</w:t>
            </w:r>
          </w:p>
          <w:p w:rsidR="00000000" w:rsidDel="00000000" w:rsidP="00000000" w:rsidRDefault="00000000" w:rsidRPr="00000000" w14:paraId="00000B9A">
            <w:pPr>
              <w:widowControl w:val="0"/>
              <w:spacing w:line="360" w:lineRule="auto"/>
              <w:ind w:firstLine="567"/>
              <w:rPr>
                <w:sz w:val="24"/>
                <w:szCs w:val="24"/>
                <w:highlight w:val="white"/>
              </w:rPr>
            </w:pPr>
            <w:r w:rsidDel="00000000" w:rsidR="00000000" w:rsidRPr="00000000">
              <w:rPr>
                <w:sz w:val="24"/>
                <w:szCs w:val="24"/>
                <w:highlight w:val="white"/>
                <w:rtl w:val="0"/>
              </w:rPr>
              <w:t xml:space="preserve">          :op1 (n / now)))</w:t>
            </w:r>
          </w:p>
        </w:tc>
        <w:tc>
          <w:tcPr>
            <w:shd w:fill="auto" w:val="clear"/>
            <w:tcMar>
              <w:top w:w="100.0" w:type="dxa"/>
              <w:left w:w="100.0" w:type="dxa"/>
              <w:bottom w:w="100.0" w:type="dxa"/>
              <w:right w:w="100.0" w:type="dxa"/>
            </w:tcMar>
          </w:tcPr>
          <w:p w:rsidR="00000000" w:rsidDel="00000000" w:rsidP="00000000" w:rsidRDefault="00000000" w:rsidRPr="00000000" w14:paraId="00000B9B">
            <w:pPr>
              <w:widowControl w:val="0"/>
              <w:pBdr>
                <w:top w:space="0" w:sz="0" w:val="nil"/>
                <w:left w:space="0" w:sz="0" w:val="nil"/>
                <w:bottom w:space="0" w:sz="0" w:val="nil"/>
                <w:right w:space="0" w:sz="0" w:val="nil"/>
                <w:between w:space="0" w:sz="0" w:val="nil"/>
              </w:pBdr>
              <w:spacing w:line="360" w:lineRule="auto"/>
              <w:ind w:firstLine="567"/>
              <w:rPr>
                <w:b w:val="1"/>
                <w:sz w:val="24"/>
                <w:szCs w:val="24"/>
                <w:highlight w:val="white"/>
              </w:rPr>
            </w:pPr>
            <w:r w:rsidDel="00000000" w:rsidR="00000000" w:rsidRPr="00000000">
              <w:rPr>
                <w:b w:val="1"/>
                <w:sz w:val="24"/>
                <w:szCs w:val="24"/>
                <w:highlight w:val="white"/>
                <w:rtl w:val="0"/>
              </w:rPr>
              <w:t xml:space="preserve">Hôm nay cô ấy đến sớm hơn.</w:t>
            </w:r>
          </w:p>
          <w:p w:rsidR="00000000" w:rsidDel="00000000" w:rsidP="00000000" w:rsidRDefault="00000000" w:rsidRPr="00000000" w14:paraId="00000B9C">
            <w:pPr>
              <w:widowControl w:val="0"/>
              <w:pBdr>
                <w:top w:space="0" w:sz="0" w:val="nil"/>
                <w:left w:space="0" w:sz="0" w:val="nil"/>
                <w:bottom w:space="0" w:sz="0" w:val="nil"/>
                <w:right w:space="0" w:sz="0" w:val="nil"/>
                <w:between w:space="0" w:sz="0" w:val="nil"/>
              </w:pBdr>
              <w:spacing w:line="360" w:lineRule="auto"/>
              <w:ind w:firstLine="567"/>
              <w:rPr>
                <w:b w:val="1"/>
                <w:sz w:val="24"/>
                <w:szCs w:val="24"/>
                <w:highlight w:val="white"/>
              </w:rPr>
            </w:pPr>
            <w:r w:rsidDel="00000000" w:rsidR="00000000" w:rsidRPr="00000000">
              <w:rPr>
                <w:rtl w:val="0"/>
              </w:rPr>
            </w:r>
          </w:p>
          <w:p w:rsidR="00000000" w:rsidDel="00000000" w:rsidP="00000000" w:rsidRDefault="00000000" w:rsidRPr="00000000" w14:paraId="00000B9D">
            <w:pPr>
              <w:widowControl w:val="0"/>
              <w:spacing w:line="360" w:lineRule="auto"/>
              <w:ind w:firstLine="567"/>
              <w:rPr>
                <w:sz w:val="24"/>
                <w:szCs w:val="24"/>
                <w:highlight w:val="white"/>
              </w:rPr>
            </w:pPr>
            <w:r w:rsidDel="00000000" w:rsidR="00000000" w:rsidRPr="00000000">
              <w:rPr>
                <w:sz w:val="24"/>
                <w:szCs w:val="24"/>
                <w:highlight w:val="white"/>
                <w:rtl w:val="0"/>
              </w:rPr>
              <w:t xml:space="preserve">(đ / đến</w:t>
            </w:r>
          </w:p>
          <w:p w:rsidR="00000000" w:rsidDel="00000000" w:rsidP="00000000" w:rsidRDefault="00000000" w:rsidRPr="00000000" w14:paraId="00000B9E">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(c / cô ấy)</w:t>
            </w:r>
          </w:p>
          <w:p w:rsidR="00000000" w:rsidDel="00000000" w:rsidP="00000000" w:rsidRDefault="00000000" w:rsidRPr="00000000" w14:paraId="00000B9F">
            <w:pPr>
              <w:widowControl w:val="0"/>
              <w:spacing w:line="360" w:lineRule="auto"/>
              <w:ind w:firstLine="567"/>
              <w:rPr>
                <w:sz w:val="24"/>
                <w:szCs w:val="24"/>
                <w:highlight w:val="white"/>
              </w:rPr>
            </w:pPr>
            <w:r w:rsidDel="00000000" w:rsidR="00000000" w:rsidRPr="00000000">
              <w:rPr>
                <w:color w:val="0000ff"/>
                <w:sz w:val="24"/>
                <w:szCs w:val="24"/>
                <w:highlight w:val="white"/>
                <w:rtl w:val="0"/>
              </w:rPr>
              <w:t xml:space="preserve">  :time </w:t>
            </w:r>
            <w:r w:rsidDel="00000000" w:rsidR="00000000" w:rsidRPr="00000000">
              <w:rPr>
                <w:sz w:val="24"/>
                <w:szCs w:val="24"/>
                <w:highlight w:val="white"/>
                <w:rtl w:val="0"/>
              </w:rPr>
              <w:t xml:space="preserve">(h / hôm nay)</w:t>
            </w:r>
          </w:p>
          <w:p w:rsidR="00000000" w:rsidDel="00000000" w:rsidP="00000000" w:rsidRDefault="00000000" w:rsidRPr="00000000" w14:paraId="00000BA0">
            <w:pPr>
              <w:widowControl w:val="0"/>
              <w:spacing w:line="360" w:lineRule="auto"/>
              <w:ind w:firstLine="567"/>
              <w:rPr>
                <w:sz w:val="24"/>
                <w:szCs w:val="24"/>
                <w:highlight w:val="white"/>
              </w:rPr>
            </w:pP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 :time</w:t>
            </w:r>
            <w:r w:rsidDel="00000000" w:rsidR="00000000" w:rsidRPr="00000000">
              <w:rPr>
                <w:sz w:val="24"/>
                <w:szCs w:val="24"/>
                <w:highlight w:val="white"/>
                <w:rtl w:val="0"/>
              </w:rPr>
              <w:t xml:space="preserve"> (b / before</w:t>
            </w:r>
          </w:p>
          <w:p w:rsidR="00000000" w:rsidDel="00000000" w:rsidP="00000000" w:rsidRDefault="00000000" w:rsidRPr="00000000" w14:paraId="00000BA1">
            <w:pPr>
              <w:widowControl w:val="0"/>
              <w:spacing w:line="360" w:lineRule="auto"/>
              <w:ind w:firstLine="567"/>
              <w:rPr>
                <w:sz w:val="24"/>
                <w:szCs w:val="24"/>
                <w:highlight w:val="white"/>
              </w:rPr>
            </w:pPr>
            <w:r w:rsidDel="00000000" w:rsidR="00000000" w:rsidRPr="00000000">
              <w:rPr>
                <w:sz w:val="24"/>
                <w:szCs w:val="24"/>
                <w:highlight w:val="white"/>
                <w:rtl w:val="0"/>
              </w:rPr>
              <w:t xml:space="preserve">          :op1 (n /now)))</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A2">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The boy who wants to believe the girl</w:t>
            </w:r>
          </w:p>
          <w:p w:rsidR="00000000" w:rsidDel="00000000" w:rsidP="00000000" w:rsidRDefault="00000000" w:rsidRPr="00000000" w14:paraId="00000BA3">
            <w:pPr>
              <w:widowControl w:val="0"/>
              <w:spacing w:line="360" w:lineRule="auto"/>
              <w:ind w:firstLine="567"/>
              <w:rPr>
                <w:sz w:val="24"/>
                <w:szCs w:val="24"/>
                <w:highlight w:val="white"/>
              </w:rPr>
            </w:pPr>
            <w:r w:rsidDel="00000000" w:rsidR="00000000" w:rsidRPr="00000000">
              <w:rPr>
                <w:sz w:val="24"/>
                <w:szCs w:val="24"/>
                <w:highlight w:val="white"/>
                <w:rtl w:val="0"/>
              </w:rPr>
              <w:t xml:space="preserve">(b / boy</w:t>
            </w:r>
          </w:p>
          <w:p w:rsidR="00000000" w:rsidDel="00000000" w:rsidP="00000000" w:rsidRDefault="00000000" w:rsidRPr="00000000" w14:paraId="00000BA4">
            <w:pPr>
              <w:widowControl w:val="0"/>
              <w:spacing w:line="360" w:lineRule="auto"/>
              <w:ind w:firstLine="567"/>
              <w:rPr>
                <w:sz w:val="24"/>
                <w:szCs w:val="24"/>
                <w:highlight w:val="white"/>
              </w:rPr>
            </w:pP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 :ARG0-of</w:t>
            </w:r>
            <w:r w:rsidDel="00000000" w:rsidR="00000000" w:rsidRPr="00000000">
              <w:rPr>
                <w:sz w:val="24"/>
                <w:szCs w:val="24"/>
                <w:highlight w:val="white"/>
                <w:rtl w:val="0"/>
              </w:rPr>
              <w:t xml:space="preserve"> (w / want-01</w:t>
            </w:r>
          </w:p>
          <w:p w:rsidR="00000000" w:rsidDel="00000000" w:rsidP="00000000" w:rsidRDefault="00000000" w:rsidRPr="00000000" w14:paraId="00000BA5">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(b2 / believe-01</w:t>
            </w:r>
          </w:p>
          <w:p w:rsidR="00000000" w:rsidDel="00000000" w:rsidP="00000000" w:rsidRDefault="00000000" w:rsidRPr="00000000" w14:paraId="00000BA6">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(g / girl)))</w:t>
            </w:r>
          </w:p>
          <w:p w:rsidR="00000000" w:rsidDel="00000000" w:rsidP="00000000" w:rsidRDefault="00000000" w:rsidRPr="00000000" w14:paraId="00000BA7">
            <w:pPr>
              <w:widowControl w:val="0"/>
              <w:spacing w:line="360" w:lineRule="auto"/>
              <w:ind w:firstLine="567"/>
              <w:rPr>
                <w:sz w:val="24"/>
                <w:szCs w:val="24"/>
                <w:highlight w:val="white"/>
              </w:rPr>
            </w:pP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 :ARG0-of </w:t>
            </w:r>
            <w:r w:rsidDel="00000000" w:rsidR="00000000" w:rsidRPr="00000000">
              <w:rPr>
                <w:sz w:val="24"/>
                <w:szCs w:val="24"/>
                <w:highlight w:val="white"/>
                <w:rtl w:val="0"/>
              </w:rPr>
              <w:t xml:space="preserve">b2)</w:t>
            </w:r>
          </w:p>
        </w:tc>
        <w:tc>
          <w:tcPr>
            <w:shd w:fill="auto" w:val="clear"/>
            <w:tcMar>
              <w:top w:w="100.0" w:type="dxa"/>
              <w:left w:w="100.0" w:type="dxa"/>
              <w:bottom w:w="100.0" w:type="dxa"/>
              <w:right w:w="100.0" w:type="dxa"/>
            </w:tcMar>
          </w:tcPr>
          <w:p w:rsidR="00000000" w:rsidDel="00000000" w:rsidP="00000000" w:rsidRDefault="00000000" w:rsidRPr="00000000" w14:paraId="00000BA8">
            <w:pPr>
              <w:widowControl w:val="0"/>
              <w:spacing w:after="240" w:line="360" w:lineRule="auto"/>
              <w:ind w:firstLine="567"/>
              <w:rPr>
                <w:b w:val="1"/>
                <w:sz w:val="24"/>
                <w:szCs w:val="24"/>
                <w:highlight w:val="white"/>
              </w:rPr>
            </w:pPr>
            <w:r w:rsidDel="00000000" w:rsidR="00000000" w:rsidRPr="00000000">
              <w:rPr>
                <w:b w:val="1"/>
                <w:sz w:val="24"/>
                <w:szCs w:val="24"/>
                <w:highlight w:val="white"/>
                <w:rtl w:val="0"/>
              </w:rPr>
              <w:t xml:space="preserve">Chàng trai muốn tin cô gái</w:t>
            </w:r>
          </w:p>
          <w:p w:rsidR="00000000" w:rsidDel="00000000" w:rsidP="00000000" w:rsidRDefault="00000000" w:rsidRPr="00000000" w14:paraId="00000BA9">
            <w:pPr>
              <w:widowControl w:val="0"/>
              <w:spacing w:line="360" w:lineRule="auto"/>
              <w:ind w:firstLine="567"/>
              <w:rPr>
                <w:sz w:val="24"/>
                <w:szCs w:val="24"/>
                <w:highlight w:val="white"/>
              </w:rPr>
            </w:pPr>
            <w:r w:rsidDel="00000000" w:rsidR="00000000" w:rsidRPr="00000000">
              <w:rPr>
                <w:sz w:val="24"/>
                <w:szCs w:val="24"/>
                <w:highlight w:val="white"/>
                <w:rtl w:val="0"/>
              </w:rPr>
              <w:t xml:space="preserve">(c / chàng trai</w:t>
            </w:r>
          </w:p>
          <w:p w:rsidR="00000000" w:rsidDel="00000000" w:rsidP="00000000" w:rsidRDefault="00000000" w:rsidRPr="00000000" w14:paraId="00000BAA">
            <w:pPr>
              <w:widowControl w:val="0"/>
              <w:spacing w:line="360" w:lineRule="auto"/>
              <w:ind w:firstLine="567"/>
              <w:rPr>
                <w:sz w:val="24"/>
                <w:szCs w:val="24"/>
                <w:highlight w:val="white"/>
              </w:rPr>
            </w:pP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 :ARG0-of</w:t>
            </w:r>
            <w:r w:rsidDel="00000000" w:rsidR="00000000" w:rsidRPr="00000000">
              <w:rPr>
                <w:sz w:val="24"/>
                <w:szCs w:val="24"/>
                <w:highlight w:val="white"/>
                <w:rtl w:val="0"/>
              </w:rPr>
              <w:t xml:space="preserve"> (m / muốn</w:t>
            </w:r>
          </w:p>
          <w:p w:rsidR="00000000" w:rsidDel="00000000" w:rsidP="00000000" w:rsidRDefault="00000000" w:rsidRPr="00000000" w14:paraId="00000BAB">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(t / tin</w:t>
            </w:r>
          </w:p>
          <w:p w:rsidR="00000000" w:rsidDel="00000000" w:rsidP="00000000" w:rsidRDefault="00000000" w:rsidRPr="00000000" w14:paraId="00000BAC">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(c2 / cô gái)))</w:t>
            </w:r>
          </w:p>
          <w:p w:rsidR="00000000" w:rsidDel="00000000" w:rsidP="00000000" w:rsidRDefault="00000000" w:rsidRPr="00000000" w14:paraId="00000BAD">
            <w:pPr>
              <w:widowControl w:val="0"/>
              <w:spacing w:line="360" w:lineRule="auto"/>
              <w:ind w:firstLine="567"/>
              <w:rPr>
                <w:sz w:val="24"/>
                <w:szCs w:val="24"/>
                <w:highlight w:val="white"/>
              </w:rPr>
            </w:pP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 :ARG0-of </w:t>
            </w:r>
            <w:r w:rsidDel="00000000" w:rsidR="00000000" w:rsidRPr="00000000">
              <w:rPr>
                <w:sz w:val="24"/>
                <w:szCs w:val="24"/>
                <w:highlight w:val="white"/>
                <w:rtl w:val="0"/>
              </w:rPr>
              <w:t xml:space="preserve">t)</w:t>
            </w:r>
          </w:p>
        </w:tc>
      </w:tr>
    </w:tbl>
    <w:p w:rsidR="00000000" w:rsidDel="00000000" w:rsidP="00000000" w:rsidRDefault="00000000" w:rsidRPr="00000000" w14:paraId="00000BAE">
      <w:pPr>
        <w:pStyle w:val="Heading3"/>
        <w:numPr>
          <w:ilvl w:val="2"/>
          <w:numId w:val="30"/>
        </w:numPr>
        <w:ind w:left="720" w:hanging="720"/>
        <w:rPr>
          <w:highlight w:val="white"/>
        </w:rPr>
      </w:pPr>
      <w:bookmarkStart w:colFirst="0" w:colLast="0" w:name="_heading=h.43ky6rz" w:id="72"/>
      <w:bookmarkEnd w:id="72"/>
      <w:r w:rsidDel="00000000" w:rsidR="00000000" w:rsidRPr="00000000">
        <w:rPr>
          <w:highlight w:val="white"/>
          <w:rtl w:val="0"/>
        </w:rPr>
        <w:t xml:space="preserve">Vai nghĩa có liên từ:</w:t>
      </w:r>
    </w:p>
    <w:p w:rsidR="00000000" w:rsidDel="00000000" w:rsidP="00000000" w:rsidRDefault="00000000" w:rsidRPr="00000000" w14:paraId="00000BAF">
      <w:pPr>
        <w:ind w:firstLine="567"/>
        <w:rPr>
          <w:highlight w:val="white"/>
        </w:rPr>
      </w:pPr>
      <w:r w:rsidDel="00000000" w:rsidR="00000000" w:rsidRPr="00000000">
        <w:rPr>
          <w:highlight w:val="white"/>
          <w:rtl w:val="0"/>
        </w:rPr>
        <w:t xml:space="preserve">Trong AMR, sử dụng các quan hệ </w:t>
      </w:r>
      <w:r w:rsidDel="00000000" w:rsidR="00000000" w:rsidRPr="00000000">
        <w:rPr>
          <w:b w:val="1"/>
          <w:highlight w:val="white"/>
          <w:rtl w:val="0"/>
        </w:rPr>
        <w:t xml:space="preserve">and, or, contrast-01, either, opX</w:t>
      </w:r>
      <w:r w:rsidDel="00000000" w:rsidR="00000000" w:rsidRPr="00000000">
        <w:rPr>
          <w:highlight w:val="white"/>
          <w:rtl w:val="0"/>
        </w:rPr>
        <w:t xml:space="preserve">,.. (</w:t>
      </w:r>
      <w:r w:rsidDel="00000000" w:rsidR="00000000" w:rsidRPr="00000000">
        <w:rPr>
          <w:b w:val="1"/>
          <w:i w:val="1"/>
          <w:highlight w:val="white"/>
          <w:rtl w:val="0"/>
        </w:rPr>
        <w:t xml:space="preserve">và, hoặc, nhưng, opX,…) </w:t>
      </w:r>
      <w:r w:rsidDel="00000000" w:rsidR="00000000" w:rsidRPr="00000000">
        <w:rPr>
          <w:i w:val="1"/>
          <w:highlight w:val="white"/>
          <w:rtl w:val="0"/>
        </w:rPr>
        <w:t xml:space="preserve"> </w:t>
      </w:r>
      <w:r w:rsidDel="00000000" w:rsidR="00000000" w:rsidRPr="00000000">
        <w:rPr>
          <w:highlight w:val="white"/>
          <w:rtl w:val="0"/>
        </w:rPr>
        <w:t xml:space="preserve">để diễn tả nhãn dành cho liên từ.</w:t>
      </w:r>
    </w:p>
    <w:p w:rsidR="00000000" w:rsidDel="00000000" w:rsidP="00000000" w:rsidRDefault="00000000" w:rsidRPr="00000000" w14:paraId="00000BB0">
      <w:pPr>
        <w:spacing w:after="240" w:before="240" w:lineRule="auto"/>
        <w:ind w:firstLine="720"/>
        <w:rPr>
          <w:sz w:val="24"/>
          <w:szCs w:val="24"/>
        </w:rPr>
      </w:pPr>
      <w:r w:rsidDel="00000000" w:rsidR="00000000" w:rsidRPr="00000000">
        <w:rPr>
          <w:sz w:val="24"/>
          <w:szCs w:val="24"/>
          <w:highlight w:val="white"/>
          <w:rtl w:val="0"/>
        </w:rPr>
        <w:t xml:space="preserve">Ví dụ:</w:t>
      </w:r>
      <w:r w:rsidDel="00000000" w:rsidR="00000000" w:rsidRPr="00000000">
        <w:rPr>
          <w:rtl w:val="0"/>
        </w:rPr>
      </w:r>
    </w:p>
    <w:tbl>
      <w:tblPr>
        <w:tblStyle w:val="Table8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55"/>
        <w:tblGridChange w:id="0">
          <w:tblGrid>
            <w:gridCol w:w="4425"/>
            <w:gridCol w:w="4455"/>
          </w:tblGrid>
        </w:tblGridChange>
      </w:tblGrid>
      <w:tr>
        <w:trPr>
          <w:cantSplit w:val="0"/>
          <w:trHeight w:val="23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B1">
            <w:pPr>
              <w:spacing w:before="240" w:lineRule="auto"/>
              <w:ind w:firstLine="567"/>
              <w:rPr>
                <w:b w:val="1"/>
                <w:sz w:val="24"/>
                <w:szCs w:val="24"/>
                <w:highlight w:val="white"/>
              </w:rPr>
            </w:pPr>
            <w:r w:rsidDel="00000000" w:rsidR="00000000" w:rsidRPr="00000000">
              <w:rPr>
                <w:b w:val="1"/>
                <w:sz w:val="24"/>
                <w:szCs w:val="24"/>
                <w:highlight w:val="white"/>
                <w:rtl w:val="0"/>
              </w:rPr>
              <w:t xml:space="preserve">the boy and the girl </w:t>
            </w:r>
          </w:p>
          <w:p w:rsidR="00000000" w:rsidDel="00000000" w:rsidP="00000000" w:rsidRDefault="00000000" w:rsidRPr="00000000" w14:paraId="00000BB2">
            <w:pPr>
              <w:spacing w:before="240" w:lineRule="auto"/>
              <w:ind w:firstLine="567"/>
              <w:rPr>
                <w:sz w:val="24"/>
                <w:szCs w:val="24"/>
                <w:highlight w:val="white"/>
              </w:rPr>
            </w:pPr>
            <w:r w:rsidDel="00000000" w:rsidR="00000000" w:rsidRPr="00000000">
              <w:rPr>
                <w:sz w:val="24"/>
                <w:szCs w:val="24"/>
                <w:highlight w:val="white"/>
                <w:rtl w:val="0"/>
              </w:rPr>
              <w:t xml:space="preserve">(a / and</w:t>
            </w:r>
          </w:p>
          <w:p w:rsidR="00000000" w:rsidDel="00000000" w:rsidP="00000000" w:rsidRDefault="00000000" w:rsidRPr="00000000" w14:paraId="00000BB3">
            <w:pPr>
              <w:spacing w:before="240" w:lineRule="auto"/>
              <w:ind w:left="560" w:firstLine="0"/>
              <w:rPr>
                <w:sz w:val="24"/>
                <w:szCs w:val="24"/>
                <w:highlight w:val="white"/>
              </w:rPr>
            </w:pPr>
            <w:r w:rsidDel="00000000" w:rsidR="00000000" w:rsidRPr="00000000">
              <w:rPr>
                <w:sz w:val="24"/>
                <w:szCs w:val="24"/>
                <w:highlight w:val="white"/>
                <w:rtl w:val="0"/>
              </w:rPr>
              <w:t xml:space="preserve">   :op1 (b / boy)</w:t>
            </w:r>
          </w:p>
          <w:p w:rsidR="00000000" w:rsidDel="00000000" w:rsidP="00000000" w:rsidRDefault="00000000" w:rsidRPr="00000000" w14:paraId="00000BB4">
            <w:pPr>
              <w:spacing w:before="240" w:lineRule="auto"/>
              <w:ind w:left="560" w:firstLine="0"/>
              <w:rPr>
                <w:sz w:val="24"/>
                <w:szCs w:val="24"/>
                <w:highlight w:val="white"/>
              </w:rPr>
            </w:pPr>
            <w:r w:rsidDel="00000000" w:rsidR="00000000" w:rsidRPr="00000000">
              <w:rPr>
                <w:sz w:val="24"/>
                <w:szCs w:val="24"/>
                <w:highlight w:val="white"/>
                <w:rtl w:val="0"/>
              </w:rPr>
              <w:t xml:space="preserve">   :op2 (g / girl))</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B5">
            <w:pPr>
              <w:spacing w:before="240" w:lineRule="auto"/>
              <w:ind w:left="560" w:firstLine="0"/>
              <w:rPr>
                <w:b w:val="1"/>
                <w:sz w:val="24"/>
                <w:szCs w:val="24"/>
                <w:highlight w:val="white"/>
              </w:rPr>
            </w:pPr>
            <w:r w:rsidDel="00000000" w:rsidR="00000000" w:rsidRPr="00000000">
              <w:rPr>
                <w:b w:val="1"/>
                <w:sz w:val="24"/>
                <w:szCs w:val="24"/>
                <w:highlight w:val="white"/>
                <w:rtl w:val="0"/>
              </w:rPr>
              <w:t xml:space="preserve">chàng trai và cô gái</w:t>
            </w:r>
          </w:p>
          <w:p w:rsidR="00000000" w:rsidDel="00000000" w:rsidP="00000000" w:rsidRDefault="00000000" w:rsidRPr="00000000" w14:paraId="00000BB6">
            <w:pPr>
              <w:spacing w:before="240" w:lineRule="auto"/>
              <w:ind w:left="560" w:firstLine="0"/>
              <w:rPr>
                <w:sz w:val="24"/>
                <w:szCs w:val="24"/>
                <w:highlight w:val="white"/>
              </w:rPr>
            </w:pPr>
            <w:r w:rsidDel="00000000" w:rsidR="00000000" w:rsidRPr="00000000">
              <w:rPr>
                <w:sz w:val="24"/>
                <w:szCs w:val="24"/>
                <w:highlight w:val="white"/>
                <w:rtl w:val="0"/>
              </w:rPr>
              <w:t xml:space="preserve">(a/ and</w:t>
            </w:r>
          </w:p>
          <w:p w:rsidR="00000000" w:rsidDel="00000000" w:rsidP="00000000" w:rsidRDefault="00000000" w:rsidRPr="00000000" w14:paraId="00000BB7">
            <w:pPr>
              <w:spacing w:before="240" w:lineRule="auto"/>
              <w:ind w:left="560" w:firstLine="0"/>
              <w:rPr>
                <w:sz w:val="24"/>
                <w:szCs w:val="24"/>
                <w:highlight w:val="white"/>
              </w:rPr>
            </w:pPr>
            <w:r w:rsidDel="00000000" w:rsidR="00000000" w:rsidRPr="00000000">
              <w:rPr>
                <w:sz w:val="24"/>
                <w:szCs w:val="24"/>
                <w:highlight w:val="white"/>
                <w:rtl w:val="0"/>
              </w:rPr>
              <w:t xml:space="preserve">   :op1 (c / chàng trai)</w:t>
            </w:r>
          </w:p>
          <w:p w:rsidR="00000000" w:rsidDel="00000000" w:rsidP="00000000" w:rsidRDefault="00000000" w:rsidRPr="00000000" w14:paraId="00000BB8">
            <w:pPr>
              <w:spacing w:before="240" w:lineRule="auto"/>
              <w:ind w:left="560" w:firstLine="0"/>
              <w:rPr>
                <w:sz w:val="24"/>
                <w:szCs w:val="24"/>
                <w:highlight w:val="white"/>
              </w:rPr>
            </w:pPr>
            <w:r w:rsidDel="00000000" w:rsidR="00000000" w:rsidRPr="00000000">
              <w:rPr>
                <w:sz w:val="24"/>
                <w:szCs w:val="24"/>
                <w:highlight w:val="white"/>
                <w:rtl w:val="0"/>
              </w:rPr>
              <w:t xml:space="preserve">   :op2 (c2 / cô gái))</w:t>
            </w:r>
          </w:p>
        </w:tc>
      </w:tr>
      <w:tr>
        <w:trPr>
          <w:cantSplit w:val="0"/>
          <w:trHeight w:val="23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B9">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either the boy, the girl, or the dog</w:t>
            </w:r>
          </w:p>
          <w:p w:rsidR="00000000" w:rsidDel="00000000" w:rsidP="00000000" w:rsidRDefault="00000000" w:rsidRPr="00000000" w14:paraId="00000BBA">
            <w:pPr>
              <w:widowControl w:val="0"/>
              <w:spacing w:line="360" w:lineRule="auto"/>
              <w:ind w:firstLine="567"/>
              <w:rPr>
                <w:sz w:val="24"/>
                <w:szCs w:val="24"/>
                <w:highlight w:val="white"/>
              </w:rPr>
            </w:pPr>
            <w:r w:rsidDel="00000000" w:rsidR="00000000" w:rsidRPr="00000000">
              <w:rPr>
                <w:sz w:val="24"/>
                <w:szCs w:val="24"/>
                <w:highlight w:val="white"/>
                <w:rtl w:val="0"/>
              </w:rPr>
              <w:t xml:space="preserve">(a / and</w:t>
            </w:r>
          </w:p>
          <w:p w:rsidR="00000000" w:rsidDel="00000000" w:rsidP="00000000" w:rsidRDefault="00000000" w:rsidRPr="00000000" w14:paraId="00000BBB">
            <w:pPr>
              <w:widowControl w:val="0"/>
              <w:spacing w:line="360" w:lineRule="auto"/>
              <w:ind w:firstLine="567"/>
              <w:rPr>
                <w:sz w:val="24"/>
                <w:szCs w:val="24"/>
                <w:highlight w:val="white"/>
              </w:rPr>
            </w:pPr>
            <w:r w:rsidDel="00000000" w:rsidR="00000000" w:rsidRPr="00000000">
              <w:rPr>
                <w:sz w:val="24"/>
                <w:szCs w:val="24"/>
                <w:highlight w:val="white"/>
                <w:rtl w:val="0"/>
              </w:rPr>
              <w:t xml:space="preserve">   :op1 (b / boy)</w:t>
            </w:r>
          </w:p>
          <w:p w:rsidR="00000000" w:rsidDel="00000000" w:rsidP="00000000" w:rsidRDefault="00000000" w:rsidRPr="00000000" w14:paraId="00000BBC">
            <w:pPr>
              <w:widowControl w:val="0"/>
              <w:spacing w:line="360" w:lineRule="auto"/>
              <w:ind w:firstLine="567"/>
              <w:rPr>
                <w:sz w:val="24"/>
                <w:szCs w:val="24"/>
                <w:highlight w:val="white"/>
              </w:rPr>
            </w:pPr>
            <w:r w:rsidDel="00000000" w:rsidR="00000000" w:rsidRPr="00000000">
              <w:rPr>
                <w:sz w:val="24"/>
                <w:szCs w:val="24"/>
                <w:highlight w:val="white"/>
                <w:rtl w:val="0"/>
              </w:rPr>
              <w:t xml:space="preserve">   :op2 (g / girl)</w:t>
            </w:r>
          </w:p>
          <w:p w:rsidR="00000000" w:rsidDel="00000000" w:rsidP="00000000" w:rsidRDefault="00000000" w:rsidRPr="00000000" w14:paraId="00000BBD">
            <w:pPr>
              <w:widowControl w:val="0"/>
              <w:spacing w:line="360" w:lineRule="auto"/>
              <w:ind w:firstLine="567"/>
              <w:rPr>
                <w:b w:val="1"/>
                <w:sz w:val="24"/>
                <w:szCs w:val="24"/>
                <w:highlight w:val="white"/>
              </w:rPr>
            </w:pPr>
            <w:r w:rsidDel="00000000" w:rsidR="00000000" w:rsidRPr="00000000">
              <w:rPr>
                <w:sz w:val="24"/>
                <w:szCs w:val="24"/>
                <w:highlight w:val="white"/>
                <w:rtl w:val="0"/>
              </w:rPr>
              <w:t xml:space="preserve">   :op3 (d / dog))</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BE">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chàng trai, cô gái hoặc con chó</w:t>
            </w:r>
          </w:p>
          <w:p w:rsidR="00000000" w:rsidDel="00000000" w:rsidP="00000000" w:rsidRDefault="00000000" w:rsidRPr="00000000" w14:paraId="00000BBF">
            <w:pPr>
              <w:widowControl w:val="0"/>
              <w:spacing w:line="360" w:lineRule="auto"/>
              <w:ind w:firstLine="567"/>
              <w:rPr>
                <w:sz w:val="24"/>
                <w:szCs w:val="24"/>
                <w:highlight w:val="white"/>
              </w:rPr>
            </w:pPr>
            <w:r w:rsidDel="00000000" w:rsidR="00000000" w:rsidRPr="00000000">
              <w:rPr>
                <w:sz w:val="24"/>
                <w:szCs w:val="24"/>
                <w:highlight w:val="white"/>
                <w:rtl w:val="0"/>
              </w:rPr>
              <w:t xml:space="preserve">(a / and</w:t>
            </w:r>
          </w:p>
          <w:p w:rsidR="00000000" w:rsidDel="00000000" w:rsidP="00000000" w:rsidRDefault="00000000" w:rsidRPr="00000000" w14:paraId="00000BC0">
            <w:pPr>
              <w:widowControl w:val="0"/>
              <w:spacing w:line="360" w:lineRule="auto"/>
              <w:ind w:firstLine="567"/>
              <w:rPr>
                <w:sz w:val="24"/>
                <w:szCs w:val="24"/>
                <w:highlight w:val="white"/>
              </w:rPr>
            </w:pPr>
            <w:r w:rsidDel="00000000" w:rsidR="00000000" w:rsidRPr="00000000">
              <w:rPr>
                <w:sz w:val="24"/>
                <w:szCs w:val="24"/>
                <w:highlight w:val="white"/>
                <w:rtl w:val="0"/>
              </w:rPr>
              <w:t xml:space="preserve">   :op1 (c / chàng trai)</w:t>
            </w:r>
          </w:p>
          <w:p w:rsidR="00000000" w:rsidDel="00000000" w:rsidP="00000000" w:rsidRDefault="00000000" w:rsidRPr="00000000" w14:paraId="00000BC1">
            <w:pPr>
              <w:widowControl w:val="0"/>
              <w:spacing w:line="360" w:lineRule="auto"/>
              <w:ind w:firstLine="567"/>
              <w:rPr>
                <w:sz w:val="24"/>
                <w:szCs w:val="24"/>
                <w:highlight w:val="white"/>
              </w:rPr>
            </w:pPr>
            <w:r w:rsidDel="00000000" w:rsidR="00000000" w:rsidRPr="00000000">
              <w:rPr>
                <w:sz w:val="24"/>
                <w:szCs w:val="24"/>
                <w:highlight w:val="white"/>
                <w:rtl w:val="0"/>
              </w:rPr>
              <w:t xml:space="preserve">   :op2 (c2 / cô gái)</w:t>
            </w:r>
          </w:p>
          <w:p w:rsidR="00000000" w:rsidDel="00000000" w:rsidP="00000000" w:rsidRDefault="00000000" w:rsidRPr="00000000" w14:paraId="00000BC2">
            <w:pPr>
              <w:widowControl w:val="0"/>
              <w:spacing w:line="360" w:lineRule="auto"/>
              <w:ind w:firstLine="567"/>
              <w:rPr>
                <w:sz w:val="24"/>
                <w:szCs w:val="24"/>
                <w:highlight w:val="white"/>
              </w:rPr>
            </w:pPr>
            <w:r w:rsidDel="00000000" w:rsidR="00000000" w:rsidRPr="00000000">
              <w:rPr>
                <w:sz w:val="24"/>
                <w:szCs w:val="24"/>
                <w:highlight w:val="white"/>
                <w:rtl w:val="0"/>
              </w:rPr>
              <w:t xml:space="preserve">   :op3 (c3 / chó)</w:t>
            </w:r>
          </w:p>
          <w:p w:rsidR="00000000" w:rsidDel="00000000" w:rsidP="00000000" w:rsidRDefault="00000000" w:rsidRPr="00000000" w14:paraId="00000BC3">
            <w:pPr>
              <w:widowControl w:val="0"/>
              <w:spacing w:line="360" w:lineRule="auto"/>
              <w:ind w:firstLine="567"/>
              <w:rPr>
                <w:sz w:val="24"/>
                <w:szCs w:val="24"/>
                <w:highlight w:val="white"/>
              </w:rPr>
            </w:pPr>
            <w:r w:rsidDel="00000000" w:rsidR="00000000" w:rsidRPr="00000000">
              <w:rPr>
                <w:sz w:val="24"/>
                <w:szCs w:val="24"/>
                <w:highlight w:val="white"/>
                <w:rtl w:val="0"/>
              </w:rPr>
              <w:t xml:space="preserve">        :classifier (c4 / con))</w:t>
            </w:r>
          </w:p>
        </w:tc>
      </w:tr>
      <w:tr>
        <w:trPr>
          <w:cantSplit w:val="0"/>
          <w:trHeight w:val="23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C4">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He has never been either hungry or thirsty.</w:t>
            </w:r>
          </w:p>
          <w:p w:rsidR="00000000" w:rsidDel="00000000" w:rsidP="00000000" w:rsidRDefault="00000000" w:rsidRPr="00000000" w14:paraId="00000BC5">
            <w:pPr>
              <w:widowControl w:val="0"/>
              <w:spacing w:line="360" w:lineRule="auto"/>
              <w:ind w:firstLine="567"/>
              <w:rPr>
                <w:sz w:val="24"/>
                <w:szCs w:val="24"/>
                <w:highlight w:val="white"/>
              </w:rPr>
            </w:pPr>
            <w:r w:rsidDel="00000000" w:rsidR="00000000" w:rsidRPr="00000000">
              <w:rPr>
                <w:sz w:val="24"/>
                <w:szCs w:val="24"/>
                <w:highlight w:val="white"/>
                <w:rtl w:val="0"/>
              </w:rPr>
              <w:t xml:space="preserve">(a / and</w:t>
            </w:r>
          </w:p>
          <w:p w:rsidR="00000000" w:rsidDel="00000000" w:rsidP="00000000" w:rsidRDefault="00000000" w:rsidRPr="00000000" w14:paraId="00000BC6">
            <w:pPr>
              <w:widowControl w:val="0"/>
              <w:spacing w:line="360" w:lineRule="auto"/>
              <w:ind w:firstLine="567"/>
              <w:rPr>
                <w:sz w:val="24"/>
                <w:szCs w:val="24"/>
                <w:highlight w:val="white"/>
              </w:rPr>
            </w:pPr>
            <w:r w:rsidDel="00000000" w:rsidR="00000000" w:rsidRPr="00000000">
              <w:rPr>
                <w:sz w:val="24"/>
                <w:szCs w:val="24"/>
                <w:highlight w:val="white"/>
                <w:rtl w:val="0"/>
              </w:rPr>
              <w:t xml:space="preserve">  :op1 (h / hunger-01</w:t>
            </w:r>
          </w:p>
          <w:p w:rsidR="00000000" w:rsidDel="00000000" w:rsidP="00000000" w:rsidRDefault="00000000" w:rsidRPr="00000000" w14:paraId="00000BC7">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(h2 / he)</w:t>
            </w:r>
          </w:p>
          <w:p w:rsidR="00000000" w:rsidDel="00000000" w:rsidP="00000000" w:rsidRDefault="00000000" w:rsidRPr="00000000" w14:paraId="00000BC8">
            <w:pPr>
              <w:widowControl w:val="0"/>
              <w:spacing w:line="360" w:lineRule="auto"/>
              <w:ind w:firstLine="567"/>
              <w:rPr>
                <w:sz w:val="24"/>
                <w:szCs w:val="24"/>
                <w:highlight w:val="white"/>
              </w:rPr>
            </w:pPr>
            <w:r w:rsidDel="00000000" w:rsidR="00000000" w:rsidRPr="00000000">
              <w:rPr>
                <w:sz w:val="24"/>
                <w:szCs w:val="24"/>
                <w:highlight w:val="white"/>
                <w:rtl w:val="0"/>
              </w:rPr>
              <w:t xml:space="preserve">         :polarity -)</w:t>
            </w:r>
          </w:p>
          <w:p w:rsidR="00000000" w:rsidDel="00000000" w:rsidP="00000000" w:rsidRDefault="00000000" w:rsidRPr="00000000" w14:paraId="00000BC9">
            <w:pPr>
              <w:widowControl w:val="0"/>
              <w:spacing w:line="360" w:lineRule="auto"/>
              <w:ind w:firstLine="567"/>
              <w:rPr>
                <w:sz w:val="24"/>
                <w:szCs w:val="24"/>
                <w:highlight w:val="white"/>
              </w:rPr>
            </w:pPr>
            <w:r w:rsidDel="00000000" w:rsidR="00000000" w:rsidRPr="00000000">
              <w:rPr>
                <w:sz w:val="24"/>
                <w:szCs w:val="24"/>
                <w:highlight w:val="white"/>
                <w:rtl w:val="0"/>
              </w:rPr>
              <w:t xml:space="preserve">  :op2 (t / thirst-01</w:t>
            </w:r>
          </w:p>
          <w:p w:rsidR="00000000" w:rsidDel="00000000" w:rsidP="00000000" w:rsidRDefault="00000000" w:rsidRPr="00000000" w14:paraId="00000BCA">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h2</w:t>
            </w:r>
          </w:p>
          <w:p w:rsidR="00000000" w:rsidDel="00000000" w:rsidP="00000000" w:rsidRDefault="00000000" w:rsidRPr="00000000" w14:paraId="00000BCB">
            <w:pPr>
              <w:widowControl w:val="0"/>
              <w:spacing w:line="360" w:lineRule="auto"/>
              <w:ind w:firstLine="567"/>
              <w:rPr>
                <w:sz w:val="24"/>
                <w:szCs w:val="24"/>
                <w:highlight w:val="white"/>
              </w:rPr>
            </w:pPr>
            <w:r w:rsidDel="00000000" w:rsidR="00000000" w:rsidRPr="00000000">
              <w:rPr>
                <w:sz w:val="24"/>
                <w:szCs w:val="24"/>
                <w:highlight w:val="white"/>
                <w:rtl w:val="0"/>
              </w:rPr>
              <w:t xml:space="preserve">         :polarity -)</w:t>
            </w:r>
          </w:p>
          <w:p w:rsidR="00000000" w:rsidDel="00000000" w:rsidP="00000000" w:rsidRDefault="00000000" w:rsidRPr="00000000" w14:paraId="00000BCC">
            <w:pPr>
              <w:widowControl w:val="0"/>
              <w:spacing w:line="360" w:lineRule="auto"/>
              <w:ind w:firstLine="567"/>
              <w:rPr>
                <w:b w:val="1"/>
                <w:sz w:val="24"/>
                <w:szCs w:val="24"/>
                <w:highlight w:val="white"/>
              </w:rPr>
            </w:pPr>
            <w:r w:rsidDel="00000000" w:rsidR="00000000" w:rsidRPr="00000000">
              <w:rPr>
                <w:sz w:val="24"/>
                <w:szCs w:val="24"/>
                <w:highlight w:val="white"/>
                <w:rtl w:val="0"/>
              </w:rPr>
              <w:t xml:space="preserve">  :time (e / ever))</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CD">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Anh ấy chưa bao giờ đói hoặc khát.</w:t>
            </w:r>
          </w:p>
          <w:p w:rsidR="00000000" w:rsidDel="00000000" w:rsidP="00000000" w:rsidRDefault="00000000" w:rsidRPr="00000000" w14:paraId="00000BCE">
            <w:pPr>
              <w:widowControl w:val="0"/>
              <w:spacing w:line="360" w:lineRule="auto"/>
              <w:ind w:firstLine="567"/>
              <w:rPr>
                <w:sz w:val="24"/>
                <w:szCs w:val="24"/>
                <w:highlight w:val="white"/>
              </w:rPr>
            </w:pPr>
            <w:r w:rsidDel="00000000" w:rsidR="00000000" w:rsidRPr="00000000">
              <w:rPr>
                <w:sz w:val="24"/>
                <w:szCs w:val="24"/>
                <w:highlight w:val="white"/>
                <w:rtl w:val="0"/>
              </w:rPr>
              <w:t xml:space="preserve">(a / and</w:t>
            </w:r>
          </w:p>
          <w:p w:rsidR="00000000" w:rsidDel="00000000" w:rsidP="00000000" w:rsidRDefault="00000000" w:rsidRPr="00000000" w14:paraId="00000BCF">
            <w:pPr>
              <w:widowControl w:val="0"/>
              <w:spacing w:line="360" w:lineRule="auto"/>
              <w:ind w:firstLine="567"/>
              <w:rPr>
                <w:sz w:val="24"/>
                <w:szCs w:val="24"/>
                <w:highlight w:val="white"/>
              </w:rPr>
            </w:pPr>
            <w:r w:rsidDel="00000000" w:rsidR="00000000" w:rsidRPr="00000000">
              <w:rPr>
                <w:sz w:val="24"/>
                <w:szCs w:val="24"/>
                <w:highlight w:val="white"/>
                <w:rtl w:val="0"/>
              </w:rPr>
              <w:t xml:space="preserve">  :op1 (đ / đói-01</w:t>
            </w:r>
          </w:p>
          <w:p w:rsidR="00000000" w:rsidDel="00000000" w:rsidP="00000000" w:rsidRDefault="00000000" w:rsidRPr="00000000" w14:paraId="00000BD0">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(a2 / anh ấy)</w:t>
            </w:r>
          </w:p>
          <w:p w:rsidR="00000000" w:rsidDel="00000000" w:rsidP="00000000" w:rsidRDefault="00000000" w:rsidRPr="00000000" w14:paraId="00000BD1">
            <w:pPr>
              <w:widowControl w:val="0"/>
              <w:spacing w:line="360" w:lineRule="auto"/>
              <w:ind w:firstLine="567"/>
              <w:rPr>
                <w:sz w:val="24"/>
                <w:szCs w:val="24"/>
                <w:highlight w:val="white"/>
              </w:rPr>
            </w:pPr>
            <w:r w:rsidDel="00000000" w:rsidR="00000000" w:rsidRPr="00000000">
              <w:rPr>
                <w:sz w:val="24"/>
                <w:szCs w:val="24"/>
                <w:highlight w:val="white"/>
                <w:rtl w:val="0"/>
              </w:rPr>
              <w:t xml:space="preserve">         :polarity -)</w:t>
            </w:r>
          </w:p>
          <w:p w:rsidR="00000000" w:rsidDel="00000000" w:rsidP="00000000" w:rsidRDefault="00000000" w:rsidRPr="00000000" w14:paraId="00000BD2">
            <w:pPr>
              <w:widowControl w:val="0"/>
              <w:spacing w:line="360" w:lineRule="auto"/>
              <w:ind w:firstLine="567"/>
              <w:rPr>
                <w:sz w:val="24"/>
                <w:szCs w:val="24"/>
                <w:highlight w:val="white"/>
              </w:rPr>
            </w:pPr>
            <w:r w:rsidDel="00000000" w:rsidR="00000000" w:rsidRPr="00000000">
              <w:rPr>
                <w:sz w:val="24"/>
                <w:szCs w:val="24"/>
                <w:highlight w:val="white"/>
                <w:rtl w:val="0"/>
              </w:rPr>
              <w:t xml:space="preserve">  :op2 (kh / khát-01</w:t>
            </w:r>
          </w:p>
          <w:p w:rsidR="00000000" w:rsidDel="00000000" w:rsidP="00000000" w:rsidRDefault="00000000" w:rsidRPr="00000000" w14:paraId="00000BD3">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a2</w:t>
            </w:r>
          </w:p>
          <w:p w:rsidR="00000000" w:rsidDel="00000000" w:rsidP="00000000" w:rsidRDefault="00000000" w:rsidRPr="00000000" w14:paraId="00000BD4">
            <w:pPr>
              <w:widowControl w:val="0"/>
              <w:spacing w:line="360" w:lineRule="auto"/>
              <w:ind w:firstLine="567"/>
              <w:rPr>
                <w:sz w:val="24"/>
                <w:szCs w:val="24"/>
                <w:highlight w:val="white"/>
              </w:rPr>
            </w:pPr>
            <w:r w:rsidDel="00000000" w:rsidR="00000000" w:rsidRPr="00000000">
              <w:rPr>
                <w:sz w:val="24"/>
                <w:szCs w:val="24"/>
                <w:highlight w:val="white"/>
                <w:rtl w:val="0"/>
              </w:rPr>
              <w:t xml:space="preserve">         :polarity -)</w:t>
            </w:r>
          </w:p>
          <w:p w:rsidR="00000000" w:rsidDel="00000000" w:rsidP="00000000" w:rsidRDefault="00000000" w:rsidRPr="00000000" w14:paraId="00000BD5">
            <w:pPr>
              <w:widowControl w:val="0"/>
              <w:spacing w:line="360" w:lineRule="auto"/>
              <w:ind w:firstLine="567"/>
              <w:rPr>
                <w:b w:val="1"/>
                <w:sz w:val="24"/>
                <w:szCs w:val="24"/>
                <w:highlight w:val="white"/>
              </w:rPr>
            </w:pPr>
            <w:r w:rsidDel="00000000" w:rsidR="00000000" w:rsidRPr="00000000">
              <w:rPr>
                <w:sz w:val="24"/>
                <w:szCs w:val="24"/>
                <w:highlight w:val="white"/>
                <w:rtl w:val="0"/>
              </w:rPr>
              <w:t xml:space="preserve">  :time (b / bao giờ))</w:t>
            </w:r>
            <w:r w:rsidDel="00000000" w:rsidR="00000000" w:rsidRPr="00000000">
              <w:rPr>
                <w:rtl w:val="0"/>
              </w:rPr>
            </w:r>
          </w:p>
        </w:tc>
      </w:tr>
    </w:tbl>
    <w:p w:rsidR="00000000" w:rsidDel="00000000" w:rsidP="00000000" w:rsidRDefault="00000000" w:rsidRPr="00000000" w14:paraId="00000BD6">
      <w:pPr>
        <w:ind w:firstLine="567"/>
        <w:rPr>
          <w:highlight w:val="white"/>
        </w:rPr>
      </w:pPr>
      <w:r w:rsidDel="00000000" w:rsidR="00000000" w:rsidRPr="00000000">
        <w:rPr>
          <w:highlight w:val="white"/>
          <w:rtl w:val="0"/>
        </w:rPr>
        <w:t xml:space="preserve">Một vài lưu ý liên quan đến nhãn dành cho liên từ:</w:t>
      </w:r>
    </w:p>
    <w:p w:rsidR="00000000" w:rsidDel="00000000" w:rsidP="00000000" w:rsidRDefault="00000000" w:rsidRPr="00000000" w14:paraId="00000BD7">
      <w:pPr>
        <w:numPr>
          <w:ilvl w:val="0"/>
          <w:numId w:val="21"/>
        </w:numPr>
        <w:spacing w:after="240" w:before="240" w:line="360" w:lineRule="auto"/>
        <w:ind w:left="720" w:hanging="360"/>
        <w:rPr>
          <w:sz w:val="24"/>
          <w:szCs w:val="24"/>
          <w:highlight w:val="white"/>
        </w:rPr>
      </w:pPr>
      <w:r w:rsidDel="00000000" w:rsidR="00000000" w:rsidRPr="00000000">
        <w:rPr>
          <w:sz w:val="24"/>
          <w:szCs w:val="24"/>
          <w:highlight w:val="white"/>
          <w:rtl w:val="0"/>
        </w:rPr>
        <w:t xml:space="preserve">Nhãn</w:t>
      </w:r>
      <w:r w:rsidDel="00000000" w:rsidR="00000000" w:rsidRPr="00000000">
        <w:rPr>
          <w:b w:val="1"/>
          <w:sz w:val="24"/>
          <w:szCs w:val="24"/>
          <w:highlight w:val="white"/>
          <w:rtl w:val="0"/>
        </w:rPr>
        <w:t xml:space="preserve"> </w:t>
      </w:r>
      <w:r w:rsidDel="00000000" w:rsidR="00000000" w:rsidRPr="00000000">
        <w:rPr>
          <w:b w:val="1"/>
          <w:i w:val="1"/>
          <w:sz w:val="24"/>
          <w:szCs w:val="24"/>
          <w:highlight w:val="white"/>
          <w:rtl w:val="0"/>
        </w:rPr>
        <w:t xml:space="preserve">:opx</w:t>
      </w:r>
      <w:r w:rsidDel="00000000" w:rsidR="00000000" w:rsidRPr="00000000">
        <w:rPr>
          <w:sz w:val="24"/>
          <w:szCs w:val="24"/>
          <w:highlight w:val="white"/>
          <w:rtl w:val="0"/>
        </w:rPr>
        <w:t xml:space="preserve"> cũng được dùng cho các mệnh đề. Ví dụ:</w:t>
      </w:r>
    </w:p>
    <w:tbl>
      <w:tblPr>
        <w:tblStyle w:val="Table83"/>
        <w:tblW w:w="924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4395"/>
        <w:tblGridChange w:id="0">
          <w:tblGrid>
            <w:gridCol w:w="4845"/>
            <w:gridCol w:w="43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D8">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There was shouting, and the boy left.</w:t>
            </w:r>
          </w:p>
          <w:p w:rsidR="00000000" w:rsidDel="00000000" w:rsidP="00000000" w:rsidRDefault="00000000" w:rsidRPr="00000000" w14:paraId="00000BD9">
            <w:pPr>
              <w:widowControl w:val="0"/>
              <w:spacing w:line="360" w:lineRule="auto"/>
              <w:ind w:firstLine="567"/>
              <w:rPr>
                <w:sz w:val="24"/>
                <w:szCs w:val="24"/>
                <w:highlight w:val="white"/>
              </w:rPr>
            </w:pPr>
            <w:r w:rsidDel="00000000" w:rsidR="00000000" w:rsidRPr="00000000">
              <w:rPr>
                <w:sz w:val="24"/>
                <w:szCs w:val="24"/>
                <w:highlight w:val="white"/>
                <w:rtl w:val="0"/>
              </w:rPr>
              <w:t xml:space="preserve">(a / and</w:t>
            </w:r>
          </w:p>
          <w:p w:rsidR="00000000" w:rsidDel="00000000" w:rsidP="00000000" w:rsidRDefault="00000000" w:rsidRPr="00000000" w14:paraId="00000BDA">
            <w:pPr>
              <w:widowControl w:val="0"/>
              <w:spacing w:line="360" w:lineRule="auto"/>
              <w:ind w:firstLine="567"/>
              <w:rPr>
                <w:sz w:val="24"/>
                <w:szCs w:val="24"/>
                <w:highlight w:val="white"/>
              </w:rPr>
            </w:pPr>
            <w:r w:rsidDel="00000000" w:rsidR="00000000" w:rsidRPr="00000000">
              <w:rPr>
                <w:sz w:val="24"/>
                <w:szCs w:val="24"/>
                <w:highlight w:val="white"/>
                <w:rtl w:val="0"/>
              </w:rPr>
              <w:t xml:space="preserve">   :op1 (s / shout-01)</w:t>
            </w:r>
          </w:p>
          <w:p w:rsidR="00000000" w:rsidDel="00000000" w:rsidP="00000000" w:rsidRDefault="00000000" w:rsidRPr="00000000" w14:paraId="00000BDB">
            <w:pPr>
              <w:widowControl w:val="0"/>
              <w:spacing w:line="360" w:lineRule="auto"/>
              <w:ind w:firstLine="567"/>
              <w:rPr>
                <w:sz w:val="24"/>
                <w:szCs w:val="24"/>
                <w:highlight w:val="white"/>
              </w:rPr>
            </w:pPr>
            <w:r w:rsidDel="00000000" w:rsidR="00000000" w:rsidRPr="00000000">
              <w:rPr>
                <w:sz w:val="24"/>
                <w:szCs w:val="24"/>
                <w:highlight w:val="white"/>
                <w:rtl w:val="0"/>
              </w:rPr>
              <w:t xml:space="preserve">   :op2 (l / leave-11</w:t>
            </w:r>
          </w:p>
          <w:p w:rsidR="00000000" w:rsidDel="00000000" w:rsidP="00000000" w:rsidRDefault="00000000" w:rsidRPr="00000000" w14:paraId="00000BDC">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(b / boy)))</w:t>
            </w:r>
          </w:p>
        </w:tc>
        <w:tc>
          <w:tcPr>
            <w:shd w:fill="auto" w:val="clear"/>
            <w:tcMar>
              <w:top w:w="100.0" w:type="dxa"/>
              <w:left w:w="100.0" w:type="dxa"/>
              <w:bottom w:w="100.0" w:type="dxa"/>
              <w:right w:w="100.0" w:type="dxa"/>
            </w:tcMar>
          </w:tcPr>
          <w:p w:rsidR="00000000" w:rsidDel="00000000" w:rsidP="00000000" w:rsidRDefault="00000000" w:rsidRPr="00000000" w14:paraId="00000BDD">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Có tiếng la hét và cậu bé bỏ đi.</w:t>
            </w:r>
          </w:p>
          <w:p w:rsidR="00000000" w:rsidDel="00000000" w:rsidP="00000000" w:rsidRDefault="00000000" w:rsidRPr="00000000" w14:paraId="00000BDE">
            <w:pPr>
              <w:widowControl w:val="0"/>
              <w:spacing w:line="360" w:lineRule="auto"/>
              <w:ind w:firstLine="567"/>
              <w:rPr>
                <w:sz w:val="24"/>
                <w:szCs w:val="24"/>
                <w:highlight w:val="white"/>
              </w:rPr>
            </w:pPr>
            <w:r w:rsidDel="00000000" w:rsidR="00000000" w:rsidRPr="00000000">
              <w:rPr>
                <w:sz w:val="24"/>
                <w:szCs w:val="24"/>
                <w:highlight w:val="white"/>
                <w:rtl w:val="0"/>
              </w:rPr>
              <w:t xml:space="preserve">(a/ and</w:t>
            </w:r>
          </w:p>
          <w:p w:rsidR="00000000" w:rsidDel="00000000" w:rsidP="00000000" w:rsidRDefault="00000000" w:rsidRPr="00000000" w14:paraId="00000BDF">
            <w:pPr>
              <w:widowControl w:val="0"/>
              <w:spacing w:line="360" w:lineRule="auto"/>
              <w:ind w:firstLine="567"/>
              <w:rPr>
                <w:sz w:val="24"/>
                <w:szCs w:val="24"/>
                <w:highlight w:val="white"/>
              </w:rPr>
            </w:pPr>
            <w:r w:rsidDel="00000000" w:rsidR="00000000" w:rsidRPr="00000000">
              <w:rPr>
                <w:sz w:val="24"/>
                <w:szCs w:val="24"/>
                <w:highlight w:val="white"/>
                <w:rtl w:val="0"/>
              </w:rPr>
              <w:t xml:space="preserve">   :op1 (l / la hét-01)</w:t>
            </w:r>
          </w:p>
          <w:p w:rsidR="00000000" w:rsidDel="00000000" w:rsidP="00000000" w:rsidRDefault="00000000" w:rsidRPr="00000000" w14:paraId="00000BE0">
            <w:pPr>
              <w:widowControl w:val="0"/>
              <w:spacing w:line="360" w:lineRule="auto"/>
              <w:ind w:firstLine="567"/>
              <w:rPr>
                <w:sz w:val="24"/>
                <w:szCs w:val="24"/>
                <w:highlight w:val="white"/>
              </w:rPr>
            </w:pPr>
            <w:r w:rsidDel="00000000" w:rsidR="00000000" w:rsidRPr="00000000">
              <w:rPr>
                <w:sz w:val="24"/>
                <w:szCs w:val="24"/>
                <w:highlight w:val="white"/>
                <w:rtl w:val="0"/>
              </w:rPr>
              <w:t xml:space="preserve">   :op2 (b / bỏ-01</w:t>
            </w:r>
          </w:p>
          <w:p w:rsidR="00000000" w:rsidDel="00000000" w:rsidP="00000000" w:rsidRDefault="00000000" w:rsidRPr="00000000" w14:paraId="00000BE1">
            <w:pPr>
              <w:widowControl w:val="0"/>
              <w:spacing w:line="360" w:lineRule="auto"/>
              <w:ind w:firstLine="567"/>
              <w:rPr>
                <w:sz w:val="24"/>
                <w:szCs w:val="24"/>
                <w:highlight w:val="white"/>
              </w:rPr>
            </w:pPr>
            <w:r w:rsidDel="00000000" w:rsidR="00000000" w:rsidRPr="00000000">
              <w:rPr>
                <w:sz w:val="24"/>
                <w:szCs w:val="24"/>
                <w:highlight w:val="white"/>
                <w:rtl w:val="0"/>
              </w:rPr>
              <w:t xml:space="preserve">           :compound (đ / đi)</w:t>
            </w:r>
          </w:p>
          <w:p w:rsidR="00000000" w:rsidDel="00000000" w:rsidP="00000000" w:rsidRDefault="00000000" w:rsidRPr="00000000" w14:paraId="00000BE2">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(c / cậu bé)))</w:t>
            </w:r>
          </w:p>
        </w:tc>
      </w:tr>
    </w:tbl>
    <w:p w:rsidR="00000000" w:rsidDel="00000000" w:rsidP="00000000" w:rsidRDefault="00000000" w:rsidRPr="00000000" w14:paraId="00000BE3">
      <w:pPr>
        <w:numPr>
          <w:ilvl w:val="0"/>
          <w:numId w:val="15"/>
        </w:numPr>
        <w:spacing w:after="240" w:before="240" w:line="360" w:lineRule="auto"/>
        <w:ind w:left="720" w:hanging="360"/>
        <w:rPr>
          <w:sz w:val="24"/>
          <w:szCs w:val="24"/>
          <w:highlight w:val="white"/>
        </w:rPr>
      </w:pPr>
      <w:r w:rsidDel="00000000" w:rsidR="00000000" w:rsidRPr="00000000">
        <w:rPr>
          <w:sz w:val="24"/>
          <w:szCs w:val="24"/>
          <w:highlight w:val="white"/>
          <w:rtl w:val="0"/>
        </w:rPr>
        <w:t xml:space="preserve">Đôi khi, một </w:t>
      </w:r>
      <w:r w:rsidDel="00000000" w:rsidR="00000000" w:rsidRPr="00000000">
        <w:rPr>
          <w:b w:val="1"/>
          <w:i w:val="1"/>
          <w:sz w:val="24"/>
          <w:szCs w:val="24"/>
          <w:highlight w:val="white"/>
          <w:rtl w:val="0"/>
        </w:rPr>
        <w:t xml:space="preserve">:op1</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hoặc </w:t>
      </w:r>
      <w:r w:rsidDel="00000000" w:rsidR="00000000" w:rsidRPr="00000000">
        <w:rPr>
          <w:b w:val="1"/>
          <w:i w:val="1"/>
          <w:sz w:val="24"/>
          <w:szCs w:val="24"/>
          <w:highlight w:val="white"/>
          <w:rtl w:val="0"/>
        </w:rPr>
        <w:t xml:space="preserve">:ARG1</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có thể bị thiếu. Ví dụ:</w:t>
      </w:r>
    </w:p>
    <w:tbl>
      <w:tblPr>
        <w:tblStyle w:val="Table84"/>
        <w:tblW w:w="954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890"/>
        <w:tblGridChange w:id="0">
          <w:tblGrid>
            <w:gridCol w:w="4650"/>
            <w:gridCol w:w="4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E4">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But the boy stayed.</w:t>
            </w:r>
          </w:p>
          <w:p w:rsidR="00000000" w:rsidDel="00000000" w:rsidP="00000000" w:rsidRDefault="00000000" w:rsidRPr="00000000" w14:paraId="00000BE5">
            <w:pPr>
              <w:widowControl w:val="0"/>
              <w:spacing w:line="360" w:lineRule="auto"/>
              <w:ind w:firstLine="567"/>
              <w:rPr>
                <w:sz w:val="24"/>
                <w:szCs w:val="24"/>
                <w:highlight w:val="white"/>
              </w:rPr>
            </w:pPr>
            <w:r w:rsidDel="00000000" w:rsidR="00000000" w:rsidRPr="00000000">
              <w:rPr>
                <w:sz w:val="24"/>
                <w:szCs w:val="24"/>
                <w:highlight w:val="white"/>
                <w:rtl w:val="0"/>
              </w:rPr>
              <w:t xml:space="preserve">(c / contrast-01</w:t>
            </w:r>
          </w:p>
          <w:p w:rsidR="00000000" w:rsidDel="00000000" w:rsidP="00000000" w:rsidRDefault="00000000" w:rsidRPr="00000000" w14:paraId="00000BE6">
            <w:pPr>
              <w:widowControl w:val="0"/>
              <w:spacing w:line="360" w:lineRule="auto"/>
              <w:ind w:firstLine="567"/>
              <w:rPr>
                <w:sz w:val="24"/>
                <w:szCs w:val="24"/>
                <w:highlight w:val="white"/>
              </w:rPr>
            </w:pPr>
            <w:r w:rsidDel="00000000" w:rsidR="00000000" w:rsidRPr="00000000">
              <w:rPr>
                <w:sz w:val="24"/>
                <w:szCs w:val="24"/>
                <w:highlight w:val="white"/>
                <w:rtl w:val="0"/>
              </w:rPr>
              <w:t xml:space="preserve">   :ARG2 (s / stay-01</w:t>
            </w:r>
          </w:p>
          <w:p w:rsidR="00000000" w:rsidDel="00000000" w:rsidP="00000000" w:rsidRDefault="00000000" w:rsidRPr="00000000" w14:paraId="00000BE7">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(b / boy)))</w:t>
            </w:r>
          </w:p>
        </w:tc>
        <w:tc>
          <w:tcPr>
            <w:shd w:fill="auto" w:val="clear"/>
            <w:tcMar>
              <w:top w:w="100.0" w:type="dxa"/>
              <w:left w:w="100.0" w:type="dxa"/>
              <w:bottom w:w="100.0" w:type="dxa"/>
              <w:right w:w="100.0" w:type="dxa"/>
            </w:tcMar>
          </w:tcPr>
          <w:p w:rsidR="00000000" w:rsidDel="00000000" w:rsidP="00000000" w:rsidRDefault="00000000" w:rsidRPr="00000000" w14:paraId="00000BE8">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Nhưng cậu bé ở lại.</w:t>
            </w:r>
          </w:p>
          <w:p w:rsidR="00000000" w:rsidDel="00000000" w:rsidP="00000000" w:rsidRDefault="00000000" w:rsidRPr="00000000" w14:paraId="00000BE9">
            <w:pPr>
              <w:widowControl w:val="0"/>
              <w:spacing w:line="360" w:lineRule="auto"/>
              <w:ind w:firstLine="567"/>
              <w:rPr>
                <w:sz w:val="24"/>
                <w:szCs w:val="24"/>
                <w:highlight w:val="white"/>
              </w:rPr>
            </w:pPr>
            <w:r w:rsidDel="00000000" w:rsidR="00000000" w:rsidRPr="00000000">
              <w:rPr>
                <w:sz w:val="24"/>
                <w:szCs w:val="24"/>
                <w:highlight w:val="white"/>
                <w:rtl w:val="0"/>
              </w:rPr>
              <w:t xml:space="preserve">(c / contrast-01</w:t>
            </w:r>
          </w:p>
          <w:p w:rsidR="00000000" w:rsidDel="00000000" w:rsidP="00000000" w:rsidRDefault="00000000" w:rsidRPr="00000000" w14:paraId="00000BEA">
            <w:pPr>
              <w:widowControl w:val="0"/>
              <w:spacing w:line="360" w:lineRule="auto"/>
              <w:ind w:firstLine="567"/>
              <w:rPr>
                <w:sz w:val="24"/>
                <w:szCs w:val="24"/>
                <w:highlight w:val="white"/>
              </w:rPr>
            </w:pPr>
            <w:r w:rsidDel="00000000" w:rsidR="00000000" w:rsidRPr="00000000">
              <w:rPr>
                <w:sz w:val="24"/>
                <w:szCs w:val="24"/>
                <w:highlight w:val="white"/>
                <w:rtl w:val="0"/>
              </w:rPr>
              <w:t xml:space="preserve">     :ARG2 (o / ở-02</w:t>
            </w:r>
          </w:p>
          <w:p w:rsidR="00000000" w:rsidDel="00000000" w:rsidP="00000000" w:rsidRDefault="00000000" w:rsidRPr="00000000" w14:paraId="00000BEB">
            <w:pPr>
              <w:widowControl w:val="0"/>
              <w:spacing w:line="360" w:lineRule="auto"/>
              <w:ind w:firstLine="567"/>
              <w:rPr>
                <w:sz w:val="24"/>
                <w:szCs w:val="24"/>
                <w:highlight w:val="white"/>
              </w:rPr>
            </w:pPr>
            <w:r w:rsidDel="00000000" w:rsidR="00000000" w:rsidRPr="00000000">
              <w:rPr>
                <w:sz w:val="24"/>
                <w:szCs w:val="24"/>
                <w:highlight w:val="white"/>
                <w:rtl w:val="0"/>
              </w:rPr>
              <w:t xml:space="preserve">            :compound (l / lại)</w:t>
            </w:r>
          </w:p>
          <w:p w:rsidR="00000000" w:rsidDel="00000000" w:rsidP="00000000" w:rsidRDefault="00000000" w:rsidRPr="00000000" w14:paraId="00000BEC">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(c / cậu bé)))</w:t>
            </w:r>
          </w:p>
        </w:tc>
      </w:tr>
    </w:tbl>
    <w:p w:rsidR="00000000" w:rsidDel="00000000" w:rsidP="00000000" w:rsidRDefault="00000000" w:rsidRPr="00000000" w14:paraId="00000BED">
      <w:pPr>
        <w:numPr>
          <w:ilvl w:val="0"/>
          <w:numId w:val="40"/>
        </w:numPr>
        <w:spacing w:after="240" w:before="240" w:line="360" w:lineRule="auto"/>
        <w:ind w:left="720" w:hanging="360"/>
        <w:rPr>
          <w:highlight w:val="white"/>
        </w:rPr>
      </w:pPr>
      <w:r w:rsidDel="00000000" w:rsidR="00000000" w:rsidRPr="00000000">
        <w:rPr>
          <w:highlight w:val="white"/>
          <w:rtl w:val="0"/>
        </w:rPr>
        <w:t xml:space="preserve">AMR tạo ra một biểu diễn logic ngay cả khi tiếng Anh lược bỏ các tác nhân cốt lõi. Ví dụ: </w:t>
      </w:r>
    </w:p>
    <w:tbl>
      <w:tblPr>
        <w:tblStyle w:val="Table85"/>
        <w:tblW w:w="924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800"/>
        <w:tblGridChange w:id="0">
          <w:tblGrid>
            <w:gridCol w:w="4440"/>
            <w:gridCol w:w="4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EE">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The boy shouted and left.</w:t>
            </w:r>
          </w:p>
          <w:p w:rsidR="00000000" w:rsidDel="00000000" w:rsidP="00000000" w:rsidRDefault="00000000" w:rsidRPr="00000000" w14:paraId="00000BEF">
            <w:pPr>
              <w:widowControl w:val="0"/>
              <w:spacing w:line="360" w:lineRule="auto"/>
              <w:ind w:firstLine="567"/>
              <w:rPr>
                <w:sz w:val="24"/>
                <w:szCs w:val="24"/>
                <w:highlight w:val="white"/>
              </w:rPr>
            </w:pPr>
            <w:r w:rsidDel="00000000" w:rsidR="00000000" w:rsidRPr="00000000">
              <w:rPr>
                <w:sz w:val="24"/>
                <w:szCs w:val="24"/>
                <w:highlight w:val="white"/>
                <w:rtl w:val="0"/>
              </w:rPr>
              <w:t xml:space="preserve">(a / and</w:t>
            </w:r>
          </w:p>
          <w:p w:rsidR="00000000" w:rsidDel="00000000" w:rsidP="00000000" w:rsidRDefault="00000000" w:rsidRPr="00000000" w14:paraId="00000BF0">
            <w:pPr>
              <w:widowControl w:val="0"/>
              <w:spacing w:line="360" w:lineRule="auto"/>
              <w:ind w:firstLine="567"/>
              <w:rPr>
                <w:sz w:val="24"/>
                <w:szCs w:val="24"/>
                <w:highlight w:val="white"/>
              </w:rPr>
            </w:pPr>
            <w:r w:rsidDel="00000000" w:rsidR="00000000" w:rsidRPr="00000000">
              <w:rPr>
                <w:sz w:val="24"/>
                <w:szCs w:val="24"/>
                <w:highlight w:val="white"/>
                <w:rtl w:val="0"/>
              </w:rPr>
              <w:t xml:space="preserve">   :op1 (s / shout-01</w:t>
            </w:r>
          </w:p>
          <w:p w:rsidR="00000000" w:rsidDel="00000000" w:rsidP="00000000" w:rsidRDefault="00000000" w:rsidRPr="00000000" w14:paraId="00000BF1">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(b / boy))</w:t>
            </w:r>
          </w:p>
          <w:p w:rsidR="00000000" w:rsidDel="00000000" w:rsidP="00000000" w:rsidRDefault="00000000" w:rsidRPr="00000000" w14:paraId="00000BF2">
            <w:pPr>
              <w:widowControl w:val="0"/>
              <w:spacing w:line="360" w:lineRule="auto"/>
              <w:ind w:firstLine="567"/>
              <w:rPr>
                <w:sz w:val="24"/>
                <w:szCs w:val="24"/>
                <w:highlight w:val="white"/>
              </w:rPr>
            </w:pPr>
            <w:r w:rsidDel="00000000" w:rsidR="00000000" w:rsidRPr="00000000">
              <w:rPr>
                <w:sz w:val="24"/>
                <w:szCs w:val="24"/>
                <w:highlight w:val="white"/>
                <w:rtl w:val="0"/>
              </w:rPr>
              <w:t xml:space="preserve">   :op2 (l / leave-11</w:t>
            </w:r>
          </w:p>
          <w:p w:rsidR="00000000" w:rsidDel="00000000" w:rsidP="00000000" w:rsidRDefault="00000000" w:rsidRPr="00000000" w14:paraId="00000BF3">
            <w:pPr>
              <w:widowControl w:val="0"/>
              <w:spacing w:line="360" w:lineRule="auto"/>
              <w:ind w:firstLine="567"/>
              <w:rPr>
                <w:b w:val="1"/>
                <w:sz w:val="24"/>
                <w:szCs w:val="24"/>
                <w:highlight w:val="white"/>
              </w:rPr>
            </w:pPr>
            <w:r w:rsidDel="00000000" w:rsidR="00000000" w:rsidRPr="00000000">
              <w:rPr>
                <w:sz w:val="24"/>
                <w:szCs w:val="24"/>
                <w:highlight w:val="white"/>
                <w:rtl w:val="0"/>
              </w:rPr>
              <w:t xml:space="preserve">           :ARG0 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BF4">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Cậu bé hét lên và bỏ đi.</w:t>
            </w:r>
          </w:p>
          <w:p w:rsidR="00000000" w:rsidDel="00000000" w:rsidP="00000000" w:rsidRDefault="00000000" w:rsidRPr="00000000" w14:paraId="00000BF5">
            <w:pPr>
              <w:widowControl w:val="0"/>
              <w:spacing w:line="360" w:lineRule="auto"/>
              <w:ind w:firstLine="567"/>
              <w:rPr>
                <w:sz w:val="24"/>
                <w:szCs w:val="24"/>
                <w:highlight w:val="white"/>
              </w:rPr>
            </w:pPr>
            <w:r w:rsidDel="00000000" w:rsidR="00000000" w:rsidRPr="00000000">
              <w:rPr>
                <w:sz w:val="24"/>
                <w:szCs w:val="24"/>
                <w:highlight w:val="white"/>
                <w:rtl w:val="0"/>
              </w:rPr>
              <w:t xml:space="preserve">(a / and</w:t>
            </w:r>
          </w:p>
          <w:p w:rsidR="00000000" w:rsidDel="00000000" w:rsidP="00000000" w:rsidRDefault="00000000" w:rsidRPr="00000000" w14:paraId="00000BF6">
            <w:pPr>
              <w:widowControl w:val="0"/>
              <w:spacing w:line="360" w:lineRule="auto"/>
              <w:ind w:firstLine="567"/>
              <w:rPr>
                <w:sz w:val="24"/>
                <w:szCs w:val="24"/>
                <w:highlight w:val="white"/>
              </w:rPr>
            </w:pPr>
            <w:r w:rsidDel="00000000" w:rsidR="00000000" w:rsidRPr="00000000">
              <w:rPr>
                <w:sz w:val="24"/>
                <w:szCs w:val="24"/>
                <w:highlight w:val="white"/>
                <w:rtl w:val="0"/>
              </w:rPr>
              <w:t xml:space="preserve">   :op1 (h / hét-02</w:t>
            </w:r>
          </w:p>
          <w:p w:rsidR="00000000" w:rsidDel="00000000" w:rsidP="00000000" w:rsidRDefault="00000000" w:rsidRPr="00000000" w14:paraId="00000BF7">
            <w:pPr>
              <w:widowControl w:val="0"/>
              <w:spacing w:line="360" w:lineRule="auto"/>
              <w:ind w:firstLine="567"/>
              <w:rPr>
                <w:sz w:val="24"/>
                <w:szCs w:val="24"/>
                <w:highlight w:val="white"/>
              </w:rPr>
            </w:pPr>
            <w:r w:rsidDel="00000000" w:rsidR="00000000" w:rsidRPr="00000000">
              <w:rPr>
                <w:sz w:val="24"/>
                <w:szCs w:val="24"/>
                <w:highlight w:val="white"/>
                <w:rtl w:val="0"/>
              </w:rPr>
              <w:t xml:space="preserve">           :compound (l / lên)</w:t>
            </w:r>
          </w:p>
          <w:p w:rsidR="00000000" w:rsidDel="00000000" w:rsidP="00000000" w:rsidRDefault="00000000" w:rsidRPr="00000000" w14:paraId="00000BF8">
            <w:pPr>
              <w:widowControl w:val="0"/>
              <w:spacing w:line="360" w:lineRule="auto"/>
              <w:ind w:firstLine="567"/>
              <w:rPr>
                <w:sz w:val="24"/>
                <w:szCs w:val="24"/>
                <w:highlight w:val="white"/>
              </w:rPr>
            </w:pPr>
            <w:r w:rsidDel="00000000" w:rsidR="00000000" w:rsidRPr="00000000">
              <w:rPr>
                <w:sz w:val="24"/>
                <w:szCs w:val="24"/>
                <w:highlight w:val="white"/>
                <w:rtl w:val="0"/>
              </w:rPr>
              <w:t xml:space="preserve">           :ARG0 (c / cậu bé))</w:t>
            </w:r>
          </w:p>
          <w:p w:rsidR="00000000" w:rsidDel="00000000" w:rsidP="00000000" w:rsidRDefault="00000000" w:rsidRPr="00000000" w14:paraId="00000BF9">
            <w:pPr>
              <w:widowControl w:val="0"/>
              <w:spacing w:line="360" w:lineRule="auto"/>
              <w:ind w:firstLine="567"/>
              <w:rPr>
                <w:sz w:val="24"/>
                <w:szCs w:val="24"/>
                <w:highlight w:val="white"/>
              </w:rPr>
            </w:pPr>
            <w:r w:rsidDel="00000000" w:rsidR="00000000" w:rsidRPr="00000000">
              <w:rPr>
                <w:sz w:val="24"/>
                <w:szCs w:val="24"/>
                <w:highlight w:val="white"/>
                <w:rtl w:val="0"/>
              </w:rPr>
              <w:t xml:space="preserve">   :op2 (b / bỏ-01</w:t>
            </w:r>
          </w:p>
          <w:p w:rsidR="00000000" w:rsidDel="00000000" w:rsidP="00000000" w:rsidRDefault="00000000" w:rsidRPr="00000000" w14:paraId="00000BFA">
            <w:pPr>
              <w:widowControl w:val="0"/>
              <w:spacing w:line="360" w:lineRule="auto"/>
              <w:ind w:firstLine="567"/>
              <w:rPr>
                <w:sz w:val="24"/>
                <w:szCs w:val="24"/>
                <w:highlight w:val="white"/>
              </w:rPr>
            </w:pPr>
            <w:r w:rsidDel="00000000" w:rsidR="00000000" w:rsidRPr="00000000">
              <w:rPr>
                <w:sz w:val="24"/>
                <w:szCs w:val="24"/>
                <w:highlight w:val="white"/>
                <w:rtl w:val="0"/>
              </w:rPr>
              <w:t xml:space="preserve">          :compound (đ / đi)</w:t>
            </w:r>
          </w:p>
          <w:p w:rsidR="00000000" w:rsidDel="00000000" w:rsidP="00000000" w:rsidRDefault="00000000" w:rsidRPr="00000000" w14:paraId="00000BFB">
            <w:pPr>
              <w:widowControl w:val="0"/>
              <w:spacing w:line="360" w:lineRule="auto"/>
              <w:ind w:firstLine="567"/>
              <w:rPr>
                <w:b w:val="1"/>
                <w:sz w:val="24"/>
                <w:szCs w:val="24"/>
                <w:highlight w:val="white"/>
              </w:rPr>
            </w:pPr>
            <w:r w:rsidDel="00000000" w:rsidR="00000000" w:rsidRPr="00000000">
              <w:rPr>
                <w:sz w:val="24"/>
                <w:szCs w:val="24"/>
                <w:highlight w:val="white"/>
                <w:rtl w:val="0"/>
              </w:rPr>
              <w:t xml:space="preserve">           :ARG0 c))</w:t>
            </w:r>
            <w:r w:rsidDel="00000000" w:rsidR="00000000" w:rsidRPr="00000000">
              <w:rPr>
                <w:rtl w:val="0"/>
              </w:rPr>
            </w:r>
          </w:p>
        </w:tc>
      </w:tr>
    </w:tbl>
    <w:p w:rsidR="00000000" w:rsidDel="00000000" w:rsidP="00000000" w:rsidRDefault="00000000" w:rsidRPr="00000000" w14:paraId="00000BFC">
      <w:pPr>
        <w:numPr>
          <w:ilvl w:val="0"/>
          <w:numId w:val="37"/>
        </w:numPr>
        <w:spacing w:after="240" w:before="240" w:line="360" w:lineRule="auto"/>
        <w:ind w:left="720" w:hanging="360"/>
        <w:rPr>
          <w:color w:val="1f2328"/>
          <w:sz w:val="24"/>
          <w:szCs w:val="24"/>
          <w:highlight w:val="white"/>
        </w:rPr>
      </w:pPr>
      <w:r w:rsidDel="00000000" w:rsidR="00000000" w:rsidRPr="00000000">
        <w:rPr>
          <w:color w:val="1f2328"/>
          <w:sz w:val="24"/>
          <w:szCs w:val="24"/>
          <w:highlight w:val="white"/>
          <w:rtl w:val="0"/>
        </w:rPr>
        <w:t xml:space="preserve">Sự cần thiết của điều này là hiển nhiên khi một thực thể đóng các vai trò khác nhau trong các vị từ khác nhau. Ví dụ:</w:t>
      </w:r>
    </w:p>
    <w:tbl>
      <w:tblPr>
        <w:tblStyle w:val="Table86"/>
        <w:tblW w:w="94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710"/>
        <w:tblGridChange w:id="0">
          <w:tblGrid>
            <w:gridCol w:w="4770"/>
            <w:gridCol w:w="47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FD">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The boy arrived and was promptly killed.</w:t>
            </w:r>
          </w:p>
          <w:p w:rsidR="00000000" w:rsidDel="00000000" w:rsidP="00000000" w:rsidRDefault="00000000" w:rsidRPr="00000000" w14:paraId="00000BFE">
            <w:pPr>
              <w:widowControl w:val="0"/>
              <w:spacing w:line="360" w:lineRule="auto"/>
              <w:ind w:firstLine="567"/>
              <w:rPr>
                <w:sz w:val="24"/>
                <w:szCs w:val="24"/>
                <w:highlight w:val="white"/>
              </w:rPr>
            </w:pPr>
            <w:r w:rsidDel="00000000" w:rsidR="00000000" w:rsidRPr="00000000">
              <w:rPr>
                <w:rtl w:val="0"/>
              </w:rPr>
            </w:r>
          </w:p>
          <w:p w:rsidR="00000000" w:rsidDel="00000000" w:rsidP="00000000" w:rsidRDefault="00000000" w:rsidRPr="00000000" w14:paraId="00000BFF">
            <w:pPr>
              <w:widowControl w:val="0"/>
              <w:spacing w:line="360" w:lineRule="auto"/>
              <w:ind w:firstLine="567"/>
              <w:rPr>
                <w:sz w:val="24"/>
                <w:szCs w:val="24"/>
                <w:highlight w:val="white"/>
              </w:rPr>
            </w:pPr>
            <w:r w:rsidDel="00000000" w:rsidR="00000000" w:rsidRPr="00000000">
              <w:rPr>
                <w:sz w:val="24"/>
                <w:szCs w:val="24"/>
                <w:highlight w:val="white"/>
                <w:rtl w:val="0"/>
              </w:rPr>
              <w:t xml:space="preserve">(a / and</w:t>
            </w:r>
          </w:p>
          <w:p w:rsidR="00000000" w:rsidDel="00000000" w:rsidP="00000000" w:rsidRDefault="00000000" w:rsidRPr="00000000" w14:paraId="00000C00">
            <w:pPr>
              <w:widowControl w:val="0"/>
              <w:spacing w:line="360" w:lineRule="auto"/>
              <w:ind w:firstLine="567"/>
              <w:rPr>
                <w:sz w:val="24"/>
                <w:szCs w:val="24"/>
                <w:highlight w:val="white"/>
              </w:rPr>
            </w:pPr>
            <w:r w:rsidDel="00000000" w:rsidR="00000000" w:rsidRPr="00000000">
              <w:rPr>
                <w:sz w:val="24"/>
                <w:szCs w:val="24"/>
                <w:highlight w:val="white"/>
                <w:rtl w:val="0"/>
              </w:rPr>
              <w:t xml:space="preserve">   :op1 (a2 / arrive-01</w:t>
            </w:r>
          </w:p>
          <w:p w:rsidR="00000000" w:rsidDel="00000000" w:rsidP="00000000" w:rsidRDefault="00000000" w:rsidRPr="00000000" w14:paraId="00000C01">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(b / boy))</w:t>
            </w:r>
          </w:p>
          <w:p w:rsidR="00000000" w:rsidDel="00000000" w:rsidP="00000000" w:rsidRDefault="00000000" w:rsidRPr="00000000" w14:paraId="00000C02">
            <w:pPr>
              <w:widowControl w:val="0"/>
              <w:spacing w:line="360" w:lineRule="auto"/>
              <w:ind w:firstLine="567"/>
              <w:rPr>
                <w:sz w:val="24"/>
                <w:szCs w:val="24"/>
                <w:highlight w:val="white"/>
              </w:rPr>
            </w:pPr>
            <w:r w:rsidDel="00000000" w:rsidR="00000000" w:rsidRPr="00000000">
              <w:rPr>
                <w:sz w:val="24"/>
                <w:szCs w:val="24"/>
                <w:highlight w:val="white"/>
                <w:rtl w:val="0"/>
              </w:rPr>
              <w:t xml:space="preserve">   :op2 (k / kill-01</w:t>
            </w:r>
          </w:p>
          <w:p w:rsidR="00000000" w:rsidDel="00000000" w:rsidP="00000000" w:rsidRDefault="00000000" w:rsidRPr="00000000" w14:paraId="00000C03">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b</w:t>
            </w:r>
          </w:p>
          <w:p w:rsidR="00000000" w:rsidDel="00000000" w:rsidP="00000000" w:rsidRDefault="00000000" w:rsidRPr="00000000" w14:paraId="00000C04">
            <w:pPr>
              <w:widowControl w:val="0"/>
              <w:spacing w:line="360" w:lineRule="auto"/>
              <w:ind w:firstLine="567"/>
              <w:rPr>
                <w:color w:val="1f2328"/>
                <w:sz w:val="24"/>
                <w:szCs w:val="24"/>
                <w:highlight w:val="white"/>
              </w:rPr>
            </w:pPr>
            <w:r w:rsidDel="00000000" w:rsidR="00000000" w:rsidRPr="00000000">
              <w:rPr>
                <w:sz w:val="24"/>
                <w:szCs w:val="24"/>
                <w:highlight w:val="white"/>
                <w:rtl w:val="0"/>
              </w:rPr>
              <w:t xml:space="preserve">           :manner (p / prompt)))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C05">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Cậu bé đến nơi và bị giết ngay lập tức.</w:t>
            </w:r>
          </w:p>
          <w:p w:rsidR="00000000" w:rsidDel="00000000" w:rsidP="00000000" w:rsidRDefault="00000000" w:rsidRPr="00000000" w14:paraId="00000C06">
            <w:pPr>
              <w:widowControl w:val="0"/>
              <w:spacing w:line="360" w:lineRule="auto"/>
              <w:ind w:firstLine="567"/>
              <w:rPr>
                <w:b w:val="1"/>
                <w:sz w:val="24"/>
                <w:szCs w:val="24"/>
                <w:highlight w:val="white"/>
              </w:rPr>
            </w:pPr>
            <w:r w:rsidDel="00000000" w:rsidR="00000000" w:rsidRPr="00000000">
              <w:rPr>
                <w:rtl w:val="0"/>
              </w:rPr>
            </w:r>
          </w:p>
          <w:p w:rsidR="00000000" w:rsidDel="00000000" w:rsidP="00000000" w:rsidRDefault="00000000" w:rsidRPr="00000000" w14:paraId="00000C07">
            <w:pPr>
              <w:widowControl w:val="0"/>
              <w:spacing w:line="360" w:lineRule="auto"/>
              <w:ind w:firstLine="567"/>
              <w:rPr>
                <w:sz w:val="24"/>
                <w:szCs w:val="24"/>
                <w:highlight w:val="white"/>
              </w:rPr>
            </w:pPr>
            <w:r w:rsidDel="00000000" w:rsidR="00000000" w:rsidRPr="00000000">
              <w:rPr>
                <w:sz w:val="24"/>
                <w:szCs w:val="24"/>
                <w:highlight w:val="white"/>
                <w:rtl w:val="0"/>
              </w:rPr>
              <w:t xml:space="preserve">(a / and</w:t>
            </w:r>
          </w:p>
          <w:p w:rsidR="00000000" w:rsidDel="00000000" w:rsidP="00000000" w:rsidRDefault="00000000" w:rsidRPr="00000000" w14:paraId="00000C08">
            <w:pPr>
              <w:widowControl w:val="0"/>
              <w:spacing w:line="360" w:lineRule="auto"/>
              <w:ind w:firstLine="567"/>
              <w:rPr>
                <w:sz w:val="24"/>
                <w:szCs w:val="24"/>
                <w:highlight w:val="white"/>
              </w:rPr>
            </w:pPr>
            <w:r w:rsidDel="00000000" w:rsidR="00000000" w:rsidRPr="00000000">
              <w:rPr>
                <w:sz w:val="24"/>
                <w:szCs w:val="24"/>
                <w:highlight w:val="white"/>
                <w:rtl w:val="0"/>
              </w:rPr>
              <w:t xml:space="preserve">   :op1 (đ / đến</w:t>
            </w:r>
          </w:p>
          <w:p w:rsidR="00000000" w:rsidDel="00000000" w:rsidP="00000000" w:rsidRDefault="00000000" w:rsidRPr="00000000" w14:paraId="00000C09">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(c / cậu bé))</w:t>
            </w:r>
          </w:p>
          <w:p w:rsidR="00000000" w:rsidDel="00000000" w:rsidP="00000000" w:rsidRDefault="00000000" w:rsidRPr="00000000" w14:paraId="00000C0A">
            <w:pPr>
              <w:widowControl w:val="0"/>
              <w:spacing w:line="360" w:lineRule="auto"/>
              <w:ind w:firstLine="567"/>
              <w:rPr>
                <w:sz w:val="24"/>
                <w:szCs w:val="24"/>
                <w:highlight w:val="white"/>
              </w:rPr>
            </w:pPr>
            <w:r w:rsidDel="00000000" w:rsidR="00000000" w:rsidRPr="00000000">
              <w:rPr>
                <w:sz w:val="24"/>
                <w:szCs w:val="24"/>
                <w:highlight w:val="white"/>
                <w:rtl w:val="0"/>
              </w:rPr>
              <w:t xml:space="preserve">   :op2 (g / giết</w:t>
            </w:r>
          </w:p>
          <w:p w:rsidR="00000000" w:rsidDel="00000000" w:rsidP="00000000" w:rsidRDefault="00000000" w:rsidRPr="00000000" w14:paraId="00000C0B">
            <w:pPr>
              <w:widowControl w:val="0"/>
              <w:spacing w:line="360" w:lineRule="auto"/>
              <w:ind w:firstLine="567"/>
              <w:rPr>
                <w:sz w:val="24"/>
                <w:szCs w:val="24"/>
                <w:highlight w:val="white"/>
              </w:rPr>
            </w:pPr>
            <w:r w:rsidDel="00000000" w:rsidR="00000000" w:rsidRPr="00000000">
              <w:rPr>
                <w:sz w:val="24"/>
                <w:szCs w:val="24"/>
                <w:highlight w:val="white"/>
                <w:rtl w:val="0"/>
              </w:rPr>
              <w:t xml:space="preserve">           :ARG1 c</w:t>
            </w:r>
          </w:p>
          <w:p w:rsidR="00000000" w:rsidDel="00000000" w:rsidP="00000000" w:rsidRDefault="00000000" w:rsidRPr="00000000" w14:paraId="00000C0C">
            <w:pPr>
              <w:widowControl w:val="0"/>
              <w:spacing w:line="360" w:lineRule="auto"/>
              <w:ind w:firstLine="567"/>
              <w:rPr>
                <w:b w:val="1"/>
                <w:sz w:val="24"/>
                <w:szCs w:val="24"/>
                <w:highlight w:val="white"/>
              </w:rPr>
            </w:pPr>
            <w:r w:rsidDel="00000000" w:rsidR="00000000" w:rsidRPr="00000000">
              <w:rPr>
                <w:sz w:val="24"/>
                <w:szCs w:val="24"/>
                <w:highlight w:val="white"/>
                <w:rtl w:val="0"/>
              </w:rPr>
              <w:t xml:space="preserve">           :manner (l / lập tức)))</w:t>
            </w:r>
            <w:r w:rsidDel="00000000" w:rsidR="00000000" w:rsidRPr="00000000">
              <w:rPr>
                <w:rtl w:val="0"/>
              </w:rPr>
            </w:r>
          </w:p>
          <w:p w:rsidR="00000000" w:rsidDel="00000000" w:rsidP="00000000" w:rsidRDefault="00000000" w:rsidRPr="00000000" w14:paraId="00000C0D">
            <w:pPr>
              <w:widowControl w:val="0"/>
              <w:spacing w:line="360" w:lineRule="auto"/>
              <w:ind w:firstLine="567"/>
              <w:rPr>
                <w:b w:val="1"/>
                <w:sz w:val="24"/>
                <w:szCs w:val="24"/>
                <w:highlight w:val="white"/>
              </w:rPr>
            </w:pPr>
            <w:r w:rsidDel="00000000" w:rsidR="00000000" w:rsidRPr="00000000">
              <w:rPr>
                <w:rtl w:val="0"/>
              </w:rPr>
            </w:r>
          </w:p>
        </w:tc>
      </w:tr>
    </w:tbl>
    <w:p w:rsidR="00000000" w:rsidDel="00000000" w:rsidP="00000000" w:rsidRDefault="00000000" w:rsidRPr="00000000" w14:paraId="00000C0E">
      <w:pPr>
        <w:spacing w:after="240" w:before="240" w:lineRule="auto"/>
        <w:ind w:left="0" w:firstLine="0"/>
        <w:rPr>
          <w:b w:val="1"/>
          <w:i w:val="1"/>
          <w:sz w:val="24"/>
          <w:szCs w:val="24"/>
        </w:rPr>
      </w:pPr>
      <w:bookmarkStart w:colFirst="0" w:colLast="0" w:name="_heading=h.2iq8gzs" w:id="73"/>
      <w:bookmarkEnd w:id="73"/>
      <w:r w:rsidDel="00000000" w:rsidR="00000000" w:rsidRPr="00000000">
        <w:rPr>
          <w:b w:val="1"/>
          <w:i w:val="1"/>
          <w:sz w:val="24"/>
          <w:szCs w:val="24"/>
          <w:rtl w:val="0"/>
        </w:rPr>
        <w:t xml:space="preserve">Nhãn and</w:t>
      </w:r>
    </w:p>
    <w:p w:rsidR="00000000" w:rsidDel="00000000" w:rsidP="00000000" w:rsidRDefault="00000000" w:rsidRPr="00000000" w14:paraId="00000C0F">
      <w:pPr>
        <w:numPr>
          <w:ilvl w:val="0"/>
          <w:numId w:val="28"/>
        </w:numPr>
        <w:spacing w:after="480" w:before="240" w:lineRule="auto"/>
        <w:ind w:left="720" w:hanging="360"/>
        <w:jc w:val="both"/>
        <w:rPr>
          <w:sz w:val="24"/>
          <w:szCs w:val="24"/>
        </w:rPr>
      </w:pPr>
      <w:r w:rsidDel="00000000" w:rsidR="00000000" w:rsidRPr="00000000">
        <w:rPr>
          <w:sz w:val="24"/>
          <w:szCs w:val="24"/>
          <w:rtl w:val="0"/>
        </w:rPr>
        <w:t xml:space="preserve">Nhãn </w:t>
      </w:r>
      <w:r w:rsidDel="00000000" w:rsidR="00000000" w:rsidRPr="00000000">
        <w:rPr>
          <w:b w:val="1"/>
          <w:i w:val="1"/>
          <w:sz w:val="24"/>
          <w:szCs w:val="24"/>
          <w:rtl w:val="0"/>
        </w:rPr>
        <w:t xml:space="preserve">and :op1… :op2…</w:t>
      </w:r>
      <w:r w:rsidDel="00000000" w:rsidR="00000000" w:rsidRPr="00000000">
        <w:rPr>
          <w:sz w:val="24"/>
          <w:szCs w:val="24"/>
          <w:rtl w:val="0"/>
        </w:rPr>
        <w:t xml:space="preserve"> được sử dụng nối 2 từ, cụm từ và mệnh đề. Ta thường đặt “and” trước từ/cụm từ đứng cuối cùng. “And” cũng có thể ở đầu câu trong liên kết với câu trước đó. Nhãn </w:t>
      </w:r>
      <w:r w:rsidDel="00000000" w:rsidR="00000000" w:rsidRPr="00000000">
        <w:rPr>
          <w:b w:val="1"/>
          <w:i w:val="1"/>
          <w:sz w:val="24"/>
          <w:szCs w:val="24"/>
          <w:rtl w:val="0"/>
        </w:rPr>
        <w:t xml:space="preserve">and :op1… :op2… </w:t>
      </w:r>
      <w:r w:rsidDel="00000000" w:rsidR="00000000" w:rsidRPr="00000000">
        <w:rPr>
          <w:sz w:val="24"/>
          <w:szCs w:val="24"/>
          <w:rtl w:val="0"/>
        </w:rPr>
        <w:t xml:space="preserve">cũng được sử dụng trong trường hợp các vế là danh từ được nối với nhau bằng dấu phẩy. Ví dụ:</w:t>
      </w:r>
    </w:p>
    <w:tbl>
      <w:tblPr>
        <w:tblStyle w:val="Table8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55"/>
        <w:tblGridChange w:id="0">
          <w:tblGrid>
            <w:gridCol w:w="4425"/>
            <w:gridCol w:w="4455"/>
          </w:tblGrid>
        </w:tblGridChange>
      </w:tblGrid>
      <w:tr>
        <w:trPr>
          <w:cantSplit w:val="0"/>
          <w:trHeight w:val="48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10">
            <w:pPr>
              <w:spacing w:after="240" w:before="240" w:line="360" w:lineRule="auto"/>
              <w:ind w:firstLine="567"/>
              <w:rPr>
                <w:b w:val="1"/>
                <w:sz w:val="24"/>
                <w:szCs w:val="24"/>
              </w:rPr>
            </w:pPr>
            <w:r w:rsidDel="00000000" w:rsidR="00000000" w:rsidRPr="00000000">
              <w:rPr>
                <w:b w:val="1"/>
                <w:sz w:val="24"/>
                <w:szCs w:val="24"/>
                <w:rtl w:val="0"/>
              </w:rPr>
              <w:t xml:space="preserve"> The boy arrived and left on Tuesday.</w:t>
            </w:r>
          </w:p>
          <w:p w:rsidR="00000000" w:rsidDel="00000000" w:rsidP="00000000" w:rsidRDefault="00000000" w:rsidRPr="00000000" w14:paraId="00000C11">
            <w:pPr>
              <w:spacing w:line="360" w:lineRule="auto"/>
              <w:ind w:left="440" w:firstLine="0"/>
              <w:rPr>
                <w:sz w:val="24"/>
                <w:szCs w:val="24"/>
              </w:rPr>
            </w:pPr>
            <w:r w:rsidDel="00000000" w:rsidR="00000000" w:rsidRPr="00000000">
              <w:rPr>
                <w:sz w:val="24"/>
                <w:szCs w:val="24"/>
                <w:rtl w:val="0"/>
              </w:rPr>
              <w:t xml:space="preserve"> (a / and</w:t>
            </w:r>
          </w:p>
          <w:p w:rsidR="00000000" w:rsidDel="00000000" w:rsidP="00000000" w:rsidRDefault="00000000" w:rsidRPr="00000000" w14:paraId="00000C12">
            <w:pPr>
              <w:spacing w:line="360" w:lineRule="auto"/>
              <w:ind w:left="440" w:firstLine="0"/>
              <w:rPr>
                <w:sz w:val="24"/>
                <w:szCs w:val="24"/>
              </w:rPr>
            </w:pPr>
            <w:r w:rsidDel="00000000" w:rsidR="00000000" w:rsidRPr="00000000">
              <w:rPr>
                <w:sz w:val="24"/>
                <w:szCs w:val="24"/>
                <w:rtl w:val="0"/>
              </w:rPr>
              <w:t xml:space="preserve"> </w:t>
              <w:tab/>
              <w:t xml:space="preserve">:op1 (a2 / arrive-01</w:t>
            </w:r>
          </w:p>
          <w:p w:rsidR="00000000" w:rsidDel="00000000" w:rsidP="00000000" w:rsidRDefault="00000000" w:rsidRPr="00000000" w14:paraId="00000C13">
            <w:pPr>
              <w:spacing w:line="360" w:lineRule="auto"/>
              <w:ind w:left="440" w:firstLine="0"/>
              <w:rPr>
                <w:sz w:val="24"/>
                <w:szCs w:val="24"/>
              </w:rPr>
            </w:pPr>
            <w:r w:rsidDel="00000000" w:rsidR="00000000" w:rsidRPr="00000000">
              <w:rPr>
                <w:sz w:val="24"/>
                <w:szCs w:val="24"/>
                <w:rtl w:val="0"/>
              </w:rPr>
              <w:t xml:space="preserve">      </w:t>
              <w:tab/>
              <w:t xml:space="preserve">:ARG1 (b / boy))</w:t>
            </w:r>
          </w:p>
          <w:p w:rsidR="00000000" w:rsidDel="00000000" w:rsidP="00000000" w:rsidRDefault="00000000" w:rsidRPr="00000000" w14:paraId="00000C14">
            <w:pPr>
              <w:spacing w:line="360" w:lineRule="auto"/>
              <w:ind w:left="440" w:firstLine="0"/>
              <w:rPr>
                <w:sz w:val="24"/>
                <w:szCs w:val="24"/>
              </w:rPr>
            </w:pPr>
            <w:r w:rsidDel="00000000" w:rsidR="00000000" w:rsidRPr="00000000">
              <w:rPr>
                <w:sz w:val="24"/>
                <w:szCs w:val="24"/>
                <w:rtl w:val="0"/>
              </w:rPr>
              <w:t xml:space="preserve"> </w:t>
              <w:tab/>
              <w:t xml:space="preserve">:op2 (l / leave-11</w:t>
            </w:r>
          </w:p>
          <w:p w:rsidR="00000000" w:rsidDel="00000000" w:rsidP="00000000" w:rsidRDefault="00000000" w:rsidRPr="00000000" w14:paraId="00000C15">
            <w:pPr>
              <w:spacing w:line="360" w:lineRule="auto"/>
              <w:ind w:left="440" w:firstLine="0"/>
              <w:rPr>
                <w:sz w:val="24"/>
                <w:szCs w:val="24"/>
              </w:rPr>
            </w:pPr>
            <w:r w:rsidDel="00000000" w:rsidR="00000000" w:rsidRPr="00000000">
              <w:rPr>
                <w:sz w:val="24"/>
                <w:szCs w:val="24"/>
                <w:rtl w:val="0"/>
              </w:rPr>
              <w:t xml:space="preserve">      </w:t>
              <w:tab/>
              <w:t xml:space="preserve">:ARG0 b)</w:t>
            </w:r>
          </w:p>
          <w:p w:rsidR="00000000" w:rsidDel="00000000" w:rsidP="00000000" w:rsidRDefault="00000000" w:rsidRPr="00000000" w14:paraId="00000C16">
            <w:pPr>
              <w:spacing w:line="360" w:lineRule="auto"/>
              <w:ind w:left="440" w:firstLine="0"/>
              <w:rPr>
                <w:sz w:val="24"/>
                <w:szCs w:val="24"/>
              </w:rPr>
            </w:pPr>
            <w:r w:rsidDel="00000000" w:rsidR="00000000" w:rsidRPr="00000000">
              <w:rPr>
                <w:sz w:val="24"/>
                <w:szCs w:val="24"/>
                <w:rtl w:val="0"/>
              </w:rPr>
              <w:t xml:space="preserve"> </w:t>
              <w:tab/>
              <w:t xml:space="preserve">:time (d / date-entity</w:t>
            </w:r>
          </w:p>
          <w:p w:rsidR="00000000" w:rsidDel="00000000" w:rsidP="00000000" w:rsidRDefault="00000000" w:rsidRPr="00000000" w14:paraId="00000C17">
            <w:pPr>
              <w:spacing w:before="240" w:line="360" w:lineRule="auto"/>
              <w:ind w:left="560" w:firstLine="0"/>
              <w:rPr>
                <w:sz w:val="24"/>
                <w:szCs w:val="24"/>
              </w:rPr>
            </w:pPr>
            <w:r w:rsidDel="00000000" w:rsidR="00000000" w:rsidRPr="00000000">
              <w:rPr>
                <w:sz w:val="24"/>
                <w:szCs w:val="24"/>
                <w:rtl w:val="0"/>
              </w:rPr>
              <w:t xml:space="preserve">      </w:t>
              <w:tab/>
              <w:t xml:space="preserve">:weekday (t / tuesday)))</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18">
            <w:pPr>
              <w:spacing w:after="240" w:before="240" w:line="360" w:lineRule="auto"/>
              <w:ind w:firstLine="567"/>
              <w:rPr>
                <w:b w:val="1"/>
                <w:sz w:val="24"/>
                <w:szCs w:val="24"/>
              </w:rPr>
            </w:pPr>
            <w:r w:rsidDel="00000000" w:rsidR="00000000" w:rsidRPr="00000000">
              <w:rPr>
                <w:b w:val="1"/>
                <w:sz w:val="24"/>
                <w:szCs w:val="24"/>
                <w:rtl w:val="0"/>
              </w:rPr>
              <w:t xml:space="preserve">Chàng trai đến và rời đi vào thứ ba.</w:t>
            </w:r>
          </w:p>
          <w:p w:rsidR="00000000" w:rsidDel="00000000" w:rsidP="00000000" w:rsidRDefault="00000000" w:rsidRPr="00000000" w14:paraId="00000C19">
            <w:pPr>
              <w:spacing w:line="360" w:lineRule="auto"/>
              <w:ind w:left="440" w:firstLine="0"/>
              <w:rPr>
                <w:sz w:val="24"/>
                <w:szCs w:val="24"/>
              </w:rPr>
            </w:pPr>
            <w:r w:rsidDel="00000000" w:rsidR="00000000" w:rsidRPr="00000000">
              <w:rPr>
                <w:sz w:val="24"/>
                <w:szCs w:val="24"/>
                <w:rtl w:val="0"/>
              </w:rPr>
              <w:t xml:space="preserve">  (a / and</w:t>
            </w:r>
          </w:p>
          <w:p w:rsidR="00000000" w:rsidDel="00000000" w:rsidP="00000000" w:rsidRDefault="00000000" w:rsidRPr="00000000" w14:paraId="00000C1A">
            <w:pPr>
              <w:spacing w:line="360" w:lineRule="auto"/>
              <w:ind w:left="440" w:firstLine="0"/>
              <w:rPr>
                <w:sz w:val="24"/>
                <w:szCs w:val="24"/>
              </w:rPr>
            </w:pPr>
            <w:r w:rsidDel="00000000" w:rsidR="00000000" w:rsidRPr="00000000">
              <w:rPr>
                <w:sz w:val="24"/>
                <w:szCs w:val="24"/>
                <w:rtl w:val="0"/>
              </w:rPr>
              <w:t xml:space="preserve"> </w:t>
              <w:tab/>
              <w:t xml:space="preserve">:op1 (đ1 / đến-01</w:t>
            </w:r>
          </w:p>
          <w:p w:rsidR="00000000" w:rsidDel="00000000" w:rsidP="00000000" w:rsidRDefault="00000000" w:rsidRPr="00000000" w14:paraId="00000C1B">
            <w:pPr>
              <w:spacing w:line="360" w:lineRule="auto"/>
              <w:ind w:left="440" w:firstLine="0"/>
              <w:rPr>
                <w:sz w:val="24"/>
                <w:szCs w:val="24"/>
              </w:rPr>
            </w:pPr>
            <w:r w:rsidDel="00000000" w:rsidR="00000000" w:rsidRPr="00000000">
              <w:rPr>
                <w:sz w:val="24"/>
                <w:szCs w:val="24"/>
                <w:rtl w:val="0"/>
              </w:rPr>
              <w:t xml:space="preserve">      </w:t>
              <w:tab/>
              <w:t xml:space="preserve">:ARG1 (c / chàng trai))</w:t>
            </w:r>
          </w:p>
          <w:p w:rsidR="00000000" w:rsidDel="00000000" w:rsidP="00000000" w:rsidRDefault="00000000" w:rsidRPr="00000000" w14:paraId="00000C1C">
            <w:pPr>
              <w:spacing w:line="360" w:lineRule="auto"/>
              <w:ind w:left="440" w:firstLine="0"/>
              <w:rPr>
                <w:sz w:val="24"/>
                <w:szCs w:val="24"/>
              </w:rPr>
            </w:pPr>
            <w:r w:rsidDel="00000000" w:rsidR="00000000" w:rsidRPr="00000000">
              <w:rPr>
                <w:sz w:val="24"/>
                <w:szCs w:val="24"/>
                <w:rtl w:val="0"/>
              </w:rPr>
              <w:t xml:space="preserve"> </w:t>
              <w:tab/>
              <w:t xml:space="preserve">:op2 (r / rời-02</w:t>
            </w:r>
          </w:p>
          <w:p w:rsidR="00000000" w:rsidDel="00000000" w:rsidP="00000000" w:rsidRDefault="00000000" w:rsidRPr="00000000" w14:paraId="00000C1D">
            <w:pPr>
              <w:spacing w:line="360" w:lineRule="auto"/>
              <w:ind w:left="440" w:firstLine="720"/>
              <w:rPr>
                <w:sz w:val="24"/>
                <w:szCs w:val="24"/>
              </w:rPr>
            </w:pPr>
            <w:r w:rsidDel="00000000" w:rsidR="00000000" w:rsidRPr="00000000">
              <w:rPr>
                <w:sz w:val="24"/>
                <w:szCs w:val="24"/>
                <w:rtl w:val="0"/>
              </w:rPr>
              <w:t xml:space="preserve">:compound (đ2 / đi)  </w:t>
            </w:r>
          </w:p>
          <w:p w:rsidR="00000000" w:rsidDel="00000000" w:rsidP="00000000" w:rsidRDefault="00000000" w:rsidRPr="00000000" w14:paraId="00000C1E">
            <w:pPr>
              <w:spacing w:line="360" w:lineRule="auto"/>
              <w:ind w:left="440" w:firstLine="720"/>
              <w:rPr>
                <w:sz w:val="24"/>
                <w:szCs w:val="24"/>
              </w:rPr>
            </w:pPr>
            <w:r w:rsidDel="00000000" w:rsidR="00000000" w:rsidRPr="00000000">
              <w:rPr>
                <w:sz w:val="24"/>
                <w:szCs w:val="24"/>
                <w:rtl w:val="0"/>
              </w:rPr>
              <w:t xml:space="preserve">:ARG0 c)                         </w:t>
            </w:r>
          </w:p>
          <w:p w:rsidR="00000000" w:rsidDel="00000000" w:rsidP="00000000" w:rsidRDefault="00000000" w:rsidRPr="00000000" w14:paraId="00000C1F">
            <w:pPr>
              <w:spacing w:after="240" w:before="240" w:line="360" w:lineRule="auto"/>
              <w:ind w:left="440" w:firstLine="0"/>
              <w:rPr>
                <w:sz w:val="24"/>
                <w:szCs w:val="24"/>
              </w:rPr>
            </w:pPr>
            <w:r w:rsidDel="00000000" w:rsidR="00000000" w:rsidRPr="00000000">
              <w:rPr>
                <w:sz w:val="24"/>
                <w:szCs w:val="24"/>
                <w:rtl w:val="0"/>
              </w:rPr>
              <w:t xml:space="preserve"> </w:t>
              <w:tab/>
              <w:t xml:space="preserve">:time (d / date-entity</w:t>
            </w:r>
          </w:p>
          <w:p w:rsidR="00000000" w:rsidDel="00000000" w:rsidP="00000000" w:rsidRDefault="00000000" w:rsidRPr="00000000" w14:paraId="00000C20">
            <w:pPr>
              <w:spacing w:after="240" w:before="240" w:line="360" w:lineRule="auto"/>
              <w:ind w:left="440" w:firstLine="0"/>
              <w:rPr>
                <w:sz w:val="24"/>
                <w:szCs w:val="24"/>
              </w:rPr>
            </w:pPr>
            <w:r w:rsidDel="00000000" w:rsidR="00000000" w:rsidRPr="00000000">
              <w:rPr>
                <w:sz w:val="24"/>
                <w:szCs w:val="24"/>
                <w:rtl w:val="0"/>
              </w:rPr>
              <w:t xml:space="preserve">         :weekday (t / thứ ba)))</w:t>
            </w:r>
          </w:p>
        </w:tc>
      </w:tr>
      <w:tr>
        <w:trPr>
          <w:cantSplit w:val="0"/>
          <w:trHeight w:val="39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21">
            <w:pPr>
              <w:spacing w:line="360" w:lineRule="auto"/>
              <w:ind w:firstLine="567"/>
              <w:rPr>
                <w:b w:val="1"/>
                <w:sz w:val="24"/>
                <w:szCs w:val="24"/>
              </w:rPr>
            </w:pPr>
            <w:r w:rsidDel="00000000" w:rsidR="00000000" w:rsidRPr="00000000">
              <w:rPr>
                <w:b w:val="1"/>
                <w:sz w:val="24"/>
                <w:szCs w:val="24"/>
                <w:rtl w:val="0"/>
              </w:rPr>
              <w:t xml:space="preserve">And I have the sheep's box.</w:t>
            </w:r>
          </w:p>
          <w:p w:rsidR="00000000" w:rsidDel="00000000" w:rsidP="00000000" w:rsidRDefault="00000000" w:rsidRPr="00000000" w14:paraId="00000C22">
            <w:pPr>
              <w:spacing w:line="360" w:lineRule="auto"/>
              <w:ind w:left="5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23">
            <w:pPr>
              <w:spacing w:line="360" w:lineRule="auto"/>
              <w:ind w:firstLine="567"/>
              <w:rPr>
                <w:sz w:val="24"/>
                <w:szCs w:val="24"/>
              </w:rPr>
            </w:pPr>
            <w:r w:rsidDel="00000000" w:rsidR="00000000" w:rsidRPr="00000000">
              <w:rPr>
                <w:sz w:val="24"/>
                <w:szCs w:val="24"/>
                <w:rtl w:val="0"/>
              </w:rPr>
              <w:t xml:space="preserve">(a / and</w:t>
            </w:r>
          </w:p>
          <w:p w:rsidR="00000000" w:rsidDel="00000000" w:rsidP="00000000" w:rsidRDefault="00000000" w:rsidRPr="00000000" w14:paraId="00000C24">
            <w:pPr>
              <w:spacing w:line="360" w:lineRule="auto"/>
              <w:ind w:left="560" w:firstLine="0"/>
              <w:rPr>
                <w:sz w:val="24"/>
                <w:szCs w:val="24"/>
              </w:rPr>
            </w:pPr>
            <w:r w:rsidDel="00000000" w:rsidR="00000000" w:rsidRPr="00000000">
              <w:rPr>
                <w:sz w:val="24"/>
                <w:szCs w:val="24"/>
                <w:rtl w:val="0"/>
              </w:rPr>
              <w:t xml:space="preserve">  </w:t>
              <w:tab/>
              <w:t xml:space="preserve">:op2 (h / have-03</w:t>
            </w:r>
          </w:p>
          <w:p w:rsidR="00000000" w:rsidDel="00000000" w:rsidP="00000000" w:rsidRDefault="00000000" w:rsidRPr="00000000" w14:paraId="00000C25">
            <w:pPr>
              <w:spacing w:line="360" w:lineRule="auto"/>
              <w:ind w:left="560" w:firstLine="0"/>
              <w:rPr>
                <w:sz w:val="24"/>
                <w:szCs w:val="24"/>
              </w:rPr>
            </w:pPr>
            <w:r w:rsidDel="00000000" w:rsidR="00000000" w:rsidRPr="00000000">
              <w:rPr>
                <w:sz w:val="24"/>
                <w:szCs w:val="24"/>
                <w:rtl w:val="0"/>
              </w:rPr>
              <w:t xml:space="preserve">        </w:t>
              <w:tab/>
              <w:t xml:space="preserve">:ARG0 (i / i)</w:t>
            </w:r>
          </w:p>
          <w:p w:rsidR="00000000" w:rsidDel="00000000" w:rsidP="00000000" w:rsidRDefault="00000000" w:rsidRPr="00000000" w14:paraId="00000C26">
            <w:pPr>
              <w:spacing w:line="360" w:lineRule="auto"/>
              <w:ind w:left="560" w:firstLine="0"/>
              <w:rPr>
                <w:sz w:val="24"/>
                <w:szCs w:val="24"/>
              </w:rPr>
            </w:pPr>
            <w:r w:rsidDel="00000000" w:rsidR="00000000" w:rsidRPr="00000000">
              <w:rPr>
                <w:sz w:val="24"/>
                <w:szCs w:val="24"/>
                <w:rtl w:val="0"/>
              </w:rPr>
              <w:t xml:space="preserve">        </w:t>
              <w:tab/>
              <w:t xml:space="preserve">:ARG1 (b / box</w:t>
            </w:r>
          </w:p>
          <w:p w:rsidR="00000000" w:rsidDel="00000000" w:rsidP="00000000" w:rsidRDefault="00000000" w:rsidRPr="00000000" w14:paraId="00000C27">
            <w:pPr>
              <w:spacing w:line="360" w:lineRule="auto"/>
              <w:ind w:left="560" w:firstLine="0"/>
              <w:rPr>
                <w:sz w:val="24"/>
                <w:szCs w:val="24"/>
              </w:rPr>
            </w:pPr>
            <w:r w:rsidDel="00000000" w:rsidR="00000000" w:rsidRPr="00000000">
              <w:rPr>
                <w:sz w:val="24"/>
                <w:szCs w:val="24"/>
                <w:rtl w:val="0"/>
              </w:rPr>
              <w:t xml:space="preserve">              </w:t>
              <w:tab/>
              <w:t xml:space="preserve">:poss (s / sheep))))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28">
            <w:pPr>
              <w:spacing w:line="360" w:lineRule="auto"/>
              <w:ind w:firstLine="567"/>
              <w:rPr>
                <w:b w:val="1"/>
                <w:sz w:val="24"/>
                <w:szCs w:val="24"/>
              </w:rPr>
            </w:pPr>
            <w:r w:rsidDel="00000000" w:rsidR="00000000" w:rsidRPr="00000000">
              <w:rPr>
                <w:b w:val="1"/>
                <w:sz w:val="24"/>
                <w:szCs w:val="24"/>
                <w:rtl w:val="0"/>
              </w:rPr>
              <w:t xml:space="preserve">Và tôi có cái hộp của con cừu.</w:t>
            </w:r>
          </w:p>
          <w:p w:rsidR="00000000" w:rsidDel="00000000" w:rsidP="00000000" w:rsidRDefault="00000000" w:rsidRPr="00000000" w14:paraId="00000C29">
            <w:pPr>
              <w:spacing w:line="360" w:lineRule="auto"/>
              <w:ind w:left="5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2A">
            <w:pPr>
              <w:spacing w:line="360" w:lineRule="auto"/>
              <w:ind w:firstLine="567"/>
              <w:rPr>
                <w:sz w:val="24"/>
                <w:szCs w:val="24"/>
              </w:rPr>
            </w:pPr>
            <w:r w:rsidDel="00000000" w:rsidR="00000000" w:rsidRPr="00000000">
              <w:rPr>
                <w:sz w:val="24"/>
                <w:szCs w:val="24"/>
                <w:rtl w:val="0"/>
              </w:rPr>
              <w:t xml:space="preserve">(a / and</w:t>
            </w:r>
          </w:p>
          <w:p w:rsidR="00000000" w:rsidDel="00000000" w:rsidP="00000000" w:rsidRDefault="00000000" w:rsidRPr="00000000" w14:paraId="00000C2B">
            <w:pPr>
              <w:spacing w:line="360" w:lineRule="auto"/>
              <w:ind w:left="560" w:firstLine="0"/>
              <w:rPr>
                <w:sz w:val="24"/>
                <w:szCs w:val="24"/>
              </w:rPr>
            </w:pPr>
            <w:r w:rsidDel="00000000" w:rsidR="00000000" w:rsidRPr="00000000">
              <w:rPr>
                <w:sz w:val="24"/>
                <w:szCs w:val="24"/>
                <w:rtl w:val="0"/>
              </w:rPr>
              <w:t xml:space="preserve">  </w:t>
              <w:tab/>
              <w:t xml:space="preserve">:op2 (c / có-02</w:t>
            </w:r>
          </w:p>
          <w:p w:rsidR="00000000" w:rsidDel="00000000" w:rsidP="00000000" w:rsidRDefault="00000000" w:rsidRPr="00000000" w14:paraId="00000C2C">
            <w:pPr>
              <w:spacing w:line="360" w:lineRule="auto"/>
              <w:ind w:left="560" w:firstLine="0"/>
              <w:rPr>
                <w:sz w:val="24"/>
                <w:szCs w:val="24"/>
              </w:rPr>
            </w:pPr>
            <w:r w:rsidDel="00000000" w:rsidR="00000000" w:rsidRPr="00000000">
              <w:rPr>
                <w:sz w:val="24"/>
                <w:szCs w:val="24"/>
                <w:rtl w:val="0"/>
              </w:rPr>
              <w:t xml:space="preserve">        </w:t>
              <w:tab/>
              <w:t xml:space="preserve">:ARG0 (t / t)</w:t>
            </w:r>
          </w:p>
          <w:p w:rsidR="00000000" w:rsidDel="00000000" w:rsidP="00000000" w:rsidRDefault="00000000" w:rsidRPr="00000000" w14:paraId="00000C2D">
            <w:pPr>
              <w:spacing w:line="360" w:lineRule="auto"/>
              <w:ind w:left="560" w:firstLine="0"/>
              <w:rPr>
                <w:sz w:val="24"/>
                <w:szCs w:val="24"/>
              </w:rPr>
            </w:pPr>
            <w:r w:rsidDel="00000000" w:rsidR="00000000" w:rsidRPr="00000000">
              <w:rPr>
                <w:sz w:val="24"/>
                <w:szCs w:val="24"/>
                <w:rtl w:val="0"/>
              </w:rPr>
              <w:t xml:space="preserve">        </w:t>
              <w:tab/>
              <w:t xml:space="preserve">:ARG1 (h / hộp</w:t>
            </w:r>
          </w:p>
          <w:p w:rsidR="00000000" w:rsidDel="00000000" w:rsidP="00000000" w:rsidRDefault="00000000" w:rsidRPr="00000000" w14:paraId="00000C2E">
            <w:pPr>
              <w:spacing w:line="360" w:lineRule="auto"/>
              <w:ind w:left="560" w:firstLine="0"/>
              <w:rPr>
                <w:sz w:val="24"/>
                <w:szCs w:val="24"/>
              </w:rPr>
            </w:pPr>
            <w:r w:rsidDel="00000000" w:rsidR="00000000" w:rsidRPr="00000000">
              <w:rPr>
                <w:sz w:val="24"/>
                <w:szCs w:val="24"/>
                <w:rtl w:val="0"/>
              </w:rPr>
              <w:t xml:space="preserve">             </w:t>
              <w:tab/>
              <w:t xml:space="preserve">:classifier (c2 / cái)</w:t>
            </w:r>
          </w:p>
          <w:p w:rsidR="00000000" w:rsidDel="00000000" w:rsidP="00000000" w:rsidRDefault="00000000" w:rsidRPr="00000000" w14:paraId="00000C2F">
            <w:pPr>
              <w:spacing w:line="360" w:lineRule="auto"/>
              <w:ind w:left="560" w:firstLine="0"/>
              <w:rPr>
                <w:sz w:val="24"/>
                <w:szCs w:val="24"/>
              </w:rPr>
            </w:pPr>
            <w:r w:rsidDel="00000000" w:rsidR="00000000" w:rsidRPr="00000000">
              <w:rPr>
                <w:sz w:val="24"/>
                <w:szCs w:val="24"/>
                <w:rtl w:val="0"/>
              </w:rPr>
              <w:t xml:space="preserve">              </w:t>
              <w:tab/>
              <w:t xml:space="preserve">:poss (c3 / cừu))))</w:t>
            </w:r>
          </w:p>
          <w:p w:rsidR="00000000" w:rsidDel="00000000" w:rsidP="00000000" w:rsidRDefault="00000000" w:rsidRPr="00000000" w14:paraId="00000C30">
            <w:pPr>
              <w:spacing w:line="360" w:lineRule="auto"/>
              <w:ind w:left="560" w:firstLine="0"/>
              <w:rPr>
                <w:sz w:val="24"/>
                <w:szCs w:val="24"/>
              </w:rPr>
            </w:pPr>
            <w:r w:rsidDel="00000000" w:rsidR="00000000" w:rsidRPr="00000000">
              <w:rPr>
                <w:sz w:val="24"/>
                <w:szCs w:val="24"/>
                <w:rtl w:val="0"/>
              </w:rPr>
              <w:t xml:space="preserve">                      </w:t>
              <w:tab/>
              <w:t xml:space="preserve">:classifier (c4 / con)</w:t>
            </w:r>
          </w:p>
        </w:tc>
      </w:tr>
      <w:tr>
        <w:trPr>
          <w:cantSplit w:val="0"/>
          <w:trHeight w:val="27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31">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geography , history , arithmetic , and grammar </w:t>
            </w:r>
          </w:p>
          <w:p w:rsidR="00000000" w:rsidDel="00000000" w:rsidP="00000000" w:rsidRDefault="00000000" w:rsidRPr="00000000" w14:paraId="00000C32">
            <w:pPr>
              <w:widowControl w:val="0"/>
              <w:spacing w:line="360" w:lineRule="auto"/>
              <w:ind w:firstLine="567"/>
              <w:rPr>
                <w:sz w:val="24"/>
                <w:szCs w:val="24"/>
                <w:highlight w:val="white"/>
              </w:rPr>
            </w:pPr>
            <w:r w:rsidDel="00000000" w:rsidR="00000000" w:rsidRPr="00000000">
              <w:rPr>
                <w:sz w:val="24"/>
                <w:szCs w:val="24"/>
                <w:highlight w:val="white"/>
                <w:rtl w:val="0"/>
              </w:rPr>
              <w:t xml:space="preserve">(a / and</w:t>
            </w:r>
          </w:p>
          <w:p w:rsidR="00000000" w:rsidDel="00000000" w:rsidP="00000000" w:rsidRDefault="00000000" w:rsidRPr="00000000" w14:paraId="00000C33">
            <w:pPr>
              <w:widowControl w:val="0"/>
              <w:spacing w:line="360" w:lineRule="auto"/>
              <w:ind w:firstLine="567"/>
              <w:rPr>
                <w:sz w:val="24"/>
                <w:szCs w:val="24"/>
                <w:highlight w:val="white"/>
              </w:rPr>
            </w:pPr>
            <w:r w:rsidDel="00000000" w:rsidR="00000000" w:rsidRPr="00000000">
              <w:rPr>
                <w:sz w:val="24"/>
                <w:szCs w:val="24"/>
                <w:highlight w:val="white"/>
                <w:rtl w:val="0"/>
              </w:rPr>
              <w:t xml:space="preserve">    :op1 (g / geography)</w:t>
            </w:r>
          </w:p>
          <w:p w:rsidR="00000000" w:rsidDel="00000000" w:rsidP="00000000" w:rsidRDefault="00000000" w:rsidRPr="00000000" w14:paraId="00000C34">
            <w:pPr>
              <w:widowControl w:val="0"/>
              <w:spacing w:line="360" w:lineRule="auto"/>
              <w:ind w:firstLine="567"/>
              <w:rPr>
                <w:sz w:val="24"/>
                <w:szCs w:val="24"/>
                <w:highlight w:val="white"/>
              </w:rPr>
            </w:pPr>
            <w:r w:rsidDel="00000000" w:rsidR="00000000" w:rsidRPr="00000000">
              <w:rPr>
                <w:sz w:val="24"/>
                <w:szCs w:val="24"/>
                <w:highlight w:val="white"/>
                <w:rtl w:val="0"/>
              </w:rPr>
              <w:t xml:space="preserve">     :op2 (h / history)</w:t>
            </w:r>
          </w:p>
          <w:p w:rsidR="00000000" w:rsidDel="00000000" w:rsidP="00000000" w:rsidRDefault="00000000" w:rsidRPr="00000000" w14:paraId="00000C35">
            <w:pPr>
              <w:widowControl w:val="0"/>
              <w:spacing w:line="360" w:lineRule="auto"/>
              <w:ind w:firstLine="567"/>
              <w:rPr>
                <w:sz w:val="24"/>
                <w:szCs w:val="24"/>
                <w:highlight w:val="white"/>
              </w:rPr>
            </w:pPr>
            <w:r w:rsidDel="00000000" w:rsidR="00000000" w:rsidRPr="00000000">
              <w:rPr>
                <w:sz w:val="24"/>
                <w:szCs w:val="24"/>
                <w:highlight w:val="white"/>
                <w:rtl w:val="0"/>
              </w:rPr>
              <w:t xml:space="preserve">     :op3 (a2 / arithmetic)</w:t>
            </w:r>
          </w:p>
          <w:p w:rsidR="00000000" w:rsidDel="00000000" w:rsidP="00000000" w:rsidRDefault="00000000" w:rsidRPr="00000000" w14:paraId="00000C36">
            <w:pPr>
              <w:widowControl w:val="0"/>
              <w:spacing w:line="360" w:lineRule="auto"/>
              <w:ind w:firstLine="567"/>
              <w:rPr>
                <w:b w:val="1"/>
                <w:sz w:val="24"/>
                <w:szCs w:val="24"/>
                <w:highlight w:val="white"/>
              </w:rPr>
            </w:pPr>
            <w:r w:rsidDel="00000000" w:rsidR="00000000" w:rsidRPr="00000000">
              <w:rPr>
                <w:sz w:val="24"/>
                <w:szCs w:val="24"/>
                <w:highlight w:val="white"/>
                <w:rtl w:val="0"/>
              </w:rPr>
              <w:t xml:space="preserve">      :op4 (g2 / grammar))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37">
            <w:pPr>
              <w:widowControl w:val="0"/>
              <w:spacing w:line="360" w:lineRule="auto"/>
              <w:ind w:firstLine="567"/>
              <w:rPr>
                <w:b w:val="1"/>
                <w:sz w:val="24"/>
                <w:szCs w:val="24"/>
                <w:highlight w:val="white"/>
              </w:rPr>
            </w:pPr>
            <w:r w:rsidDel="00000000" w:rsidR="00000000" w:rsidRPr="00000000">
              <w:rPr>
                <w:b w:val="1"/>
                <w:sz w:val="24"/>
                <w:szCs w:val="24"/>
                <w:highlight w:val="white"/>
                <w:rtl w:val="0"/>
              </w:rPr>
              <w:t xml:space="preserve">địa lý, lịch sử, số học và ngữ pháp</w:t>
            </w:r>
          </w:p>
          <w:p w:rsidR="00000000" w:rsidDel="00000000" w:rsidP="00000000" w:rsidRDefault="00000000" w:rsidRPr="00000000" w14:paraId="00000C38">
            <w:pPr>
              <w:widowControl w:val="0"/>
              <w:spacing w:line="360" w:lineRule="auto"/>
              <w:ind w:firstLine="567"/>
              <w:rPr>
                <w:sz w:val="24"/>
                <w:szCs w:val="24"/>
                <w:highlight w:val="white"/>
              </w:rPr>
            </w:pPr>
            <w:r w:rsidDel="00000000" w:rsidR="00000000" w:rsidRPr="00000000">
              <w:rPr>
                <w:sz w:val="24"/>
                <w:szCs w:val="24"/>
                <w:highlight w:val="white"/>
                <w:rtl w:val="0"/>
              </w:rPr>
              <w:t xml:space="preserve">(a / and</w:t>
            </w:r>
          </w:p>
          <w:p w:rsidR="00000000" w:rsidDel="00000000" w:rsidP="00000000" w:rsidRDefault="00000000" w:rsidRPr="00000000" w14:paraId="00000C39">
            <w:pPr>
              <w:widowControl w:val="0"/>
              <w:spacing w:line="360" w:lineRule="auto"/>
              <w:ind w:firstLine="567"/>
              <w:rPr>
                <w:sz w:val="24"/>
                <w:szCs w:val="24"/>
                <w:highlight w:val="white"/>
              </w:rPr>
            </w:pPr>
            <w:r w:rsidDel="00000000" w:rsidR="00000000" w:rsidRPr="00000000">
              <w:rPr>
                <w:sz w:val="24"/>
                <w:szCs w:val="24"/>
                <w:highlight w:val="white"/>
                <w:rtl w:val="0"/>
              </w:rPr>
              <w:t xml:space="preserve">    :op1 (đ / địa lý)</w:t>
            </w:r>
          </w:p>
          <w:p w:rsidR="00000000" w:rsidDel="00000000" w:rsidP="00000000" w:rsidRDefault="00000000" w:rsidRPr="00000000" w14:paraId="00000C3A">
            <w:pPr>
              <w:widowControl w:val="0"/>
              <w:spacing w:line="360" w:lineRule="auto"/>
              <w:ind w:firstLine="567"/>
              <w:rPr>
                <w:sz w:val="24"/>
                <w:szCs w:val="24"/>
                <w:highlight w:val="white"/>
              </w:rPr>
            </w:pPr>
            <w:r w:rsidDel="00000000" w:rsidR="00000000" w:rsidRPr="00000000">
              <w:rPr>
                <w:sz w:val="24"/>
                <w:szCs w:val="24"/>
                <w:highlight w:val="white"/>
                <w:rtl w:val="0"/>
              </w:rPr>
              <w:t xml:space="preserve">     :op2 (l / lịch sử)</w:t>
            </w:r>
          </w:p>
          <w:p w:rsidR="00000000" w:rsidDel="00000000" w:rsidP="00000000" w:rsidRDefault="00000000" w:rsidRPr="00000000" w14:paraId="00000C3B">
            <w:pPr>
              <w:widowControl w:val="0"/>
              <w:spacing w:line="360" w:lineRule="auto"/>
              <w:ind w:firstLine="567"/>
              <w:rPr>
                <w:sz w:val="24"/>
                <w:szCs w:val="24"/>
                <w:highlight w:val="white"/>
              </w:rPr>
            </w:pPr>
            <w:r w:rsidDel="00000000" w:rsidR="00000000" w:rsidRPr="00000000">
              <w:rPr>
                <w:sz w:val="24"/>
                <w:szCs w:val="24"/>
                <w:highlight w:val="white"/>
                <w:rtl w:val="0"/>
              </w:rPr>
              <w:t xml:space="preserve">     :op3 (s / số học)</w:t>
            </w:r>
          </w:p>
          <w:p w:rsidR="00000000" w:rsidDel="00000000" w:rsidP="00000000" w:rsidRDefault="00000000" w:rsidRPr="00000000" w14:paraId="00000C3C">
            <w:pPr>
              <w:widowControl w:val="0"/>
              <w:spacing w:line="360" w:lineRule="auto"/>
              <w:ind w:firstLine="567"/>
              <w:rPr>
                <w:b w:val="1"/>
                <w:sz w:val="24"/>
                <w:szCs w:val="24"/>
                <w:highlight w:val="white"/>
              </w:rPr>
            </w:pPr>
            <w:r w:rsidDel="00000000" w:rsidR="00000000" w:rsidRPr="00000000">
              <w:rPr>
                <w:sz w:val="24"/>
                <w:szCs w:val="24"/>
                <w:highlight w:val="white"/>
                <w:rtl w:val="0"/>
              </w:rPr>
              <w:t xml:space="preserve">      :op4 (ng / ngữ pháp))</w:t>
            </w:r>
            <w:r w:rsidDel="00000000" w:rsidR="00000000" w:rsidRPr="00000000">
              <w:rPr>
                <w:rtl w:val="0"/>
              </w:rPr>
            </w:r>
          </w:p>
        </w:tc>
      </w:tr>
    </w:tbl>
    <w:p w:rsidR="00000000" w:rsidDel="00000000" w:rsidP="00000000" w:rsidRDefault="00000000" w:rsidRPr="00000000" w14:paraId="00000C3D">
      <w:pPr>
        <w:spacing w:after="240" w:before="240" w:lineRule="auto"/>
        <w:ind w:firstLine="567"/>
        <w:rPr>
          <w:sz w:val="24"/>
          <w:szCs w:val="24"/>
        </w:rPr>
      </w:pPr>
      <w:r w:rsidDel="00000000" w:rsidR="00000000" w:rsidRPr="00000000">
        <w:rPr>
          <w:sz w:val="24"/>
          <w:szCs w:val="24"/>
          <w:rtl w:val="0"/>
        </w:rPr>
        <w:t xml:space="preserve"> </w:t>
      </w:r>
    </w:p>
    <w:p w:rsidR="00000000" w:rsidDel="00000000" w:rsidP="00000000" w:rsidRDefault="00000000" w:rsidRPr="00000000" w14:paraId="00000C3E">
      <w:pPr>
        <w:numPr>
          <w:ilvl w:val="0"/>
          <w:numId w:val="7"/>
        </w:numPr>
        <w:spacing w:after="480" w:before="240" w:lineRule="auto"/>
        <w:ind w:left="720" w:hanging="360"/>
        <w:rPr>
          <w:sz w:val="24"/>
          <w:szCs w:val="24"/>
        </w:rPr>
      </w:pPr>
      <w:r w:rsidDel="00000000" w:rsidR="00000000" w:rsidRPr="00000000">
        <w:rPr>
          <w:sz w:val="24"/>
          <w:szCs w:val="24"/>
          <w:rtl w:val="0"/>
        </w:rPr>
        <w:t xml:space="preserve">Trong ngữ bổ nghĩa liên hợp (conjoined modifiers), thường là 2 tính từ đi cùng nhau để chỉ tính chất của danh từ. Ngữ này có thể liên kết với nhau bằng “and</w:t>
      </w:r>
      <w:r w:rsidDel="00000000" w:rsidR="00000000" w:rsidRPr="00000000">
        <w:rPr>
          <w:i w:val="1"/>
          <w:sz w:val="24"/>
          <w:szCs w:val="24"/>
          <w:rtl w:val="0"/>
        </w:rPr>
        <w:t xml:space="preserve">” </w:t>
      </w:r>
      <w:r w:rsidDel="00000000" w:rsidR="00000000" w:rsidRPr="00000000">
        <w:rPr>
          <w:sz w:val="24"/>
          <w:szCs w:val="24"/>
          <w:rtl w:val="0"/>
        </w:rPr>
        <w:t xml:space="preserve">hoặc dấu phẩy (, ). Khi đó quan hệ liên hợp được gán nhãn </w:t>
      </w:r>
      <w:r w:rsidDel="00000000" w:rsidR="00000000" w:rsidRPr="00000000">
        <w:rPr>
          <w:b w:val="1"/>
          <w:i w:val="1"/>
          <w:sz w:val="24"/>
          <w:szCs w:val="24"/>
          <w:rtl w:val="0"/>
        </w:rPr>
        <w:t xml:space="preserve">:mod</w:t>
      </w:r>
      <w:r w:rsidDel="00000000" w:rsidR="00000000" w:rsidRPr="00000000">
        <w:rPr>
          <w:sz w:val="24"/>
          <w:szCs w:val="24"/>
          <w:rtl w:val="0"/>
        </w:rPr>
        <w:t xml:space="preserve">. Ví dụ:</w:t>
      </w:r>
    </w:p>
    <w:tbl>
      <w:tblPr>
        <w:tblStyle w:val="Table88"/>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45"/>
        <w:gridCol w:w="4365"/>
        <w:tblGridChange w:id="0">
          <w:tblGrid>
            <w:gridCol w:w="4845"/>
            <w:gridCol w:w="4365"/>
          </w:tblGrid>
        </w:tblGridChange>
      </w:tblGrid>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C3F">
            <w:pPr>
              <w:ind w:left="440" w:firstLine="0"/>
              <w:jc w:val="both"/>
              <w:rPr>
                <w:b w:val="1"/>
                <w:sz w:val="24"/>
                <w:szCs w:val="24"/>
              </w:rPr>
            </w:pPr>
            <w:r w:rsidDel="00000000" w:rsidR="00000000" w:rsidRPr="00000000">
              <w:rPr>
                <w:b w:val="1"/>
                <w:sz w:val="24"/>
                <w:szCs w:val="24"/>
                <w:rtl w:val="0"/>
              </w:rPr>
              <w:t xml:space="preserve">  the big and heavy ball</w:t>
            </w:r>
          </w:p>
          <w:p w:rsidR="00000000" w:rsidDel="00000000" w:rsidP="00000000" w:rsidRDefault="00000000" w:rsidRPr="00000000" w14:paraId="00000C40">
            <w:pPr>
              <w:ind w:left="440" w:firstLine="0"/>
              <w:jc w:val="both"/>
              <w:rPr>
                <w:sz w:val="24"/>
                <w:szCs w:val="24"/>
              </w:rPr>
            </w:pPr>
            <w:r w:rsidDel="00000000" w:rsidR="00000000" w:rsidRPr="00000000">
              <w:rPr>
                <w:sz w:val="24"/>
                <w:szCs w:val="24"/>
                <w:rtl w:val="0"/>
              </w:rPr>
              <w:t xml:space="preserve"> (b / ball</w:t>
            </w:r>
          </w:p>
          <w:p w:rsidR="00000000" w:rsidDel="00000000" w:rsidP="00000000" w:rsidRDefault="00000000" w:rsidRPr="00000000" w14:paraId="00000C41">
            <w:pPr>
              <w:ind w:left="440" w:firstLine="0"/>
              <w:jc w:val="both"/>
              <w:rPr>
                <w:sz w:val="24"/>
                <w:szCs w:val="24"/>
              </w:rPr>
            </w:pPr>
            <w:r w:rsidDel="00000000" w:rsidR="00000000" w:rsidRPr="00000000">
              <w:rPr>
                <w:sz w:val="24"/>
                <w:szCs w:val="24"/>
                <w:rtl w:val="0"/>
              </w:rPr>
              <w:tab/>
              <w:t xml:space="preserve">:mod (b2 / big)</w:t>
            </w:r>
          </w:p>
          <w:p w:rsidR="00000000" w:rsidDel="00000000" w:rsidP="00000000" w:rsidRDefault="00000000" w:rsidRPr="00000000" w14:paraId="00000C42">
            <w:pPr>
              <w:ind w:left="440" w:firstLine="0"/>
              <w:jc w:val="both"/>
              <w:rPr>
                <w:sz w:val="24"/>
                <w:szCs w:val="24"/>
              </w:rPr>
            </w:pPr>
            <w:r w:rsidDel="00000000" w:rsidR="00000000" w:rsidRPr="00000000">
              <w:rPr>
                <w:sz w:val="24"/>
                <w:szCs w:val="24"/>
                <w:rtl w:val="0"/>
              </w:rPr>
              <w:tab/>
              <w:t xml:space="preserve">:mod (h / heavy))</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C43">
            <w:pPr>
              <w:ind w:left="440" w:firstLine="0"/>
              <w:jc w:val="both"/>
              <w:rPr>
                <w:b w:val="1"/>
                <w:sz w:val="24"/>
                <w:szCs w:val="24"/>
              </w:rPr>
            </w:pPr>
            <w:r w:rsidDel="00000000" w:rsidR="00000000" w:rsidRPr="00000000">
              <w:rPr>
                <w:b w:val="1"/>
                <w:sz w:val="24"/>
                <w:szCs w:val="24"/>
                <w:rtl w:val="0"/>
              </w:rPr>
              <w:t xml:space="preserve">  quả bóng to và nặng</w:t>
            </w:r>
          </w:p>
          <w:p w:rsidR="00000000" w:rsidDel="00000000" w:rsidP="00000000" w:rsidRDefault="00000000" w:rsidRPr="00000000" w14:paraId="00000C44">
            <w:pPr>
              <w:ind w:left="440" w:firstLine="0"/>
              <w:jc w:val="both"/>
              <w:rPr>
                <w:sz w:val="24"/>
                <w:szCs w:val="24"/>
              </w:rPr>
            </w:pPr>
            <w:r w:rsidDel="00000000" w:rsidR="00000000" w:rsidRPr="00000000">
              <w:rPr>
                <w:sz w:val="24"/>
                <w:szCs w:val="24"/>
                <w:rtl w:val="0"/>
              </w:rPr>
              <w:t xml:space="preserve"> (b / bóng</w:t>
            </w:r>
          </w:p>
          <w:p w:rsidR="00000000" w:rsidDel="00000000" w:rsidP="00000000" w:rsidRDefault="00000000" w:rsidRPr="00000000" w14:paraId="00000C45">
            <w:pPr>
              <w:ind w:left="440" w:firstLine="0"/>
              <w:jc w:val="both"/>
              <w:rPr>
                <w:sz w:val="24"/>
                <w:szCs w:val="24"/>
              </w:rPr>
            </w:pPr>
            <w:r w:rsidDel="00000000" w:rsidR="00000000" w:rsidRPr="00000000">
              <w:rPr>
                <w:sz w:val="24"/>
                <w:szCs w:val="24"/>
                <w:rtl w:val="0"/>
              </w:rPr>
              <w:tab/>
              <w:t xml:space="preserve">:mod (t / to)</w:t>
            </w:r>
          </w:p>
          <w:p w:rsidR="00000000" w:rsidDel="00000000" w:rsidP="00000000" w:rsidRDefault="00000000" w:rsidRPr="00000000" w14:paraId="00000C46">
            <w:pPr>
              <w:ind w:left="440" w:firstLine="0"/>
              <w:jc w:val="both"/>
              <w:rPr>
                <w:sz w:val="24"/>
                <w:szCs w:val="24"/>
              </w:rPr>
            </w:pPr>
            <w:r w:rsidDel="00000000" w:rsidR="00000000" w:rsidRPr="00000000">
              <w:rPr>
                <w:sz w:val="24"/>
                <w:szCs w:val="24"/>
                <w:rtl w:val="0"/>
              </w:rPr>
              <w:tab/>
              <w:t xml:space="preserve">:mod (n / nặng))</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C47">
            <w:pPr>
              <w:ind w:left="440" w:firstLine="0"/>
              <w:jc w:val="both"/>
              <w:rPr>
                <w:b w:val="1"/>
                <w:sz w:val="24"/>
                <w:szCs w:val="24"/>
              </w:rPr>
            </w:pPr>
            <w:r w:rsidDel="00000000" w:rsidR="00000000" w:rsidRPr="00000000">
              <w:rPr>
                <w:b w:val="1"/>
                <w:sz w:val="24"/>
                <w:szCs w:val="24"/>
                <w:rtl w:val="0"/>
              </w:rPr>
              <w:t xml:space="preserve">  the big, heavy ball</w:t>
            </w:r>
          </w:p>
          <w:p w:rsidR="00000000" w:rsidDel="00000000" w:rsidP="00000000" w:rsidRDefault="00000000" w:rsidRPr="00000000" w14:paraId="00000C48">
            <w:pPr>
              <w:ind w:left="440" w:firstLine="0"/>
              <w:jc w:val="both"/>
              <w:rPr>
                <w:sz w:val="24"/>
                <w:szCs w:val="24"/>
              </w:rPr>
            </w:pPr>
            <w:r w:rsidDel="00000000" w:rsidR="00000000" w:rsidRPr="00000000">
              <w:rPr>
                <w:sz w:val="24"/>
                <w:szCs w:val="24"/>
                <w:rtl w:val="0"/>
              </w:rPr>
              <w:t xml:space="preserve"> (b / ball</w:t>
            </w:r>
          </w:p>
          <w:p w:rsidR="00000000" w:rsidDel="00000000" w:rsidP="00000000" w:rsidRDefault="00000000" w:rsidRPr="00000000" w14:paraId="00000C49">
            <w:pPr>
              <w:ind w:left="440" w:firstLine="0"/>
              <w:jc w:val="both"/>
              <w:rPr>
                <w:sz w:val="24"/>
                <w:szCs w:val="24"/>
              </w:rPr>
            </w:pPr>
            <w:r w:rsidDel="00000000" w:rsidR="00000000" w:rsidRPr="00000000">
              <w:rPr>
                <w:sz w:val="24"/>
                <w:szCs w:val="24"/>
                <w:rtl w:val="0"/>
              </w:rPr>
              <w:tab/>
              <w:t xml:space="preserve">:mod (b2 / big)</w:t>
            </w:r>
          </w:p>
          <w:p w:rsidR="00000000" w:rsidDel="00000000" w:rsidP="00000000" w:rsidRDefault="00000000" w:rsidRPr="00000000" w14:paraId="00000C4A">
            <w:pPr>
              <w:ind w:left="440" w:firstLine="0"/>
              <w:jc w:val="both"/>
              <w:rPr>
                <w:sz w:val="24"/>
                <w:szCs w:val="24"/>
              </w:rPr>
            </w:pPr>
            <w:r w:rsidDel="00000000" w:rsidR="00000000" w:rsidRPr="00000000">
              <w:rPr>
                <w:sz w:val="24"/>
                <w:szCs w:val="24"/>
                <w:rtl w:val="0"/>
              </w:rPr>
              <w:tab/>
              <w:t xml:space="preserve">:mod (h / heavy))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C4B">
            <w:pPr>
              <w:ind w:left="440" w:firstLine="0"/>
              <w:jc w:val="both"/>
              <w:rPr>
                <w:b w:val="1"/>
                <w:sz w:val="24"/>
                <w:szCs w:val="24"/>
              </w:rPr>
            </w:pPr>
            <w:r w:rsidDel="00000000" w:rsidR="00000000" w:rsidRPr="00000000">
              <w:rPr>
                <w:b w:val="1"/>
                <w:sz w:val="24"/>
                <w:szCs w:val="24"/>
                <w:rtl w:val="0"/>
              </w:rPr>
              <w:t xml:space="preserve">  quả bóng to, nặng</w:t>
            </w:r>
          </w:p>
          <w:p w:rsidR="00000000" w:rsidDel="00000000" w:rsidP="00000000" w:rsidRDefault="00000000" w:rsidRPr="00000000" w14:paraId="00000C4C">
            <w:pPr>
              <w:ind w:left="440" w:firstLine="0"/>
              <w:jc w:val="both"/>
              <w:rPr>
                <w:sz w:val="24"/>
                <w:szCs w:val="24"/>
              </w:rPr>
            </w:pPr>
            <w:r w:rsidDel="00000000" w:rsidR="00000000" w:rsidRPr="00000000">
              <w:rPr>
                <w:sz w:val="24"/>
                <w:szCs w:val="24"/>
                <w:rtl w:val="0"/>
              </w:rPr>
              <w:t xml:space="preserve"> (b / bóng</w:t>
            </w:r>
          </w:p>
          <w:p w:rsidR="00000000" w:rsidDel="00000000" w:rsidP="00000000" w:rsidRDefault="00000000" w:rsidRPr="00000000" w14:paraId="00000C4D">
            <w:pPr>
              <w:ind w:left="440" w:firstLine="0"/>
              <w:jc w:val="both"/>
              <w:rPr>
                <w:sz w:val="24"/>
                <w:szCs w:val="24"/>
              </w:rPr>
            </w:pPr>
            <w:r w:rsidDel="00000000" w:rsidR="00000000" w:rsidRPr="00000000">
              <w:rPr>
                <w:sz w:val="24"/>
                <w:szCs w:val="24"/>
                <w:rtl w:val="0"/>
              </w:rPr>
              <w:tab/>
              <w:t xml:space="preserve">:mod (t / to)</w:t>
            </w:r>
          </w:p>
          <w:p w:rsidR="00000000" w:rsidDel="00000000" w:rsidP="00000000" w:rsidRDefault="00000000" w:rsidRPr="00000000" w14:paraId="00000C4E">
            <w:pPr>
              <w:ind w:left="440" w:firstLine="0"/>
              <w:jc w:val="both"/>
              <w:rPr>
                <w:sz w:val="24"/>
                <w:szCs w:val="24"/>
              </w:rPr>
            </w:pPr>
            <w:r w:rsidDel="00000000" w:rsidR="00000000" w:rsidRPr="00000000">
              <w:rPr>
                <w:sz w:val="24"/>
                <w:szCs w:val="24"/>
                <w:rtl w:val="0"/>
              </w:rPr>
              <w:tab/>
              <w:t xml:space="preserve">:mod (n / nặng))</w:t>
            </w:r>
          </w:p>
        </w:tc>
      </w:tr>
    </w:tbl>
    <w:p w:rsidR="00000000" w:rsidDel="00000000" w:rsidP="00000000" w:rsidRDefault="00000000" w:rsidRPr="00000000" w14:paraId="00000C4F">
      <w:pPr>
        <w:spacing w:after="240" w:before="240" w:lineRule="auto"/>
        <w:ind w:firstLine="567"/>
        <w:rPr>
          <w:sz w:val="24"/>
          <w:szCs w:val="24"/>
        </w:rPr>
      </w:pPr>
      <w:r w:rsidDel="00000000" w:rsidR="00000000" w:rsidRPr="00000000">
        <w:rPr>
          <w:sz w:val="24"/>
          <w:szCs w:val="24"/>
          <w:rtl w:val="0"/>
        </w:rPr>
        <w:t xml:space="preserve"> </w:t>
      </w:r>
    </w:p>
    <w:p w:rsidR="00000000" w:rsidDel="00000000" w:rsidP="00000000" w:rsidRDefault="00000000" w:rsidRPr="00000000" w14:paraId="00000C50">
      <w:pPr>
        <w:numPr>
          <w:ilvl w:val="0"/>
          <w:numId w:val="14"/>
        </w:numPr>
        <w:spacing w:after="480" w:before="240" w:lineRule="auto"/>
        <w:ind w:left="720" w:hanging="360"/>
        <w:jc w:val="both"/>
        <w:rPr>
          <w:sz w:val="24"/>
          <w:szCs w:val="24"/>
        </w:rPr>
      </w:pPr>
      <w:r w:rsidDel="00000000" w:rsidR="00000000" w:rsidRPr="00000000">
        <w:rPr>
          <w:sz w:val="24"/>
          <w:szCs w:val="24"/>
          <w:rtl w:val="0"/>
        </w:rPr>
        <w:t xml:space="preserve">Nhãn </w:t>
      </w:r>
      <w:r w:rsidDel="00000000" w:rsidR="00000000" w:rsidRPr="00000000">
        <w:rPr>
          <w:b w:val="1"/>
          <w:i w:val="1"/>
          <w:sz w:val="24"/>
          <w:szCs w:val="24"/>
          <w:rtl w:val="0"/>
        </w:rPr>
        <w:t xml:space="preserve">:op1, :op2</w:t>
      </w:r>
      <w:r w:rsidDel="00000000" w:rsidR="00000000" w:rsidRPr="00000000">
        <w:rPr>
          <w:i w:val="1"/>
          <w:sz w:val="24"/>
          <w:szCs w:val="24"/>
          <w:rtl w:val="0"/>
        </w:rPr>
        <w:t xml:space="preserve"> </w:t>
      </w:r>
      <w:r w:rsidDel="00000000" w:rsidR="00000000" w:rsidRPr="00000000">
        <w:rPr>
          <w:sz w:val="24"/>
          <w:szCs w:val="24"/>
          <w:rtl w:val="0"/>
        </w:rPr>
        <w:t xml:space="preserve">cũng được sử dụng trong cụm: </w:t>
      </w:r>
      <w:r w:rsidDel="00000000" w:rsidR="00000000" w:rsidRPr="00000000">
        <w:rPr>
          <w:i w:val="1"/>
          <w:sz w:val="24"/>
          <w:szCs w:val="24"/>
          <w:rtl w:val="0"/>
        </w:rPr>
        <w:t xml:space="preserve">between ... and ... </w:t>
      </w:r>
      <w:r w:rsidDel="00000000" w:rsidR="00000000" w:rsidRPr="00000000">
        <w:rPr>
          <w:sz w:val="24"/>
          <w:szCs w:val="24"/>
          <w:rtl w:val="0"/>
        </w:rPr>
        <w:t xml:space="preserve">(giữa…. và…). Ví dụ:</w:t>
      </w:r>
    </w:p>
    <w:tbl>
      <w:tblPr>
        <w:tblStyle w:val="Table89"/>
        <w:tblW w:w="10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15"/>
        <w:gridCol w:w="4920"/>
        <w:tblGridChange w:id="0">
          <w:tblGrid>
            <w:gridCol w:w="5115"/>
            <w:gridCol w:w="4920"/>
          </w:tblGrid>
        </w:tblGridChange>
      </w:tblGrid>
      <w:tr>
        <w:trPr>
          <w:cantSplit w:val="0"/>
          <w:trHeight w:val="27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C51">
            <w:pPr>
              <w:ind w:firstLine="567"/>
              <w:jc w:val="both"/>
              <w:rPr>
                <w:b w:val="1"/>
                <w:sz w:val="24"/>
                <w:szCs w:val="24"/>
              </w:rPr>
            </w:pPr>
            <w:r w:rsidDel="00000000" w:rsidR="00000000" w:rsidRPr="00000000">
              <w:rPr>
                <w:b w:val="1"/>
                <w:sz w:val="24"/>
                <w:szCs w:val="24"/>
                <w:rtl w:val="0"/>
              </w:rPr>
              <w:t xml:space="preserve">The man died between the house and the river. </w:t>
            </w:r>
          </w:p>
          <w:p w:rsidR="00000000" w:rsidDel="00000000" w:rsidP="00000000" w:rsidRDefault="00000000" w:rsidRPr="00000000" w14:paraId="00000C52">
            <w:pPr>
              <w:ind w:left="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C53">
            <w:pPr>
              <w:ind w:left="440" w:firstLine="0"/>
              <w:jc w:val="both"/>
              <w:rPr>
                <w:sz w:val="24"/>
                <w:szCs w:val="24"/>
              </w:rPr>
            </w:pPr>
            <w:r w:rsidDel="00000000" w:rsidR="00000000" w:rsidRPr="00000000">
              <w:rPr>
                <w:sz w:val="24"/>
                <w:szCs w:val="24"/>
                <w:rtl w:val="0"/>
              </w:rPr>
              <w:t xml:space="preserve"> (d / die-01</w:t>
            </w:r>
          </w:p>
          <w:p w:rsidR="00000000" w:rsidDel="00000000" w:rsidP="00000000" w:rsidRDefault="00000000" w:rsidRPr="00000000" w14:paraId="00000C54">
            <w:pPr>
              <w:ind w:left="440" w:firstLine="0"/>
              <w:jc w:val="both"/>
              <w:rPr>
                <w:sz w:val="24"/>
                <w:szCs w:val="24"/>
              </w:rPr>
            </w:pPr>
            <w:r w:rsidDel="00000000" w:rsidR="00000000" w:rsidRPr="00000000">
              <w:rPr>
                <w:sz w:val="24"/>
                <w:szCs w:val="24"/>
                <w:rtl w:val="0"/>
              </w:rPr>
              <w:tab/>
              <w:t xml:space="preserve">:ARG1 (m / man)</w:t>
            </w:r>
          </w:p>
          <w:p w:rsidR="00000000" w:rsidDel="00000000" w:rsidP="00000000" w:rsidRDefault="00000000" w:rsidRPr="00000000" w14:paraId="00000C55">
            <w:pPr>
              <w:ind w:left="440" w:firstLine="0"/>
              <w:jc w:val="both"/>
              <w:rPr>
                <w:sz w:val="24"/>
                <w:szCs w:val="24"/>
              </w:rPr>
            </w:pPr>
            <w:r w:rsidDel="00000000" w:rsidR="00000000" w:rsidRPr="00000000">
              <w:rPr>
                <w:sz w:val="24"/>
                <w:szCs w:val="24"/>
                <w:rtl w:val="0"/>
              </w:rPr>
              <w:tab/>
              <w:t xml:space="preserve">:location (b / between</w:t>
            </w:r>
          </w:p>
          <w:p w:rsidR="00000000" w:rsidDel="00000000" w:rsidP="00000000" w:rsidRDefault="00000000" w:rsidRPr="00000000" w14:paraId="00000C56">
            <w:pPr>
              <w:ind w:left="440" w:firstLine="0"/>
              <w:jc w:val="both"/>
              <w:rPr>
                <w:sz w:val="24"/>
                <w:szCs w:val="24"/>
              </w:rPr>
            </w:pPr>
            <w:r w:rsidDel="00000000" w:rsidR="00000000" w:rsidRPr="00000000">
              <w:rPr>
                <w:sz w:val="24"/>
                <w:szCs w:val="24"/>
                <w:rtl w:val="0"/>
              </w:rPr>
              <w:t xml:space="preserve">          </w:t>
              <w:tab/>
              <w:t xml:space="preserve">:op1 (h / house)</w:t>
            </w:r>
          </w:p>
          <w:p w:rsidR="00000000" w:rsidDel="00000000" w:rsidP="00000000" w:rsidRDefault="00000000" w:rsidRPr="00000000" w14:paraId="00000C57">
            <w:pPr>
              <w:ind w:left="440" w:firstLine="0"/>
              <w:jc w:val="both"/>
              <w:rPr>
                <w:sz w:val="24"/>
                <w:szCs w:val="24"/>
              </w:rPr>
            </w:pPr>
            <w:r w:rsidDel="00000000" w:rsidR="00000000" w:rsidRPr="00000000">
              <w:rPr>
                <w:sz w:val="24"/>
                <w:szCs w:val="24"/>
                <w:rtl w:val="0"/>
              </w:rPr>
              <w:t xml:space="preserve">          </w:t>
              <w:tab/>
              <w:t xml:space="preserve">:op2 (r / river)))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C58">
            <w:pPr>
              <w:ind w:firstLine="567"/>
              <w:jc w:val="both"/>
              <w:rPr>
                <w:b w:val="1"/>
                <w:sz w:val="24"/>
                <w:szCs w:val="24"/>
              </w:rPr>
            </w:pPr>
            <w:r w:rsidDel="00000000" w:rsidR="00000000" w:rsidRPr="00000000">
              <w:rPr>
                <w:b w:val="1"/>
                <w:sz w:val="24"/>
                <w:szCs w:val="24"/>
                <w:rtl w:val="0"/>
              </w:rPr>
              <w:t xml:space="preserve">Người đàn ông chết giữa ngôi nhà và dòng sông. </w:t>
            </w:r>
          </w:p>
          <w:p w:rsidR="00000000" w:rsidDel="00000000" w:rsidP="00000000" w:rsidRDefault="00000000" w:rsidRPr="00000000" w14:paraId="00000C59">
            <w:pPr>
              <w:ind w:left="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C5A">
            <w:pPr>
              <w:ind w:left="440" w:firstLine="0"/>
              <w:jc w:val="both"/>
              <w:rPr>
                <w:sz w:val="24"/>
                <w:szCs w:val="24"/>
              </w:rPr>
            </w:pPr>
            <w:r w:rsidDel="00000000" w:rsidR="00000000" w:rsidRPr="00000000">
              <w:rPr>
                <w:sz w:val="24"/>
                <w:szCs w:val="24"/>
                <w:rtl w:val="0"/>
              </w:rPr>
              <w:t xml:space="preserve"> (d / chết-01</w:t>
            </w:r>
          </w:p>
          <w:p w:rsidR="00000000" w:rsidDel="00000000" w:rsidP="00000000" w:rsidRDefault="00000000" w:rsidRPr="00000000" w14:paraId="00000C5B">
            <w:pPr>
              <w:ind w:left="440" w:firstLine="0"/>
              <w:jc w:val="both"/>
              <w:rPr>
                <w:sz w:val="24"/>
                <w:szCs w:val="24"/>
              </w:rPr>
            </w:pPr>
            <w:r w:rsidDel="00000000" w:rsidR="00000000" w:rsidRPr="00000000">
              <w:rPr>
                <w:sz w:val="24"/>
                <w:szCs w:val="24"/>
                <w:rtl w:val="0"/>
              </w:rPr>
              <w:tab/>
              <w:t xml:space="preserve">:ARG1 (n / người đàn ông)</w:t>
            </w:r>
          </w:p>
          <w:p w:rsidR="00000000" w:rsidDel="00000000" w:rsidP="00000000" w:rsidRDefault="00000000" w:rsidRPr="00000000" w14:paraId="00000C5C">
            <w:pPr>
              <w:ind w:left="440" w:firstLine="0"/>
              <w:jc w:val="both"/>
              <w:rPr>
                <w:sz w:val="24"/>
                <w:szCs w:val="24"/>
              </w:rPr>
            </w:pPr>
            <w:r w:rsidDel="00000000" w:rsidR="00000000" w:rsidRPr="00000000">
              <w:rPr>
                <w:sz w:val="24"/>
                <w:szCs w:val="24"/>
                <w:rtl w:val="0"/>
              </w:rPr>
              <w:tab/>
              <w:t xml:space="preserve">:location (b / between</w:t>
            </w:r>
          </w:p>
          <w:p w:rsidR="00000000" w:rsidDel="00000000" w:rsidP="00000000" w:rsidRDefault="00000000" w:rsidRPr="00000000" w14:paraId="00000C5D">
            <w:pPr>
              <w:ind w:left="440" w:firstLine="0"/>
              <w:jc w:val="both"/>
              <w:rPr>
                <w:sz w:val="24"/>
                <w:szCs w:val="24"/>
              </w:rPr>
            </w:pPr>
            <w:r w:rsidDel="00000000" w:rsidR="00000000" w:rsidRPr="00000000">
              <w:rPr>
                <w:sz w:val="24"/>
                <w:szCs w:val="24"/>
                <w:rtl w:val="0"/>
              </w:rPr>
              <w:t xml:space="preserve">          </w:t>
              <w:tab/>
              <w:t xml:space="preserve">:op1 (n2 / nhà</w:t>
            </w:r>
          </w:p>
          <w:p w:rsidR="00000000" w:rsidDel="00000000" w:rsidP="00000000" w:rsidRDefault="00000000" w:rsidRPr="00000000" w14:paraId="00000C5E">
            <w:pPr>
              <w:ind w:left="440" w:firstLine="0"/>
              <w:jc w:val="both"/>
              <w:rPr>
                <w:sz w:val="24"/>
                <w:szCs w:val="24"/>
              </w:rPr>
            </w:pPr>
            <w:r w:rsidDel="00000000" w:rsidR="00000000" w:rsidRPr="00000000">
              <w:rPr>
                <w:sz w:val="24"/>
                <w:szCs w:val="24"/>
                <w:rtl w:val="0"/>
              </w:rPr>
              <w:t xml:space="preserve">           </w:t>
              <w:tab/>
              <w:t xml:space="preserve">:classifier (n2 / ngôi))</w:t>
            </w:r>
          </w:p>
          <w:p w:rsidR="00000000" w:rsidDel="00000000" w:rsidP="00000000" w:rsidRDefault="00000000" w:rsidRPr="00000000" w14:paraId="00000C5F">
            <w:pPr>
              <w:ind w:left="440" w:firstLine="0"/>
              <w:jc w:val="both"/>
              <w:rPr>
                <w:sz w:val="24"/>
                <w:szCs w:val="24"/>
              </w:rPr>
            </w:pPr>
            <w:r w:rsidDel="00000000" w:rsidR="00000000" w:rsidRPr="00000000">
              <w:rPr>
                <w:sz w:val="24"/>
                <w:szCs w:val="24"/>
                <w:rtl w:val="0"/>
              </w:rPr>
              <w:t xml:space="preserve">          </w:t>
              <w:tab/>
              <w:t xml:space="preserve">:op2 (d / dòng sông)))</w:t>
            </w:r>
          </w:p>
        </w:tc>
      </w:tr>
      <w:tr>
        <w:trPr>
          <w:cantSplit w:val="0"/>
          <w:trHeight w:val="79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C60">
            <w:pPr>
              <w:ind w:firstLine="567"/>
              <w:jc w:val="both"/>
              <w:rPr>
                <w:b w:val="1"/>
                <w:sz w:val="24"/>
                <w:szCs w:val="24"/>
              </w:rPr>
            </w:pPr>
            <w:r w:rsidDel="00000000" w:rsidR="00000000" w:rsidRPr="00000000">
              <w:rPr>
                <w:b w:val="1"/>
                <w:sz w:val="24"/>
                <w:szCs w:val="24"/>
                <w:rtl w:val="0"/>
              </w:rPr>
              <w:t xml:space="preserve">During negotiations between North  Korea and the US, North Korean officials promised that the country will freeze its nuclear program.</w:t>
            </w:r>
          </w:p>
          <w:p w:rsidR="00000000" w:rsidDel="00000000" w:rsidP="00000000" w:rsidRDefault="00000000" w:rsidRPr="00000000" w14:paraId="00000C61">
            <w:pPr>
              <w:ind w:left="44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62">
            <w:pPr>
              <w:ind w:left="44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(p / promise-01</w:t>
            </w:r>
          </w:p>
          <w:p w:rsidR="00000000" w:rsidDel="00000000" w:rsidP="00000000" w:rsidRDefault="00000000" w:rsidRPr="00000000" w14:paraId="00000C63">
            <w:pPr>
              <w:ind w:left="440" w:firstLine="0"/>
              <w:jc w:val="both"/>
              <w:rPr>
                <w:sz w:val="24"/>
                <w:szCs w:val="24"/>
              </w:rPr>
            </w:pPr>
            <w:r w:rsidDel="00000000" w:rsidR="00000000" w:rsidRPr="00000000">
              <w:rPr>
                <w:sz w:val="24"/>
                <w:szCs w:val="24"/>
                <w:rtl w:val="0"/>
              </w:rPr>
              <w:tab/>
              <w:t xml:space="preserve">:ARG0 (p2 / person</w:t>
            </w:r>
          </w:p>
          <w:p w:rsidR="00000000" w:rsidDel="00000000" w:rsidP="00000000" w:rsidRDefault="00000000" w:rsidRPr="00000000" w14:paraId="00000C64">
            <w:pPr>
              <w:ind w:left="440" w:firstLine="0"/>
              <w:jc w:val="both"/>
              <w:rPr>
                <w:sz w:val="24"/>
                <w:szCs w:val="24"/>
              </w:rPr>
            </w:pPr>
            <w:r w:rsidDel="00000000" w:rsidR="00000000" w:rsidRPr="00000000">
              <w:rPr>
                <w:sz w:val="24"/>
                <w:szCs w:val="24"/>
                <w:rtl w:val="0"/>
              </w:rPr>
              <w:t xml:space="preserve">          </w:t>
              <w:tab/>
              <w:t xml:space="preserve">:ARG0-of (h / have-org-role-91</w:t>
            </w:r>
          </w:p>
          <w:p w:rsidR="00000000" w:rsidDel="00000000" w:rsidP="00000000" w:rsidRDefault="00000000" w:rsidRPr="00000000" w14:paraId="00000C65">
            <w:pPr>
              <w:ind w:left="440" w:firstLine="0"/>
              <w:jc w:val="both"/>
              <w:rPr>
                <w:sz w:val="24"/>
                <w:szCs w:val="24"/>
              </w:rPr>
            </w:pPr>
            <w:r w:rsidDel="00000000" w:rsidR="00000000" w:rsidRPr="00000000">
              <w:rPr>
                <w:sz w:val="24"/>
                <w:szCs w:val="24"/>
                <w:rtl w:val="0"/>
              </w:rPr>
              <w:t xml:space="preserve">               :ARG1 (c / country</w:t>
            </w:r>
          </w:p>
          <w:p w:rsidR="00000000" w:rsidDel="00000000" w:rsidP="00000000" w:rsidRDefault="00000000" w:rsidRPr="00000000" w14:paraId="00000C66">
            <w:pPr>
              <w:ind w:left="440" w:firstLine="0"/>
              <w:jc w:val="both"/>
              <w:rPr>
                <w:sz w:val="24"/>
                <w:szCs w:val="24"/>
              </w:rPr>
            </w:pPr>
            <w:r w:rsidDel="00000000" w:rsidR="00000000" w:rsidRPr="00000000">
              <w:rPr>
                <w:sz w:val="24"/>
                <w:szCs w:val="24"/>
                <w:rtl w:val="0"/>
              </w:rPr>
              <w:t xml:space="preserve">                    :wiki "</w:t>
            </w:r>
            <w:hyperlink r:id="rId51">
              <w:r w:rsidDel="00000000" w:rsidR="00000000" w:rsidRPr="00000000">
                <w:rPr>
                  <w:color w:val="1155cc"/>
                  <w:sz w:val="24"/>
                  <w:szCs w:val="24"/>
                  <w:u w:val="single"/>
                  <w:rtl w:val="0"/>
                </w:rPr>
                <w:t xml:space="preserve">North_Korea</w:t>
              </w:r>
            </w:hyperlink>
            <w:r w:rsidDel="00000000" w:rsidR="00000000" w:rsidRPr="00000000">
              <w:rPr>
                <w:sz w:val="24"/>
                <w:szCs w:val="24"/>
                <w:rtl w:val="0"/>
              </w:rPr>
              <w:t xml:space="preserve">"</w:t>
            </w:r>
          </w:p>
          <w:p w:rsidR="00000000" w:rsidDel="00000000" w:rsidP="00000000" w:rsidRDefault="00000000" w:rsidRPr="00000000" w14:paraId="00000C67">
            <w:pPr>
              <w:ind w:left="440" w:firstLine="0"/>
              <w:jc w:val="both"/>
              <w:rPr>
                <w:sz w:val="24"/>
                <w:szCs w:val="24"/>
              </w:rPr>
            </w:pPr>
            <w:r w:rsidDel="00000000" w:rsidR="00000000" w:rsidRPr="00000000">
              <w:rPr>
                <w:sz w:val="24"/>
                <w:szCs w:val="24"/>
                <w:rtl w:val="0"/>
              </w:rPr>
              <w:t xml:space="preserve">                    :name (n / name</w:t>
            </w:r>
          </w:p>
          <w:p w:rsidR="00000000" w:rsidDel="00000000" w:rsidP="00000000" w:rsidRDefault="00000000" w:rsidRPr="00000000" w14:paraId="00000C68">
            <w:pPr>
              <w:ind w:left="440" w:firstLine="0"/>
              <w:jc w:val="both"/>
              <w:rPr>
                <w:sz w:val="24"/>
                <w:szCs w:val="24"/>
              </w:rPr>
            </w:pPr>
            <w:r w:rsidDel="00000000" w:rsidR="00000000" w:rsidRPr="00000000">
              <w:rPr>
                <w:sz w:val="24"/>
                <w:szCs w:val="24"/>
                <w:rtl w:val="0"/>
              </w:rPr>
              <w:t xml:space="preserve">                         :op1 "North"</w:t>
            </w:r>
          </w:p>
          <w:p w:rsidR="00000000" w:rsidDel="00000000" w:rsidP="00000000" w:rsidRDefault="00000000" w:rsidRPr="00000000" w14:paraId="00000C69">
            <w:pPr>
              <w:ind w:left="440" w:firstLine="0"/>
              <w:jc w:val="both"/>
              <w:rPr>
                <w:sz w:val="24"/>
                <w:szCs w:val="24"/>
              </w:rPr>
            </w:pPr>
            <w:r w:rsidDel="00000000" w:rsidR="00000000" w:rsidRPr="00000000">
              <w:rPr>
                <w:sz w:val="24"/>
                <w:szCs w:val="24"/>
                <w:rtl w:val="0"/>
              </w:rPr>
              <w:t xml:space="preserve">                         :op2 "Korea"))</w:t>
            </w:r>
          </w:p>
          <w:p w:rsidR="00000000" w:rsidDel="00000000" w:rsidP="00000000" w:rsidRDefault="00000000" w:rsidRPr="00000000" w14:paraId="00000C6A">
            <w:pPr>
              <w:ind w:left="440" w:firstLine="0"/>
              <w:jc w:val="both"/>
              <w:rPr>
                <w:sz w:val="24"/>
                <w:szCs w:val="24"/>
              </w:rPr>
            </w:pPr>
            <w:r w:rsidDel="00000000" w:rsidR="00000000" w:rsidRPr="00000000">
              <w:rPr>
                <w:sz w:val="24"/>
                <w:szCs w:val="24"/>
                <w:rtl w:val="0"/>
              </w:rPr>
              <w:t xml:space="preserve">               :ARG2 (o / official)))</w:t>
            </w:r>
          </w:p>
          <w:p w:rsidR="00000000" w:rsidDel="00000000" w:rsidP="00000000" w:rsidRDefault="00000000" w:rsidRPr="00000000" w14:paraId="00000C6B">
            <w:pPr>
              <w:ind w:left="440" w:firstLine="0"/>
              <w:jc w:val="both"/>
              <w:rPr>
                <w:sz w:val="24"/>
                <w:szCs w:val="24"/>
              </w:rPr>
            </w:pPr>
            <w:r w:rsidDel="00000000" w:rsidR="00000000" w:rsidRPr="00000000">
              <w:rPr>
                <w:sz w:val="24"/>
                <w:szCs w:val="24"/>
                <w:rtl w:val="0"/>
              </w:rPr>
              <w:tab/>
              <w:t xml:space="preserve">:ARG1 (f / freeze-01</w:t>
            </w:r>
          </w:p>
          <w:p w:rsidR="00000000" w:rsidDel="00000000" w:rsidP="00000000" w:rsidRDefault="00000000" w:rsidRPr="00000000" w14:paraId="00000C6C">
            <w:pPr>
              <w:ind w:left="440" w:firstLine="0"/>
              <w:jc w:val="both"/>
              <w:rPr>
                <w:sz w:val="24"/>
                <w:szCs w:val="24"/>
              </w:rPr>
            </w:pPr>
            <w:r w:rsidDel="00000000" w:rsidR="00000000" w:rsidRPr="00000000">
              <w:rPr>
                <w:sz w:val="24"/>
                <w:szCs w:val="24"/>
                <w:rtl w:val="0"/>
              </w:rPr>
              <w:t xml:space="preserve">          </w:t>
              <w:tab/>
              <w:t xml:space="preserve">:ARG0 c</w:t>
            </w:r>
          </w:p>
          <w:p w:rsidR="00000000" w:rsidDel="00000000" w:rsidP="00000000" w:rsidRDefault="00000000" w:rsidRPr="00000000" w14:paraId="00000C6D">
            <w:pPr>
              <w:ind w:left="440" w:firstLine="0"/>
              <w:jc w:val="both"/>
              <w:rPr>
                <w:sz w:val="24"/>
                <w:szCs w:val="24"/>
              </w:rPr>
            </w:pPr>
            <w:r w:rsidDel="00000000" w:rsidR="00000000" w:rsidRPr="00000000">
              <w:rPr>
                <w:sz w:val="24"/>
                <w:szCs w:val="24"/>
                <w:rtl w:val="0"/>
              </w:rPr>
              <w:t xml:space="preserve">          </w:t>
              <w:tab/>
              <w:t xml:space="preserve">:ARG1 (p3 / program</w:t>
            </w:r>
          </w:p>
          <w:p w:rsidR="00000000" w:rsidDel="00000000" w:rsidP="00000000" w:rsidRDefault="00000000" w:rsidRPr="00000000" w14:paraId="00000C6E">
            <w:pPr>
              <w:ind w:left="440" w:firstLine="0"/>
              <w:jc w:val="both"/>
              <w:rPr>
                <w:sz w:val="24"/>
                <w:szCs w:val="24"/>
              </w:rPr>
            </w:pPr>
            <w:r w:rsidDel="00000000" w:rsidR="00000000" w:rsidRPr="00000000">
              <w:rPr>
                <w:sz w:val="24"/>
                <w:szCs w:val="24"/>
                <w:rtl w:val="0"/>
              </w:rPr>
              <w:t xml:space="preserve">           </w:t>
              <w:tab/>
              <w:t xml:space="preserve">:mod (n2 / nucleus)</w:t>
            </w:r>
          </w:p>
          <w:p w:rsidR="00000000" w:rsidDel="00000000" w:rsidP="00000000" w:rsidRDefault="00000000" w:rsidRPr="00000000" w14:paraId="00000C6F">
            <w:pPr>
              <w:ind w:left="440" w:firstLine="0"/>
              <w:jc w:val="both"/>
              <w:rPr>
                <w:sz w:val="24"/>
                <w:szCs w:val="24"/>
              </w:rPr>
            </w:pPr>
            <w:r w:rsidDel="00000000" w:rsidR="00000000" w:rsidRPr="00000000">
              <w:rPr>
                <w:sz w:val="24"/>
                <w:szCs w:val="24"/>
                <w:rtl w:val="0"/>
              </w:rPr>
              <w:t xml:space="preserve">               :poss c))</w:t>
            </w:r>
          </w:p>
          <w:p w:rsidR="00000000" w:rsidDel="00000000" w:rsidP="00000000" w:rsidRDefault="00000000" w:rsidRPr="00000000" w14:paraId="00000C70">
            <w:pPr>
              <w:ind w:left="440" w:firstLine="0"/>
              <w:jc w:val="both"/>
              <w:rPr>
                <w:sz w:val="24"/>
                <w:szCs w:val="24"/>
              </w:rPr>
            </w:pPr>
            <w:r w:rsidDel="00000000" w:rsidR="00000000" w:rsidRPr="00000000">
              <w:rPr>
                <w:sz w:val="24"/>
                <w:szCs w:val="24"/>
                <w:rtl w:val="0"/>
              </w:rPr>
              <w:tab/>
              <w:t xml:space="preserve">:time (n3 / negotiate-01</w:t>
            </w:r>
          </w:p>
          <w:p w:rsidR="00000000" w:rsidDel="00000000" w:rsidP="00000000" w:rsidRDefault="00000000" w:rsidRPr="00000000" w14:paraId="00000C71">
            <w:pPr>
              <w:ind w:left="440" w:firstLine="0"/>
              <w:jc w:val="both"/>
              <w:rPr>
                <w:sz w:val="24"/>
                <w:szCs w:val="24"/>
              </w:rPr>
            </w:pPr>
            <w:r w:rsidDel="00000000" w:rsidR="00000000" w:rsidRPr="00000000">
              <w:rPr>
                <w:sz w:val="24"/>
                <w:szCs w:val="24"/>
                <w:rtl w:val="0"/>
              </w:rPr>
              <w:t xml:space="preserve">          </w:t>
              <w:tab/>
              <w:t xml:space="preserve">:ARG0 c</w:t>
            </w:r>
          </w:p>
          <w:p w:rsidR="00000000" w:rsidDel="00000000" w:rsidP="00000000" w:rsidRDefault="00000000" w:rsidRPr="00000000" w14:paraId="00000C72">
            <w:pPr>
              <w:ind w:left="440" w:firstLine="0"/>
              <w:jc w:val="both"/>
              <w:rPr>
                <w:sz w:val="24"/>
                <w:szCs w:val="24"/>
              </w:rPr>
            </w:pPr>
            <w:r w:rsidDel="00000000" w:rsidR="00000000" w:rsidRPr="00000000">
              <w:rPr>
                <w:sz w:val="24"/>
                <w:szCs w:val="24"/>
                <w:rtl w:val="0"/>
              </w:rPr>
              <w:t xml:space="preserve">          </w:t>
              <w:tab/>
              <w:t xml:space="preserve">:ARG1 (c2 / country</w:t>
            </w:r>
          </w:p>
          <w:p w:rsidR="00000000" w:rsidDel="00000000" w:rsidP="00000000" w:rsidRDefault="00000000" w:rsidRPr="00000000" w14:paraId="00000C73">
            <w:pPr>
              <w:ind w:left="440" w:firstLine="0"/>
              <w:jc w:val="both"/>
              <w:rPr>
                <w:sz w:val="24"/>
                <w:szCs w:val="24"/>
              </w:rPr>
            </w:pPr>
            <w:r w:rsidDel="00000000" w:rsidR="00000000" w:rsidRPr="00000000">
              <w:rPr>
                <w:sz w:val="24"/>
                <w:szCs w:val="24"/>
                <w:rtl w:val="0"/>
              </w:rPr>
              <w:t xml:space="preserve">               :wiki "</w:t>
            </w:r>
            <w:hyperlink r:id="rId52">
              <w:r w:rsidDel="00000000" w:rsidR="00000000" w:rsidRPr="00000000">
                <w:rPr>
                  <w:color w:val="1155cc"/>
                  <w:sz w:val="24"/>
                  <w:szCs w:val="24"/>
                  <w:u w:val="single"/>
                  <w:rtl w:val="0"/>
                </w:rPr>
                <w:t xml:space="preserve">United_States</w:t>
              </w:r>
            </w:hyperlink>
            <w:r w:rsidDel="00000000" w:rsidR="00000000" w:rsidRPr="00000000">
              <w:rPr>
                <w:sz w:val="24"/>
                <w:szCs w:val="24"/>
                <w:rtl w:val="0"/>
              </w:rPr>
              <w:t xml:space="preserve">"</w:t>
            </w:r>
          </w:p>
          <w:p w:rsidR="00000000" w:rsidDel="00000000" w:rsidP="00000000" w:rsidRDefault="00000000" w:rsidRPr="00000000" w14:paraId="00000C74">
            <w:pPr>
              <w:ind w:left="440" w:firstLine="0"/>
              <w:jc w:val="both"/>
              <w:rPr>
                <w:sz w:val="24"/>
                <w:szCs w:val="24"/>
              </w:rPr>
            </w:pPr>
            <w:r w:rsidDel="00000000" w:rsidR="00000000" w:rsidRPr="00000000">
              <w:rPr>
                <w:sz w:val="24"/>
                <w:szCs w:val="24"/>
                <w:rtl w:val="0"/>
              </w:rPr>
              <w:t xml:space="preserve">               :name (n4 / name</w:t>
            </w:r>
          </w:p>
          <w:p w:rsidR="00000000" w:rsidDel="00000000" w:rsidP="00000000" w:rsidRDefault="00000000" w:rsidRPr="00000000" w14:paraId="00000C75">
            <w:pPr>
              <w:ind w:left="440" w:firstLine="0"/>
              <w:jc w:val="both"/>
              <w:rPr>
                <w:sz w:val="24"/>
                <w:szCs w:val="24"/>
              </w:rPr>
            </w:pPr>
            <w:r w:rsidDel="00000000" w:rsidR="00000000" w:rsidRPr="00000000">
              <w:rPr>
                <w:sz w:val="24"/>
                <w:szCs w:val="24"/>
                <w:rtl w:val="0"/>
              </w:rPr>
              <w:t xml:space="preserve">                    :op1 "US"))))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C76">
            <w:pPr>
              <w:ind w:firstLine="567"/>
              <w:jc w:val="both"/>
              <w:rPr>
                <w:b w:val="1"/>
                <w:sz w:val="24"/>
                <w:szCs w:val="24"/>
              </w:rPr>
            </w:pPr>
            <w:r w:rsidDel="00000000" w:rsidR="00000000" w:rsidRPr="00000000">
              <w:rPr>
                <w:b w:val="1"/>
                <w:sz w:val="24"/>
                <w:szCs w:val="24"/>
                <w:rtl w:val="0"/>
              </w:rPr>
              <w:t xml:space="preserve">Trong các cuộc đàm phán giữa Triều Tiên và Mỹ, các quan chức Triều Tiên cam kết chắc chắn rằng nước này sẽ đóng băng chương trình hạt nhân.</w:t>
            </w:r>
          </w:p>
          <w:p w:rsidR="00000000" w:rsidDel="00000000" w:rsidP="00000000" w:rsidRDefault="00000000" w:rsidRPr="00000000" w14:paraId="00000C77">
            <w:pPr>
              <w:ind w:left="44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78">
            <w:pPr>
              <w:ind w:left="44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(c / cam kết-01</w:t>
            </w:r>
          </w:p>
          <w:p w:rsidR="00000000" w:rsidDel="00000000" w:rsidP="00000000" w:rsidRDefault="00000000" w:rsidRPr="00000000" w14:paraId="00000C79">
            <w:pPr>
              <w:ind w:left="440" w:firstLine="0"/>
              <w:jc w:val="both"/>
              <w:rPr>
                <w:sz w:val="24"/>
                <w:szCs w:val="24"/>
              </w:rPr>
            </w:pPr>
            <w:r w:rsidDel="00000000" w:rsidR="00000000" w:rsidRPr="00000000">
              <w:rPr>
                <w:sz w:val="24"/>
                <w:szCs w:val="24"/>
                <w:rtl w:val="0"/>
              </w:rPr>
              <w:tab/>
              <w:t xml:space="preserve">:ARG0 (p / person</w:t>
            </w:r>
          </w:p>
          <w:p w:rsidR="00000000" w:rsidDel="00000000" w:rsidP="00000000" w:rsidRDefault="00000000" w:rsidRPr="00000000" w14:paraId="00000C7A">
            <w:pPr>
              <w:ind w:left="440" w:firstLine="0"/>
              <w:jc w:val="both"/>
              <w:rPr>
                <w:sz w:val="24"/>
                <w:szCs w:val="24"/>
              </w:rPr>
            </w:pPr>
            <w:r w:rsidDel="00000000" w:rsidR="00000000" w:rsidRPr="00000000">
              <w:rPr>
                <w:sz w:val="24"/>
                <w:szCs w:val="24"/>
                <w:rtl w:val="0"/>
              </w:rPr>
              <w:t xml:space="preserve">          </w:t>
              <w:tab/>
              <w:t xml:space="preserve">:ARG0-of (h / have-org-role-91</w:t>
            </w:r>
          </w:p>
          <w:p w:rsidR="00000000" w:rsidDel="00000000" w:rsidP="00000000" w:rsidRDefault="00000000" w:rsidRPr="00000000" w14:paraId="00000C7B">
            <w:pPr>
              <w:ind w:left="440" w:firstLine="0"/>
              <w:jc w:val="both"/>
              <w:rPr>
                <w:sz w:val="24"/>
                <w:szCs w:val="24"/>
              </w:rPr>
            </w:pPr>
            <w:r w:rsidDel="00000000" w:rsidR="00000000" w:rsidRPr="00000000">
              <w:rPr>
                <w:sz w:val="24"/>
                <w:szCs w:val="24"/>
                <w:rtl w:val="0"/>
              </w:rPr>
              <w:t xml:space="preserve">               :ARG1 (c / country</w:t>
            </w:r>
          </w:p>
          <w:p w:rsidR="00000000" w:rsidDel="00000000" w:rsidP="00000000" w:rsidRDefault="00000000" w:rsidRPr="00000000" w14:paraId="00000C7C">
            <w:pPr>
              <w:ind w:left="440" w:firstLine="0"/>
              <w:jc w:val="both"/>
              <w:rPr>
                <w:sz w:val="24"/>
                <w:szCs w:val="24"/>
              </w:rPr>
            </w:pPr>
            <w:r w:rsidDel="00000000" w:rsidR="00000000" w:rsidRPr="00000000">
              <w:rPr>
                <w:sz w:val="24"/>
                <w:szCs w:val="24"/>
                <w:rtl w:val="0"/>
              </w:rPr>
              <w:t xml:space="preserve">                    :wiki "</w:t>
            </w:r>
            <w:hyperlink r:id="rId53">
              <w:r w:rsidDel="00000000" w:rsidR="00000000" w:rsidRPr="00000000">
                <w:rPr>
                  <w:color w:val="1155cc"/>
                  <w:sz w:val="24"/>
                  <w:szCs w:val="24"/>
                  <w:u w:val="single"/>
                  <w:rtl w:val="0"/>
                </w:rPr>
                <w:t xml:space="preserve">Triều_Tiên</w:t>
              </w:r>
            </w:hyperlink>
            <w:r w:rsidDel="00000000" w:rsidR="00000000" w:rsidRPr="00000000">
              <w:rPr>
                <w:sz w:val="24"/>
                <w:szCs w:val="24"/>
                <w:rtl w:val="0"/>
              </w:rPr>
              <w:t xml:space="preserve">"</w:t>
            </w:r>
          </w:p>
          <w:p w:rsidR="00000000" w:rsidDel="00000000" w:rsidP="00000000" w:rsidRDefault="00000000" w:rsidRPr="00000000" w14:paraId="00000C7D">
            <w:pPr>
              <w:ind w:left="440" w:firstLine="0"/>
              <w:jc w:val="both"/>
              <w:rPr>
                <w:sz w:val="24"/>
                <w:szCs w:val="24"/>
              </w:rPr>
            </w:pPr>
            <w:r w:rsidDel="00000000" w:rsidR="00000000" w:rsidRPr="00000000">
              <w:rPr>
                <w:sz w:val="24"/>
                <w:szCs w:val="24"/>
                <w:rtl w:val="0"/>
              </w:rPr>
              <w:t xml:space="preserve">                    :name (n / name</w:t>
            </w:r>
          </w:p>
          <w:p w:rsidR="00000000" w:rsidDel="00000000" w:rsidP="00000000" w:rsidRDefault="00000000" w:rsidRPr="00000000" w14:paraId="00000C7E">
            <w:pPr>
              <w:ind w:left="440" w:firstLine="0"/>
              <w:jc w:val="both"/>
              <w:rPr>
                <w:sz w:val="24"/>
                <w:szCs w:val="24"/>
              </w:rPr>
            </w:pPr>
            <w:r w:rsidDel="00000000" w:rsidR="00000000" w:rsidRPr="00000000">
              <w:rPr>
                <w:sz w:val="24"/>
                <w:szCs w:val="24"/>
                <w:rtl w:val="0"/>
              </w:rPr>
              <w:t xml:space="preserve">                         :op1 "Triều"</w:t>
            </w:r>
          </w:p>
          <w:p w:rsidR="00000000" w:rsidDel="00000000" w:rsidP="00000000" w:rsidRDefault="00000000" w:rsidRPr="00000000" w14:paraId="00000C7F">
            <w:pPr>
              <w:ind w:left="440" w:firstLine="0"/>
              <w:jc w:val="both"/>
              <w:rPr>
                <w:sz w:val="24"/>
                <w:szCs w:val="24"/>
              </w:rPr>
            </w:pPr>
            <w:r w:rsidDel="00000000" w:rsidR="00000000" w:rsidRPr="00000000">
              <w:rPr>
                <w:sz w:val="24"/>
                <w:szCs w:val="24"/>
                <w:rtl w:val="0"/>
              </w:rPr>
              <w:t xml:space="preserve">                         :op2 "Tiên"))</w:t>
            </w:r>
          </w:p>
          <w:p w:rsidR="00000000" w:rsidDel="00000000" w:rsidP="00000000" w:rsidRDefault="00000000" w:rsidRPr="00000000" w14:paraId="00000C80">
            <w:pPr>
              <w:ind w:left="440" w:firstLine="0"/>
              <w:jc w:val="both"/>
              <w:rPr>
                <w:sz w:val="24"/>
                <w:szCs w:val="24"/>
              </w:rPr>
            </w:pPr>
            <w:r w:rsidDel="00000000" w:rsidR="00000000" w:rsidRPr="00000000">
              <w:rPr>
                <w:sz w:val="24"/>
                <w:szCs w:val="24"/>
                <w:rtl w:val="0"/>
              </w:rPr>
              <w:t xml:space="preserve">           </w:t>
              <w:tab/>
              <w:t xml:space="preserve">:maner (c2 / chắc chắn)))</w:t>
            </w:r>
          </w:p>
          <w:p w:rsidR="00000000" w:rsidDel="00000000" w:rsidP="00000000" w:rsidRDefault="00000000" w:rsidRPr="00000000" w14:paraId="00000C81">
            <w:pPr>
              <w:ind w:left="440" w:firstLine="0"/>
              <w:jc w:val="both"/>
              <w:rPr>
                <w:sz w:val="24"/>
                <w:szCs w:val="24"/>
              </w:rPr>
            </w:pPr>
            <w:r w:rsidDel="00000000" w:rsidR="00000000" w:rsidRPr="00000000">
              <w:rPr>
                <w:sz w:val="24"/>
                <w:szCs w:val="24"/>
                <w:rtl w:val="0"/>
              </w:rPr>
              <w:tab/>
              <w:t xml:space="preserve">:ARG1 (đ / đóng băng-02</w:t>
            </w:r>
          </w:p>
          <w:p w:rsidR="00000000" w:rsidDel="00000000" w:rsidP="00000000" w:rsidRDefault="00000000" w:rsidRPr="00000000" w14:paraId="00000C82">
            <w:pPr>
              <w:ind w:left="440" w:firstLine="0"/>
              <w:jc w:val="both"/>
              <w:rPr>
                <w:sz w:val="24"/>
                <w:szCs w:val="24"/>
              </w:rPr>
            </w:pPr>
            <w:r w:rsidDel="00000000" w:rsidR="00000000" w:rsidRPr="00000000">
              <w:rPr>
                <w:sz w:val="24"/>
                <w:szCs w:val="24"/>
                <w:rtl w:val="0"/>
              </w:rPr>
              <w:t xml:space="preserve">          </w:t>
              <w:tab/>
              <w:t xml:space="preserve">:ARG0 c</w:t>
            </w:r>
          </w:p>
          <w:p w:rsidR="00000000" w:rsidDel="00000000" w:rsidP="00000000" w:rsidRDefault="00000000" w:rsidRPr="00000000" w14:paraId="00000C83">
            <w:pPr>
              <w:ind w:left="440" w:firstLine="0"/>
              <w:jc w:val="both"/>
              <w:rPr>
                <w:sz w:val="24"/>
                <w:szCs w:val="24"/>
              </w:rPr>
            </w:pPr>
            <w:r w:rsidDel="00000000" w:rsidR="00000000" w:rsidRPr="00000000">
              <w:rPr>
                <w:sz w:val="24"/>
                <w:szCs w:val="24"/>
                <w:rtl w:val="0"/>
              </w:rPr>
              <w:t xml:space="preserve">          </w:t>
              <w:tab/>
              <w:t xml:space="preserve">:ARG1 (c3 / chương trình</w:t>
            </w:r>
          </w:p>
          <w:p w:rsidR="00000000" w:rsidDel="00000000" w:rsidP="00000000" w:rsidRDefault="00000000" w:rsidRPr="00000000" w14:paraId="00000C84">
            <w:pPr>
              <w:ind w:left="440" w:firstLine="0"/>
              <w:jc w:val="both"/>
              <w:rPr>
                <w:sz w:val="24"/>
                <w:szCs w:val="24"/>
              </w:rPr>
            </w:pPr>
            <w:r w:rsidDel="00000000" w:rsidR="00000000" w:rsidRPr="00000000">
              <w:rPr>
                <w:sz w:val="24"/>
                <w:szCs w:val="24"/>
                <w:rtl w:val="0"/>
              </w:rPr>
              <w:t xml:space="preserve">           </w:t>
              <w:tab/>
              <w:t xml:space="preserve">:mod (h2 / hạt nhân)</w:t>
            </w:r>
          </w:p>
          <w:p w:rsidR="00000000" w:rsidDel="00000000" w:rsidP="00000000" w:rsidRDefault="00000000" w:rsidRPr="00000000" w14:paraId="00000C85">
            <w:pPr>
              <w:ind w:left="440" w:firstLine="0"/>
              <w:jc w:val="both"/>
              <w:rPr>
                <w:sz w:val="24"/>
                <w:szCs w:val="24"/>
              </w:rPr>
            </w:pPr>
            <w:r w:rsidDel="00000000" w:rsidR="00000000" w:rsidRPr="00000000">
              <w:rPr>
                <w:sz w:val="24"/>
                <w:szCs w:val="24"/>
                <w:rtl w:val="0"/>
              </w:rPr>
              <w:t xml:space="preserve">               :poss c))</w:t>
            </w:r>
          </w:p>
          <w:p w:rsidR="00000000" w:rsidDel="00000000" w:rsidP="00000000" w:rsidRDefault="00000000" w:rsidRPr="00000000" w14:paraId="00000C86">
            <w:pPr>
              <w:ind w:left="440" w:firstLine="0"/>
              <w:jc w:val="both"/>
              <w:rPr>
                <w:sz w:val="24"/>
                <w:szCs w:val="24"/>
              </w:rPr>
            </w:pPr>
            <w:r w:rsidDel="00000000" w:rsidR="00000000" w:rsidRPr="00000000">
              <w:rPr>
                <w:sz w:val="24"/>
                <w:szCs w:val="24"/>
                <w:rtl w:val="0"/>
              </w:rPr>
              <w:t xml:space="preserve">          </w:t>
              <w:tab/>
              <w:t xml:space="preserve">:tense (s / sẽ)</w:t>
            </w:r>
          </w:p>
          <w:p w:rsidR="00000000" w:rsidDel="00000000" w:rsidP="00000000" w:rsidRDefault="00000000" w:rsidRPr="00000000" w14:paraId="00000C87">
            <w:pPr>
              <w:ind w:left="440" w:firstLine="0"/>
              <w:jc w:val="both"/>
              <w:rPr>
                <w:sz w:val="24"/>
                <w:szCs w:val="24"/>
              </w:rPr>
            </w:pPr>
            <w:r w:rsidDel="00000000" w:rsidR="00000000" w:rsidRPr="00000000">
              <w:rPr>
                <w:sz w:val="24"/>
                <w:szCs w:val="24"/>
                <w:rtl w:val="0"/>
              </w:rPr>
              <w:tab/>
              <w:t xml:space="preserve">:time (đ2 / đàm phán-01</w:t>
            </w:r>
          </w:p>
          <w:p w:rsidR="00000000" w:rsidDel="00000000" w:rsidP="00000000" w:rsidRDefault="00000000" w:rsidRPr="00000000" w14:paraId="00000C88">
            <w:pPr>
              <w:ind w:left="440" w:firstLine="0"/>
              <w:jc w:val="both"/>
              <w:rPr>
                <w:sz w:val="24"/>
                <w:szCs w:val="24"/>
              </w:rPr>
            </w:pPr>
            <w:r w:rsidDel="00000000" w:rsidR="00000000" w:rsidRPr="00000000">
              <w:rPr>
                <w:sz w:val="24"/>
                <w:szCs w:val="24"/>
                <w:rtl w:val="0"/>
              </w:rPr>
              <w:t xml:space="preserve">          </w:t>
              <w:tab/>
              <w:t xml:space="preserve">:ARG0 c</w:t>
            </w:r>
          </w:p>
          <w:p w:rsidR="00000000" w:rsidDel="00000000" w:rsidP="00000000" w:rsidRDefault="00000000" w:rsidRPr="00000000" w14:paraId="00000C89">
            <w:pPr>
              <w:ind w:left="440" w:firstLine="0"/>
              <w:jc w:val="both"/>
              <w:rPr>
                <w:sz w:val="24"/>
                <w:szCs w:val="24"/>
              </w:rPr>
            </w:pPr>
            <w:r w:rsidDel="00000000" w:rsidR="00000000" w:rsidRPr="00000000">
              <w:rPr>
                <w:sz w:val="24"/>
                <w:szCs w:val="24"/>
                <w:rtl w:val="0"/>
              </w:rPr>
              <w:t xml:space="preserve">          </w:t>
              <w:tab/>
              <w:t xml:space="preserve">:ARG1 (c2 / country</w:t>
            </w:r>
          </w:p>
          <w:p w:rsidR="00000000" w:rsidDel="00000000" w:rsidP="00000000" w:rsidRDefault="00000000" w:rsidRPr="00000000" w14:paraId="00000C8A">
            <w:pPr>
              <w:ind w:left="440" w:firstLine="0"/>
              <w:jc w:val="both"/>
              <w:rPr>
                <w:sz w:val="24"/>
                <w:szCs w:val="24"/>
              </w:rPr>
            </w:pPr>
            <w:r w:rsidDel="00000000" w:rsidR="00000000" w:rsidRPr="00000000">
              <w:rPr>
                <w:sz w:val="24"/>
                <w:szCs w:val="24"/>
                <w:rtl w:val="0"/>
              </w:rPr>
              <w:t xml:space="preserve">               :wiki "</w:t>
            </w:r>
            <w:hyperlink r:id="rId54">
              <w:r w:rsidDel="00000000" w:rsidR="00000000" w:rsidRPr="00000000">
                <w:rPr>
                  <w:color w:val="1155cc"/>
                  <w:sz w:val="24"/>
                  <w:szCs w:val="24"/>
                  <w:u w:val="single"/>
                  <w:rtl w:val="0"/>
                </w:rPr>
                <w:t xml:space="preserve">Mỹ</w:t>
              </w:r>
            </w:hyperlink>
            <w:r w:rsidDel="00000000" w:rsidR="00000000" w:rsidRPr="00000000">
              <w:rPr>
                <w:sz w:val="24"/>
                <w:szCs w:val="24"/>
                <w:rtl w:val="0"/>
              </w:rPr>
              <w:t xml:space="preserve">"</w:t>
            </w:r>
          </w:p>
          <w:p w:rsidR="00000000" w:rsidDel="00000000" w:rsidP="00000000" w:rsidRDefault="00000000" w:rsidRPr="00000000" w14:paraId="00000C8B">
            <w:pPr>
              <w:ind w:left="440" w:firstLine="0"/>
              <w:jc w:val="both"/>
              <w:rPr>
                <w:sz w:val="24"/>
                <w:szCs w:val="24"/>
              </w:rPr>
            </w:pPr>
            <w:r w:rsidDel="00000000" w:rsidR="00000000" w:rsidRPr="00000000">
              <w:rPr>
                <w:sz w:val="24"/>
                <w:szCs w:val="24"/>
                <w:rtl w:val="0"/>
              </w:rPr>
              <w:t xml:space="preserve">               :name (n2 / name</w:t>
            </w:r>
          </w:p>
          <w:p w:rsidR="00000000" w:rsidDel="00000000" w:rsidP="00000000" w:rsidRDefault="00000000" w:rsidRPr="00000000" w14:paraId="00000C8C">
            <w:pPr>
              <w:ind w:left="440" w:firstLine="0"/>
              <w:jc w:val="both"/>
              <w:rPr>
                <w:sz w:val="24"/>
                <w:szCs w:val="24"/>
              </w:rPr>
            </w:pPr>
            <w:r w:rsidDel="00000000" w:rsidR="00000000" w:rsidRPr="00000000">
              <w:rPr>
                <w:sz w:val="24"/>
                <w:szCs w:val="24"/>
                <w:rtl w:val="0"/>
              </w:rPr>
              <w:t xml:space="preserve">                     </w:t>
              <w:tab/>
              <w:t xml:space="preserve">:op1 "Mỹ"))))</w:t>
            </w:r>
          </w:p>
        </w:tc>
      </w:tr>
    </w:tbl>
    <w:p w:rsidR="00000000" w:rsidDel="00000000" w:rsidP="00000000" w:rsidRDefault="00000000" w:rsidRPr="00000000" w14:paraId="00000C8D">
      <w:pPr>
        <w:spacing w:after="240" w:before="240" w:lineRule="auto"/>
        <w:ind w:firstLine="567"/>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C8E">
      <w:pPr>
        <w:numPr>
          <w:ilvl w:val="0"/>
          <w:numId w:val="17"/>
        </w:numPr>
        <w:spacing w:after="480" w:before="240" w:lineRule="auto"/>
        <w:ind w:left="720" w:hanging="360"/>
        <w:jc w:val="both"/>
        <w:rPr>
          <w:sz w:val="24"/>
          <w:szCs w:val="24"/>
        </w:rPr>
      </w:pPr>
      <w:r w:rsidDel="00000000" w:rsidR="00000000" w:rsidRPr="00000000">
        <w:rPr>
          <w:sz w:val="24"/>
          <w:szCs w:val="24"/>
          <w:rtl w:val="0"/>
        </w:rPr>
        <w:t xml:space="preserve">“And”</w:t>
      </w:r>
      <w:r w:rsidDel="00000000" w:rsidR="00000000" w:rsidRPr="00000000">
        <w:rPr>
          <w:i w:val="1"/>
          <w:sz w:val="24"/>
          <w:szCs w:val="24"/>
          <w:rtl w:val="0"/>
        </w:rPr>
        <w:t xml:space="preserve"> </w:t>
      </w:r>
      <w:r w:rsidDel="00000000" w:rsidR="00000000" w:rsidRPr="00000000">
        <w:rPr>
          <w:sz w:val="24"/>
          <w:szCs w:val="24"/>
          <w:rtl w:val="0"/>
        </w:rPr>
        <w:t xml:space="preserve">được sử dụng trong cụm số nhưng tuỳ từng trường hợp mà có sử dụng </w:t>
      </w:r>
      <w:r w:rsidDel="00000000" w:rsidR="00000000" w:rsidRPr="00000000">
        <w:rPr>
          <w:b w:val="1"/>
          <w:i w:val="1"/>
          <w:sz w:val="24"/>
          <w:szCs w:val="24"/>
          <w:rtl w:val="0"/>
        </w:rPr>
        <w:t xml:space="preserve">:op1, op2</w:t>
      </w:r>
      <w:r w:rsidDel="00000000" w:rsidR="00000000" w:rsidRPr="00000000">
        <w:rPr>
          <w:i w:val="1"/>
          <w:sz w:val="24"/>
          <w:szCs w:val="24"/>
          <w:rtl w:val="0"/>
        </w:rPr>
        <w:t xml:space="preserve"> </w:t>
      </w:r>
      <w:r w:rsidDel="00000000" w:rsidR="00000000" w:rsidRPr="00000000">
        <w:rPr>
          <w:sz w:val="24"/>
          <w:szCs w:val="24"/>
          <w:rtl w:val="0"/>
        </w:rPr>
        <w:t xml:space="preserve">hay không. Ví dụ:</w:t>
      </w:r>
    </w:p>
    <w:tbl>
      <w:tblPr>
        <w:tblStyle w:val="Table90"/>
        <w:tblW w:w="9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10"/>
        <w:gridCol w:w="4965"/>
        <w:tblGridChange w:id="0">
          <w:tblGrid>
            <w:gridCol w:w="4710"/>
            <w:gridCol w:w="4965"/>
          </w:tblGrid>
        </w:tblGridChange>
      </w:tblGrid>
      <w:tr>
        <w:trPr>
          <w:cantSplit w:val="0"/>
          <w:trHeight w:val="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C8F">
            <w:pPr>
              <w:ind w:left="440" w:firstLine="0"/>
              <w:jc w:val="both"/>
              <w:rPr>
                <w:b w:val="1"/>
                <w:sz w:val="24"/>
                <w:szCs w:val="24"/>
              </w:rPr>
            </w:pPr>
            <w:r w:rsidDel="00000000" w:rsidR="00000000" w:rsidRPr="00000000">
              <w:rPr>
                <w:b w:val="1"/>
                <w:sz w:val="24"/>
                <w:szCs w:val="24"/>
                <w:rtl w:val="0"/>
              </w:rPr>
              <w:t xml:space="preserve">  a billion and half atoms </w:t>
            </w:r>
          </w:p>
          <w:p w:rsidR="00000000" w:rsidDel="00000000" w:rsidP="00000000" w:rsidRDefault="00000000" w:rsidRPr="00000000" w14:paraId="00000C90">
            <w:pPr>
              <w:ind w:left="440" w:firstLine="0"/>
              <w:jc w:val="both"/>
              <w:rPr>
                <w:sz w:val="24"/>
                <w:szCs w:val="24"/>
              </w:rPr>
            </w:pPr>
            <w:r w:rsidDel="00000000" w:rsidR="00000000" w:rsidRPr="00000000">
              <w:rPr>
                <w:sz w:val="24"/>
                <w:szCs w:val="24"/>
                <w:rtl w:val="0"/>
              </w:rPr>
              <w:t xml:space="preserve">  (a / atom</w:t>
            </w:r>
          </w:p>
          <w:p w:rsidR="00000000" w:rsidDel="00000000" w:rsidP="00000000" w:rsidRDefault="00000000" w:rsidRPr="00000000" w14:paraId="00000C91">
            <w:pPr>
              <w:ind w:left="440" w:firstLine="0"/>
              <w:jc w:val="both"/>
              <w:rPr>
                <w:sz w:val="24"/>
                <w:szCs w:val="24"/>
              </w:rPr>
            </w:pPr>
            <w:r w:rsidDel="00000000" w:rsidR="00000000" w:rsidRPr="00000000">
              <w:rPr>
                <w:sz w:val="24"/>
                <w:szCs w:val="24"/>
                <w:rtl w:val="0"/>
              </w:rPr>
              <w:tab/>
              <w:t xml:space="preserve">:quant 1500000000)</w:t>
            </w:r>
          </w:p>
          <w:p w:rsidR="00000000" w:rsidDel="00000000" w:rsidP="00000000" w:rsidRDefault="00000000" w:rsidRPr="00000000" w14:paraId="00000C92">
            <w:pPr>
              <w:ind w:left="440" w:firstLine="0"/>
              <w:jc w:val="both"/>
              <w:rPr>
                <w:sz w:val="24"/>
                <w:szCs w:val="24"/>
              </w:rPr>
            </w:pPr>
            <w:r w:rsidDel="00000000" w:rsidR="00000000" w:rsidRPr="00000000">
              <w:rPr>
                <w:sz w:val="24"/>
                <w:szCs w:val="24"/>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C93">
            <w:pPr>
              <w:ind w:left="440" w:firstLine="0"/>
              <w:jc w:val="both"/>
              <w:rPr>
                <w:b w:val="1"/>
                <w:sz w:val="24"/>
                <w:szCs w:val="24"/>
              </w:rPr>
            </w:pPr>
            <w:r w:rsidDel="00000000" w:rsidR="00000000" w:rsidRPr="00000000">
              <w:rPr>
                <w:b w:val="1"/>
                <w:sz w:val="24"/>
                <w:szCs w:val="24"/>
                <w:rtl w:val="0"/>
              </w:rPr>
              <w:t xml:space="preserve">  a billion and half atoms </w:t>
            </w:r>
          </w:p>
          <w:p w:rsidR="00000000" w:rsidDel="00000000" w:rsidP="00000000" w:rsidRDefault="00000000" w:rsidRPr="00000000" w14:paraId="00000C94">
            <w:pPr>
              <w:ind w:left="440" w:firstLine="0"/>
              <w:jc w:val="both"/>
              <w:rPr>
                <w:sz w:val="24"/>
                <w:szCs w:val="24"/>
              </w:rPr>
            </w:pPr>
            <w:r w:rsidDel="00000000" w:rsidR="00000000" w:rsidRPr="00000000">
              <w:rPr>
                <w:sz w:val="24"/>
                <w:szCs w:val="24"/>
                <w:rtl w:val="0"/>
              </w:rPr>
              <w:t xml:space="preserve">  (n / nguyên tử</w:t>
            </w:r>
          </w:p>
          <w:p w:rsidR="00000000" w:rsidDel="00000000" w:rsidP="00000000" w:rsidRDefault="00000000" w:rsidRPr="00000000" w14:paraId="00000C95">
            <w:pPr>
              <w:ind w:left="440" w:firstLine="0"/>
              <w:jc w:val="both"/>
              <w:rPr>
                <w:sz w:val="24"/>
                <w:szCs w:val="24"/>
              </w:rPr>
            </w:pPr>
            <w:r w:rsidDel="00000000" w:rsidR="00000000" w:rsidRPr="00000000">
              <w:rPr>
                <w:sz w:val="24"/>
                <w:szCs w:val="24"/>
                <w:rtl w:val="0"/>
              </w:rPr>
              <w:tab/>
              <w:t xml:space="preserve">:quant 1500000000)</w:t>
            </w:r>
          </w:p>
        </w:tc>
      </w:tr>
      <w:tr>
        <w:trPr>
          <w:cantSplit w:val="0"/>
          <w:trHeight w:val="19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C96">
            <w:pPr>
              <w:ind w:left="440" w:firstLine="0"/>
              <w:jc w:val="both"/>
              <w:rPr>
                <w:b w:val="1"/>
                <w:sz w:val="24"/>
                <w:szCs w:val="24"/>
              </w:rPr>
            </w:pPr>
            <w:r w:rsidDel="00000000" w:rsidR="00000000" w:rsidRPr="00000000">
              <w:rPr>
                <w:b w:val="1"/>
                <w:sz w:val="24"/>
                <w:szCs w:val="24"/>
                <w:rtl w:val="0"/>
              </w:rPr>
              <w:t xml:space="preserve">  four score and seven years ago</w:t>
            </w:r>
          </w:p>
          <w:p w:rsidR="00000000" w:rsidDel="00000000" w:rsidP="00000000" w:rsidRDefault="00000000" w:rsidRPr="00000000" w14:paraId="00000C97">
            <w:pPr>
              <w:ind w:left="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C98">
            <w:pPr>
              <w:ind w:left="440" w:firstLine="0"/>
              <w:jc w:val="both"/>
              <w:rPr>
                <w:sz w:val="24"/>
                <w:szCs w:val="24"/>
              </w:rPr>
            </w:pPr>
            <w:r w:rsidDel="00000000" w:rsidR="00000000" w:rsidRPr="00000000">
              <w:rPr>
                <w:sz w:val="24"/>
                <w:szCs w:val="24"/>
                <w:rtl w:val="0"/>
              </w:rPr>
              <w:t xml:space="preserve"> (b / before</w:t>
            </w:r>
          </w:p>
          <w:p w:rsidR="00000000" w:rsidDel="00000000" w:rsidP="00000000" w:rsidRDefault="00000000" w:rsidRPr="00000000" w14:paraId="00000C99">
            <w:pPr>
              <w:ind w:left="440" w:firstLine="0"/>
              <w:jc w:val="both"/>
              <w:rPr>
                <w:sz w:val="24"/>
                <w:szCs w:val="24"/>
              </w:rPr>
            </w:pPr>
            <w:r w:rsidDel="00000000" w:rsidR="00000000" w:rsidRPr="00000000">
              <w:rPr>
                <w:sz w:val="24"/>
                <w:szCs w:val="24"/>
                <w:rtl w:val="0"/>
              </w:rPr>
              <w:tab/>
              <w:t xml:space="preserve">:op1 (n / now)</w:t>
            </w:r>
          </w:p>
          <w:p w:rsidR="00000000" w:rsidDel="00000000" w:rsidP="00000000" w:rsidRDefault="00000000" w:rsidRPr="00000000" w14:paraId="00000C9A">
            <w:pPr>
              <w:ind w:left="440" w:firstLine="0"/>
              <w:jc w:val="both"/>
              <w:rPr>
                <w:sz w:val="24"/>
                <w:szCs w:val="24"/>
              </w:rPr>
            </w:pPr>
            <w:r w:rsidDel="00000000" w:rsidR="00000000" w:rsidRPr="00000000">
              <w:rPr>
                <w:sz w:val="24"/>
                <w:szCs w:val="24"/>
                <w:rtl w:val="0"/>
              </w:rPr>
              <w:tab/>
              <w:t xml:space="preserve">:quant (t / temporal-quantity</w:t>
            </w:r>
          </w:p>
          <w:p w:rsidR="00000000" w:rsidDel="00000000" w:rsidP="00000000" w:rsidRDefault="00000000" w:rsidRPr="00000000" w14:paraId="00000C9B">
            <w:pPr>
              <w:ind w:left="440" w:firstLine="0"/>
              <w:jc w:val="both"/>
              <w:rPr>
                <w:sz w:val="24"/>
                <w:szCs w:val="24"/>
              </w:rPr>
            </w:pPr>
            <w:r w:rsidDel="00000000" w:rsidR="00000000" w:rsidRPr="00000000">
              <w:rPr>
                <w:sz w:val="24"/>
                <w:szCs w:val="24"/>
                <w:rtl w:val="0"/>
              </w:rPr>
              <w:t xml:space="preserve">          </w:t>
              <w:tab/>
              <w:t xml:space="preserve">:quant 87</w:t>
            </w:r>
          </w:p>
          <w:p w:rsidR="00000000" w:rsidDel="00000000" w:rsidP="00000000" w:rsidRDefault="00000000" w:rsidRPr="00000000" w14:paraId="00000C9C">
            <w:pPr>
              <w:ind w:left="440" w:firstLine="0"/>
              <w:jc w:val="both"/>
              <w:rPr>
                <w:sz w:val="24"/>
                <w:szCs w:val="24"/>
              </w:rPr>
            </w:pPr>
            <w:r w:rsidDel="00000000" w:rsidR="00000000" w:rsidRPr="00000000">
              <w:rPr>
                <w:sz w:val="24"/>
                <w:szCs w:val="24"/>
                <w:rtl w:val="0"/>
              </w:rPr>
              <w:t xml:space="preserve">          </w:t>
              <w:tab/>
              <w:t xml:space="preserve">:unit (y / year)))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C9D">
            <w:pPr>
              <w:ind w:left="440" w:firstLine="0"/>
              <w:jc w:val="both"/>
              <w:rPr>
                <w:b w:val="1"/>
                <w:sz w:val="24"/>
                <w:szCs w:val="24"/>
              </w:rPr>
            </w:pPr>
            <w:r w:rsidDel="00000000" w:rsidR="00000000" w:rsidRPr="00000000">
              <w:rPr>
                <w:b w:val="1"/>
                <w:sz w:val="24"/>
                <w:szCs w:val="24"/>
                <w:rtl w:val="0"/>
              </w:rPr>
              <w:t xml:space="preserve">  87 năm trước </w:t>
            </w:r>
          </w:p>
          <w:p w:rsidR="00000000" w:rsidDel="00000000" w:rsidP="00000000" w:rsidRDefault="00000000" w:rsidRPr="00000000" w14:paraId="00000C9E">
            <w:pPr>
              <w:ind w:left="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C9F">
            <w:pPr>
              <w:ind w:left="440" w:firstLine="0"/>
              <w:jc w:val="both"/>
              <w:rPr>
                <w:sz w:val="24"/>
                <w:szCs w:val="24"/>
              </w:rPr>
            </w:pPr>
            <w:r w:rsidDel="00000000" w:rsidR="00000000" w:rsidRPr="00000000">
              <w:rPr>
                <w:sz w:val="24"/>
                <w:szCs w:val="24"/>
                <w:rtl w:val="0"/>
              </w:rPr>
              <w:t xml:space="preserve">  (b / before</w:t>
            </w:r>
          </w:p>
          <w:p w:rsidR="00000000" w:rsidDel="00000000" w:rsidP="00000000" w:rsidRDefault="00000000" w:rsidRPr="00000000" w14:paraId="00000CA0">
            <w:pPr>
              <w:ind w:left="440" w:firstLine="0"/>
              <w:jc w:val="both"/>
              <w:rPr>
                <w:sz w:val="24"/>
                <w:szCs w:val="24"/>
              </w:rPr>
            </w:pPr>
            <w:r w:rsidDel="00000000" w:rsidR="00000000" w:rsidRPr="00000000">
              <w:rPr>
                <w:sz w:val="24"/>
                <w:szCs w:val="24"/>
                <w:rtl w:val="0"/>
              </w:rPr>
              <w:tab/>
              <w:t xml:space="preserve">:op1 (n / now)</w:t>
            </w:r>
          </w:p>
          <w:p w:rsidR="00000000" w:rsidDel="00000000" w:rsidP="00000000" w:rsidRDefault="00000000" w:rsidRPr="00000000" w14:paraId="00000CA1">
            <w:pPr>
              <w:ind w:left="440" w:firstLine="0"/>
              <w:jc w:val="both"/>
              <w:rPr>
                <w:sz w:val="24"/>
                <w:szCs w:val="24"/>
              </w:rPr>
            </w:pPr>
            <w:r w:rsidDel="00000000" w:rsidR="00000000" w:rsidRPr="00000000">
              <w:rPr>
                <w:sz w:val="24"/>
                <w:szCs w:val="24"/>
                <w:rtl w:val="0"/>
              </w:rPr>
              <w:tab/>
              <w:t xml:space="preserve">:quant (t / temporal-quantity</w:t>
            </w:r>
          </w:p>
          <w:p w:rsidR="00000000" w:rsidDel="00000000" w:rsidP="00000000" w:rsidRDefault="00000000" w:rsidRPr="00000000" w14:paraId="00000CA2">
            <w:pPr>
              <w:ind w:left="440" w:firstLine="0"/>
              <w:jc w:val="both"/>
              <w:rPr>
                <w:sz w:val="24"/>
                <w:szCs w:val="24"/>
              </w:rPr>
            </w:pPr>
            <w:r w:rsidDel="00000000" w:rsidR="00000000" w:rsidRPr="00000000">
              <w:rPr>
                <w:sz w:val="24"/>
                <w:szCs w:val="24"/>
                <w:rtl w:val="0"/>
              </w:rPr>
              <w:t xml:space="preserve">          </w:t>
              <w:tab/>
              <w:t xml:space="preserve">:quant 87</w:t>
            </w:r>
          </w:p>
          <w:p w:rsidR="00000000" w:rsidDel="00000000" w:rsidP="00000000" w:rsidRDefault="00000000" w:rsidRPr="00000000" w14:paraId="00000CA3">
            <w:pPr>
              <w:ind w:left="440" w:firstLine="0"/>
              <w:jc w:val="both"/>
              <w:rPr>
                <w:sz w:val="24"/>
                <w:szCs w:val="24"/>
              </w:rPr>
            </w:pPr>
            <w:r w:rsidDel="00000000" w:rsidR="00000000" w:rsidRPr="00000000">
              <w:rPr>
                <w:sz w:val="24"/>
                <w:szCs w:val="24"/>
                <w:rtl w:val="0"/>
              </w:rPr>
              <w:t xml:space="preserve">          </w:t>
              <w:tab/>
              <w:t xml:space="preserve">:unit (n / năm)))</w:t>
            </w:r>
          </w:p>
        </w:tc>
      </w:tr>
      <w:tr>
        <w:trPr>
          <w:cantSplit w:val="0"/>
          <w:trHeight w:val="74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CA4">
            <w:pPr>
              <w:ind w:firstLine="567"/>
              <w:jc w:val="both"/>
              <w:rPr>
                <w:b w:val="1"/>
                <w:sz w:val="24"/>
                <w:szCs w:val="24"/>
              </w:rPr>
            </w:pPr>
            <w:r w:rsidDel="00000000" w:rsidR="00000000" w:rsidRPr="00000000">
              <w:rPr>
                <w:b w:val="1"/>
                <w:sz w:val="24"/>
                <w:szCs w:val="24"/>
                <w:rtl w:val="0"/>
              </w:rPr>
              <w:t xml:space="preserve">Patrick Makau finished the marathon in 2 hours, 3 minutes and 38 seconds.</w:t>
            </w:r>
          </w:p>
          <w:p w:rsidR="00000000" w:rsidDel="00000000" w:rsidP="00000000" w:rsidRDefault="00000000" w:rsidRPr="00000000" w14:paraId="00000CA5">
            <w:pPr>
              <w:ind w:left="44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A6">
            <w:pPr>
              <w:ind w:left="440" w:firstLine="0"/>
              <w:jc w:val="both"/>
              <w:rPr>
                <w:sz w:val="24"/>
                <w:szCs w:val="24"/>
              </w:rPr>
            </w:pPr>
            <w:r w:rsidDel="00000000" w:rsidR="00000000" w:rsidRPr="00000000">
              <w:rPr>
                <w:sz w:val="24"/>
                <w:szCs w:val="24"/>
                <w:rtl w:val="0"/>
              </w:rPr>
              <w:t xml:space="preserve">  (f / finish-07</w:t>
            </w:r>
          </w:p>
          <w:p w:rsidR="00000000" w:rsidDel="00000000" w:rsidP="00000000" w:rsidRDefault="00000000" w:rsidRPr="00000000" w14:paraId="00000CA7">
            <w:pPr>
              <w:ind w:left="440" w:firstLine="0"/>
              <w:jc w:val="both"/>
              <w:rPr>
                <w:sz w:val="24"/>
                <w:szCs w:val="24"/>
              </w:rPr>
            </w:pPr>
            <w:r w:rsidDel="00000000" w:rsidR="00000000" w:rsidRPr="00000000">
              <w:rPr>
                <w:sz w:val="24"/>
                <w:szCs w:val="24"/>
                <w:rtl w:val="0"/>
              </w:rPr>
              <w:tab/>
              <w:t xml:space="preserve">:ARG0 (p / person</w:t>
            </w:r>
          </w:p>
          <w:p w:rsidR="00000000" w:rsidDel="00000000" w:rsidP="00000000" w:rsidRDefault="00000000" w:rsidRPr="00000000" w14:paraId="00000CA8">
            <w:pPr>
              <w:ind w:left="440" w:firstLine="0"/>
              <w:jc w:val="both"/>
              <w:rPr>
                <w:sz w:val="24"/>
                <w:szCs w:val="24"/>
              </w:rPr>
            </w:pPr>
            <w:r w:rsidDel="00000000" w:rsidR="00000000" w:rsidRPr="00000000">
              <w:rPr>
                <w:sz w:val="24"/>
                <w:szCs w:val="24"/>
                <w:rtl w:val="0"/>
              </w:rPr>
              <w:t xml:space="preserve">          </w:t>
              <w:tab/>
              <w:t xml:space="preserve">:wiki "</w:t>
            </w:r>
            <w:hyperlink r:id="rId55">
              <w:r w:rsidDel="00000000" w:rsidR="00000000" w:rsidRPr="00000000">
                <w:rPr>
                  <w:color w:val="1155cc"/>
                  <w:sz w:val="24"/>
                  <w:szCs w:val="24"/>
                  <w:u w:val="single"/>
                  <w:rtl w:val="0"/>
                </w:rPr>
                <w:t xml:space="preserve">Patrick_Makau_Musyoki</w:t>
              </w:r>
            </w:hyperlink>
            <w:r w:rsidDel="00000000" w:rsidR="00000000" w:rsidRPr="00000000">
              <w:rPr>
                <w:sz w:val="24"/>
                <w:szCs w:val="24"/>
                <w:rtl w:val="0"/>
              </w:rPr>
              <w:t xml:space="preserve">"</w:t>
            </w:r>
          </w:p>
          <w:p w:rsidR="00000000" w:rsidDel="00000000" w:rsidP="00000000" w:rsidRDefault="00000000" w:rsidRPr="00000000" w14:paraId="00000CA9">
            <w:pPr>
              <w:ind w:left="440" w:firstLine="0"/>
              <w:jc w:val="both"/>
              <w:rPr>
                <w:sz w:val="24"/>
                <w:szCs w:val="24"/>
              </w:rPr>
            </w:pPr>
            <w:r w:rsidDel="00000000" w:rsidR="00000000" w:rsidRPr="00000000">
              <w:rPr>
                <w:sz w:val="24"/>
                <w:szCs w:val="24"/>
                <w:rtl w:val="0"/>
              </w:rPr>
              <w:t xml:space="preserve">          </w:t>
              <w:tab/>
              <w:t xml:space="preserve">:name (n / name</w:t>
            </w:r>
          </w:p>
          <w:p w:rsidR="00000000" w:rsidDel="00000000" w:rsidP="00000000" w:rsidRDefault="00000000" w:rsidRPr="00000000" w14:paraId="00000CAA">
            <w:pPr>
              <w:ind w:left="440" w:firstLine="0"/>
              <w:jc w:val="both"/>
              <w:rPr>
                <w:sz w:val="24"/>
                <w:szCs w:val="24"/>
              </w:rPr>
            </w:pPr>
            <w:r w:rsidDel="00000000" w:rsidR="00000000" w:rsidRPr="00000000">
              <w:rPr>
                <w:sz w:val="24"/>
                <w:szCs w:val="24"/>
                <w:rtl w:val="0"/>
              </w:rPr>
              <w:t xml:space="preserve">           </w:t>
              <w:tab/>
              <w:t xml:space="preserve">:op1 "Patrick"</w:t>
            </w:r>
          </w:p>
          <w:p w:rsidR="00000000" w:rsidDel="00000000" w:rsidP="00000000" w:rsidRDefault="00000000" w:rsidRPr="00000000" w14:paraId="00000CAB">
            <w:pPr>
              <w:ind w:left="440" w:firstLine="0"/>
              <w:jc w:val="both"/>
              <w:rPr>
                <w:sz w:val="24"/>
                <w:szCs w:val="24"/>
              </w:rPr>
            </w:pPr>
            <w:r w:rsidDel="00000000" w:rsidR="00000000" w:rsidRPr="00000000">
              <w:rPr>
                <w:sz w:val="24"/>
                <w:szCs w:val="24"/>
                <w:rtl w:val="0"/>
              </w:rPr>
              <w:t xml:space="preserve">           </w:t>
              <w:tab/>
              <w:t xml:space="preserve">:op2 "Makau"))</w:t>
            </w:r>
          </w:p>
          <w:p w:rsidR="00000000" w:rsidDel="00000000" w:rsidP="00000000" w:rsidRDefault="00000000" w:rsidRPr="00000000" w14:paraId="00000CAC">
            <w:pPr>
              <w:ind w:left="440" w:firstLine="0"/>
              <w:jc w:val="both"/>
              <w:rPr>
                <w:sz w:val="24"/>
                <w:szCs w:val="24"/>
              </w:rPr>
            </w:pPr>
            <w:r w:rsidDel="00000000" w:rsidR="00000000" w:rsidRPr="00000000">
              <w:rPr>
                <w:sz w:val="24"/>
                <w:szCs w:val="24"/>
                <w:rtl w:val="0"/>
              </w:rPr>
              <w:tab/>
              <w:t xml:space="preserve">:ARG1 (r / run-02</w:t>
            </w:r>
          </w:p>
          <w:p w:rsidR="00000000" w:rsidDel="00000000" w:rsidP="00000000" w:rsidRDefault="00000000" w:rsidRPr="00000000" w14:paraId="00000CAD">
            <w:pPr>
              <w:ind w:left="440" w:firstLine="0"/>
              <w:jc w:val="both"/>
              <w:rPr>
                <w:sz w:val="24"/>
                <w:szCs w:val="24"/>
              </w:rPr>
            </w:pPr>
            <w:r w:rsidDel="00000000" w:rsidR="00000000" w:rsidRPr="00000000">
              <w:rPr>
                <w:sz w:val="24"/>
                <w:szCs w:val="24"/>
                <w:rtl w:val="0"/>
              </w:rPr>
              <w:t xml:space="preserve">          </w:t>
              <w:tab/>
              <w:t xml:space="preserve">:ARG0 p</w:t>
            </w:r>
          </w:p>
          <w:p w:rsidR="00000000" w:rsidDel="00000000" w:rsidP="00000000" w:rsidRDefault="00000000" w:rsidRPr="00000000" w14:paraId="00000CAE">
            <w:pPr>
              <w:ind w:left="440" w:firstLine="0"/>
              <w:jc w:val="both"/>
              <w:rPr>
                <w:sz w:val="24"/>
                <w:szCs w:val="24"/>
              </w:rPr>
            </w:pPr>
            <w:r w:rsidDel="00000000" w:rsidR="00000000" w:rsidRPr="00000000">
              <w:rPr>
                <w:sz w:val="24"/>
                <w:szCs w:val="24"/>
                <w:rtl w:val="0"/>
              </w:rPr>
              <w:t xml:space="preserve">          </w:t>
              <w:tab/>
              <w:t xml:space="preserve">:ARG1 (m / marathon)</w:t>
            </w:r>
          </w:p>
          <w:p w:rsidR="00000000" w:rsidDel="00000000" w:rsidP="00000000" w:rsidRDefault="00000000" w:rsidRPr="00000000" w14:paraId="00000CAF">
            <w:pPr>
              <w:ind w:left="440" w:firstLine="0"/>
              <w:jc w:val="both"/>
              <w:rPr>
                <w:sz w:val="24"/>
                <w:szCs w:val="24"/>
              </w:rPr>
            </w:pPr>
            <w:r w:rsidDel="00000000" w:rsidR="00000000" w:rsidRPr="00000000">
              <w:rPr>
                <w:sz w:val="24"/>
                <w:szCs w:val="24"/>
                <w:rtl w:val="0"/>
              </w:rPr>
              <w:t xml:space="preserve">          </w:t>
              <w:tab/>
              <w:t xml:space="preserve">:duration (s2 / sum-of</w:t>
            </w:r>
          </w:p>
          <w:p w:rsidR="00000000" w:rsidDel="00000000" w:rsidP="00000000" w:rsidRDefault="00000000" w:rsidRPr="00000000" w14:paraId="00000CB0">
            <w:pPr>
              <w:ind w:left="440" w:firstLine="0"/>
              <w:jc w:val="both"/>
              <w:rPr>
                <w:sz w:val="24"/>
                <w:szCs w:val="24"/>
              </w:rPr>
            </w:pPr>
            <w:r w:rsidDel="00000000" w:rsidR="00000000" w:rsidRPr="00000000">
              <w:rPr>
                <w:sz w:val="24"/>
                <w:szCs w:val="24"/>
                <w:rtl w:val="0"/>
              </w:rPr>
              <w:t xml:space="preserve">           </w:t>
              <w:tab/>
              <w:t xml:space="preserve">:op1 (t2 / temporal-quantity</w:t>
            </w:r>
          </w:p>
          <w:p w:rsidR="00000000" w:rsidDel="00000000" w:rsidP="00000000" w:rsidRDefault="00000000" w:rsidRPr="00000000" w14:paraId="00000CB1">
            <w:pPr>
              <w:ind w:left="440" w:firstLine="0"/>
              <w:jc w:val="both"/>
              <w:rPr>
                <w:sz w:val="24"/>
                <w:szCs w:val="24"/>
              </w:rPr>
            </w:pPr>
            <w:r w:rsidDel="00000000" w:rsidR="00000000" w:rsidRPr="00000000">
              <w:rPr>
                <w:sz w:val="24"/>
                <w:szCs w:val="24"/>
                <w:rtl w:val="0"/>
              </w:rPr>
              <w:t xml:space="preserve">                    :quant 2</w:t>
            </w:r>
          </w:p>
          <w:p w:rsidR="00000000" w:rsidDel="00000000" w:rsidP="00000000" w:rsidRDefault="00000000" w:rsidRPr="00000000" w14:paraId="00000CB2">
            <w:pPr>
              <w:ind w:left="440" w:firstLine="0"/>
              <w:jc w:val="both"/>
              <w:rPr>
                <w:sz w:val="24"/>
                <w:szCs w:val="24"/>
              </w:rPr>
            </w:pPr>
            <w:r w:rsidDel="00000000" w:rsidR="00000000" w:rsidRPr="00000000">
              <w:rPr>
                <w:sz w:val="24"/>
                <w:szCs w:val="24"/>
                <w:rtl w:val="0"/>
              </w:rPr>
              <w:t xml:space="preserve">                    :unit (h / hour))</w:t>
            </w:r>
          </w:p>
          <w:p w:rsidR="00000000" w:rsidDel="00000000" w:rsidP="00000000" w:rsidRDefault="00000000" w:rsidRPr="00000000" w14:paraId="00000CB3">
            <w:pPr>
              <w:ind w:left="440" w:firstLine="0"/>
              <w:jc w:val="both"/>
              <w:rPr>
                <w:sz w:val="24"/>
                <w:szCs w:val="24"/>
              </w:rPr>
            </w:pPr>
            <w:r w:rsidDel="00000000" w:rsidR="00000000" w:rsidRPr="00000000">
              <w:rPr>
                <w:sz w:val="24"/>
                <w:szCs w:val="24"/>
                <w:rtl w:val="0"/>
              </w:rPr>
              <w:t xml:space="preserve">           </w:t>
              <w:tab/>
              <w:t xml:space="preserve">:op2 (t3 / temporal-quantity</w:t>
            </w:r>
          </w:p>
          <w:p w:rsidR="00000000" w:rsidDel="00000000" w:rsidP="00000000" w:rsidRDefault="00000000" w:rsidRPr="00000000" w14:paraId="00000CB4">
            <w:pPr>
              <w:ind w:left="440" w:firstLine="0"/>
              <w:jc w:val="both"/>
              <w:rPr>
                <w:sz w:val="24"/>
                <w:szCs w:val="24"/>
              </w:rPr>
            </w:pPr>
            <w:r w:rsidDel="00000000" w:rsidR="00000000" w:rsidRPr="00000000">
              <w:rPr>
                <w:sz w:val="24"/>
                <w:szCs w:val="24"/>
                <w:rtl w:val="0"/>
              </w:rPr>
              <w:t xml:space="preserve">                    :quant 3</w:t>
            </w:r>
          </w:p>
          <w:p w:rsidR="00000000" w:rsidDel="00000000" w:rsidP="00000000" w:rsidRDefault="00000000" w:rsidRPr="00000000" w14:paraId="00000CB5">
            <w:pPr>
              <w:ind w:left="440" w:firstLine="0"/>
              <w:jc w:val="both"/>
              <w:rPr>
                <w:sz w:val="24"/>
                <w:szCs w:val="24"/>
              </w:rPr>
            </w:pPr>
            <w:r w:rsidDel="00000000" w:rsidR="00000000" w:rsidRPr="00000000">
              <w:rPr>
                <w:sz w:val="24"/>
                <w:szCs w:val="24"/>
                <w:rtl w:val="0"/>
              </w:rPr>
              <w:t xml:space="preserve">                    :unit (m2 / minute))</w:t>
            </w:r>
          </w:p>
          <w:p w:rsidR="00000000" w:rsidDel="00000000" w:rsidP="00000000" w:rsidRDefault="00000000" w:rsidRPr="00000000" w14:paraId="00000CB6">
            <w:pPr>
              <w:ind w:left="440" w:firstLine="0"/>
              <w:jc w:val="both"/>
              <w:rPr>
                <w:sz w:val="24"/>
                <w:szCs w:val="24"/>
              </w:rPr>
            </w:pPr>
            <w:r w:rsidDel="00000000" w:rsidR="00000000" w:rsidRPr="00000000">
              <w:rPr>
                <w:sz w:val="24"/>
                <w:szCs w:val="24"/>
                <w:rtl w:val="0"/>
              </w:rPr>
              <w:t xml:space="preserve">           </w:t>
              <w:tab/>
              <w:t xml:space="preserve">:op3 (t4 / temporal-quantity</w:t>
            </w:r>
          </w:p>
          <w:p w:rsidR="00000000" w:rsidDel="00000000" w:rsidP="00000000" w:rsidRDefault="00000000" w:rsidRPr="00000000" w14:paraId="00000CB7">
            <w:pPr>
              <w:ind w:left="440" w:firstLine="0"/>
              <w:jc w:val="both"/>
              <w:rPr>
                <w:sz w:val="24"/>
                <w:szCs w:val="24"/>
              </w:rPr>
            </w:pPr>
            <w:r w:rsidDel="00000000" w:rsidR="00000000" w:rsidRPr="00000000">
              <w:rPr>
                <w:sz w:val="24"/>
                <w:szCs w:val="24"/>
                <w:rtl w:val="0"/>
              </w:rPr>
              <w:t xml:space="preserve">                    :quant 38</w:t>
            </w:r>
          </w:p>
          <w:p w:rsidR="00000000" w:rsidDel="00000000" w:rsidP="00000000" w:rsidRDefault="00000000" w:rsidRPr="00000000" w14:paraId="00000CB8">
            <w:pPr>
              <w:ind w:left="440" w:firstLine="0"/>
              <w:jc w:val="both"/>
              <w:rPr>
                <w:sz w:val="24"/>
                <w:szCs w:val="24"/>
              </w:rPr>
            </w:pPr>
            <w:r w:rsidDel="00000000" w:rsidR="00000000" w:rsidRPr="00000000">
              <w:rPr>
                <w:sz w:val="24"/>
                <w:szCs w:val="24"/>
                <w:rtl w:val="0"/>
              </w:rPr>
              <w:t xml:space="preserve">                    :unit (s3 / second)))))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CB9">
            <w:pPr>
              <w:ind w:firstLine="567"/>
              <w:jc w:val="both"/>
              <w:rPr>
                <w:b w:val="1"/>
                <w:sz w:val="24"/>
                <w:szCs w:val="24"/>
              </w:rPr>
            </w:pPr>
            <w:r w:rsidDel="00000000" w:rsidR="00000000" w:rsidRPr="00000000">
              <w:rPr>
                <w:b w:val="1"/>
                <w:sz w:val="24"/>
                <w:szCs w:val="24"/>
                <w:rtl w:val="0"/>
              </w:rPr>
              <w:t xml:space="preserve">Patrick Makau đã hoàn thành cuộc chạy marathon trong 2 giờ 3 phút 38 giây.</w:t>
            </w:r>
          </w:p>
          <w:p w:rsidR="00000000" w:rsidDel="00000000" w:rsidP="00000000" w:rsidRDefault="00000000" w:rsidRPr="00000000" w14:paraId="00000CBA">
            <w:pPr>
              <w:ind w:left="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CBB">
            <w:pPr>
              <w:ind w:left="440" w:firstLine="0"/>
              <w:jc w:val="both"/>
              <w:rPr>
                <w:sz w:val="24"/>
                <w:szCs w:val="24"/>
              </w:rPr>
            </w:pPr>
            <w:r w:rsidDel="00000000" w:rsidR="00000000" w:rsidRPr="00000000">
              <w:rPr>
                <w:sz w:val="24"/>
                <w:szCs w:val="24"/>
                <w:rtl w:val="0"/>
              </w:rPr>
              <w:t xml:space="preserve">   (h / hoàn_thành-01</w:t>
            </w:r>
          </w:p>
          <w:p w:rsidR="00000000" w:rsidDel="00000000" w:rsidP="00000000" w:rsidRDefault="00000000" w:rsidRPr="00000000" w14:paraId="00000CBC">
            <w:pPr>
              <w:ind w:left="440" w:firstLine="0"/>
              <w:jc w:val="both"/>
              <w:rPr>
                <w:sz w:val="24"/>
                <w:szCs w:val="24"/>
              </w:rPr>
            </w:pPr>
            <w:r w:rsidDel="00000000" w:rsidR="00000000" w:rsidRPr="00000000">
              <w:rPr>
                <w:sz w:val="24"/>
                <w:szCs w:val="24"/>
                <w:rtl w:val="0"/>
              </w:rPr>
              <w:tab/>
              <w:t xml:space="preserve">:ARG0 (p / person</w:t>
            </w:r>
          </w:p>
          <w:p w:rsidR="00000000" w:rsidDel="00000000" w:rsidP="00000000" w:rsidRDefault="00000000" w:rsidRPr="00000000" w14:paraId="00000CBD">
            <w:pPr>
              <w:ind w:left="440" w:firstLine="0"/>
              <w:jc w:val="both"/>
              <w:rPr>
                <w:sz w:val="24"/>
                <w:szCs w:val="24"/>
              </w:rPr>
            </w:pPr>
            <w:r w:rsidDel="00000000" w:rsidR="00000000" w:rsidRPr="00000000">
              <w:rPr>
                <w:sz w:val="24"/>
                <w:szCs w:val="24"/>
                <w:rtl w:val="0"/>
              </w:rPr>
              <w:t xml:space="preserve">          </w:t>
              <w:tab/>
              <w:t xml:space="preserve">:wiki "</w:t>
            </w:r>
            <w:hyperlink r:id="rId56">
              <w:r w:rsidDel="00000000" w:rsidR="00000000" w:rsidRPr="00000000">
                <w:rPr>
                  <w:color w:val="1155cc"/>
                  <w:sz w:val="24"/>
                  <w:szCs w:val="24"/>
                  <w:u w:val="single"/>
                  <w:rtl w:val="0"/>
                </w:rPr>
                <w:t xml:space="preserve">Patrick_Makau_Musyoki</w:t>
              </w:r>
            </w:hyperlink>
            <w:r w:rsidDel="00000000" w:rsidR="00000000" w:rsidRPr="00000000">
              <w:rPr>
                <w:sz w:val="24"/>
                <w:szCs w:val="24"/>
                <w:rtl w:val="0"/>
              </w:rPr>
              <w:t xml:space="preserve">"</w:t>
            </w:r>
          </w:p>
          <w:p w:rsidR="00000000" w:rsidDel="00000000" w:rsidP="00000000" w:rsidRDefault="00000000" w:rsidRPr="00000000" w14:paraId="00000CBE">
            <w:pPr>
              <w:ind w:left="440" w:firstLine="0"/>
              <w:jc w:val="both"/>
              <w:rPr>
                <w:sz w:val="24"/>
                <w:szCs w:val="24"/>
              </w:rPr>
            </w:pPr>
            <w:r w:rsidDel="00000000" w:rsidR="00000000" w:rsidRPr="00000000">
              <w:rPr>
                <w:sz w:val="24"/>
                <w:szCs w:val="24"/>
                <w:rtl w:val="0"/>
              </w:rPr>
              <w:t xml:space="preserve">          </w:t>
              <w:tab/>
              <w:t xml:space="preserve">:name (n / name</w:t>
            </w:r>
          </w:p>
          <w:p w:rsidR="00000000" w:rsidDel="00000000" w:rsidP="00000000" w:rsidRDefault="00000000" w:rsidRPr="00000000" w14:paraId="00000CBF">
            <w:pPr>
              <w:ind w:left="440" w:firstLine="0"/>
              <w:jc w:val="both"/>
              <w:rPr>
                <w:sz w:val="24"/>
                <w:szCs w:val="24"/>
              </w:rPr>
            </w:pPr>
            <w:r w:rsidDel="00000000" w:rsidR="00000000" w:rsidRPr="00000000">
              <w:rPr>
                <w:sz w:val="24"/>
                <w:szCs w:val="24"/>
                <w:rtl w:val="0"/>
              </w:rPr>
              <w:t xml:space="preserve">           </w:t>
              <w:tab/>
              <w:t xml:space="preserve">:op1 "Patrick"</w:t>
            </w:r>
          </w:p>
          <w:p w:rsidR="00000000" w:rsidDel="00000000" w:rsidP="00000000" w:rsidRDefault="00000000" w:rsidRPr="00000000" w14:paraId="00000CC0">
            <w:pPr>
              <w:ind w:left="440" w:firstLine="0"/>
              <w:jc w:val="both"/>
              <w:rPr>
                <w:sz w:val="24"/>
                <w:szCs w:val="24"/>
              </w:rPr>
            </w:pPr>
            <w:r w:rsidDel="00000000" w:rsidR="00000000" w:rsidRPr="00000000">
              <w:rPr>
                <w:sz w:val="24"/>
                <w:szCs w:val="24"/>
                <w:rtl w:val="0"/>
              </w:rPr>
              <w:t xml:space="preserve">           </w:t>
              <w:tab/>
              <w:t xml:space="preserve">:op2 "Makau"))</w:t>
            </w:r>
          </w:p>
          <w:p w:rsidR="00000000" w:rsidDel="00000000" w:rsidP="00000000" w:rsidRDefault="00000000" w:rsidRPr="00000000" w14:paraId="00000CC1">
            <w:pPr>
              <w:ind w:left="440" w:firstLine="0"/>
              <w:jc w:val="both"/>
              <w:rPr>
                <w:sz w:val="24"/>
                <w:szCs w:val="24"/>
              </w:rPr>
            </w:pPr>
            <w:r w:rsidDel="00000000" w:rsidR="00000000" w:rsidRPr="00000000">
              <w:rPr>
                <w:sz w:val="24"/>
                <w:szCs w:val="24"/>
                <w:rtl w:val="0"/>
              </w:rPr>
              <w:tab/>
              <w:t xml:space="preserve">:ARG1 (r / chạy-01</w:t>
            </w:r>
          </w:p>
          <w:p w:rsidR="00000000" w:rsidDel="00000000" w:rsidP="00000000" w:rsidRDefault="00000000" w:rsidRPr="00000000" w14:paraId="00000CC2">
            <w:pPr>
              <w:ind w:left="440" w:firstLine="0"/>
              <w:jc w:val="both"/>
              <w:rPr>
                <w:sz w:val="24"/>
                <w:szCs w:val="24"/>
              </w:rPr>
            </w:pPr>
            <w:r w:rsidDel="00000000" w:rsidR="00000000" w:rsidRPr="00000000">
              <w:rPr>
                <w:sz w:val="24"/>
                <w:szCs w:val="24"/>
                <w:rtl w:val="0"/>
              </w:rPr>
              <w:t xml:space="preserve">          </w:t>
              <w:tab/>
              <w:t xml:space="preserve">:ARG0 p</w:t>
            </w:r>
          </w:p>
          <w:p w:rsidR="00000000" w:rsidDel="00000000" w:rsidP="00000000" w:rsidRDefault="00000000" w:rsidRPr="00000000" w14:paraId="00000CC3">
            <w:pPr>
              <w:ind w:left="440" w:firstLine="0"/>
              <w:jc w:val="both"/>
              <w:rPr>
                <w:sz w:val="24"/>
                <w:szCs w:val="24"/>
              </w:rPr>
            </w:pPr>
            <w:r w:rsidDel="00000000" w:rsidR="00000000" w:rsidRPr="00000000">
              <w:rPr>
                <w:sz w:val="24"/>
                <w:szCs w:val="24"/>
                <w:rtl w:val="0"/>
              </w:rPr>
              <w:t xml:space="preserve">          </w:t>
              <w:tab/>
              <w:t xml:space="preserve">:ARG1 (m / marathon)</w:t>
            </w:r>
          </w:p>
          <w:p w:rsidR="00000000" w:rsidDel="00000000" w:rsidP="00000000" w:rsidRDefault="00000000" w:rsidRPr="00000000" w14:paraId="00000CC4">
            <w:pPr>
              <w:ind w:left="440" w:firstLine="0"/>
              <w:jc w:val="both"/>
              <w:rPr>
                <w:sz w:val="24"/>
                <w:szCs w:val="24"/>
              </w:rPr>
            </w:pPr>
            <w:r w:rsidDel="00000000" w:rsidR="00000000" w:rsidRPr="00000000">
              <w:rPr>
                <w:sz w:val="24"/>
                <w:szCs w:val="24"/>
                <w:rtl w:val="0"/>
              </w:rPr>
              <w:t xml:space="preserve">          </w:t>
              <w:tab/>
              <w:t xml:space="preserve">:duration (s2 / sum-of</w:t>
            </w:r>
          </w:p>
          <w:p w:rsidR="00000000" w:rsidDel="00000000" w:rsidP="00000000" w:rsidRDefault="00000000" w:rsidRPr="00000000" w14:paraId="00000CC5">
            <w:pPr>
              <w:ind w:left="440" w:firstLine="0"/>
              <w:jc w:val="both"/>
              <w:rPr>
                <w:sz w:val="24"/>
                <w:szCs w:val="24"/>
              </w:rPr>
            </w:pPr>
            <w:r w:rsidDel="00000000" w:rsidR="00000000" w:rsidRPr="00000000">
              <w:rPr>
                <w:sz w:val="24"/>
                <w:szCs w:val="24"/>
                <w:rtl w:val="0"/>
              </w:rPr>
              <w:t xml:space="preserve">           </w:t>
              <w:tab/>
              <w:t xml:space="preserve">:op1 (t2 / temporal-quantity</w:t>
            </w:r>
          </w:p>
          <w:p w:rsidR="00000000" w:rsidDel="00000000" w:rsidP="00000000" w:rsidRDefault="00000000" w:rsidRPr="00000000" w14:paraId="00000CC6">
            <w:pPr>
              <w:ind w:left="440" w:firstLine="0"/>
              <w:jc w:val="both"/>
              <w:rPr>
                <w:sz w:val="24"/>
                <w:szCs w:val="24"/>
              </w:rPr>
            </w:pPr>
            <w:r w:rsidDel="00000000" w:rsidR="00000000" w:rsidRPr="00000000">
              <w:rPr>
                <w:sz w:val="24"/>
                <w:szCs w:val="24"/>
                <w:rtl w:val="0"/>
              </w:rPr>
              <w:t xml:space="preserve">                    :quant 2</w:t>
            </w:r>
          </w:p>
          <w:p w:rsidR="00000000" w:rsidDel="00000000" w:rsidP="00000000" w:rsidRDefault="00000000" w:rsidRPr="00000000" w14:paraId="00000CC7">
            <w:pPr>
              <w:ind w:left="440" w:firstLine="0"/>
              <w:jc w:val="both"/>
              <w:rPr>
                <w:sz w:val="24"/>
                <w:szCs w:val="24"/>
              </w:rPr>
            </w:pPr>
            <w:r w:rsidDel="00000000" w:rsidR="00000000" w:rsidRPr="00000000">
              <w:rPr>
                <w:sz w:val="24"/>
                <w:szCs w:val="24"/>
                <w:rtl w:val="0"/>
              </w:rPr>
              <w:t xml:space="preserve">                    :unit (gi / giờ))</w:t>
            </w:r>
          </w:p>
          <w:p w:rsidR="00000000" w:rsidDel="00000000" w:rsidP="00000000" w:rsidRDefault="00000000" w:rsidRPr="00000000" w14:paraId="00000CC8">
            <w:pPr>
              <w:ind w:left="440" w:firstLine="0"/>
              <w:jc w:val="both"/>
              <w:rPr>
                <w:sz w:val="24"/>
                <w:szCs w:val="24"/>
              </w:rPr>
            </w:pPr>
            <w:r w:rsidDel="00000000" w:rsidR="00000000" w:rsidRPr="00000000">
              <w:rPr>
                <w:sz w:val="24"/>
                <w:szCs w:val="24"/>
                <w:rtl w:val="0"/>
              </w:rPr>
              <w:t xml:space="preserve">           </w:t>
              <w:tab/>
              <w:t xml:space="preserve">:op2 (t3 / temporal-quantity</w:t>
            </w:r>
          </w:p>
          <w:p w:rsidR="00000000" w:rsidDel="00000000" w:rsidP="00000000" w:rsidRDefault="00000000" w:rsidRPr="00000000" w14:paraId="00000CC9">
            <w:pPr>
              <w:ind w:left="440" w:firstLine="0"/>
              <w:jc w:val="both"/>
              <w:rPr>
                <w:sz w:val="24"/>
                <w:szCs w:val="24"/>
              </w:rPr>
            </w:pPr>
            <w:r w:rsidDel="00000000" w:rsidR="00000000" w:rsidRPr="00000000">
              <w:rPr>
                <w:sz w:val="24"/>
                <w:szCs w:val="24"/>
                <w:rtl w:val="0"/>
              </w:rPr>
              <w:t xml:space="preserve">                    :quant 3</w:t>
            </w:r>
          </w:p>
          <w:p w:rsidR="00000000" w:rsidDel="00000000" w:rsidP="00000000" w:rsidRDefault="00000000" w:rsidRPr="00000000" w14:paraId="00000CCA">
            <w:pPr>
              <w:ind w:left="440" w:firstLine="0"/>
              <w:jc w:val="both"/>
              <w:rPr>
                <w:sz w:val="24"/>
                <w:szCs w:val="24"/>
              </w:rPr>
            </w:pPr>
            <w:r w:rsidDel="00000000" w:rsidR="00000000" w:rsidRPr="00000000">
              <w:rPr>
                <w:sz w:val="24"/>
                <w:szCs w:val="24"/>
                <w:rtl w:val="0"/>
              </w:rPr>
              <w:t xml:space="preserve">                    :unit (p / phút))</w:t>
            </w:r>
          </w:p>
          <w:p w:rsidR="00000000" w:rsidDel="00000000" w:rsidP="00000000" w:rsidRDefault="00000000" w:rsidRPr="00000000" w14:paraId="00000CCB">
            <w:pPr>
              <w:ind w:left="440" w:firstLine="0"/>
              <w:jc w:val="both"/>
              <w:rPr>
                <w:sz w:val="24"/>
                <w:szCs w:val="24"/>
              </w:rPr>
            </w:pPr>
            <w:r w:rsidDel="00000000" w:rsidR="00000000" w:rsidRPr="00000000">
              <w:rPr>
                <w:sz w:val="24"/>
                <w:szCs w:val="24"/>
                <w:rtl w:val="0"/>
              </w:rPr>
              <w:t xml:space="preserve">           </w:t>
              <w:tab/>
              <w:t xml:space="preserve">:op3 (t4 / temporal-quantity</w:t>
            </w:r>
          </w:p>
          <w:p w:rsidR="00000000" w:rsidDel="00000000" w:rsidP="00000000" w:rsidRDefault="00000000" w:rsidRPr="00000000" w14:paraId="00000CCC">
            <w:pPr>
              <w:ind w:left="440" w:firstLine="0"/>
              <w:jc w:val="both"/>
              <w:rPr>
                <w:sz w:val="24"/>
                <w:szCs w:val="24"/>
              </w:rPr>
            </w:pPr>
            <w:r w:rsidDel="00000000" w:rsidR="00000000" w:rsidRPr="00000000">
              <w:rPr>
                <w:sz w:val="24"/>
                <w:szCs w:val="24"/>
                <w:rtl w:val="0"/>
              </w:rPr>
              <w:t xml:space="preserve">                    :quant 38</w:t>
            </w:r>
          </w:p>
          <w:p w:rsidR="00000000" w:rsidDel="00000000" w:rsidP="00000000" w:rsidRDefault="00000000" w:rsidRPr="00000000" w14:paraId="00000CCD">
            <w:pPr>
              <w:ind w:left="440" w:firstLine="0"/>
              <w:jc w:val="both"/>
              <w:rPr>
                <w:sz w:val="24"/>
                <w:szCs w:val="24"/>
              </w:rPr>
            </w:pPr>
            <w:r w:rsidDel="00000000" w:rsidR="00000000" w:rsidRPr="00000000">
              <w:rPr>
                <w:sz w:val="24"/>
                <w:szCs w:val="24"/>
                <w:rtl w:val="0"/>
              </w:rPr>
              <w:t xml:space="preserve">                    :unit (gi2 / giây)))))</w:t>
            </w:r>
          </w:p>
          <w:p w:rsidR="00000000" w:rsidDel="00000000" w:rsidP="00000000" w:rsidRDefault="00000000" w:rsidRPr="00000000" w14:paraId="00000CCE">
            <w:pPr>
              <w:ind w:left="440" w:firstLine="0"/>
              <w:jc w:val="both"/>
              <w:rPr>
                <w:b w:val="1"/>
                <w:sz w:val="24"/>
                <w:szCs w:val="24"/>
              </w:rPr>
            </w:pPr>
            <w:r w:rsidDel="00000000" w:rsidR="00000000" w:rsidRPr="00000000">
              <w:rPr>
                <w:b w:val="1"/>
                <w:sz w:val="24"/>
                <w:szCs w:val="24"/>
                <w:rtl w:val="0"/>
              </w:rPr>
              <w:t xml:space="preserve"> </w:t>
            </w:r>
          </w:p>
        </w:tc>
      </w:tr>
    </w:tbl>
    <w:p w:rsidR="00000000" w:rsidDel="00000000" w:rsidP="00000000" w:rsidRDefault="00000000" w:rsidRPr="00000000" w14:paraId="00000CCF">
      <w:pPr>
        <w:spacing w:after="480" w:lineRule="auto"/>
        <w:ind w:firstLine="567"/>
        <w:rPr>
          <w:sz w:val="24"/>
          <w:szCs w:val="24"/>
        </w:rPr>
      </w:pPr>
      <w:r w:rsidDel="00000000" w:rsidR="00000000" w:rsidRPr="00000000">
        <w:rPr>
          <w:rtl w:val="0"/>
        </w:rPr>
      </w:r>
    </w:p>
    <w:p w:rsidR="00000000" w:rsidDel="00000000" w:rsidP="00000000" w:rsidRDefault="00000000" w:rsidRPr="00000000" w14:paraId="00000CD0">
      <w:pPr>
        <w:numPr>
          <w:ilvl w:val="0"/>
          <w:numId w:val="1"/>
        </w:numPr>
        <w:spacing w:after="480" w:lineRule="auto"/>
        <w:ind w:left="720" w:hanging="360"/>
        <w:jc w:val="both"/>
        <w:rPr>
          <w:sz w:val="24"/>
          <w:szCs w:val="24"/>
        </w:rPr>
      </w:pPr>
      <w:r w:rsidDel="00000000" w:rsidR="00000000" w:rsidRPr="00000000">
        <w:rPr>
          <w:sz w:val="24"/>
          <w:szCs w:val="24"/>
          <w:rtl w:val="0"/>
        </w:rPr>
        <w:t xml:space="preserve">Nhãn </w:t>
      </w:r>
      <w:r w:rsidDel="00000000" w:rsidR="00000000" w:rsidRPr="00000000">
        <w:rPr>
          <w:b w:val="1"/>
          <w:i w:val="1"/>
          <w:sz w:val="24"/>
          <w:szCs w:val="24"/>
          <w:rtl w:val="0"/>
        </w:rPr>
        <w:t xml:space="preserve">and :op1… :op2 </w:t>
      </w:r>
      <w:r w:rsidDel="00000000" w:rsidR="00000000" w:rsidRPr="00000000">
        <w:rPr>
          <w:sz w:val="24"/>
          <w:szCs w:val="24"/>
          <w:rtl w:val="0"/>
        </w:rPr>
        <w:t xml:space="preserve">cũng xuất hiện trong câu khi xuất hiện từ “respectively” – riêng biệt. Ví dụ:</w:t>
      </w:r>
    </w:p>
    <w:tbl>
      <w:tblPr>
        <w:tblStyle w:val="Table91"/>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35"/>
        <w:gridCol w:w="4485"/>
        <w:tblGridChange w:id="0">
          <w:tblGrid>
            <w:gridCol w:w="4935"/>
            <w:gridCol w:w="4485"/>
          </w:tblGrid>
        </w:tblGridChange>
      </w:tblGrid>
      <w:tr>
        <w:trPr>
          <w:cantSplit w:val="0"/>
          <w:trHeight w:val="72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CD1">
            <w:pPr>
              <w:ind w:firstLine="567"/>
              <w:jc w:val="both"/>
              <w:rPr>
                <w:b w:val="1"/>
                <w:sz w:val="24"/>
                <w:szCs w:val="24"/>
              </w:rPr>
            </w:pPr>
            <w:r w:rsidDel="00000000" w:rsidR="00000000" w:rsidRPr="00000000">
              <w:rPr>
                <w:b w:val="1"/>
                <w:sz w:val="24"/>
                <w:szCs w:val="24"/>
                <w:rtl w:val="0"/>
              </w:rPr>
              <w:t xml:space="preserve">Budapest and Bucharest are the capitals of Hungary and Romania respectively.</w:t>
            </w:r>
          </w:p>
          <w:p w:rsidR="00000000" w:rsidDel="00000000" w:rsidP="00000000" w:rsidRDefault="00000000" w:rsidRPr="00000000" w14:paraId="00000CD2">
            <w:pPr>
              <w:ind w:left="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CD3">
            <w:pPr>
              <w:ind w:left="440" w:firstLine="0"/>
              <w:jc w:val="both"/>
              <w:rPr>
                <w:sz w:val="24"/>
                <w:szCs w:val="24"/>
              </w:rPr>
            </w:pPr>
            <w:r w:rsidDel="00000000" w:rsidR="00000000" w:rsidRPr="00000000">
              <w:rPr>
                <w:sz w:val="24"/>
                <w:szCs w:val="24"/>
                <w:rtl w:val="0"/>
              </w:rPr>
              <w:t xml:space="preserve"> (a / and</w:t>
            </w:r>
          </w:p>
          <w:p w:rsidR="00000000" w:rsidDel="00000000" w:rsidP="00000000" w:rsidRDefault="00000000" w:rsidRPr="00000000" w14:paraId="00000CD4">
            <w:pPr>
              <w:ind w:left="440" w:firstLine="0"/>
              <w:jc w:val="both"/>
              <w:rPr>
                <w:sz w:val="24"/>
                <w:szCs w:val="24"/>
              </w:rPr>
            </w:pPr>
            <w:r w:rsidDel="00000000" w:rsidR="00000000" w:rsidRPr="00000000">
              <w:rPr>
                <w:sz w:val="24"/>
                <w:szCs w:val="24"/>
                <w:rtl w:val="0"/>
              </w:rPr>
              <w:tab/>
              <w:t xml:space="preserve">:op1 (h / have-org-role-91</w:t>
            </w:r>
          </w:p>
          <w:p w:rsidR="00000000" w:rsidDel="00000000" w:rsidP="00000000" w:rsidRDefault="00000000" w:rsidRPr="00000000" w14:paraId="00000CD5">
            <w:pPr>
              <w:ind w:left="440" w:firstLine="0"/>
              <w:jc w:val="both"/>
              <w:rPr>
                <w:sz w:val="24"/>
                <w:szCs w:val="24"/>
              </w:rPr>
            </w:pPr>
            <w:r w:rsidDel="00000000" w:rsidR="00000000" w:rsidRPr="00000000">
              <w:rPr>
                <w:sz w:val="24"/>
                <w:szCs w:val="24"/>
                <w:rtl w:val="0"/>
              </w:rPr>
              <w:t xml:space="preserve">          </w:t>
              <w:tab/>
              <w:t xml:space="preserve">:ARG0 (c / city</w:t>
            </w:r>
          </w:p>
          <w:p w:rsidR="00000000" w:rsidDel="00000000" w:rsidP="00000000" w:rsidRDefault="00000000" w:rsidRPr="00000000" w14:paraId="00000CD6">
            <w:pPr>
              <w:ind w:left="440" w:firstLine="0"/>
              <w:jc w:val="both"/>
              <w:rPr>
                <w:sz w:val="24"/>
                <w:szCs w:val="24"/>
              </w:rPr>
            </w:pPr>
            <w:r w:rsidDel="00000000" w:rsidR="00000000" w:rsidRPr="00000000">
              <w:rPr>
                <w:sz w:val="24"/>
                <w:szCs w:val="24"/>
                <w:rtl w:val="0"/>
              </w:rPr>
              <w:t xml:space="preserve">               :wiki "</w:t>
            </w:r>
            <w:hyperlink r:id="rId57">
              <w:r w:rsidDel="00000000" w:rsidR="00000000" w:rsidRPr="00000000">
                <w:rPr>
                  <w:color w:val="1155cc"/>
                  <w:sz w:val="24"/>
                  <w:szCs w:val="24"/>
                  <w:u w:val="single"/>
                  <w:rtl w:val="0"/>
                </w:rPr>
                <w:t xml:space="preserve">Budapest</w:t>
              </w:r>
            </w:hyperlink>
            <w:r w:rsidDel="00000000" w:rsidR="00000000" w:rsidRPr="00000000">
              <w:rPr>
                <w:sz w:val="24"/>
                <w:szCs w:val="24"/>
                <w:rtl w:val="0"/>
              </w:rPr>
              <w:t xml:space="preserve">"</w:t>
            </w:r>
          </w:p>
          <w:p w:rsidR="00000000" w:rsidDel="00000000" w:rsidP="00000000" w:rsidRDefault="00000000" w:rsidRPr="00000000" w14:paraId="00000CD7">
            <w:pPr>
              <w:ind w:left="440" w:firstLine="0"/>
              <w:jc w:val="both"/>
              <w:rPr>
                <w:sz w:val="24"/>
                <w:szCs w:val="24"/>
              </w:rPr>
            </w:pPr>
            <w:r w:rsidDel="00000000" w:rsidR="00000000" w:rsidRPr="00000000">
              <w:rPr>
                <w:sz w:val="24"/>
                <w:szCs w:val="24"/>
                <w:rtl w:val="0"/>
              </w:rPr>
              <w:t xml:space="preserve">               :name (n / name</w:t>
            </w:r>
          </w:p>
          <w:p w:rsidR="00000000" w:rsidDel="00000000" w:rsidP="00000000" w:rsidRDefault="00000000" w:rsidRPr="00000000" w14:paraId="00000CD8">
            <w:pPr>
              <w:ind w:left="440" w:firstLine="0"/>
              <w:jc w:val="both"/>
              <w:rPr>
                <w:sz w:val="24"/>
                <w:szCs w:val="24"/>
              </w:rPr>
            </w:pPr>
            <w:r w:rsidDel="00000000" w:rsidR="00000000" w:rsidRPr="00000000">
              <w:rPr>
                <w:sz w:val="24"/>
                <w:szCs w:val="24"/>
                <w:rtl w:val="0"/>
              </w:rPr>
              <w:t xml:space="preserve">                    :op1 "Budapest"))</w:t>
            </w:r>
          </w:p>
          <w:p w:rsidR="00000000" w:rsidDel="00000000" w:rsidP="00000000" w:rsidRDefault="00000000" w:rsidRPr="00000000" w14:paraId="00000CD9">
            <w:pPr>
              <w:ind w:left="440" w:firstLine="0"/>
              <w:jc w:val="both"/>
              <w:rPr>
                <w:sz w:val="24"/>
                <w:szCs w:val="24"/>
              </w:rPr>
            </w:pPr>
            <w:r w:rsidDel="00000000" w:rsidR="00000000" w:rsidRPr="00000000">
              <w:rPr>
                <w:sz w:val="24"/>
                <w:szCs w:val="24"/>
                <w:rtl w:val="0"/>
              </w:rPr>
              <w:t xml:space="preserve">          </w:t>
              <w:tab/>
              <w:t xml:space="preserve">:ARG1 (c2 / country</w:t>
            </w:r>
          </w:p>
          <w:p w:rsidR="00000000" w:rsidDel="00000000" w:rsidP="00000000" w:rsidRDefault="00000000" w:rsidRPr="00000000" w14:paraId="00000CDA">
            <w:pPr>
              <w:ind w:left="440" w:firstLine="0"/>
              <w:jc w:val="both"/>
              <w:rPr>
                <w:sz w:val="24"/>
                <w:szCs w:val="24"/>
              </w:rPr>
            </w:pPr>
            <w:r w:rsidDel="00000000" w:rsidR="00000000" w:rsidRPr="00000000">
              <w:rPr>
                <w:sz w:val="24"/>
                <w:szCs w:val="24"/>
                <w:rtl w:val="0"/>
              </w:rPr>
              <w:t xml:space="preserve">               :wiki "</w:t>
            </w:r>
            <w:hyperlink r:id="rId58">
              <w:r w:rsidDel="00000000" w:rsidR="00000000" w:rsidRPr="00000000">
                <w:rPr>
                  <w:color w:val="1155cc"/>
                  <w:sz w:val="24"/>
                  <w:szCs w:val="24"/>
                  <w:u w:val="single"/>
                  <w:rtl w:val="0"/>
                </w:rPr>
                <w:t xml:space="preserve">Hungary</w:t>
              </w:r>
            </w:hyperlink>
            <w:r w:rsidDel="00000000" w:rsidR="00000000" w:rsidRPr="00000000">
              <w:rPr>
                <w:sz w:val="24"/>
                <w:szCs w:val="24"/>
                <w:rtl w:val="0"/>
              </w:rPr>
              <w:t xml:space="preserve">"</w:t>
            </w:r>
          </w:p>
          <w:p w:rsidR="00000000" w:rsidDel="00000000" w:rsidP="00000000" w:rsidRDefault="00000000" w:rsidRPr="00000000" w14:paraId="00000CDB">
            <w:pPr>
              <w:ind w:left="440" w:firstLine="0"/>
              <w:jc w:val="both"/>
              <w:rPr>
                <w:sz w:val="24"/>
                <w:szCs w:val="24"/>
              </w:rPr>
            </w:pPr>
            <w:r w:rsidDel="00000000" w:rsidR="00000000" w:rsidRPr="00000000">
              <w:rPr>
                <w:sz w:val="24"/>
                <w:szCs w:val="24"/>
                <w:rtl w:val="0"/>
              </w:rPr>
              <w:t xml:space="preserve">               :name (n2 / name</w:t>
            </w:r>
          </w:p>
          <w:p w:rsidR="00000000" w:rsidDel="00000000" w:rsidP="00000000" w:rsidRDefault="00000000" w:rsidRPr="00000000" w14:paraId="00000CDC">
            <w:pPr>
              <w:ind w:left="440" w:firstLine="0"/>
              <w:jc w:val="both"/>
              <w:rPr>
                <w:sz w:val="24"/>
                <w:szCs w:val="24"/>
              </w:rPr>
            </w:pPr>
            <w:r w:rsidDel="00000000" w:rsidR="00000000" w:rsidRPr="00000000">
              <w:rPr>
                <w:sz w:val="24"/>
                <w:szCs w:val="24"/>
                <w:rtl w:val="0"/>
              </w:rPr>
              <w:t xml:space="preserve">                    :op1 "Hungary"))</w:t>
            </w:r>
          </w:p>
          <w:p w:rsidR="00000000" w:rsidDel="00000000" w:rsidP="00000000" w:rsidRDefault="00000000" w:rsidRPr="00000000" w14:paraId="00000CDD">
            <w:pPr>
              <w:ind w:left="440" w:firstLine="0"/>
              <w:jc w:val="both"/>
              <w:rPr>
                <w:sz w:val="24"/>
                <w:szCs w:val="24"/>
              </w:rPr>
            </w:pPr>
            <w:r w:rsidDel="00000000" w:rsidR="00000000" w:rsidRPr="00000000">
              <w:rPr>
                <w:sz w:val="24"/>
                <w:szCs w:val="24"/>
                <w:rtl w:val="0"/>
              </w:rPr>
              <w:t xml:space="preserve">          </w:t>
              <w:tab/>
              <w:t xml:space="preserve">:ARG2 (c3 / capital))</w:t>
            </w:r>
          </w:p>
          <w:p w:rsidR="00000000" w:rsidDel="00000000" w:rsidP="00000000" w:rsidRDefault="00000000" w:rsidRPr="00000000" w14:paraId="00000CDE">
            <w:pPr>
              <w:ind w:left="440" w:firstLine="0"/>
              <w:jc w:val="both"/>
              <w:rPr>
                <w:sz w:val="24"/>
                <w:szCs w:val="24"/>
              </w:rPr>
            </w:pPr>
            <w:r w:rsidDel="00000000" w:rsidR="00000000" w:rsidRPr="00000000">
              <w:rPr>
                <w:sz w:val="24"/>
                <w:szCs w:val="24"/>
                <w:rtl w:val="0"/>
              </w:rPr>
              <w:tab/>
              <w:t xml:space="preserve">:op2 (h2 / have-org-role-91</w:t>
            </w:r>
          </w:p>
          <w:p w:rsidR="00000000" w:rsidDel="00000000" w:rsidP="00000000" w:rsidRDefault="00000000" w:rsidRPr="00000000" w14:paraId="00000CDF">
            <w:pPr>
              <w:ind w:left="440" w:firstLine="0"/>
              <w:jc w:val="both"/>
              <w:rPr>
                <w:sz w:val="24"/>
                <w:szCs w:val="24"/>
              </w:rPr>
            </w:pPr>
            <w:r w:rsidDel="00000000" w:rsidR="00000000" w:rsidRPr="00000000">
              <w:rPr>
                <w:sz w:val="24"/>
                <w:szCs w:val="24"/>
                <w:rtl w:val="0"/>
              </w:rPr>
              <w:t xml:space="preserve">          </w:t>
              <w:tab/>
              <w:t xml:space="preserve">:ARG0 (c4 / city</w:t>
            </w:r>
          </w:p>
          <w:p w:rsidR="00000000" w:rsidDel="00000000" w:rsidP="00000000" w:rsidRDefault="00000000" w:rsidRPr="00000000" w14:paraId="00000CE0">
            <w:pPr>
              <w:ind w:left="440" w:firstLine="0"/>
              <w:jc w:val="both"/>
              <w:rPr>
                <w:sz w:val="24"/>
                <w:szCs w:val="24"/>
              </w:rPr>
            </w:pPr>
            <w:r w:rsidDel="00000000" w:rsidR="00000000" w:rsidRPr="00000000">
              <w:rPr>
                <w:sz w:val="24"/>
                <w:szCs w:val="24"/>
                <w:rtl w:val="0"/>
              </w:rPr>
              <w:t xml:space="preserve">               :wiki "</w:t>
            </w:r>
            <w:hyperlink r:id="rId59">
              <w:r w:rsidDel="00000000" w:rsidR="00000000" w:rsidRPr="00000000">
                <w:rPr>
                  <w:color w:val="1155cc"/>
                  <w:sz w:val="24"/>
                  <w:szCs w:val="24"/>
                  <w:u w:val="single"/>
                  <w:rtl w:val="0"/>
                </w:rPr>
                <w:t xml:space="preserve">Bucharest</w:t>
              </w:r>
            </w:hyperlink>
            <w:r w:rsidDel="00000000" w:rsidR="00000000" w:rsidRPr="00000000">
              <w:rPr>
                <w:sz w:val="24"/>
                <w:szCs w:val="24"/>
                <w:rtl w:val="0"/>
              </w:rPr>
              <w:t xml:space="preserve">"</w:t>
            </w:r>
          </w:p>
          <w:p w:rsidR="00000000" w:rsidDel="00000000" w:rsidP="00000000" w:rsidRDefault="00000000" w:rsidRPr="00000000" w14:paraId="00000CE1">
            <w:pPr>
              <w:ind w:left="440" w:firstLine="0"/>
              <w:jc w:val="both"/>
              <w:rPr>
                <w:sz w:val="24"/>
                <w:szCs w:val="24"/>
              </w:rPr>
            </w:pPr>
            <w:r w:rsidDel="00000000" w:rsidR="00000000" w:rsidRPr="00000000">
              <w:rPr>
                <w:sz w:val="24"/>
                <w:szCs w:val="24"/>
                <w:rtl w:val="0"/>
              </w:rPr>
              <w:t xml:space="preserve">               :name (n3 / name</w:t>
            </w:r>
          </w:p>
          <w:p w:rsidR="00000000" w:rsidDel="00000000" w:rsidP="00000000" w:rsidRDefault="00000000" w:rsidRPr="00000000" w14:paraId="00000CE2">
            <w:pPr>
              <w:ind w:left="440" w:firstLine="0"/>
              <w:jc w:val="both"/>
              <w:rPr>
                <w:sz w:val="24"/>
                <w:szCs w:val="24"/>
              </w:rPr>
            </w:pPr>
            <w:r w:rsidDel="00000000" w:rsidR="00000000" w:rsidRPr="00000000">
              <w:rPr>
                <w:sz w:val="24"/>
                <w:szCs w:val="24"/>
                <w:rtl w:val="0"/>
              </w:rPr>
              <w:t xml:space="preserve">                    :op1 "Bucharest"))</w:t>
            </w:r>
          </w:p>
          <w:p w:rsidR="00000000" w:rsidDel="00000000" w:rsidP="00000000" w:rsidRDefault="00000000" w:rsidRPr="00000000" w14:paraId="00000CE3">
            <w:pPr>
              <w:ind w:left="440" w:firstLine="0"/>
              <w:jc w:val="both"/>
              <w:rPr>
                <w:sz w:val="24"/>
                <w:szCs w:val="24"/>
              </w:rPr>
            </w:pPr>
            <w:r w:rsidDel="00000000" w:rsidR="00000000" w:rsidRPr="00000000">
              <w:rPr>
                <w:sz w:val="24"/>
                <w:szCs w:val="24"/>
                <w:rtl w:val="0"/>
              </w:rPr>
              <w:t xml:space="preserve">          </w:t>
              <w:tab/>
              <w:t xml:space="preserve">:ARG1 (c5 / country</w:t>
            </w:r>
          </w:p>
          <w:p w:rsidR="00000000" w:rsidDel="00000000" w:rsidP="00000000" w:rsidRDefault="00000000" w:rsidRPr="00000000" w14:paraId="00000CE4">
            <w:pPr>
              <w:ind w:left="440" w:firstLine="0"/>
              <w:jc w:val="both"/>
              <w:rPr>
                <w:sz w:val="24"/>
                <w:szCs w:val="24"/>
              </w:rPr>
            </w:pPr>
            <w:r w:rsidDel="00000000" w:rsidR="00000000" w:rsidRPr="00000000">
              <w:rPr>
                <w:sz w:val="24"/>
                <w:szCs w:val="24"/>
                <w:rtl w:val="0"/>
              </w:rPr>
              <w:t xml:space="preserve">               :wiki "</w:t>
            </w:r>
            <w:hyperlink r:id="rId60">
              <w:r w:rsidDel="00000000" w:rsidR="00000000" w:rsidRPr="00000000">
                <w:rPr>
                  <w:color w:val="1155cc"/>
                  <w:sz w:val="24"/>
                  <w:szCs w:val="24"/>
                  <w:u w:val="single"/>
                  <w:rtl w:val="0"/>
                </w:rPr>
                <w:t xml:space="preserve">Romania</w:t>
              </w:r>
            </w:hyperlink>
            <w:r w:rsidDel="00000000" w:rsidR="00000000" w:rsidRPr="00000000">
              <w:rPr>
                <w:sz w:val="24"/>
                <w:szCs w:val="24"/>
                <w:rtl w:val="0"/>
              </w:rPr>
              <w:t xml:space="preserve">"</w:t>
            </w:r>
          </w:p>
          <w:p w:rsidR="00000000" w:rsidDel="00000000" w:rsidP="00000000" w:rsidRDefault="00000000" w:rsidRPr="00000000" w14:paraId="00000CE5">
            <w:pPr>
              <w:ind w:left="440" w:firstLine="0"/>
              <w:jc w:val="both"/>
              <w:rPr>
                <w:sz w:val="24"/>
                <w:szCs w:val="24"/>
              </w:rPr>
            </w:pPr>
            <w:r w:rsidDel="00000000" w:rsidR="00000000" w:rsidRPr="00000000">
              <w:rPr>
                <w:sz w:val="24"/>
                <w:szCs w:val="24"/>
                <w:rtl w:val="0"/>
              </w:rPr>
              <w:t xml:space="preserve">               :name (n4 / name</w:t>
            </w:r>
          </w:p>
          <w:p w:rsidR="00000000" w:rsidDel="00000000" w:rsidP="00000000" w:rsidRDefault="00000000" w:rsidRPr="00000000" w14:paraId="00000CE6">
            <w:pPr>
              <w:ind w:left="440" w:firstLine="0"/>
              <w:jc w:val="both"/>
              <w:rPr>
                <w:sz w:val="24"/>
                <w:szCs w:val="24"/>
              </w:rPr>
            </w:pPr>
            <w:r w:rsidDel="00000000" w:rsidR="00000000" w:rsidRPr="00000000">
              <w:rPr>
                <w:sz w:val="24"/>
                <w:szCs w:val="24"/>
                <w:rtl w:val="0"/>
              </w:rPr>
              <w:t xml:space="preserve">                    :op1 "Romania"))</w:t>
            </w:r>
          </w:p>
          <w:p w:rsidR="00000000" w:rsidDel="00000000" w:rsidP="00000000" w:rsidRDefault="00000000" w:rsidRPr="00000000" w14:paraId="00000CE7">
            <w:pPr>
              <w:ind w:left="440" w:firstLine="0"/>
              <w:jc w:val="both"/>
              <w:rPr>
                <w:sz w:val="24"/>
                <w:szCs w:val="24"/>
              </w:rPr>
            </w:pPr>
            <w:r w:rsidDel="00000000" w:rsidR="00000000" w:rsidRPr="00000000">
              <w:rPr>
                <w:sz w:val="24"/>
                <w:szCs w:val="24"/>
                <w:rtl w:val="0"/>
              </w:rPr>
              <w:t xml:space="preserve">          </w:t>
              <w:tab/>
              <w:t xml:space="preserve">:ARG2 (c6 / capital)))</w:t>
            </w:r>
          </w:p>
          <w:p w:rsidR="00000000" w:rsidDel="00000000" w:rsidP="00000000" w:rsidRDefault="00000000" w:rsidRPr="00000000" w14:paraId="00000CE8">
            <w:pPr>
              <w:ind w:left="440" w:firstLine="0"/>
              <w:jc w:val="both"/>
              <w:rPr>
                <w:b w:val="1"/>
                <w:sz w:val="24"/>
                <w:szCs w:val="24"/>
              </w:rPr>
            </w:pPr>
            <w:r w:rsidDel="00000000" w:rsidR="00000000" w:rsidRPr="00000000">
              <w:rPr>
                <w:b w:val="1"/>
                <w:sz w:val="24"/>
                <w:szCs w:val="24"/>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CE9">
            <w:pPr>
              <w:ind w:firstLine="567"/>
              <w:jc w:val="both"/>
              <w:rPr>
                <w:b w:val="1"/>
                <w:sz w:val="24"/>
                <w:szCs w:val="24"/>
              </w:rPr>
            </w:pPr>
            <w:r w:rsidDel="00000000" w:rsidR="00000000" w:rsidRPr="00000000">
              <w:rPr>
                <w:b w:val="1"/>
                <w:sz w:val="24"/>
                <w:szCs w:val="24"/>
                <w:rtl w:val="0"/>
              </w:rPr>
              <w:t xml:space="preserve">Budapest và Bucharest lần lượt là thủ đô của Hungary and Romania.</w:t>
            </w:r>
          </w:p>
          <w:p w:rsidR="00000000" w:rsidDel="00000000" w:rsidP="00000000" w:rsidRDefault="00000000" w:rsidRPr="00000000" w14:paraId="00000CEA">
            <w:pPr>
              <w:ind w:left="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CEB">
            <w:pPr>
              <w:ind w:left="440" w:firstLine="0"/>
              <w:jc w:val="both"/>
              <w:rPr>
                <w:sz w:val="24"/>
                <w:szCs w:val="24"/>
              </w:rPr>
            </w:pPr>
            <w:r w:rsidDel="00000000" w:rsidR="00000000" w:rsidRPr="00000000">
              <w:rPr>
                <w:sz w:val="24"/>
                <w:szCs w:val="24"/>
                <w:rtl w:val="0"/>
              </w:rPr>
              <w:t xml:space="preserve"> (a / and</w:t>
            </w:r>
          </w:p>
          <w:p w:rsidR="00000000" w:rsidDel="00000000" w:rsidP="00000000" w:rsidRDefault="00000000" w:rsidRPr="00000000" w14:paraId="00000CEC">
            <w:pPr>
              <w:ind w:left="440" w:firstLine="0"/>
              <w:jc w:val="both"/>
              <w:rPr>
                <w:sz w:val="24"/>
                <w:szCs w:val="24"/>
              </w:rPr>
            </w:pPr>
            <w:r w:rsidDel="00000000" w:rsidR="00000000" w:rsidRPr="00000000">
              <w:rPr>
                <w:sz w:val="24"/>
                <w:szCs w:val="24"/>
                <w:rtl w:val="0"/>
              </w:rPr>
              <w:tab/>
              <w:t xml:space="preserve">:op1 (h / have-org-role-91</w:t>
            </w:r>
          </w:p>
          <w:p w:rsidR="00000000" w:rsidDel="00000000" w:rsidP="00000000" w:rsidRDefault="00000000" w:rsidRPr="00000000" w14:paraId="00000CED">
            <w:pPr>
              <w:ind w:left="440" w:firstLine="0"/>
              <w:jc w:val="both"/>
              <w:rPr>
                <w:sz w:val="24"/>
                <w:szCs w:val="24"/>
              </w:rPr>
            </w:pPr>
            <w:r w:rsidDel="00000000" w:rsidR="00000000" w:rsidRPr="00000000">
              <w:rPr>
                <w:sz w:val="24"/>
                <w:szCs w:val="24"/>
                <w:rtl w:val="0"/>
              </w:rPr>
              <w:t xml:space="preserve">          </w:t>
              <w:tab/>
              <w:t xml:space="preserve">:ARG0 (c / city</w:t>
            </w:r>
          </w:p>
          <w:p w:rsidR="00000000" w:rsidDel="00000000" w:rsidP="00000000" w:rsidRDefault="00000000" w:rsidRPr="00000000" w14:paraId="00000CEE">
            <w:pPr>
              <w:ind w:left="440" w:firstLine="0"/>
              <w:jc w:val="both"/>
              <w:rPr>
                <w:sz w:val="24"/>
                <w:szCs w:val="24"/>
              </w:rPr>
            </w:pPr>
            <w:r w:rsidDel="00000000" w:rsidR="00000000" w:rsidRPr="00000000">
              <w:rPr>
                <w:sz w:val="24"/>
                <w:szCs w:val="24"/>
                <w:rtl w:val="0"/>
              </w:rPr>
              <w:t xml:space="preserve">               :wiki "</w:t>
            </w:r>
            <w:hyperlink r:id="rId61">
              <w:r w:rsidDel="00000000" w:rsidR="00000000" w:rsidRPr="00000000">
                <w:rPr>
                  <w:color w:val="1155cc"/>
                  <w:sz w:val="24"/>
                  <w:szCs w:val="24"/>
                  <w:u w:val="single"/>
                  <w:rtl w:val="0"/>
                </w:rPr>
                <w:t xml:space="preserve">Budapest</w:t>
              </w:r>
            </w:hyperlink>
            <w:r w:rsidDel="00000000" w:rsidR="00000000" w:rsidRPr="00000000">
              <w:rPr>
                <w:sz w:val="24"/>
                <w:szCs w:val="24"/>
                <w:rtl w:val="0"/>
              </w:rPr>
              <w:t xml:space="preserve">"</w:t>
            </w:r>
          </w:p>
          <w:p w:rsidR="00000000" w:rsidDel="00000000" w:rsidP="00000000" w:rsidRDefault="00000000" w:rsidRPr="00000000" w14:paraId="00000CEF">
            <w:pPr>
              <w:ind w:left="440" w:firstLine="0"/>
              <w:jc w:val="both"/>
              <w:rPr>
                <w:sz w:val="24"/>
                <w:szCs w:val="24"/>
              </w:rPr>
            </w:pPr>
            <w:r w:rsidDel="00000000" w:rsidR="00000000" w:rsidRPr="00000000">
              <w:rPr>
                <w:sz w:val="24"/>
                <w:szCs w:val="24"/>
                <w:rtl w:val="0"/>
              </w:rPr>
              <w:t xml:space="preserve">               :name (n / name</w:t>
            </w:r>
          </w:p>
          <w:p w:rsidR="00000000" w:rsidDel="00000000" w:rsidP="00000000" w:rsidRDefault="00000000" w:rsidRPr="00000000" w14:paraId="00000CF0">
            <w:pPr>
              <w:ind w:left="440" w:firstLine="0"/>
              <w:jc w:val="both"/>
              <w:rPr>
                <w:sz w:val="24"/>
                <w:szCs w:val="24"/>
              </w:rPr>
            </w:pPr>
            <w:r w:rsidDel="00000000" w:rsidR="00000000" w:rsidRPr="00000000">
              <w:rPr>
                <w:sz w:val="24"/>
                <w:szCs w:val="24"/>
                <w:rtl w:val="0"/>
              </w:rPr>
              <w:t xml:space="preserve">                    :op1 "Budapest"))</w:t>
            </w:r>
          </w:p>
          <w:p w:rsidR="00000000" w:rsidDel="00000000" w:rsidP="00000000" w:rsidRDefault="00000000" w:rsidRPr="00000000" w14:paraId="00000CF1">
            <w:pPr>
              <w:ind w:left="440" w:firstLine="0"/>
              <w:jc w:val="both"/>
              <w:rPr>
                <w:sz w:val="24"/>
                <w:szCs w:val="24"/>
              </w:rPr>
            </w:pPr>
            <w:r w:rsidDel="00000000" w:rsidR="00000000" w:rsidRPr="00000000">
              <w:rPr>
                <w:sz w:val="24"/>
                <w:szCs w:val="24"/>
                <w:rtl w:val="0"/>
              </w:rPr>
              <w:t xml:space="preserve">          </w:t>
              <w:tab/>
              <w:t xml:space="preserve">:ARG1 (c2 / country</w:t>
            </w:r>
          </w:p>
          <w:p w:rsidR="00000000" w:rsidDel="00000000" w:rsidP="00000000" w:rsidRDefault="00000000" w:rsidRPr="00000000" w14:paraId="00000CF2">
            <w:pPr>
              <w:ind w:left="440" w:firstLine="0"/>
              <w:jc w:val="both"/>
              <w:rPr>
                <w:sz w:val="24"/>
                <w:szCs w:val="24"/>
              </w:rPr>
            </w:pPr>
            <w:r w:rsidDel="00000000" w:rsidR="00000000" w:rsidRPr="00000000">
              <w:rPr>
                <w:sz w:val="24"/>
                <w:szCs w:val="24"/>
                <w:rtl w:val="0"/>
              </w:rPr>
              <w:t xml:space="preserve">               :wiki "</w:t>
            </w:r>
            <w:hyperlink r:id="rId62">
              <w:r w:rsidDel="00000000" w:rsidR="00000000" w:rsidRPr="00000000">
                <w:rPr>
                  <w:color w:val="1155cc"/>
                  <w:sz w:val="24"/>
                  <w:szCs w:val="24"/>
                  <w:u w:val="single"/>
                  <w:rtl w:val="0"/>
                </w:rPr>
                <w:t xml:space="preserve">Hungary</w:t>
              </w:r>
            </w:hyperlink>
            <w:r w:rsidDel="00000000" w:rsidR="00000000" w:rsidRPr="00000000">
              <w:rPr>
                <w:sz w:val="24"/>
                <w:szCs w:val="24"/>
                <w:rtl w:val="0"/>
              </w:rPr>
              <w:t xml:space="preserve">"</w:t>
            </w:r>
          </w:p>
          <w:p w:rsidR="00000000" w:rsidDel="00000000" w:rsidP="00000000" w:rsidRDefault="00000000" w:rsidRPr="00000000" w14:paraId="00000CF3">
            <w:pPr>
              <w:ind w:left="440" w:firstLine="0"/>
              <w:jc w:val="both"/>
              <w:rPr>
                <w:sz w:val="24"/>
                <w:szCs w:val="24"/>
              </w:rPr>
            </w:pPr>
            <w:r w:rsidDel="00000000" w:rsidR="00000000" w:rsidRPr="00000000">
              <w:rPr>
                <w:sz w:val="24"/>
                <w:szCs w:val="24"/>
                <w:rtl w:val="0"/>
              </w:rPr>
              <w:t xml:space="preserve">               :name (n2 / name</w:t>
            </w:r>
          </w:p>
          <w:p w:rsidR="00000000" w:rsidDel="00000000" w:rsidP="00000000" w:rsidRDefault="00000000" w:rsidRPr="00000000" w14:paraId="00000CF4">
            <w:pPr>
              <w:ind w:left="440" w:firstLine="0"/>
              <w:jc w:val="both"/>
              <w:rPr>
                <w:sz w:val="24"/>
                <w:szCs w:val="24"/>
              </w:rPr>
            </w:pPr>
            <w:r w:rsidDel="00000000" w:rsidR="00000000" w:rsidRPr="00000000">
              <w:rPr>
                <w:sz w:val="24"/>
                <w:szCs w:val="24"/>
                <w:rtl w:val="0"/>
              </w:rPr>
              <w:t xml:space="preserve">                    :op1 "Hungary"))</w:t>
            </w:r>
          </w:p>
          <w:p w:rsidR="00000000" w:rsidDel="00000000" w:rsidP="00000000" w:rsidRDefault="00000000" w:rsidRPr="00000000" w14:paraId="00000CF5">
            <w:pPr>
              <w:ind w:left="440" w:firstLine="0"/>
              <w:jc w:val="both"/>
              <w:rPr>
                <w:sz w:val="24"/>
                <w:szCs w:val="24"/>
              </w:rPr>
            </w:pPr>
            <w:r w:rsidDel="00000000" w:rsidR="00000000" w:rsidRPr="00000000">
              <w:rPr>
                <w:sz w:val="24"/>
                <w:szCs w:val="24"/>
                <w:rtl w:val="0"/>
              </w:rPr>
              <w:t xml:space="preserve">          </w:t>
              <w:tab/>
              <w:t xml:space="preserve">:ARG2 (t / thủ đô))</w:t>
            </w:r>
          </w:p>
          <w:p w:rsidR="00000000" w:rsidDel="00000000" w:rsidP="00000000" w:rsidRDefault="00000000" w:rsidRPr="00000000" w14:paraId="00000CF6">
            <w:pPr>
              <w:ind w:left="440" w:firstLine="0"/>
              <w:jc w:val="both"/>
              <w:rPr>
                <w:sz w:val="24"/>
                <w:szCs w:val="24"/>
              </w:rPr>
            </w:pPr>
            <w:r w:rsidDel="00000000" w:rsidR="00000000" w:rsidRPr="00000000">
              <w:rPr>
                <w:sz w:val="24"/>
                <w:szCs w:val="24"/>
                <w:rtl w:val="0"/>
              </w:rPr>
              <w:tab/>
              <w:t xml:space="preserve">:op2 (h2 / have-org-role-91</w:t>
            </w:r>
          </w:p>
          <w:p w:rsidR="00000000" w:rsidDel="00000000" w:rsidP="00000000" w:rsidRDefault="00000000" w:rsidRPr="00000000" w14:paraId="00000CF7">
            <w:pPr>
              <w:ind w:left="440" w:firstLine="0"/>
              <w:jc w:val="both"/>
              <w:rPr>
                <w:sz w:val="24"/>
                <w:szCs w:val="24"/>
              </w:rPr>
            </w:pPr>
            <w:r w:rsidDel="00000000" w:rsidR="00000000" w:rsidRPr="00000000">
              <w:rPr>
                <w:sz w:val="24"/>
                <w:szCs w:val="24"/>
                <w:rtl w:val="0"/>
              </w:rPr>
              <w:t xml:space="preserve">          </w:t>
              <w:tab/>
              <w:t xml:space="preserve">:ARG0 (c3 / city</w:t>
            </w:r>
          </w:p>
          <w:p w:rsidR="00000000" w:rsidDel="00000000" w:rsidP="00000000" w:rsidRDefault="00000000" w:rsidRPr="00000000" w14:paraId="00000CF8">
            <w:pPr>
              <w:ind w:left="440" w:firstLine="0"/>
              <w:jc w:val="both"/>
              <w:rPr>
                <w:sz w:val="24"/>
                <w:szCs w:val="24"/>
              </w:rPr>
            </w:pPr>
            <w:r w:rsidDel="00000000" w:rsidR="00000000" w:rsidRPr="00000000">
              <w:rPr>
                <w:sz w:val="24"/>
                <w:szCs w:val="24"/>
                <w:rtl w:val="0"/>
              </w:rPr>
              <w:t xml:space="preserve">               :wiki "</w:t>
            </w:r>
            <w:hyperlink r:id="rId63">
              <w:r w:rsidDel="00000000" w:rsidR="00000000" w:rsidRPr="00000000">
                <w:rPr>
                  <w:color w:val="1155cc"/>
                  <w:sz w:val="24"/>
                  <w:szCs w:val="24"/>
                  <w:u w:val="single"/>
                  <w:rtl w:val="0"/>
                </w:rPr>
                <w:t xml:space="preserve">Bucharest</w:t>
              </w:r>
            </w:hyperlink>
            <w:r w:rsidDel="00000000" w:rsidR="00000000" w:rsidRPr="00000000">
              <w:rPr>
                <w:sz w:val="24"/>
                <w:szCs w:val="24"/>
                <w:rtl w:val="0"/>
              </w:rPr>
              <w:t xml:space="preserve">"</w:t>
            </w:r>
          </w:p>
          <w:p w:rsidR="00000000" w:rsidDel="00000000" w:rsidP="00000000" w:rsidRDefault="00000000" w:rsidRPr="00000000" w14:paraId="00000CF9">
            <w:pPr>
              <w:ind w:left="440" w:firstLine="0"/>
              <w:jc w:val="both"/>
              <w:rPr>
                <w:sz w:val="24"/>
                <w:szCs w:val="24"/>
              </w:rPr>
            </w:pPr>
            <w:r w:rsidDel="00000000" w:rsidR="00000000" w:rsidRPr="00000000">
              <w:rPr>
                <w:sz w:val="24"/>
                <w:szCs w:val="24"/>
                <w:rtl w:val="0"/>
              </w:rPr>
              <w:t xml:space="preserve">               :name (n3 / name</w:t>
            </w:r>
          </w:p>
          <w:p w:rsidR="00000000" w:rsidDel="00000000" w:rsidP="00000000" w:rsidRDefault="00000000" w:rsidRPr="00000000" w14:paraId="00000CFA">
            <w:pPr>
              <w:ind w:left="440" w:firstLine="0"/>
              <w:jc w:val="both"/>
              <w:rPr>
                <w:sz w:val="24"/>
                <w:szCs w:val="24"/>
              </w:rPr>
            </w:pPr>
            <w:r w:rsidDel="00000000" w:rsidR="00000000" w:rsidRPr="00000000">
              <w:rPr>
                <w:sz w:val="24"/>
                <w:szCs w:val="24"/>
                <w:rtl w:val="0"/>
              </w:rPr>
              <w:t xml:space="preserve">                    :op1 "Bucharest"))</w:t>
            </w:r>
          </w:p>
          <w:p w:rsidR="00000000" w:rsidDel="00000000" w:rsidP="00000000" w:rsidRDefault="00000000" w:rsidRPr="00000000" w14:paraId="00000CFB">
            <w:pPr>
              <w:ind w:left="440" w:firstLine="0"/>
              <w:jc w:val="both"/>
              <w:rPr>
                <w:sz w:val="24"/>
                <w:szCs w:val="24"/>
              </w:rPr>
            </w:pPr>
            <w:r w:rsidDel="00000000" w:rsidR="00000000" w:rsidRPr="00000000">
              <w:rPr>
                <w:sz w:val="24"/>
                <w:szCs w:val="24"/>
                <w:rtl w:val="0"/>
              </w:rPr>
              <w:t xml:space="preserve">          </w:t>
              <w:tab/>
              <w:t xml:space="preserve">:ARG1 (c4 / country</w:t>
            </w:r>
          </w:p>
          <w:p w:rsidR="00000000" w:rsidDel="00000000" w:rsidP="00000000" w:rsidRDefault="00000000" w:rsidRPr="00000000" w14:paraId="00000CFC">
            <w:pPr>
              <w:ind w:left="440" w:firstLine="0"/>
              <w:jc w:val="both"/>
              <w:rPr>
                <w:sz w:val="24"/>
                <w:szCs w:val="24"/>
              </w:rPr>
            </w:pPr>
            <w:r w:rsidDel="00000000" w:rsidR="00000000" w:rsidRPr="00000000">
              <w:rPr>
                <w:sz w:val="24"/>
                <w:szCs w:val="24"/>
                <w:rtl w:val="0"/>
              </w:rPr>
              <w:t xml:space="preserve">               :wiki "Romania"</w:t>
            </w:r>
          </w:p>
          <w:p w:rsidR="00000000" w:rsidDel="00000000" w:rsidP="00000000" w:rsidRDefault="00000000" w:rsidRPr="00000000" w14:paraId="00000CFD">
            <w:pPr>
              <w:ind w:left="440" w:firstLine="0"/>
              <w:jc w:val="both"/>
              <w:rPr>
                <w:sz w:val="24"/>
                <w:szCs w:val="24"/>
              </w:rPr>
            </w:pPr>
            <w:r w:rsidDel="00000000" w:rsidR="00000000" w:rsidRPr="00000000">
              <w:rPr>
                <w:sz w:val="24"/>
                <w:szCs w:val="24"/>
                <w:rtl w:val="0"/>
              </w:rPr>
              <w:t xml:space="preserve">               :name (n4 / name</w:t>
            </w:r>
          </w:p>
          <w:p w:rsidR="00000000" w:rsidDel="00000000" w:rsidP="00000000" w:rsidRDefault="00000000" w:rsidRPr="00000000" w14:paraId="00000CFE">
            <w:pPr>
              <w:ind w:left="440" w:firstLine="0"/>
              <w:jc w:val="both"/>
              <w:rPr>
                <w:sz w:val="24"/>
                <w:szCs w:val="24"/>
              </w:rPr>
            </w:pPr>
            <w:r w:rsidDel="00000000" w:rsidR="00000000" w:rsidRPr="00000000">
              <w:rPr>
                <w:sz w:val="24"/>
                <w:szCs w:val="24"/>
                <w:rtl w:val="0"/>
              </w:rPr>
              <w:t xml:space="preserve">                    :op1 "</w:t>
            </w:r>
            <w:hyperlink r:id="rId64">
              <w:r w:rsidDel="00000000" w:rsidR="00000000" w:rsidRPr="00000000">
                <w:rPr>
                  <w:color w:val="1155cc"/>
                  <w:sz w:val="24"/>
                  <w:szCs w:val="24"/>
                  <w:u w:val="single"/>
                  <w:rtl w:val="0"/>
                </w:rPr>
                <w:t xml:space="preserve">Romania</w:t>
              </w:r>
            </w:hyperlink>
            <w:r w:rsidDel="00000000" w:rsidR="00000000" w:rsidRPr="00000000">
              <w:rPr>
                <w:sz w:val="24"/>
                <w:szCs w:val="24"/>
                <w:rtl w:val="0"/>
              </w:rPr>
              <w:t xml:space="preserve">"))</w:t>
            </w:r>
          </w:p>
          <w:p w:rsidR="00000000" w:rsidDel="00000000" w:rsidP="00000000" w:rsidRDefault="00000000" w:rsidRPr="00000000" w14:paraId="00000CFF">
            <w:pPr>
              <w:ind w:left="440" w:firstLine="0"/>
              <w:jc w:val="both"/>
              <w:rPr>
                <w:sz w:val="24"/>
                <w:szCs w:val="24"/>
              </w:rPr>
            </w:pPr>
            <w:r w:rsidDel="00000000" w:rsidR="00000000" w:rsidRPr="00000000">
              <w:rPr>
                <w:sz w:val="24"/>
                <w:szCs w:val="24"/>
                <w:rtl w:val="0"/>
              </w:rPr>
              <w:t xml:space="preserve">          </w:t>
              <w:tab/>
              <w:t xml:space="preserve">:ARG2 (t2 / thủ đô)))</w:t>
            </w:r>
          </w:p>
        </w:tc>
      </w:tr>
    </w:tbl>
    <w:p w:rsidR="00000000" w:rsidDel="00000000" w:rsidP="00000000" w:rsidRDefault="00000000" w:rsidRPr="00000000" w14:paraId="00000D00">
      <w:pPr>
        <w:spacing w:after="240" w:before="240" w:lineRule="auto"/>
        <w:ind w:firstLine="567"/>
        <w:jc w:val="both"/>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Từ “and” trong cụm từ nhưng mang nhãn tuỳ thuộc vào ý nghĩa của cụm từ do nó cấu thành. Ví dụ:</w:t>
      </w:r>
    </w:p>
    <w:tbl>
      <w:tblPr>
        <w:tblStyle w:val="Table9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230"/>
        <w:tblGridChange w:id="0">
          <w:tblGrid>
            <w:gridCol w:w="4650"/>
            <w:gridCol w:w="4230"/>
          </w:tblGrid>
        </w:tblGridChange>
      </w:tblGrid>
      <w:tr>
        <w:trPr>
          <w:cantSplit w:val="0"/>
          <w:trHeight w:val="19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D01">
            <w:pPr>
              <w:spacing w:before="240" w:lineRule="auto"/>
              <w:ind w:firstLine="567"/>
              <w:jc w:val="both"/>
              <w:rPr>
                <w:b w:val="1"/>
                <w:sz w:val="24"/>
                <w:szCs w:val="24"/>
              </w:rPr>
            </w:pPr>
            <w:r w:rsidDel="00000000" w:rsidR="00000000" w:rsidRPr="00000000">
              <w:rPr>
                <w:b w:val="1"/>
                <w:sz w:val="24"/>
                <w:szCs w:val="24"/>
                <w:rtl w:val="0"/>
              </w:rPr>
              <w:t xml:space="preserve">By and large, that information is accurate.</w:t>
            </w:r>
          </w:p>
          <w:p w:rsidR="00000000" w:rsidDel="00000000" w:rsidP="00000000" w:rsidRDefault="00000000" w:rsidRPr="00000000" w14:paraId="00000D02">
            <w:pPr>
              <w:ind w:left="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D03">
            <w:pPr>
              <w:ind w:left="440" w:firstLine="0"/>
              <w:jc w:val="both"/>
              <w:rPr>
                <w:sz w:val="24"/>
                <w:szCs w:val="24"/>
              </w:rPr>
            </w:pPr>
            <w:r w:rsidDel="00000000" w:rsidR="00000000" w:rsidRPr="00000000">
              <w:rPr>
                <w:sz w:val="24"/>
                <w:szCs w:val="24"/>
                <w:rtl w:val="0"/>
              </w:rPr>
              <w:t xml:space="preserve"> (a / accurate</w:t>
            </w:r>
          </w:p>
          <w:p w:rsidR="00000000" w:rsidDel="00000000" w:rsidP="00000000" w:rsidRDefault="00000000" w:rsidRPr="00000000" w14:paraId="00000D04">
            <w:pPr>
              <w:ind w:left="440" w:firstLine="0"/>
              <w:jc w:val="both"/>
              <w:rPr>
                <w:sz w:val="24"/>
                <w:szCs w:val="24"/>
              </w:rPr>
            </w:pPr>
            <w:r w:rsidDel="00000000" w:rsidR="00000000" w:rsidRPr="00000000">
              <w:rPr>
                <w:sz w:val="24"/>
                <w:szCs w:val="24"/>
                <w:rtl w:val="0"/>
              </w:rPr>
              <w:tab/>
              <w:t xml:space="preserve">:degree (b / by-and-large)</w:t>
            </w:r>
          </w:p>
          <w:p w:rsidR="00000000" w:rsidDel="00000000" w:rsidP="00000000" w:rsidRDefault="00000000" w:rsidRPr="00000000" w14:paraId="00000D05">
            <w:pPr>
              <w:ind w:left="440" w:firstLine="0"/>
              <w:jc w:val="both"/>
              <w:rPr>
                <w:sz w:val="24"/>
                <w:szCs w:val="24"/>
              </w:rPr>
            </w:pPr>
            <w:r w:rsidDel="00000000" w:rsidR="00000000" w:rsidRPr="00000000">
              <w:rPr>
                <w:sz w:val="24"/>
                <w:szCs w:val="24"/>
                <w:rtl w:val="0"/>
              </w:rPr>
              <w:tab/>
              <w:t xml:space="preserve">:domain (i / information</w:t>
            </w:r>
          </w:p>
          <w:p w:rsidR="00000000" w:rsidDel="00000000" w:rsidP="00000000" w:rsidRDefault="00000000" w:rsidRPr="00000000" w14:paraId="00000D06">
            <w:pPr>
              <w:ind w:left="440" w:firstLine="0"/>
              <w:jc w:val="both"/>
              <w:rPr>
                <w:sz w:val="24"/>
                <w:szCs w:val="24"/>
              </w:rPr>
            </w:pPr>
            <w:r w:rsidDel="00000000" w:rsidR="00000000" w:rsidRPr="00000000">
              <w:rPr>
                <w:sz w:val="24"/>
                <w:szCs w:val="24"/>
                <w:rtl w:val="0"/>
              </w:rPr>
              <w:t xml:space="preserve">          </w:t>
              <w:tab/>
              <w:t xml:space="preserve">:mod (t / that)))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D07">
            <w:pPr>
              <w:spacing w:before="240" w:lineRule="auto"/>
              <w:ind w:firstLine="567"/>
              <w:jc w:val="both"/>
              <w:rPr>
                <w:b w:val="1"/>
                <w:sz w:val="24"/>
                <w:szCs w:val="24"/>
              </w:rPr>
            </w:pPr>
            <w:r w:rsidDel="00000000" w:rsidR="00000000" w:rsidRPr="00000000">
              <w:rPr>
                <w:b w:val="1"/>
                <w:sz w:val="24"/>
                <w:szCs w:val="24"/>
                <w:rtl w:val="0"/>
              </w:rPr>
              <w:t xml:space="preserve">Nhìn chung, thông tin đó là chính xác.</w:t>
            </w:r>
          </w:p>
          <w:p w:rsidR="00000000" w:rsidDel="00000000" w:rsidP="00000000" w:rsidRDefault="00000000" w:rsidRPr="00000000" w14:paraId="00000D08">
            <w:pPr>
              <w:ind w:left="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D09">
            <w:pPr>
              <w:ind w:left="440" w:firstLine="0"/>
              <w:jc w:val="both"/>
              <w:rPr>
                <w:sz w:val="24"/>
                <w:szCs w:val="24"/>
              </w:rPr>
            </w:pPr>
            <w:r w:rsidDel="00000000" w:rsidR="00000000" w:rsidRPr="00000000">
              <w:rPr>
                <w:sz w:val="24"/>
                <w:szCs w:val="24"/>
                <w:rtl w:val="0"/>
              </w:rPr>
              <w:t xml:space="preserve">   (c / chính xác</w:t>
            </w:r>
          </w:p>
          <w:p w:rsidR="00000000" w:rsidDel="00000000" w:rsidP="00000000" w:rsidRDefault="00000000" w:rsidRPr="00000000" w14:paraId="00000D0A">
            <w:pPr>
              <w:ind w:left="440" w:firstLine="0"/>
              <w:jc w:val="both"/>
              <w:rPr>
                <w:sz w:val="24"/>
                <w:szCs w:val="24"/>
              </w:rPr>
            </w:pPr>
            <w:r w:rsidDel="00000000" w:rsidR="00000000" w:rsidRPr="00000000">
              <w:rPr>
                <w:sz w:val="24"/>
                <w:szCs w:val="24"/>
                <w:rtl w:val="0"/>
              </w:rPr>
              <w:tab/>
              <w:t xml:space="preserve">:degree (b / by-and-large)</w:t>
            </w:r>
          </w:p>
          <w:p w:rsidR="00000000" w:rsidDel="00000000" w:rsidP="00000000" w:rsidRDefault="00000000" w:rsidRPr="00000000" w14:paraId="00000D0B">
            <w:pPr>
              <w:ind w:left="440" w:firstLine="0"/>
              <w:jc w:val="both"/>
              <w:rPr>
                <w:sz w:val="24"/>
                <w:szCs w:val="24"/>
              </w:rPr>
            </w:pPr>
            <w:r w:rsidDel="00000000" w:rsidR="00000000" w:rsidRPr="00000000">
              <w:rPr>
                <w:sz w:val="24"/>
                <w:szCs w:val="24"/>
                <w:rtl w:val="0"/>
              </w:rPr>
              <w:tab/>
              <w:t xml:space="preserve">:domain (t / thông tin</w:t>
            </w:r>
          </w:p>
          <w:p w:rsidR="00000000" w:rsidDel="00000000" w:rsidP="00000000" w:rsidRDefault="00000000" w:rsidRPr="00000000" w14:paraId="00000D0C">
            <w:pPr>
              <w:ind w:left="440" w:firstLine="0"/>
              <w:jc w:val="both"/>
              <w:rPr>
                <w:sz w:val="24"/>
                <w:szCs w:val="24"/>
              </w:rPr>
            </w:pPr>
            <w:r w:rsidDel="00000000" w:rsidR="00000000" w:rsidRPr="00000000">
              <w:rPr>
                <w:sz w:val="24"/>
                <w:szCs w:val="24"/>
                <w:rtl w:val="0"/>
              </w:rPr>
              <w:t xml:space="preserve">          </w:t>
              <w:tab/>
              <w:t xml:space="preserve">:mod (đ / đó)))</w:t>
            </w:r>
          </w:p>
        </w:tc>
      </w:tr>
    </w:tbl>
    <w:p w:rsidR="00000000" w:rsidDel="00000000" w:rsidP="00000000" w:rsidRDefault="00000000" w:rsidRPr="00000000" w14:paraId="00000D0D">
      <w:pPr>
        <w:numPr>
          <w:ilvl w:val="0"/>
          <w:numId w:val="44"/>
        </w:numPr>
        <w:spacing w:after="480" w:lineRule="auto"/>
        <w:ind w:left="720" w:hanging="360"/>
        <w:rPr>
          <w:sz w:val="24"/>
          <w:szCs w:val="24"/>
        </w:rPr>
      </w:pPr>
      <w:r w:rsidDel="00000000" w:rsidR="00000000" w:rsidRPr="00000000">
        <w:rPr>
          <w:sz w:val="24"/>
          <w:szCs w:val="24"/>
          <w:rtl w:val="0"/>
        </w:rPr>
        <w:t xml:space="preserve"> Liên quan đến nhãn </w:t>
      </w:r>
      <w:r w:rsidDel="00000000" w:rsidR="00000000" w:rsidRPr="00000000">
        <w:rPr>
          <w:b w:val="1"/>
          <w:i w:val="1"/>
          <w:sz w:val="24"/>
          <w:szCs w:val="24"/>
          <w:rtl w:val="0"/>
        </w:rPr>
        <w:t xml:space="preserve">:or</w:t>
      </w:r>
      <w:r w:rsidDel="00000000" w:rsidR="00000000" w:rsidRPr="00000000">
        <w:rPr>
          <w:rtl w:val="0"/>
        </w:rPr>
      </w:r>
    </w:p>
    <w:p w:rsidR="00000000" w:rsidDel="00000000" w:rsidP="00000000" w:rsidRDefault="00000000" w:rsidRPr="00000000" w14:paraId="00000D0E">
      <w:pPr>
        <w:spacing w:after="240" w:before="240" w:lineRule="auto"/>
        <w:ind w:left="0" w:firstLine="0"/>
        <w:rPr>
          <w:b w:val="1"/>
          <w:i w:val="1"/>
          <w:sz w:val="24"/>
          <w:szCs w:val="24"/>
        </w:rPr>
      </w:pPr>
      <w:r w:rsidDel="00000000" w:rsidR="00000000" w:rsidRPr="00000000">
        <w:rPr>
          <w:b w:val="1"/>
          <w:i w:val="1"/>
          <w:sz w:val="24"/>
          <w:szCs w:val="24"/>
          <w:rtl w:val="0"/>
        </w:rPr>
        <w:t xml:space="preserve">Nhãn :or</w:t>
      </w:r>
    </w:p>
    <w:p w:rsidR="00000000" w:rsidDel="00000000" w:rsidP="00000000" w:rsidRDefault="00000000" w:rsidRPr="00000000" w14:paraId="00000D0F">
      <w:pPr>
        <w:numPr>
          <w:ilvl w:val="0"/>
          <w:numId w:val="12"/>
        </w:numPr>
        <w:spacing w:after="480" w:before="240" w:lineRule="auto"/>
        <w:ind w:left="720" w:hanging="360"/>
        <w:jc w:val="both"/>
        <w:rPr>
          <w:sz w:val="24"/>
          <w:szCs w:val="24"/>
        </w:rPr>
      </w:pPr>
      <w:r w:rsidDel="00000000" w:rsidR="00000000" w:rsidRPr="00000000">
        <w:rPr>
          <w:sz w:val="24"/>
          <w:szCs w:val="24"/>
          <w:rtl w:val="0"/>
        </w:rPr>
        <w:t xml:space="preserve">Nhãn </w:t>
      </w:r>
      <w:r w:rsidDel="00000000" w:rsidR="00000000" w:rsidRPr="00000000">
        <w:rPr>
          <w:b w:val="1"/>
          <w:i w:val="1"/>
          <w:sz w:val="24"/>
          <w:szCs w:val="24"/>
          <w:rtl w:val="0"/>
        </w:rPr>
        <w:t xml:space="preserve">or :op1… :op2</w:t>
      </w:r>
      <w:r w:rsidDel="00000000" w:rsidR="00000000" w:rsidRPr="00000000">
        <w:rPr>
          <w:sz w:val="24"/>
          <w:szCs w:val="24"/>
          <w:rtl w:val="0"/>
        </w:rPr>
        <w:t xml:space="preserve"> được sử dụng để biểu thị quan hệ giữa nhiều [thường là hai] khả năng khác nhau, không khả năng này thì khả năng kia, ít nhất có một khả năng được thực hiện. Nhãn </w:t>
      </w:r>
      <w:r w:rsidDel="00000000" w:rsidR="00000000" w:rsidRPr="00000000">
        <w:rPr>
          <w:b w:val="1"/>
          <w:i w:val="1"/>
          <w:sz w:val="24"/>
          <w:szCs w:val="24"/>
          <w:rtl w:val="0"/>
        </w:rPr>
        <w:t xml:space="preserve">or</w:t>
      </w:r>
      <w:r w:rsidDel="00000000" w:rsidR="00000000" w:rsidRPr="00000000">
        <w:rPr>
          <w:sz w:val="24"/>
          <w:szCs w:val="24"/>
          <w:rtl w:val="0"/>
        </w:rPr>
        <w:t xml:space="preserve"> tương đương với từ </w:t>
      </w:r>
      <w:r w:rsidDel="00000000" w:rsidR="00000000" w:rsidRPr="00000000">
        <w:rPr>
          <w:b w:val="1"/>
          <w:i w:val="1"/>
          <w:sz w:val="24"/>
          <w:szCs w:val="24"/>
          <w:rtl w:val="0"/>
        </w:rPr>
        <w:t xml:space="preserve">hay, hoặc, hay là</w:t>
      </w:r>
      <w:r w:rsidDel="00000000" w:rsidR="00000000" w:rsidRPr="00000000">
        <w:rPr>
          <w:i w:val="1"/>
          <w:sz w:val="24"/>
          <w:szCs w:val="24"/>
          <w:rtl w:val="0"/>
        </w:rPr>
        <w:t xml:space="preserve">.</w:t>
      </w:r>
      <w:r w:rsidDel="00000000" w:rsidR="00000000" w:rsidRPr="00000000">
        <w:rPr>
          <w:sz w:val="24"/>
          <w:szCs w:val="24"/>
          <w:rtl w:val="0"/>
        </w:rPr>
        <w:t xml:space="preserve"> “Or” cũng có thể ở đầu câu trong liên kết với câu trước đó. Ví dụ:</w:t>
      </w:r>
    </w:p>
    <w:tbl>
      <w:tblPr>
        <w:tblStyle w:val="Table93"/>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860"/>
        <w:tblGridChange w:id="0">
          <w:tblGrid>
            <w:gridCol w:w="4410"/>
            <w:gridCol w:w="4860"/>
          </w:tblGrid>
        </w:tblGridChange>
      </w:tblGrid>
      <w:tr>
        <w:trPr>
          <w:cantSplit w:val="0"/>
          <w:trHeight w:val="87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10">
            <w:pPr>
              <w:spacing w:before="240" w:lineRule="auto"/>
              <w:ind w:firstLine="567"/>
              <w:rPr>
                <w:b w:val="1"/>
                <w:sz w:val="24"/>
                <w:szCs w:val="24"/>
                <w:highlight w:val="white"/>
              </w:rPr>
            </w:pPr>
            <w:r w:rsidDel="00000000" w:rsidR="00000000" w:rsidRPr="00000000">
              <w:rPr>
                <w:b w:val="1"/>
                <w:sz w:val="24"/>
                <w:szCs w:val="24"/>
                <w:highlight w:val="white"/>
                <w:rtl w:val="0"/>
              </w:rPr>
              <w:t xml:space="preserve">Have you ever visited Europe or Asia?</w:t>
            </w:r>
          </w:p>
          <w:p w:rsidR="00000000" w:rsidDel="00000000" w:rsidP="00000000" w:rsidRDefault="00000000" w:rsidRPr="00000000" w14:paraId="00000D11">
            <w:pPr>
              <w:spacing w:before="240" w:lineRule="auto"/>
              <w:ind w:left="140" w:firstLine="0"/>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(v / visit-01</w:t>
            </w:r>
          </w:p>
          <w:p w:rsidR="00000000" w:rsidDel="00000000" w:rsidP="00000000" w:rsidRDefault="00000000" w:rsidRPr="00000000" w14:paraId="00000D12">
            <w:pPr>
              <w:spacing w:before="240" w:lineRule="auto"/>
              <w:ind w:left="140" w:firstLine="0"/>
              <w:rPr>
                <w:sz w:val="24"/>
                <w:szCs w:val="24"/>
                <w:highlight w:val="white"/>
              </w:rPr>
            </w:pPr>
            <w:r w:rsidDel="00000000" w:rsidR="00000000" w:rsidRPr="00000000">
              <w:rPr>
                <w:sz w:val="24"/>
                <w:szCs w:val="24"/>
                <w:highlight w:val="white"/>
                <w:rtl w:val="0"/>
              </w:rPr>
              <w:t xml:space="preserve">     :ARG0 (y / you)</w:t>
            </w:r>
          </w:p>
          <w:p w:rsidR="00000000" w:rsidDel="00000000" w:rsidP="00000000" w:rsidRDefault="00000000" w:rsidRPr="00000000" w14:paraId="00000D13">
            <w:pPr>
              <w:spacing w:before="240" w:lineRule="auto"/>
              <w:ind w:left="140" w:firstLine="0"/>
              <w:rPr>
                <w:sz w:val="24"/>
                <w:szCs w:val="24"/>
                <w:highlight w:val="white"/>
              </w:rPr>
            </w:pPr>
            <w:r w:rsidDel="00000000" w:rsidR="00000000" w:rsidRPr="00000000">
              <w:rPr>
                <w:sz w:val="24"/>
                <w:szCs w:val="24"/>
                <w:highlight w:val="white"/>
                <w:rtl w:val="0"/>
              </w:rPr>
              <w:t xml:space="preserve">     :ARG1 (o / or</w:t>
            </w:r>
          </w:p>
          <w:p w:rsidR="00000000" w:rsidDel="00000000" w:rsidP="00000000" w:rsidRDefault="00000000" w:rsidRPr="00000000" w14:paraId="00000D14">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:op1 (c / continent</w:t>
            </w:r>
          </w:p>
          <w:p w:rsidR="00000000" w:rsidDel="00000000" w:rsidP="00000000" w:rsidRDefault="00000000" w:rsidRPr="00000000" w14:paraId="00000D15">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:wiki "</w:t>
            </w:r>
            <w:hyperlink r:id="rId65">
              <w:r w:rsidDel="00000000" w:rsidR="00000000" w:rsidRPr="00000000">
                <w:rPr>
                  <w:color w:val="1155cc"/>
                  <w:sz w:val="24"/>
                  <w:szCs w:val="24"/>
                  <w:highlight w:val="white"/>
                  <w:u w:val="single"/>
                  <w:rtl w:val="0"/>
                </w:rPr>
                <w:t xml:space="preserve">Europe</w:t>
              </w:r>
            </w:hyperlink>
            <w:r w:rsidDel="00000000" w:rsidR="00000000" w:rsidRPr="00000000">
              <w:rPr>
                <w:sz w:val="24"/>
                <w:szCs w:val="24"/>
                <w:highlight w:val="white"/>
                <w:rtl w:val="0"/>
              </w:rPr>
              <w:t xml:space="preserve">"</w:t>
            </w:r>
          </w:p>
          <w:p w:rsidR="00000000" w:rsidDel="00000000" w:rsidP="00000000" w:rsidRDefault="00000000" w:rsidRPr="00000000" w14:paraId="00000D16">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:name (n / name</w:t>
            </w:r>
          </w:p>
          <w:p w:rsidR="00000000" w:rsidDel="00000000" w:rsidP="00000000" w:rsidRDefault="00000000" w:rsidRPr="00000000" w14:paraId="00000D17">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:op1 "Europe"))</w:t>
            </w:r>
          </w:p>
          <w:p w:rsidR="00000000" w:rsidDel="00000000" w:rsidP="00000000" w:rsidRDefault="00000000" w:rsidRPr="00000000" w14:paraId="00000D18">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:op2 (c2 / continent</w:t>
            </w:r>
          </w:p>
          <w:p w:rsidR="00000000" w:rsidDel="00000000" w:rsidP="00000000" w:rsidRDefault="00000000" w:rsidRPr="00000000" w14:paraId="00000D19">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:wiki "</w:t>
            </w:r>
            <w:hyperlink r:id="rId66">
              <w:r w:rsidDel="00000000" w:rsidR="00000000" w:rsidRPr="00000000">
                <w:rPr>
                  <w:color w:val="1155cc"/>
                  <w:sz w:val="24"/>
                  <w:szCs w:val="24"/>
                  <w:highlight w:val="white"/>
                  <w:u w:val="single"/>
                  <w:rtl w:val="0"/>
                </w:rPr>
                <w:t xml:space="preserve">Asia</w:t>
              </w:r>
            </w:hyperlink>
            <w:r w:rsidDel="00000000" w:rsidR="00000000" w:rsidRPr="00000000">
              <w:rPr>
                <w:sz w:val="24"/>
                <w:szCs w:val="24"/>
                <w:highlight w:val="white"/>
                <w:rtl w:val="0"/>
              </w:rPr>
              <w:t xml:space="preserve">"</w:t>
            </w:r>
          </w:p>
          <w:p w:rsidR="00000000" w:rsidDel="00000000" w:rsidP="00000000" w:rsidRDefault="00000000" w:rsidRPr="00000000" w14:paraId="00000D1A">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:name (n2 / name</w:t>
            </w:r>
          </w:p>
          <w:p w:rsidR="00000000" w:rsidDel="00000000" w:rsidP="00000000" w:rsidRDefault="00000000" w:rsidRPr="00000000" w14:paraId="00000D1B">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:op1 "Asia")))</w:t>
            </w:r>
          </w:p>
          <w:p w:rsidR="00000000" w:rsidDel="00000000" w:rsidP="00000000" w:rsidRDefault="00000000" w:rsidRPr="00000000" w14:paraId="00000D1C">
            <w:pPr>
              <w:spacing w:before="240" w:lineRule="auto"/>
              <w:ind w:left="140" w:firstLine="0"/>
              <w:rPr>
                <w:sz w:val="24"/>
                <w:szCs w:val="24"/>
                <w:highlight w:val="white"/>
              </w:rPr>
            </w:pPr>
            <w:r w:rsidDel="00000000" w:rsidR="00000000" w:rsidRPr="00000000">
              <w:rPr>
                <w:sz w:val="24"/>
                <w:szCs w:val="24"/>
                <w:highlight w:val="white"/>
                <w:rtl w:val="0"/>
              </w:rPr>
              <w:t xml:space="preserve">     :time (e / ever)</w:t>
            </w:r>
          </w:p>
          <w:p w:rsidR="00000000" w:rsidDel="00000000" w:rsidP="00000000" w:rsidRDefault="00000000" w:rsidRPr="00000000" w14:paraId="00000D1D">
            <w:pPr>
              <w:spacing w:before="240" w:lineRule="auto"/>
              <w:ind w:left="140" w:firstLine="0"/>
              <w:rPr>
                <w:sz w:val="24"/>
                <w:szCs w:val="24"/>
                <w:highlight w:val="white"/>
              </w:rPr>
            </w:pPr>
            <w:r w:rsidDel="00000000" w:rsidR="00000000" w:rsidRPr="00000000">
              <w:rPr>
                <w:sz w:val="24"/>
                <w:szCs w:val="24"/>
                <w:highlight w:val="white"/>
                <w:rtl w:val="0"/>
              </w:rPr>
              <w:t xml:space="preserve">     :polarity (a / amr-unknown))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1E">
            <w:pPr>
              <w:spacing w:before="240" w:lineRule="auto"/>
              <w:ind w:firstLine="567"/>
              <w:rPr>
                <w:b w:val="1"/>
                <w:sz w:val="24"/>
                <w:szCs w:val="24"/>
                <w:highlight w:val="white"/>
              </w:rPr>
            </w:pPr>
            <w:r w:rsidDel="00000000" w:rsidR="00000000" w:rsidRPr="00000000">
              <w:rPr>
                <w:b w:val="1"/>
                <w:sz w:val="24"/>
                <w:szCs w:val="24"/>
                <w:highlight w:val="white"/>
                <w:rtl w:val="0"/>
              </w:rPr>
              <w:t xml:space="preserve">Bạn đã bao giờ đến thăm Châu Âu hay Châu Á chưa?</w:t>
            </w:r>
          </w:p>
          <w:p w:rsidR="00000000" w:rsidDel="00000000" w:rsidP="00000000" w:rsidRDefault="00000000" w:rsidRPr="00000000" w14:paraId="00000D1F">
            <w:pPr>
              <w:spacing w:before="240" w:lineRule="auto"/>
              <w:ind w:left="140" w:firstLine="0"/>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(đ / đến</w:t>
            </w:r>
          </w:p>
          <w:p w:rsidR="00000000" w:rsidDel="00000000" w:rsidP="00000000" w:rsidRDefault="00000000" w:rsidRPr="00000000" w14:paraId="00000D20">
            <w:pPr>
              <w:spacing w:before="240" w:lineRule="auto"/>
              <w:ind w:left="140" w:firstLine="0"/>
              <w:rPr>
                <w:sz w:val="24"/>
                <w:szCs w:val="24"/>
                <w:highlight w:val="white"/>
              </w:rPr>
            </w:pPr>
            <w:r w:rsidDel="00000000" w:rsidR="00000000" w:rsidRPr="00000000">
              <w:rPr>
                <w:sz w:val="24"/>
                <w:szCs w:val="24"/>
                <w:highlight w:val="white"/>
                <w:rtl w:val="0"/>
              </w:rPr>
              <w:t xml:space="preserve">     :compound (t / thăm)</w:t>
            </w:r>
          </w:p>
          <w:p w:rsidR="00000000" w:rsidDel="00000000" w:rsidP="00000000" w:rsidRDefault="00000000" w:rsidRPr="00000000" w14:paraId="00000D21">
            <w:pPr>
              <w:spacing w:before="240" w:lineRule="auto"/>
              <w:ind w:left="140" w:firstLine="0"/>
              <w:rPr>
                <w:sz w:val="24"/>
                <w:szCs w:val="24"/>
                <w:highlight w:val="white"/>
              </w:rPr>
            </w:pPr>
            <w:r w:rsidDel="00000000" w:rsidR="00000000" w:rsidRPr="00000000">
              <w:rPr>
                <w:sz w:val="24"/>
                <w:szCs w:val="24"/>
                <w:highlight w:val="white"/>
                <w:rtl w:val="0"/>
              </w:rPr>
              <w:t xml:space="preserve">     :ARG0 (b / bạn)</w:t>
            </w:r>
          </w:p>
          <w:p w:rsidR="00000000" w:rsidDel="00000000" w:rsidP="00000000" w:rsidRDefault="00000000" w:rsidRPr="00000000" w14:paraId="00000D22">
            <w:pPr>
              <w:spacing w:before="240" w:lineRule="auto"/>
              <w:ind w:left="140" w:firstLine="0"/>
              <w:rPr>
                <w:sz w:val="24"/>
                <w:szCs w:val="24"/>
                <w:highlight w:val="white"/>
              </w:rPr>
            </w:pPr>
            <w:r w:rsidDel="00000000" w:rsidR="00000000" w:rsidRPr="00000000">
              <w:rPr>
                <w:sz w:val="24"/>
                <w:szCs w:val="24"/>
                <w:highlight w:val="white"/>
                <w:rtl w:val="0"/>
              </w:rPr>
              <w:t xml:space="preserve">     :ARG1 (o / or</w:t>
            </w:r>
          </w:p>
          <w:p w:rsidR="00000000" w:rsidDel="00000000" w:rsidP="00000000" w:rsidRDefault="00000000" w:rsidRPr="00000000" w14:paraId="00000D23">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:op1 (c / continent</w:t>
            </w:r>
          </w:p>
          <w:p w:rsidR="00000000" w:rsidDel="00000000" w:rsidP="00000000" w:rsidRDefault="00000000" w:rsidRPr="00000000" w14:paraId="00000D24">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:wiki "</w:t>
            </w:r>
            <w:hyperlink r:id="rId67">
              <w:r w:rsidDel="00000000" w:rsidR="00000000" w:rsidRPr="00000000">
                <w:rPr>
                  <w:color w:val="1155cc"/>
                  <w:sz w:val="24"/>
                  <w:szCs w:val="24"/>
                  <w:highlight w:val="white"/>
                  <w:u w:val="single"/>
                  <w:rtl w:val="0"/>
                </w:rPr>
                <w:t xml:space="preserve">Europe</w:t>
              </w:r>
            </w:hyperlink>
            <w:r w:rsidDel="00000000" w:rsidR="00000000" w:rsidRPr="00000000">
              <w:rPr>
                <w:sz w:val="24"/>
                <w:szCs w:val="24"/>
                <w:highlight w:val="white"/>
                <w:rtl w:val="0"/>
              </w:rPr>
              <w:t xml:space="preserve">"</w:t>
            </w:r>
          </w:p>
          <w:p w:rsidR="00000000" w:rsidDel="00000000" w:rsidP="00000000" w:rsidRDefault="00000000" w:rsidRPr="00000000" w14:paraId="00000D25">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:name (n / name</w:t>
            </w:r>
          </w:p>
          <w:p w:rsidR="00000000" w:rsidDel="00000000" w:rsidP="00000000" w:rsidRDefault="00000000" w:rsidRPr="00000000" w14:paraId="00000D26">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:op1 "Europe"))</w:t>
            </w:r>
          </w:p>
          <w:p w:rsidR="00000000" w:rsidDel="00000000" w:rsidP="00000000" w:rsidRDefault="00000000" w:rsidRPr="00000000" w14:paraId="00000D27">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:op2 (c2 / continent</w:t>
            </w:r>
          </w:p>
          <w:p w:rsidR="00000000" w:rsidDel="00000000" w:rsidP="00000000" w:rsidRDefault="00000000" w:rsidRPr="00000000" w14:paraId="00000D28">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:wiki "</w:t>
            </w:r>
            <w:hyperlink r:id="rId68">
              <w:r w:rsidDel="00000000" w:rsidR="00000000" w:rsidRPr="00000000">
                <w:rPr>
                  <w:color w:val="1155cc"/>
                  <w:sz w:val="24"/>
                  <w:szCs w:val="24"/>
                  <w:highlight w:val="white"/>
                  <w:u w:val="single"/>
                  <w:rtl w:val="0"/>
                </w:rPr>
                <w:t xml:space="preserve">Asia</w:t>
              </w:r>
            </w:hyperlink>
            <w:r w:rsidDel="00000000" w:rsidR="00000000" w:rsidRPr="00000000">
              <w:rPr>
                <w:sz w:val="24"/>
                <w:szCs w:val="24"/>
                <w:highlight w:val="white"/>
                <w:rtl w:val="0"/>
              </w:rPr>
              <w:t xml:space="preserve">"</w:t>
            </w:r>
          </w:p>
          <w:p w:rsidR="00000000" w:rsidDel="00000000" w:rsidP="00000000" w:rsidRDefault="00000000" w:rsidRPr="00000000" w14:paraId="00000D29">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:name (n2 / name</w:t>
            </w:r>
          </w:p>
          <w:p w:rsidR="00000000" w:rsidDel="00000000" w:rsidP="00000000" w:rsidRDefault="00000000" w:rsidRPr="00000000" w14:paraId="00000D2A">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:op1 "Asia")))</w:t>
            </w:r>
          </w:p>
          <w:p w:rsidR="00000000" w:rsidDel="00000000" w:rsidP="00000000" w:rsidRDefault="00000000" w:rsidRPr="00000000" w14:paraId="00000D2B">
            <w:pPr>
              <w:spacing w:before="240" w:lineRule="auto"/>
              <w:ind w:left="140" w:firstLine="0"/>
              <w:rPr>
                <w:sz w:val="24"/>
                <w:szCs w:val="24"/>
                <w:highlight w:val="white"/>
              </w:rPr>
            </w:pPr>
            <w:r w:rsidDel="00000000" w:rsidR="00000000" w:rsidRPr="00000000">
              <w:rPr>
                <w:sz w:val="24"/>
                <w:szCs w:val="24"/>
                <w:highlight w:val="white"/>
                <w:rtl w:val="0"/>
              </w:rPr>
              <w:t xml:space="preserve">     :time (b / bao giờ)</w:t>
            </w:r>
          </w:p>
          <w:p w:rsidR="00000000" w:rsidDel="00000000" w:rsidP="00000000" w:rsidRDefault="00000000" w:rsidRPr="00000000" w14:paraId="00000D2C">
            <w:pPr>
              <w:spacing w:before="240" w:lineRule="auto"/>
              <w:ind w:left="140" w:firstLine="0"/>
              <w:rPr>
                <w:sz w:val="24"/>
                <w:szCs w:val="24"/>
                <w:highlight w:val="white"/>
              </w:rPr>
            </w:pPr>
            <w:r w:rsidDel="00000000" w:rsidR="00000000" w:rsidRPr="00000000">
              <w:rPr>
                <w:sz w:val="24"/>
                <w:szCs w:val="24"/>
                <w:highlight w:val="white"/>
                <w:rtl w:val="0"/>
              </w:rPr>
              <w:t xml:space="preserve">     :polarity (a / amr-unknown))</w:t>
            </w:r>
          </w:p>
        </w:tc>
      </w:tr>
      <w:tr>
        <w:trPr>
          <w:cantSplit w:val="0"/>
          <w:trHeight w:val="525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2D">
            <w:pPr>
              <w:spacing w:after="240" w:before="240" w:lineRule="auto"/>
              <w:ind w:left="20" w:firstLine="0"/>
              <w:rPr>
                <w:b w:val="1"/>
                <w:sz w:val="24"/>
                <w:szCs w:val="24"/>
              </w:rPr>
            </w:pPr>
            <w:r w:rsidDel="00000000" w:rsidR="00000000" w:rsidRPr="00000000">
              <w:rPr>
                <w:b w:val="1"/>
                <w:sz w:val="24"/>
                <w:szCs w:val="24"/>
                <w:rtl w:val="0"/>
              </w:rPr>
              <w:t xml:space="preserve"> They saw three or four elephants.</w:t>
            </w:r>
          </w:p>
          <w:p w:rsidR="00000000" w:rsidDel="00000000" w:rsidP="00000000" w:rsidRDefault="00000000" w:rsidRPr="00000000" w14:paraId="00000D2E">
            <w:pPr>
              <w:ind w:left="20" w:firstLine="0"/>
              <w:rPr>
                <w:sz w:val="24"/>
                <w:szCs w:val="24"/>
                <w:highlight w:val="white"/>
              </w:rPr>
            </w:pPr>
            <w:r w:rsidDel="00000000" w:rsidR="00000000" w:rsidRPr="00000000">
              <w:rPr>
                <w:sz w:val="24"/>
                <w:szCs w:val="24"/>
                <w:rtl w:val="0"/>
              </w:rPr>
              <w:t xml:space="preserve"> </w:t>
            </w:r>
            <w:r w:rsidDel="00000000" w:rsidR="00000000" w:rsidRPr="00000000">
              <w:rPr>
                <w:sz w:val="24"/>
                <w:szCs w:val="24"/>
                <w:highlight w:val="white"/>
                <w:rtl w:val="0"/>
              </w:rPr>
              <w:t xml:space="preserve">(s / see-01</w:t>
            </w:r>
          </w:p>
          <w:p w:rsidR="00000000" w:rsidDel="00000000" w:rsidP="00000000" w:rsidRDefault="00000000" w:rsidRPr="00000000" w14:paraId="00000D2F">
            <w:pPr>
              <w:spacing w:before="240" w:lineRule="auto"/>
              <w:ind w:left="140" w:firstLine="0"/>
              <w:rPr>
                <w:sz w:val="24"/>
                <w:szCs w:val="24"/>
                <w:highlight w:val="white"/>
              </w:rPr>
            </w:pPr>
            <w:r w:rsidDel="00000000" w:rsidR="00000000" w:rsidRPr="00000000">
              <w:rPr>
                <w:sz w:val="24"/>
                <w:szCs w:val="24"/>
                <w:highlight w:val="white"/>
                <w:rtl w:val="0"/>
              </w:rPr>
              <w:t xml:space="preserve">     :ARG0 (t / they)</w:t>
            </w:r>
          </w:p>
          <w:p w:rsidR="00000000" w:rsidDel="00000000" w:rsidP="00000000" w:rsidRDefault="00000000" w:rsidRPr="00000000" w14:paraId="00000D30">
            <w:pPr>
              <w:spacing w:before="240" w:lineRule="auto"/>
              <w:ind w:left="140" w:firstLine="0"/>
              <w:rPr>
                <w:sz w:val="24"/>
                <w:szCs w:val="24"/>
                <w:highlight w:val="white"/>
              </w:rPr>
            </w:pPr>
            <w:r w:rsidDel="00000000" w:rsidR="00000000" w:rsidRPr="00000000">
              <w:rPr>
                <w:sz w:val="24"/>
                <w:szCs w:val="24"/>
                <w:highlight w:val="white"/>
                <w:rtl w:val="0"/>
              </w:rPr>
              <w:t xml:space="preserve">     :ARG1 (e / elephant</w:t>
            </w:r>
          </w:p>
          <w:p w:rsidR="00000000" w:rsidDel="00000000" w:rsidP="00000000" w:rsidRDefault="00000000" w:rsidRPr="00000000" w14:paraId="00000D31">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:quant (o / or</w:t>
            </w:r>
          </w:p>
          <w:p w:rsidR="00000000" w:rsidDel="00000000" w:rsidP="00000000" w:rsidRDefault="00000000" w:rsidRPr="00000000" w14:paraId="00000D32">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:op1 3</w:t>
            </w:r>
          </w:p>
          <w:p w:rsidR="00000000" w:rsidDel="00000000" w:rsidP="00000000" w:rsidRDefault="00000000" w:rsidRPr="00000000" w14:paraId="00000D33">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:op2 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34">
            <w:pPr>
              <w:spacing w:after="240" w:before="240" w:lineRule="auto"/>
              <w:ind w:left="20" w:firstLine="0"/>
              <w:rPr>
                <w:b w:val="1"/>
                <w:sz w:val="24"/>
                <w:szCs w:val="24"/>
              </w:rPr>
            </w:pPr>
            <w:r w:rsidDel="00000000" w:rsidR="00000000" w:rsidRPr="00000000">
              <w:rPr>
                <w:b w:val="1"/>
                <w:sz w:val="24"/>
                <w:szCs w:val="24"/>
                <w:rtl w:val="0"/>
              </w:rPr>
              <w:t xml:space="preserve">  Họ nhìn thấy ba hoặc bốn con voi.</w:t>
            </w:r>
          </w:p>
          <w:p w:rsidR="00000000" w:rsidDel="00000000" w:rsidP="00000000" w:rsidRDefault="00000000" w:rsidRPr="00000000" w14:paraId="00000D35">
            <w:pPr>
              <w:ind w:left="20" w:firstLine="0"/>
              <w:rPr>
                <w:sz w:val="24"/>
                <w:szCs w:val="24"/>
                <w:highlight w:val="white"/>
              </w:rPr>
            </w:pPr>
            <w:r w:rsidDel="00000000" w:rsidR="00000000" w:rsidRPr="00000000">
              <w:rPr>
                <w:sz w:val="24"/>
                <w:szCs w:val="24"/>
                <w:rtl w:val="0"/>
              </w:rPr>
              <w:t xml:space="preserve"> </w:t>
            </w:r>
            <w:r w:rsidDel="00000000" w:rsidR="00000000" w:rsidRPr="00000000">
              <w:rPr>
                <w:sz w:val="24"/>
                <w:szCs w:val="24"/>
                <w:highlight w:val="white"/>
                <w:rtl w:val="0"/>
              </w:rPr>
              <w:t xml:space="preserve">(n / nhìn-01</w:t>
            </w:r>
          </w:p>
          <w:p w:rsidR="00000000" w:rsidDel="00000000" w:rsidP="00000000" w:rsidRDefault="00000000" w:rsidRPr="00000000" w14:paraId="00000D36">
            <w:pPr>
              <w:spacing w:before="240" w:lineRule="auto"/>
              <w:ind w:left="140" w:firstLine="0"/>
              <w:rPr>
                <w:sz w:val="24"/>
                <w:szCs w:val="24"/>
                <w:highlight w:val="white"/>
              </w:rPr>
            </w:pPr>
            <w:r w:rsidDel="00000000" w:rsidR="00000000" w:rsidRPr="00000000">
              <w:rPr>
                <w:sz w:val="24"/>
                <w:szCs w:val="24"/>
                <w:highlight w:val="white"/>
                <w:rtl w:val="0"/>
              </w:rPr>
              <w:t xml:space="preserve">     :compound (t / thấy)</w:t>
            </w:r>
          </w:p>
          <w:p w:rsidR="00000000" w:rsidDel="00000000" w:rsidP="00000000" w:rsidRDefault="00000000" w:rsidRPr="00000000" w14:paraId="00000D37">
            <w:pPr>
              <w:spacing w:before="240" w:lineRule="auto"/>
              <w:ind w:left="140" w:firstLine="0"/>
              <w:rPr>
                <w:sz w:val="24"/>
                <w:szCs w:val="24"/>
                <w:highlight w:val="white"/>
              </w:rPr>
            </w:pPr>
            <w:r w:rsidDel="00000000" w:rsidR="00000000" w:rsidRPr="00000000">
              <w:rPr>
                <w:sz w:val="24"/>
                <w:szCs w:val="24"/>
                <w:highlight w:val="white"/>
                <w:rtl w:val="0"/>
              </w:rPr>
              <w:t xml:space="preserve">     :ARG0 (h / họ)</w:t>
            </w:r>
          </w:p>
          <w:p w:rsidR="00000000" w:rsidDel="00000000" w:rsidP="00000000" w:rsidRDefault="00000000" w:rsidRPr="00000000" w14:paraId="00000D38">
            <w:pPr>
              <w:spacing w:before="240" w:lineRule="auto"/>
              <w:ind w:left="140" w:firstLine="0"/>
              <w:rPr>
                <w:sz w:val="24"/>
                <w:szCs w:val="24"/>
                <w:highlight w:val="white"/>
              </w:rPr>
            </w:pPr>
            <w:r w:rsidDel="00000000" w:rsidR="00000000" w:rsidRPr="00000000">
              <w:rPr>
                <w:sz w:val="24"/>
                <w:szCs w:val="24"/>
                <w:highlight w:val="white"/>
                <w:rtl w:val="0"/>
              </w:rPr>
              <w:t xml:space="preserve">     :ARG1 (v / voi</w:t>
            </w:r>
          </w:p>
          <w:p w:rsidR="00000000" w:rsidDel="00000000" w:rsidP="00000000" w:rsidRDefault="00000000" w:rsidRPr="00000000" w14:paraId="00000D39">
            <w:pPr>
              <w:spacing w:before="240" w:lineRule="auto"/>
              <w:ind w:left="140" w:firstLine="0"/>
              <w:rPr>
                <w:sz w:val="24"/>
                <w:szCs w:val="24"/>
                <w:highlight w:val="white"/>
              </w:rPr>
            </w:pPr>
            <w:r w:rsidDel="00000000" w:rsidR="00000000" w:rsidRPr="00000000">
              <w:rPr>
                <w:sz w:val="24"/>
                <w:szCs w:val="24"/>
                <w:highlight w:val="white"/>
                <w:rtl w:val="0"/>
              </w:rPr>
              <w:t xml:space="preserve">          :classifier (c / con)</w:t>
            </w:r>
          </w:p>
          <w:p w:rsidR="00000000" w:rsidDel="00000000" w:rsidP="00000000" w:rsidRDefault="00000000" w:rsidRPr="00000000" w14:paraId="00000D3A">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:quant (o / or</w:t>
            </w:r>
          </w:p>
          <w:p w:rsidR="00000000" w:rsidDel="00000000" w:rsidP="00000000" w:rsidRDefault="00000000" w:rsidRPr="00000000" w14:paraId="00000D3B">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:op1 3</w:t>
            </w:r>
          </w:p>
          <w:p w:rsidR="00000000" w:rsidDel="00000000" w:rsidP="00000000" w:rsidRDefault="00000000" w:rsidRPr="00000000" w14:paraId="00000D3C">
            <w:pPr>
              <w:spacing w:after="240" w:before="240" w:lineRule="auto"/>
              <w:ind w:left="20" w:firstLine="0"/>
              <w:rPr>
                <w:sz w:val="24"/>
                <w:szCs w:val="24"/>
              </w:rPr>
            </w:pPr>
            <w:r w:rsidDel="00000000" w:rsidR="00000000" w:rsidRPr="00000000">
              <w:rPr>
                <w:sz w:val="24"/>
                <w:szCs w:val="24"/>
                <w:highlight w:val="white"/>
                <w:rtl w:val="0"/>
              </w:rPr>
              <w:t xml:space="preserve">                 </w:t>
              <w:tab/>
              <w:t xml:space="preserve">:op2 4)))</w:t>
            </w:r>
            <w:r w:rsidDel="00000000" w:rsidR="00000000" w:rsidRPr="00000000">
              <w:rPr>
                <w:sz w:val="24"/>
                <w:szCs w:val="24"/>
                <w:rtl w:val="0"/>
              </w:rPr>
              <w:t xml:space="preserve">   </w:t>
            </w:r>
          </w:p>
        </w:tc>
      </w:tr>
      <w:tr>
        <w:trPr>
          <w:cantSplit w:val="0"/>
          <w:trHeight w:val="122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3D">
            <w:pPr>
              <w:ind w:left="20" w:firstLine="0"/>
              <w:jc w:val="both"/>
              <w:rPr>
                <w:b w:val="1"/>
                <w:sz w:val="24"/>
                <w:szCs w:val="24"/>
              </w:rPr>
            </w:pPr>
            <w:r w:rsidDel="00000000" w:rsidR="00000000" w:rsidRPr="00000000">
              <w:rPr>
                <w:b w:val="1"/>
                <w:sz w:val="24"/>
                <w:szCs w:val="24"/>
                <w:rtl w:val="0"/>
              </w:rPr>
              <w:t xml:space="preserve">  All employees will be treated equally without regard to race, gender, national origin, color, ethnicity, religion, disability or sexual orientation.</w:t>
            </w:r>
          </w:p>
          <w:p w:rsidR="00000000" w:rsidDel="00000000" w:rsidP="00000000" w:rsidRDefault="00000000" w:rsidRPr="00000000" w14:paraId="00000D3E">
            <w:pPr>
              <w:ind w:left="2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D3F">
            <w:pPr>
              <w:spacing w:before="240" w:lineRule="auto"/>
              <w:ind w:left="140" w:firstLine="0"/>
              <w:jc w:val="both"/>
              <w:rPr>
                <w:sz w:val="24"/>
                <w:szCs w:val="24"/>
                <w:highlight w:val="white"/>
              </w:rPr>
            </w:pPr>
            <w:r w:rsidDel="00000000" w:rsidR="00000000" w:rsidRPr="00000000">
              <w:rPr>
                <w:sz w:val="24"/>
                <w:szCs w:val="24"/>
                <w:highlight w:val="white"/>
                <w:rtl w:val="0"/>
              </w:rPr>
              <w:t xml:space="preserve">(t / treat-01</w:t>
            </w:r>
          </w:p>
          <w:p w:rsidR="00000000" w:rsidDel="00000000" w:rsidP="00000000" w:rsidRDefault="00000000" w:rsidRPr="00000000" w14:paraId="00000D40">
            <w:pPr>
              <w:spacing w:before="240" w:lineRule="auto"/>
              <w:ind w:left="140" w:firstLine="0"/>
              <w:jc w:val="both"/>
              <w:rPr>
                <w:sz w:val="24"/>
                <w:szCs w:val="24"/>
                <w:highlight w:val="white"/>
              </w:rPr>
            </w:pPr>
            <w:r w:rsidDel="00000000" w:rsidR="00000000" w:rsidRPr="00000000">
              <w:rPr>
                <w:sz w:val="24"/>
                <w:szCs w:val="24"/>
                <w:highlight w:val="white"/>
                <w:rtl w:val="0"/>
              </w:rPr>
              <w:t xml:space="preserve">     :ARG1 (p / person</w:t>
            </w:r>
          </w:p>
          <w:p w:rsidR="00000000" w:rsidDel="00000000" w:rsidP="00000000" w:rsidRDefault="00000000" w:rsidRPr="00000000" w14:paraId="00000D41">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:ARG1-of (e / employ-01)</w:t>
            </w:r>
          </w:p>
          <w:p w:rsidR="00000000" w:rsidDel="00000000" w:rsidP="00000000" w:rsidRDefault="00000000" w:rsidRPr="00000000" w14:paraId="00000D42">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:mod (a / all))</w:t>
            </w:r>
          </w:p>
          <w:p w:rsidR="00000000" w:rsidDel="00000000" w:rsidP="00000000" w:rsidRDefault="00000000" w:rsidRPr="00000000" w14:paraId="00000D43">
            <w:pPr>
              <w:spacing w:before="240" w:lineRule="auto"/>
              <w:ind w:left="140" w:firstLine="0"/>
              <w:jc w:val="both"/>
              <w:rPr>
                <w:sz w:val="24"/>
                <w:szCs w:val="24"/>
                <w:highlight w:val="white"/>
              </w:rPr>
            </w:pPr>
            <w:r w:rsidDel="00000000" w:rsidR="00000000" w:rsidRPr="00000000">
              <w:rPr>
                <w:sz w:val="24"/>
                <w:szCs w:val="24"/>
                <w:highlight w:val="white"/>
                <w:rtl w:val="0"/>
              </w:rPr>
              <w:t xml:space="preserve">     :manner (e2 / equal-01)</w:t>
            </w:r>
          </w:p>
          <w:p w:rsidR="00000000" w:rsidDel="00000000" w:rsidP="00000000" w:rsidRDefault="00000000" w:rsidRPr="00000000" w14:paraId="00000D44">
            <w:pPr>
              <w:spacing w:before="240" w:lineRule="auto"/>
              <w:ind w:left="140" w:firstLine="0"/>
              <w:jc w:val="both"/>
              <w:rPr>
                <w:sz w:val="24"/>
                <w:szCs w:val="24"/>
                <w:highlight w:val="white"/>
              </w:rPr>
            </w:pPr>
            <w:r w:rsidDel="00000000" w:rsidR="00000000" w:rsidRPr="00000000">
              <w:rPr>
                <w:sz w:val="24"/>
                <w:szCs w:val="24"/>
                <w:highlight w:val="white"/>
                <w:rtl w:val="0"/>
              </w:rPr>
              <w:t xml:space="preserve">     :ARG1-of (r / regardless-91</w:t>
            </w:r>
          </w:p>
          <w:p w:rsidR="00000000" w:rsidDel="00000000" w:rsidP="00000000" w:rsidRDefault="00000000" w:rsidRPr="00000000" w14:paraId="00000D45">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:ARG2 (o / or</w:t>
            </w:r>
          </w:p>
          <w:p w:rsidR="00000000" w:rsidDel="00000000" w:rsidP="00000000" w:rsidRDefault="00000000" w:rsidRPr="00000000" w14:paraId="00000D46">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:op1 (r2 / race)</w:t>
            </w:r>
          </w:p>
          <w:p w:rsidR="00000000" w:rsidDel="00000000" w:rsidP="00000000" w:rsidRDefault="00000000" w:rsidRPr="00000000" w14:paraId="00000D47">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:op2 (g / gender)</w:t>
            </w:r>
          </w:p>
          <w:p w:rsidR="00000000" w:rsidDel="00000000" w:rsidP="00000000" w:rsidRDefault="00000000" w:rsidRPr="00000000" w14:paraId="00000D48">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:op3 (o2 / originate-01</w:t>
            </w:r>
          </w:p>
          <w:p w:rsidR="00000000" w:rsidDel="00000000" w:rsidP="00000000" w:rsidRDefault="00000000" w:rsidRPr="00000000" w14:paraId="00000D49">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:ARG2 (n / nation))</w:t>
            </w:r>
          </w:p>
          <w:p w:rsidR="00000000" w:rsidDel="00000000" w:rsidP="00000000" w:rsidRDefault="00000000" w:rsidRPr="00000000" w14:paraId="00000D4A">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:op4 (c / color)</w:t>
            </w:r>
          </w:p>
          <w:p w:rsidR="00000000" w:rsidDel="00000000" w:rsidP="00000000" w:rsidRDefault="00000000" w:rsidRPr="00000000" w14:paraId="00000D4B">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:op5 (e3 / ethnic-group)</w:t>
            </w:r>
          </w:p>
          <w:p w:rsidR="00000000" w:rsidDel="00000000" w:rsidP="00000000" w:rsidRDefault="00000000" w:rsidRPr="00000000" w14:paraId="00000D4C">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:op6 (r3 / religion)</w:t>
            </w:r>
          </w:p>
          <w:p w:rsidR="00000000" w:rsidDel="00000000" w:rsidP="00000000" w:rsidRDefault="00000000" w:rsidRPr="00000000" w14:paraId="00000D4D">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:op7 (d / disability)</w:t>
            </w:r>
          </w:p>
          <w:p w:rsidR="00000000" w:rsidDel="00000000" w:rsidP="00000000" w:rsidRDefault="00000000" w:rsidRPr="00000000" w14:paraId="00000D4E">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:op8 (o3 / orient-01</w:t>
            </w:r>
          </w:p>
          <w:p w:rsidR="00000000" w:rsidDel="00000000" w:rsidP="00000000" w:rsidRDefault="00000000" w:rsidRPr="00000000" w14:paraId="00000D4F">
            <w:pPr>
              <w:spacing w:after="240" w:before="240" w:lineRule="auto"/>
              <w:ind w:left="20" w:firstLine="0"/>
              <w:jc w:val="both"/>
              <w:rPr>
                <w:sz w:val="24"/>
                <w:szCs w:val="24"/>
                <w:highlight w:val="white"/>
              </w:rPr>
            </w:pPr>
            <w:r w:rsidDel="00000000" w:rsidR="00000000" w:rsidRPr="00000000">
              <w:rPr>
                <w:sz w:val="24"/>
                <w:szCs w:val="24"/>
                <w:highlight w:val="white"/>
                <w:rtl w:val="0"/>
              </w:rPr>
              <w:t xml:space="preserve">                 </w:t>
              <w:tab/>
              <w:t xml:space="preserve">:ARG3 (s / sex)))))</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50">
            <w:pPr>
              <w:ind w:left="20" w:firstLine="0"/>
              <w:jc w:val="both"/>
              <w:rPr>
                <w:b w:val="1"/>
                <w:sz w:val="24"/>
                <w:szCs w:val="24"/>
              </w:rPr>
            </w:pPr>
            <w:r w:rsidDel="00000000" w:rsidR="00000000" w:rsidRPr="00000000">
              <w:rPr>
                <w:b w:val="1"/>
                <w:sz w:val="24"/>
                <w:szCs w:val="24"/>
                <w:rtl w:val="0"/>
              </w:rPr>
              <w:t xml:space="preserve">  Tất cả nhân viên sẽ được đối xử bình đẳng không phân biệt chủng tộc, giới tính, nguồn gốc quốc gia, màu da, dân tộc, tôn giáo, khuyết tật hoặc khuynh hướng tình dục.</w:t>
            </w:r>
          </w:p>
          <w:p w:rsidR="00000000" w:rsidDel="00000000" w:rsidP="00000000" w:rsidRDefault="00000000" w:rsidRPr="00000000" w14:paraId="00000D51">
            <w:pPr>
              <w:ind w:left="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D52">
            <w:pPr>
              <w:spacing w:before="240" w:lineRule="auto"/>
              <w:ind w:left="140" w:firstLine="0"/>
              <w:jc w:val="both"/>
              <w:rPr>
                <w:sz w:val="24"/>
                <w:szCs w:val="24"/>
                <w:highlight w:val="white"/>
              </w:rPr>
            </w:pPr>
            <w:r w:rsidDel="00000000" w:rsidR="00000000" w:rsidRPr="00000000">
              <w:rPr>
                <w:sz w:val="24"/>
                <w:szCs w:val="24"/>
                <w:highlight w:val="white"/>
                <w:rtl w:val="0"/>
              </w:rPr>
              <w:t xml:space="preserve">(đ /đối xử-01</w:t>
            </w:r>
          </w:p>
          <w:p w:rsidR="00000000" w:rsidDel="00000000" w:rsidP="00000000" w:rsidRDefault="00000000" w:rsidRPr="00000000" w14:paraId="00000D53">
            <w:pPr>
              <w:spacing w:before="240" w:lineRule="auto"/>
              <w:ind w:left="140" w:firstLine="0"/>
              <w:jc w:val="both"/>
              <w:rPr>
                <w:sz w:val="24"/>
                <w:szCs w:val="24"/>
                <w:highlight w:val="white"/>
              </w:rPr>
            </w:pPr>
            <w:r w:rsidDel="00000000" w:rsidR="00000000" w:rsidRPr="00000000">
              <w:rPr>
                <w:sz w:val="24"/>
                <w:szCs w:val="24"/>
                <w:highlight w:val="white"/>
                <w:rtl w:val="0"/>
              </w:rPr>
              <w:t xml:space="preserve">     :ARG1 (n / nhân viên</w:t>
            </w:r>
          </w:p>
          <w:p w:rsidR="00000000" w:rsidDel="00000000" w:rsidP="00000000" w:rsidRDefault="00000000" w:rsidRPr="00000000" w14:paraId="00000D54">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:mod (t / tất cả))</w:t>
            </w:r>
          </w:p>
          <w:p w:rsidR="00000000" w:rsidDel="00000000" w:rsidP="00000000" w:rsidRDefault="00000000" w:rsidRPr="00000000" w14:paraId="00000D55">
            <w:pPr>
              <w:spacing w:before="240" w:lineRule="auto"/>
              <w:ind w:left="140" w:firstLine="0"/>
              <w:jc w:val="both"/>
              <w:rPr>
                <w:sz w:val="24"/>
                <w:szCs w:val="24"/>
                <w:highlight w:val="white"/>
              </w:rPr>
            </w:pPr>
            <w:r w:rsidDel="00000000" w:rsidR="00000000" w:rsidRPr="00000000">
              <w:rPr>
                <w:sz w:val="24"/>
                <w:szCs w:val="24"/>
                <w:highlight w:val="white"/>
                <w:rtl w:val="0"/>
              </w:rPr>
              <w:t xml:space="preserve">     :manner (b / bình đẳng)</w:t>
            </w:r>
          </w:p>
          <w:p w:rsidR="00000000" w:rsidDel="00000000" w:rsidP="00000000" w:rsidRDefault="00000000" w:rsidRPr="00000000" w14:paraId="00000D56">
            <w:pPr>
              <w:spacing w:before="240" w:lineRule="auto"/>
              <w:ind w:left="140" w:firstLine="0"/>
              <w:jc w:val="both"/>
              <w:rPr>
                <w:sz w:val="24"/>
                <w:szCs w:val="24"/>
                <w:highlight w:val="white"/>
              </w:rPr>
            </w:pPr>
            <w:r w:rsidDel="00000000" w:rsidR="00000000" w:rsidRPr="00000000">
              <w:rPr>
                <w:sz w:val="24"/>
                <w:szCs w:val="24"/>
                <w:highlight w:val="white"/>
                <w:rtl w:val="0"/>
              </w:rPr>
              <w:t xml:space="preserve">     :ARG1-of (r / regardless-91</w:t>
            </w:r>
          </w:p>
          <w:p w:rsidR="00000000" w:rsidDel="00000000" w:rsidP="00000000" w:rsidRDefault="00000000" w:rsidRPr="00000000" w14:paraId="00000D57">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:ARG2 (o / or</w:t>
            </w:r>
          </w:p>
          <w:p w:rsidR="00000000" w:rsidDel="00000000" w:rsidP="00000000" w:rsidRDefault="00000000" w:rsidRPr="00000000" w14:paraId="00000D58">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:op1 (c / chủng tộc)</w:t>
            </w:r>
          </w:p>
          <w:p w:rsidR="00000000" w:rsidDel="00000000" w:rsidP="00000000" w:rsidRDefault="00000000" w:rsidRPr="00000000" w14:paraId="00000D59">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:op2 (gi / giới tính)</w:t>
            </w:r>
          </w:p>
          <w:p w:rsidR="00000000" w:rsidDel="00000000" w:rsidP="00000000" w:rsidRDefault="00000000" w:rsidRPr="00000000" w14:paraId="00000D5A">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:op3 (n / nguồn gốc</w:t>
            </w:r>
          </w:p>
          <w:p w:rsidR="00000000" w:rsidDel="00000000" w:rsidP="00000000" w:rsidRDefault="00000000" w:rsidRPr="00000000" w14:paraId="00000D5B">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:mod (q / quốc gia))</w:t>
            </w:r>
          </w:p>
          <w:p w:rsidR="00000000" w:rsidDel="00000000" w:rsidP="00000000" w:rsidRDefault="00000000" w:rsidRPr="00000000" w14:paraId="00000D5C">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:op4 (m / màu da)</w:t>
            </w:r>
          </w:p>
          <w:p w:rsidR="00000000" w:rsidDel="00000000" w:rsidP="00000000" w:rsidRDefault="00000000" w:rsidRPr="00000000" w14:paraId="00000D5D">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:op5 (d / dân tộc)</w:t>
            </w:r>
          </w:p>
          <w:p w:rsidR="00000000" w:rsidDel="00000000" w:rsidP="00000000" w:rsidRDefault="00000000" w:rsidRPr="00000000" w14:paraId="00000D5E">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:op6 (t2 / tôn giáo)</w:t>
            </w:r>
          </w:p>
          <w:p w:rsidR="00000000" w:rsidDel="00000000" w:rsidP="00000000" w:rsidRDefault="00000000" w:rsidRPr="00000000" w14:paraId="00000D5F">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:op7 (k / khuyết tật)</w:t>
            </w:r>
          </w:p>
          <w:p w:rsidR="00000000" w:rsidDel="00000000" w:rsidP="00000000" w:rsidRDefault="00000000" w:rsidRPr="00000000" w14:paraId="00000D60">
            <w:pPr>
              <w:spacing w:before="240" w:lineRule="auto"/>
              <w:ind w:left="140" w:firstLine="0"/>
              <w:jc w:val="both"/>
              <w:rPr>
                <w:sz w:val="24"/>
                <w:szCs w:val="24"/>
                <w:highlight w:val="white"/>
              </w:rPr>
            </w:pPr>
            <w:r w:rsidDel="00000000" w:rsidR="00000000" w:rsidRPr="00000000">
              <w:rPr>
                <w:sz w:val="24"/>
                <w:szCs w:val="24"/>
                <w:highlight w:val="white"/>
                <w:rtl w:val="0"/>
              </w:rPr>
              <w:t xml:space="preserve">               </w:t>
              <w:tab/>
              <w:t xml:space="preserve">:op8 (k2 / khuynh hướng</w:t>
            </w:r>
          </w:p>
          <w:p w:rsidR="00000000" w:rsidDel="00000000" w:rsidP="00000000" w:rsidRDefault="00000000" w:rsidRPr="00000000" w14:paraId="00000D61">
            <w:pPr>
              <w:spacing w:after="240" w:before="240" w:lineRule="auto"/>
              <w:ind w:left="20" w:firstLine="0"/>
              <w:jc w:val="both"/>
              <w:rPr>
                <w:sz w:val="24"/>
                <w:szCs w:val="24"/>
                <w:highlight w:val="white"/>
              </w:rPr>
            </w:pPr>
            <w:r w:rsidDel="00000000" w:rsidR="00000000" w:rsidRPr="00000000">
              <w:rPr>
                <w:sz w:val="24"/>
                <w:szCs w:val="24"/>
                <w:highlight w:val="white"/>
                <w:rtl w:val="0"/>
              </w:rPr>
              <w:t xml:space="preserve">                 </w:t>
              <w:tab/>
              <w:t xml:space="preserve">:mod (t3 / tình dục)))))</w:t>
            </w:r>
          </w:p>
        </w:tc>
      </w:tr>
      <w:tr>
        <w:trPr>
          <w:cantSplit w:val="0"/>
          <w:trHeight w:val="43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62">
            <w:pPr>
              <w:spacing w:after="240" w:before="240" w:lineRule="auto"/>
              <w:ind w:left="20" w:firstLine="0"/>
              <w:rPr>
                <w:b w:val="1"/>
                <w:sz w:val="24"/>
                <w:szCs w:val="24"/>
              </w:rPr>
            </w:pPr>
            <w:r w:rsidDel="00000000" w:rsidR="00000000" w:rsidRPr="00000000">
              <w:rPr>
                <w:b w:val="1"/>
                <w:sz w:val="24"/>
                <w:szCs w:val="24"/>
                <w:rtl w:val="0"/>
              </w:rPr>
              <w:t xml:space="preserve"> Or you just tell them the truth.       </w:t>
            </w:r>
          </w:p>
          <w:p w:rsidR="00000000" w:rsidDel="00000000" w:rsidP="00000000" w:rsidRDefault="00000000" w:rsidRPr="00000000" w14:paraId="00000D63">
            <w:pPr>
              <w:spacing w:before="240" w:lineRule="auto"/>
              <w:ind w:left="140" w:firstLine="0"/>
              <w:rPr>
                <w:sz w:val="24"/>
                <w:szCs w:val="24"/>
                <w:highlight w:val="white"/>
              </w:rPr>
            </w:pPr>
            <w:r w:rsidDel="00000000" w:rsidR="00000000" w:rsidRPr="00000000">
              <w:rPr>
                <w:sz w:val="24"/>
                <w:szCs w:val="24"/>
                <w:highlight w:val="white"/>
                <w:rtl w:val="0"/>
              </w:rPr>
              <w:t xml:space="preserve">(o / or</w:t>
            </w:r>
          </w:p>
          <w:p w:rsidR="00000000" w:rsidDel="00000000" w:rsidP="00000000" w:rsidRDefault="00000000" w:rsidRPr="00000000" w14:paraId="00000D64">
            <w:pPr>
              <w:spacing w:before="240" w:lineRule="auto"/>
              <w:ind w:left="140" w:firstLine="0"/>
              <w:rPr>
                <w:sz w:val="24"/>
                <w:szCs w:val="24"/>
                <w:highlight w:val="white"/>
              </w:rPr>
            </w:pPr>
            <w:r w:rsidDel="00000000" w:rsidR="00000000" w:rsidRPr="00000000">
              <w:rPr>
                <w:sz w:val="24"/>
                <w:szCs w:val="24"/>
                <w:highlight w:val="white"/>
                <w:rtl w:val="0"/>
              </w:rPr>
              <w:t xml:space="preserve">     :op2 (t / tell-01</w:t>
            </w:r>
          </w:p>
          <w:p w:rsidR="00000000" w:rsidDel="00000000" w:rsidP="00000000" w:rsidRDefault="00000000" w:rsidRPr="00000000" w14:paraId="00000D65">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:ARG0 (y / you)</w:t>
            </w:r>
          </w:p>
          <w:p w:rsidR="00000000" w:rsidDel="00000000" w:rsidP="00000000" w:rsidRDefault="00000000" w:rsidRPr="00000000" w14:paraId="00000D66">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:ARG1 (t2 / truth)</w:t>
            </w:r>
          </w:p>
          <w:p w:rsidR="00000000" w:rsidDel="00000000" w:rsidP="00000000" w:rsidRDefault="00000000" w:rsidRPr="00000000" w14:paraId="00000D67">
            <w:pPr>
              <w:spacing w:before="240" w:lineRule="auto"/>
              <w:ind w:left="140" w:firstLine="0"/>
              <w:rPr>
                <w:sz w:val="24"/>
                <w:szCs w:val="24"/>
                <w:highlight w:val="white"/>
              </w:rPr>
            </w:pPr>
            <w:r w:rsidDel="00000000" w:rsidR="00000000" w:rsidRPr="00000000">
              <w:rPr>
                <w:sz w:val="24"/>
                <w:szCs w:val="24"/>
                <w:highlight w:val="white"/>
                <w:rtl w:val="0"/>
              </w:rPr>
              <w:t xml:space="preserve">    </w:t>
              <w:tab/>
              <w:t xml:space="preserve">:ARG2 (t3 / they)</w:t>
            </w:r>
          </w:p>
          <w:p w:rsidR="00000000" w:rsidDel="00000000" w:rsidP="00000000" w:rsidRDefault="00000000" w:rsidRPr="00000000" w14:paraId="00000D68">
            <w:pPr>
              <w:spacing w:after="240" w:before="240" w:lineRule="auto"/>
              <w:ind w:left="20" w:firstLine="0"/>
              <w:rPr>
                <w:sz w:val="24"/>
                <w:szCs w:val="24"/>
                <w:highlight w:val="white"/>
              </w:rPr>
            </w:pPr>
            <w:r w:rsidDel="00000000" w:rsidR="00000000" w:rsidRPr="00000000">
              <w:rPr>
                <w:sz w:val="24"/>
                <w:szCs w:val="24"/>
                <w:highlight w:val="white"/>
                <w:rtl w:val="0"/>
              </w:rPr>
              <w:t xml:space="preserve">      </w:t>
              <w:tab/>
              <w:t xml:space="preserve">:mod (j / just)))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69">
            <w:pPr>
              <w:spacing w:after="240" w:before="240" w:lineRule="auto"/>
              <w:ind w:left="20" w:firstLine="0"/>
              <w:rPr>
                <w:b w:val="1"/>
                <w:sz w:val="24"/>
                <w:szCs w:val="24"/>
              </w:rPr>
            </w:pPr>
            <w:r w:rsidDel="00000000" w:rsidR="00000000" w:rsidRPr="00000000">
              <w:rPr>
                <w:b w:val="1"/>
                <w:sz w:val="24"/>
                <w:szCs w:val="24"/>
                <w:rtl w:val="0"/>
              </w:rPr>
              <w:t xml:space="preserve">  Hoặc bạn chỉ cần nói sự thật với họ.</w:t>
            </w:r>
          </w:p>
          <w:p w:rsidR="00000000" w:rsidDel="00000000" w:rsidP="00000000" w:rsidRDefault="00000000" w:rsidRPr="00000000" w14:paraId="00000D6A">
            <w:pPr>
              <w:ind w:left="20" w:firstLine="0"/>
              <w:rPr>
                <w:sz w:val="24"/>
                <w:szCs w:val="24"/>
              </w:rPr>
            </w:pPr>
            <w:r w:rsidDel="00000000" w:rsidR="00000000" w:rsidRPr="00000000">
              <w:rPr>
                <w:sz w:val="24"/>
                <w:szCs w:val="24"/>
                <w:rtl w:val="0"/>
              </w:rPr>
              <w:t xml:space="preserve">   (o / or</w:t>
            </w:r>
          </w:p>
          <w:p w:rsidR="00000000" w:rsidDel="00000000" w:rsidP="00000000" w:rsidRDefault="00000000" w:rsidRPr="00000000" w14:paraId="00000D6B">
            <w:pPr>
              <w:spacing w:after="240" w:before="240" w:lineRule="auto"/>
              <w:ind w:left="20" w:firstLine="0"/>
              <w:rPr>
                <w:sz w:val="24"/>
                <w:szCs w:val="24"/>
              </w:rPr>
            </w:pPr>
            <w:r w:rsidDel="00000000" w:rsidR="00000000" w:rsidRPr="00000000">
              <w:rPr>
                <w:sz w:val="24"/>
                <w:szCs w:val="24"/>
                <w:rtl w:val="0"/>
              </w:rPr>
              <w:t xml:space="preserve">     :op2 (t / nói-01</w:t>
            </w:r>
          </w:p>
          <w:p w:rsidR="00000000" w:rsidDel="00000000" w:rsidP="00000000" w:rsidRDefault="00000000" w:rsidRPr="00000000" w14:paraId="00000D6C">
            <w:pPr>
              <w:spacing w:after="240" w:before="240" w:lineRule="auto"/>
              <w:ind w:left="20" w:firstLine="0"/>
              <w:rPr>
                <w:sz w:val="24"/>
                <w:szCs w:val="24"/>
              </w:rPr>
            </w:pPr>
            <w:r w:rsidDel="00000000" w:rsidR="00000000" w:rsidRPr="00000000">
              <w:rPr>
                <w:sz w:val="24"/>
                <w:szCs w:val="24"/>
                <w:rtl w:val="0"/>
              </w:rPr>
              <w:t xml:space="preserve">          :ARG0 (b / bạn)</w:t>
            </w:r>
          </w:p>
          <w:p w:rsidR="00000000" w:rsidDel="00000000" w:rsidP="00000000" w:rsidRDefault="00000000" w:rsidRPr="00000000" w14:paraId="00000D6D">
            <w:pPr>
              <w:spacing w:after="240" w:before="240" w:lineRule="auto"/>
              <w:ind w:left="20" w:firstLine="0"/>
              <w:rPr>
                <w:sz w:val="24"/>
                <w:szCs w:val="24"/>
              </w:rPr>
            </w:pPr>
            <w:r w:rsidDel="00000000" w:rsidR="00000000" w:rsidRPr="00000000">
              <w:rPr>
                <w:sz w:val="24"/>
                <w:szCs w:val="24"/>
                <w:rtl w:val="0"/>
              </w:rPr>
              <w:t xml:space="preserve">          :ARG1 (s / sự thật)</w:t>
            </w:r>
          </w:p>
          <w:p w:rsidR="00000000" w:rsidDel="00000000" w:rsidP="00000000" w:rsidRDefault="00000000" w:rsidRPr="00000000" w14:paraId="00000D6E">
            <w:pPr>
              <w:spacing w:after="240" w:before="240" w:lineRule="auto"/>
              <w:ind w:left="20" w:firstLine="0"/>
              <w:rPr>
                <w:sz w:val="24"/>
                <w:szCs w:val="24"/>
              </w:rPr>
            </w:pPr>
            <w:r w:rsidDel="00000000" w:rsidR="00000000" w:rsidRPr="00000000">
              <w:rPr>
                <w:sz w:val="24"/>
                <w:szCs w:val="24"/>
                <w:rtl w:val="0"/>
              </w:rPr>
              <w:t xml:space="preserve">          :ARG2 (h / họ)</w:t>
            </w:r>
          </w:p>
          <w:p w:rsidR="00000000" w:rsidDel="00000000" w:rsidP="00000000" w:rsidRDefault="00000000" w:rsidRPr="00000000" w14:paraId="00000D6F">
            <w:pPr>
              <w:spacing w:after="240" w:before="240" w:lineRule="auto"/>
              <w:ind w:left="20" w:firstLine="0"/>
              <w:rPr>
                <w:sz w:val="24"/>
                <w:szCs w:val="24"/>
              </w:rPr>
            </w:pPr>
            <w:r w:rsidDel="00000000" w:rsidR="00000000" w:rsidRPr="00000000">
              <w:rPr>
                <w:sz w:val="24"/>
                <w:szCs w:val="24"/>
                <w:rtl w:val="0"/>
              </w:rPr>
              <w:t xml:space="preserve">          :mod (c / chỉ)))</w:t>
            </w:r>
          </w:p>
        </w:tc>
      </w:tr>
    </w:tbl>
    <w:p w:rsidR="00000000" w:rsidDel="00000000" w:rsidP="00000000" w:rsidRDefault="00000000" w:rsidRPr="00000000" w14:paraId="00000D70">
      <w:pPr>
        <w:numPr>
          <w:ilvl w:val="0"/>
          <w:numId w:val="19"/>
        </w:numPr>
        <w:spacing w:after="240" w:before="240" w:lineRule="auto"/>
        <w:ind w:left="720" w:hanging="360"/>
        <w:rPr>
          <w:sz w:val="24"/>
          <w:szCs w:val="24"/>
        </w:rPr>
      </w:pPr>
      <w:r w:rsidDel="00000000" w:rsidR="00000000" w:rsidRPr="00000000">
        <w:rPr>
          <w:sz w:val="24"/>
          <w:szCs w:val="24"/>
          <w:rtl w:val="0"/>
        </w:rPr>
        <w:t xml:space="preserve"> Nhãn </w:t>
      </w:r>
      <w:r w:rsidDel="00000000" w:rsidR="00000000" w:rsidRPr="00000000">
        <w:rPr>
          <w:b w:val="1"/>
          <w:i w:val="1"/>
          <w:sz w:val="24"/>
          <w:szCs w:val="24"/>
          <w:rtl w:val="0"/>
        </w:rPr>
        <w:t xml:space="preserve">amr:choice :op1 :op2 </w:t>
      </w:r>
      <w:r w:rsidDel="00000000" w:rsidR="00000000" w:rsidRPr="00000000">
        <w:rPr>
          <w:sz w:val="24"/>
          <w:szCs w:val="24"/>
          <w:rtl w:val="0"/>
        </w:rPr>
        <w:t xml:space="preserve">được sử dụng trong câu hỏi lựa chọn. Ví dụ:</w:t>
      </w:r>
    </w:p>
    <w:tbl>
      <w:tblPr>
        <w:tblStyle w:val="Table94"/>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830"/>
        <w:tblGridChange w:id="0">
          <w:tblGrid>
            <w:gridCol w:w="4470"/>
            <w:gridCol w:w="4830"/>
          </w:tblGrid>
        </w:tblGridChange>
      </w:tblGrid>
      <w:tr>
        <w:trPr>
          <w:cantSplit w:val="0"/>
          <w:trHeight w:val="36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71">
            <w:pPr>
              <w:spacing w:before="240" w:lineRule="auto"/>
              <w:ind w:left="140" w:firstLine="0"/>
              <w:rPr>
                <w:b w:val="1"/>
                <w:sz w:val="24"/>
                <w:szCs w:val="24"/>
                <w:highlight w:val="white"/>
              </w:rPr>
            </w:pPr>
            <w:r w:rsidDel="00000000" w:rsidR="00000000" w:rsidRPr="00000000">
              <w:rPr>
                <w:b w:val="1"/>
                <w:sz w:val="24"/>
                <w:szCs w:val="24"/>
                <w:highlight w:val="white"/>
                <w:rtl w:val="0"/>
              </w:rPr>
              <w:t xml:space="preserve">Do you want tea or coffee?   </w:t>
            </w:r>
          </w:p>
          <w:p w:rsidR="00000000" w:rsidDel="00000000" w:rsidP="00000000" w:rsidRDefault="00000000" w:rsidRPr="00000000" w14:paraId="00000D72">
            <w:pPr>
              <w:spacing w:before="240" w:lineRule="auto"/>
              <w:ind w:left="140" w:firstLine="0"/>
              <w:rPr>
                <w:sz w:val="24"/>
                <w:szCs w:val="24"/>
                <w:highlight w:val="white"/>
              </w:rPr>
            </w:pPr>
            <w:r w:rsidDel="00000000" w:rsidR="00000000" w:rsidRPr="00000000">
              <w:rPr>
                <w:sz w:val="24"/>
                <w:szCs w:val="24"/>
                <w:highlight w:val="white"/>
                <w:rtl w:val="0"/>
              </w:rPr>
              <w:t xml:space="preserve">(w / want-01</w:t>
            </w:r>
          </w:p>
          <w:p w:rsidR="00000000" w:rsidDel="00000000" w:rsidP="00000000" w:rsidRDefault="00000000" w:rsidRPr="00000000" w14:paraId="00000D73">
            <w:pPr>
              <w:spacing w:before="240" w:lineRule="auto"/>
              <w:ind w:left="140" w:firstLine="0"/>
              <w:rPr>
                <w:sz w:val="24"/>
                <w:szCs w:val="24"/>
                <w:highlight w:val="white"/>
              </w:rPr>
            </w:pPr>
            <w:r w:rsidDel="00000000" w:rsidR="00000000" w:rsidRPr="00000000">
              <w:rPr>
                <w:sz w:val="24"/>
                <w:szCs w:val="24"/>
                <w:highlight w:val="white"/>
                <w:rtl w:val="0"/>
              </w:rPr>
              <w:t xml:space="preserve">     :ARG0 (y / you)</w:t>
            </w:r>
          </w:p>
          <w:p w:rsidR="00000000" w:rsidDel="00000000" w:rsidP="00000000" w:rsidRDefault="00000000" w:rsidRPr="00000000" w14:paraId="00000D74">
            <w:pPr>
              <w:spacing w:before="240" w:lineRule="auto"/>
              <w:ind w:left="140" w:firstLine="0"/>
              <w:rPr>
                <w:sz w:val="24"/>
                <w:szCs w:val="24"/>
                <w:highlight w:val="white"/>
              </w:rPr>
            </w:pPr>
            <w:r w:rsidDel="00000000" w:rsidR="00000000" w:rsidRPr="00000000">
              <w:rPr>
                <w:sz w:val="24"/>
                <w:szCs w:val="24"/>
                <w:highlight w:val="white"/>
                <w:rtl w:val="0"/>
              </w:rPr>
              <w:t xml:space="preserve">     :ARG1 (a / amr-choice</w:t>
            </w:r>
          </w:p>
          <w:p w:rsidR="00000000" w:rsidDel="00000000" w:rsidP="00000000" w:rsidRDefault="00000000" w:rsidRPr="00000000" w14:paraId="00000D75">
            <w:pPr>
              <w:spacing w:before="240" w:lineRule="auto"/>
              <w:ind w:left="140" w:firstLine="0"/>
              <w:rPr>
                <w:sz w:val="24"/>
                <w:szCs w:val="24"/>
                <w:highlight w:val="white"/>
              </w:rPr>
            </w:pPr>
            <w:r w:rsidDel="00000000" w:rsidR="00000000" w:rsidRPr="00000000">
              <w:rPr>
                <w:sz w:val="24"/>
                <w:szCs w:val="24"/>
                <w:highlight w:val="white"/>
                <w:rtl w:val="0"/>
              </w:rPr>
              <w:t xml:space="preserve">          :op1 (t / tea)</w:t>
            </w:r>
          </w:p>
          <w:p w:rsidR="00000000" w:rsidDel="00000000" w:rsidP="00000000" w:rsidRDefault="00000000" w:rsidRPr="00000000" w14:paraId="00000D76">
            <w:pPr>
              <w:spacing w:before="240" w:lineRule="auto"/>
              <w:ind w:left="140" w:firstLine="0"/>
              <w:rPr>
                <w:b w:val="1"/>
                <w:sz w:val="24"/>
                <w:szCs w:val="24"/>
                <w:highlight w:val="white"/>
              </w:rPr>
            </w:pPr>
            <w:r w:rsidDel="00000000" w:rsidR="00000000" w:rsidRPr="00000000">
              <w:rPr>
                <w:sz w:val="24"/>
                <w:szCs w:val="24"/>
                <w:highlight w:val="white"/>
                <w:rtl w:val="0"/>
              </w:rPr>
              <w:t xml:space="preserve">          :op2 (c / coffee)))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77">
            <w:pPr>
              <w:spacing w:before="240" w:lineRule="auto"/>
              <w:ind w:left="140" w:firstLine="0"/>
              <w:rPr>
                <w:b w:val="1"/>
                <w:sz w:val="24"/>
                <w:szCs w:val="24"/>
                <w:highlight w:val="white"/>
              </w:rPr>
            </w:pPr>
            <w:r w:rsidDel="00000000" w:rsidR="00000000" w:rsidRPr="00000000">
              <w:rPr>
                <w:b w:val="1"/>
                <w:sz w:val="24"/>
                <w:szCs w:val="24"/>
                <w:highlight w:val="white"/>
                <w:rtl w:val="0"/>
              </w:rPr>
              <w:t xml:space="preserve">Bạn muốn trà hay cà phê?</w:t>
            </w:r>
          </w:p>
          <w:p w:rsidR="00000000" w:rsidDel="00000000" w:rsidP="00000000" w:rsidRDefault="00000000" w:rsidRPr="00000000" w14:paraId="00000D78">
            <w:pPr>
              <w:spacing w:before="240" w:lineRule="auto"/>
              <w:ind w:left="140" w:firstLine="0"/>
              <w:rPr>
                <w:sz w:val="24"/>
                <w:szCs w:val="24"/>
                <w:highlight w:val="white"/>
              </w:rPr>
            </w:pPr>
            <w:r w:rsidDel="00000000" w:rsidR="00000000" w:rsidRPr="00000000">
              <w:rPr>
                <w:sz w:val="24"/>
                <w:szCs w:val="24"/>
                <w:highlight w:val="white"/>
                <w:rtl w:val="0"/>
              </w:rPr>
              <w:t xml:space="preserve">(m / muốn-01</w:t>
            </w:r>
          </w:p>
          <w:p w:rsidR="00000000" w:rsidDel="00000000" w:rsidP="00000000" w:rsidRDefault="00000000" w:rsidRPr="00000000" w14:paraId="00000D79">
            <w:pPr>
              <w:spacing w:before="240" w:lineRule="auto"/>
              <w:ind w:left="140" w:firstLine="0"/>
              <w:rPr>
                <w:sz w:val="24"/>
                <w:szCs w:val="24"/>
                <w:highlight w:val="white"/>
              </w:rPr>
            </w:pPr>
            <w:r w:rsidDel="00000000" w:rsidR="00000000" w:rsidRPr="00000000">
              <w:rPr>
                <w:sz w:val="24"/>
                <w:szCs w:val="24"/>
                <w:highlight w:val="white"/>
                <w:rtl w:val="0"/>
              </w:rPr>
              <w:t xml:space="preserve">     :ARG0 (b / bạn)</w:t>
            </w:r>
          </w:p>
          <w:p w:rsidR="00000000" w:rsidDel="00000000" w:rsidP="00000000" w:rsidRDefault="00000000" w:rsidRPr="00000000" w14:paraId="00000D7A">
            <w:pPr>
              <w:spacing w:before="240" w:lineRule="auto"/>
              <w:ind w:left="140" w:firstLine="0"/>
              <w:rPr>
                <w:sz w:val="24"/>
                <w:szCs w:val="24"/>
                <w:highlight w:val="white"/>
              </w:rPr>
            </w:pPr>
            <w:r w:rsidDel="00000000" w:rsidR="00000000" w:rsidRPr="00000000">
              <w:rPr>
                <w:sz w:val="24"/>
                <w:szCs w:val="24"/>
                <w:highlight w:val="white"/>
                <w:rtl w:val="0"/>
              </w:rPr>
              <w:t xml:space="preserve">     :ARG1 (a / amr-choice</w:t>
            </w:r>
          </w:p>
          <w:p w:rsidR="00000000" w:rsidDel="00000000" w:rsidP="00000000" w:rsidRDefault="00000000" w:rsidRPr="00000000" w14:paraId="00000D7B">
            <w:pPr>
              <w:spacing w:before="240" w:lineRule="auto"/>
              <w:ind w:left="140" w:firstLine="0"/>
              <w:rPr>
                <w:sz w:val="24"/>
                <w:szCs w:val="24"/>
                <w:highlight w:val="white"/>
              </w:rPr>
            </w:pPr>
            <w:r w:rsidDel="00000000" w:rsidR="00000000" w:rsidRPr="00000000">
              <w:rPr>
                <w:sz w:val="24"/>
                <w:szCs w:val="24"/>
                <w:highlight w:val="white"/>
                <w:rtl w:val="0"/>
              </w:rPr>
              <w:t xml:space="preserve">          :op1 (t / trà)</w:t>
            </w:r>
          </w:p>
          <w:p w:rsidR="00000000" w:rsidDel="00000000" w:rsidP="00000000" w:rsidRDefault="00000000" w:rsidRPr="00000000" w14:paraId="00000D7C">
            <w:pPr>
              <w:spacing w:before="240" w:lineRule="auto"/>
              <w:ind w:left="140" w:firstLine="0"/>
              <w:rPr>
                <w:b w:val="1"/>
                <w:sz w:val="24"/>
                <w:szCs w:val="24"/>
                <w:highlight w:val="white"/>
              </w:rPr>
            </w:pPr>
            <w:r w:rsidDel="00000000" w:rsidR="00000000" w:rsidRPr="00000000">
              <w:rPr>
                <w:sz w:val="24"/>
                <w:szCs w:val="24"/>
                <w:highlight w:val="white"/>
                <w:rtl w:val="0"/>
              </w:rPr>
              <w:t xml:space="preserve">          :op2 (c / cà phê)))</w:t>
            </w:r>
            <w:r w:rsidDel="00000000" w:rsidR="00000000" w:rsidRPr="00000000">
              <w:rPr>
                <w:rtl w:val="0"/>
              </w:rPr>
            </w:r>
          </w:p>
        </w:tc>
      </w:tr>
      <w:tr>
        <w:trPr>
          <w:cantSplit w:val="0"/>
          <w:trHeight w:val="3241"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7D">
            <w:pPr>
              <w:spacing w:after="240" w:before="240" w:lineRule="auto"/>
              <w:ind w:left="20" w:firstLine="0"/>
              <w:rPr>
                <w:b w:val="1"/>
                <w:sz w:val="24"/>
                <w:szCs w:val="24"/>
              </w:rPr>
            </w:pPr>
            <w:r w:rsidDel="00000000" w:rsidR="00000000" w:rsidRPr="00000000">
              <w:rPr>
                <w:b w:val="1"/>
                <w:sz w:val="24"/>
                <w:szCs w:val="24"/>
                <w:rtl w:val="0"/>
              </w:rPr>
              <w:t xml:space="preserve">To be or not to be: that is the question.</w:t>
            </w:r>
          </w:p>
          <w:p w:rsidR="00000000" w:rsidDel="00000000" w:rsidP="00000000" w:rsidRDefault="00000000" w:rsidRPr="00000000" w14:paraId="00000D7E">
            <w:pPr>
              <w:spacing w:before="240" w:lineRule="auto"/>
              <w:ind w:left="140" w:firstLine="0"/>
              <w:rPr>
                <w:sz w:val="24"/>
                <w:szCs w:val="24"/>
              </w:rPr>
            </w:pPr>
            <w:r w:rsidDel="00000000" w:rsidR="00000000" w:rsidRPr="00000000">
              <w:rPr>
                <w:sz w:val="24"/>
                <w:szCs w:val="24"/>
                <w:rtl w:val="0"/>
              </w:rPr>
              <w:t xml:space="preserve">(a / amr-choice</w:t>
            </w:r>
          </w:p>
          <w:p w:rsidR="00000000" w:rsidDel="00000000" w:rsidP="00000000" w:rsidRDefault="00000000" w:rsidRPr="00000000" w14:paraId="00000D7F">
            <w:pPr>
              <w:spacing w:before="240" w:lineRule="auto"/>
              <w:ind w:left="140" w:firstLine="0"/>
              <w:rPr>
                <w:sz w:val="24"/>
                <w:szCs w:val="24"/>
              </w:rPr>
            </w:pPr>
            <w:r w:rsidDel="00000000" w:rsidR="00000000" w:rsidRPr="00000000">
              <w:rPr>
                <w:sz w:val="24"/>
                <w:szCs w:val="24"/>
                <w:rtl w:val="0"/>
              </w:rPr>
              <w:t xml:space="preserve">     :op1 (b / be-02)</w:t>
            </w:r>
          </w:p>
          <w:p w:rsidR="00000000" w:rsidDel="00000000" w:rsidP="00000000" w:rsidRDefault="00000000" w:rsidRPr="00000000" w14:paraId="00000D80">
            <w:pPr>
              <w:spacing w:before="240" w:lineRule="auto"/>
              <w:ind w:left="140" w:firstLine="0"/>
              <w:rPr>
                <w:sz w:val="24"/>
                <w:szCs w:val="24"/>
              </w:rPr>
            </w:pPr>
            <w:r w:rsidDel="00000000" w:rsidR="00000000" w:rsidRPr="00000000">
              <w:rPr>
                <w:sz w:val="24"/>
                <w:szCs w:val="24"/>
                <w:rtl w:val="0"/>
              </w:rPr>
              <w:t xml:space="preserve">     :op2 (b2 / be-02</w:t>
            </w:r>
          </w:p>
          <w:p w:rsidR="00000000" w:rsidDel="00000000" w:rsidP="00000000" w:rsidRDefault="00000000" w:rsidRPr="00000000" w14:paraId="00000D81">
            <w:pPr>
              <w:spacing w:before="240" w:lineRule="auto"/>
              <w:ind w:left="140" w:firstLine="0"/>
              <w:rPr>
                <w:sz w:val="24"/>
                <w:szCs w:val="24"/>
              </w:rPr>
            </w:pPr>
            <w:r w:rsidDel="00000000" w:rsidR="00000000" w:rsidRPr="00000000">
              <w:rPr>
                <w:sz w:val="24"/>
                <w:szCs w:val="24"/>
                <w:rtl w:val="0"/>
              </w:rPr>
              <w:t xml:space="preserve">          :polarity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82">
            <w:pPr>
              <w:spacing w:after="240" w:before="240" w:lineRule="auto"/>
              <w:ind w:left="20" w:firstLine="0"/>
              <w:rPr>
                <w:b w:val="1"/>
                <w:sz w:val="24"/>
                <w:szCs w:val="24"/>
              </w:rPr>
            </w:pPr>
            <w:r w:rsidDel="00000000" w:rsidR="00000000" w:rsidRPr="00000000">
              <w:rPr>
                <w:b w:val="1"/>
                <w:sz w:val="24"/>
                <w:szCs w:val="24"/>
                <w:rtl w:val="0"/>
              </w:rPr>
              <w:t xml:space="preserve">  Tồn tại hay không tồn tại: đó là câu hỏi.</w:t>
            </w:r>
          </w:p>
          <w:p w:rsidR="00000000" w:rsidDel="00000000" w:rsidP="00000000" w:rsidRDefault="00000000" w:rsidRPr="00000000" w14:paraId="00000D83">
            <w:pPr>
              <w:ind w:left="20" w:firstLine="0"/>
              <w:rPr>
                <w:sz w:val="24"/>
                <w:szCs w:val="24"/>
              </w:rPr>
            </w:pPr>
            <w:r w:rsidDel="00000000" w:rsidR="00000000" w:rsidRPr="00000000">
              <w:rPr>
                <w:sz w:val="24"/>
                <w:szCs w:val="24"/>
                <w:rtl w:val="0"/>
              </w:rPr>
              <w:t xml:space="preserve"> (a / amr-choice</w:t>
            </w:r>
          </w:p>
          <w:p w:rsidR="00000000" w:rsidDel="00000000" w:rsidP="00000000" w:rsidRDefault="00000000" w:rsidRPr="00000000" w14:paraId="00000D84">
            <w:pPr>
              <w:spacing w:before="240" w:lineRule="auto"/>
              <w:ind w:left="140" w:firstLine="0"/>
              <w:rPr>
                <w:sz w:val="24"/>
                <w:szCs w:val="24"/>
              </w:rPr>
            </w:pPr>
            <w:r w:rsidDel="00000000" w:rsidR="00000000" w:rsidRPr="00000000">
              <w:rPr>
                <w:sz w:val="24"/>
                <w:szCs w:val="24"/>
                <w:rtl w:val="0"/>
              </w:rPr>
              <w:t xml:space="preserve">     :op1 (b / tồn tại-01)</w:t>
            </w:r>
          </w:p>
          <w:p w:rsidR="00000000" w:rsidDel="00000000" w:rsidP="00000000" w:rsidRDefault="00000000" w:rsidRPr="00000000" w14:paraId="00000D85">
            <w:pPr>
              <w:spacing w:before="240" w:lineRule="auto"/>
              <w:ind w:left="140" w:firstLine="0"/>
              <w:rPr>
                <w:sz w:val="24"/>
                <w:szCs w:val="24"/>
              </w:rPr>
            </w:pPr>
            <w:r w:rsidDel="00000000" w:rsidR="00000000" w:rsidRPr="00000000">
              <w:rPr>
                <w:sz w:val="24"/>
                <w:szCs w:val="24"/>
                <w:rtl w:val="0"/>
              </w:rPr>
              <w:t xml:space="preserve">     :op2 (b2 / tồn tại-01</w:t>
            </w:r>
          </w:p>
          <w:p w:rsidR="00000000" w:rsidDel="00000000" w:rsidP="00000000" w:rsidRDefault="00000000" w:rsidRPr="00000000" w14:paraId="00000D86">
            <w:pPr>
              <w:spacing w:before="240" w:lineRule="auto"/>
              <w:ind w:left="140" w:firstLine="0"/>
              <w:rPr>
                <w:sz w:val="24"/>
                <w:szCs w:val="24"/>
              </w:rPr>
            </w:pPr>
            <w:r w:rsidDel="00000000" w:rsidR="00000000" w:rsidRPr="00000000">
              <w:rPr>
                <w:sz w:val="24"/>
                <w:szCs w:val="24"/>
                <w:rtl w:val="0"/>
              </w:rPr>
              <w:t xml:space="preserve">          :polarity -))</w:t>
            </w:r>
          </w:p>
        </w:tc>
      </w:tr>
    </w:tbl>
    <w:p w:rsidR="00000000" w:rsidDel="00000000" w:rsidP="00000000" w:rsidRDefault="00000000" w:rsidRPr="00000000" w14:paraId="00000D87">
      <w:pPr>
        <w:numPr>
          <w:ilvl w:val="0"/>
          <w:numId w:val="19"/>
        </w:numPr>
        <w:spacing w:after="240" w:before="240" w:lineRule="auto"/>
        <w:ind w:left="720" w:hanging="360"/>
        <w:rPr>
          <w:sz w:val="24"/>
          <w:szCs w:val="24"/>
        </w:rPr>
      </w:pPr>
      <w:r w:rsidDel="00000000" w:rsidR="00000000" w:rsidRPr="00000000">
        <w:rPr>
          <w:sz w:val="24"/>
          <w:szCs w:val="24"/>
          <w:rtl w:val="0"/>
        </w:rPr>
        <w:t xml:space="preserve">Nhãn </w:t>
      </w:r>
      <w:r w:rsidDel="00000000" w:rsidR="00000000" w:rsidRPr="00000000">
        <w:rPr>
          <w:b w:val="1"/>
          <w:i w:val="1"/>
          <w:sz w:val="24"/>
          <w:szCs w:val="24"/>
          <w:rtl w:val="0"/>
        </w:rPr>
        <w:t xml:space="preserve">:op </w:t>
      </w:r>
      <w:r w:rsidDel="00000000" w:rsidR="00000000" w:rsidRPr="00000000">
        <w:rPr>
          <w:sz w:val="24"/>
          <w:szCs w:val="24"/>
          <w:rtl w:val="0"/>
        </w:rPr>
        <w:t xml:space="preserve">trong câu chứa “or” được mô tả trong cụm “or more” - nhiều hơn/trở lên hoặc “or less” - ít hơn/trở xuống. Ví dụ:</w:t>
      </w:r>
    </w:p>
    <w:tbl>
      <w:tblPr>
        <w:tblStyle w:val="Table95"/>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725"/>
        <w:tblGridChange w:id="0">
          <w:tblGrid>
            <w:gridCol w:w="4515"/>
            <w:gridCol w:w="4725"/>
          </w:tblGrid>
        </w:tblGridChange>
      </w:tblGrid>
      <w:tr>
        <w:trPr>
          <w:cantSplit w:val="0"/>
          <w:trHeight w:val="36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88">
            <w:pPr>
              <w:spacing w:before="240" w:lineRule="auto"/>
              <w:ind w:left="140" w:firstLine="0"/>
              <w:rPr>
                <w:b w:val="1"/>
                <w:sz w:val="24"/>
                <w:szCs w:val="24"/>
                <w:highlight w:val="white"/>
              </w:rPr>
            </w:pPr>
            <w:r w:rsidDel="00000000" w:rsidR="00000000" w:rsidRPr="00000000">
              <w:rPr>
                <w:b w:val="1"/>
                <w:sz w:val="24"/>
                <w:szCs w:val="24"/>
                <w:highlight w:val="white"/>
                <w:rtl w:val="0"/>
              </w:rPr>
              <w:t xml:space="preserve">300 grams or more of heroin    </w:t>
            </w:r>
          </w:p>
          <w:p w:rsidR="00000000" w:rsidDel="00000000" w:rsidP="00000000" w:rsidRDefault="00000000" w:rsidRPr="00000000" w14:paraId="00000D89">
            <w:pPr>
              <w:spacing w:before="240" w:lineRule="auto"/>
              <w:ind w:left="140" w:firstLine="0"/>
              <w:rPr>
                <w:sz w:val="24"/>
                <w:szCs w:val="24"/>
                <w:highlight w:val="white"/>
              </w:rPr>
            </w:pPr>
            <w:r w:rsidDel="00000000" w:rsidR="00000000" w:rsidRPr="00000000">
              <w:rPr>
                <w:sz w:val="24"/>
                <w:szCs w:val="24"/>
                <w:highlight w:val="white"/>
                <w:rtl w:val="0"/>
              </w:rPr>
              <w:t xml:space="preserve">(h / heroin</w:t>
            </w:r>
          </w:p>
          <w:p w:rsidR="00000000" w:rsidDel="00000000" w:rsidP="00000000" w:rsidRDefault="00000000" w:rsidRPr="00000000" w14:paraId="00000D8A">
            <w:pPr>
              <w:spacing w:before="240" w:lineRule="auto"/>
              <w:ind w:left="140" w:firstLine="0"/>
              <w:rPr>
                <w:sz w:val="24"/>
                <w:szCs w:val="24"/>
                <w:highlight w:val="white"/>
              </w:rPr>
            </w:pPr>
            <w:r w:rsidDel="00000000" w:rsidR="00000000" w:rsidRPr="00000000">
              <w:rPr>
                <w:sz w:val="24"/>
                <w:szCs w:val="24"/>
                <w:highlight w:val="white"/>
                <w:rtl w:val="0"/>
              </w:rPr>
              <w:t xml:space="preserve">     :quant (a / at-least</w:t>
            </w:r>
          </w:p>
          <w:p w:rsidR="00000000" w:rsidDel="00000000" w:rsidP="00000000" w:rsidRDefault="00000000" w:rsidRPr="00000000" w14:paraId="00000D8B">
            <w:pPr>
              <w:spacing w:before="240" w:lineRule="auto"/>
              <w:ind w:left="140" w:firstLine="0"/>
              <w:rPr>
                <w:sz w:val="24"/>
                <w:szCs w:val="24"/>
                <w:highlight w:val="white"/>
              </w:rPr>
            </w:pPr>
            <w:r w:rsidDel="00000000" w:rsidR="00000000" w:rsidRPr="00000000">
              <w:rPr>
                <w:sz w:val="24"/>
                <w:szCs w:val="24"/>
                <w:highlight w:val="white"/>
                <w:rtl w:val="0"/>
              </w:rPr>
              <w:t xml:space="preserve">          :op1 (m / mass-quantity</w:t>
            </w:r>
          </w:p>
          <w:p w:rsidR="00000000" w:rsidDel="00000000" w:rsidP="00000000" w:rsidRDefault="00000000" w:rsidRPr="00000000" w14:paraId="00000D8C">
            <w:pPr>
              <w:spacing w:before="240" w:lineRule="auto"/>
              <w:ind w:left="140" w:firstLine="0"/>
              <w:rPr>
                <w:sz w:val="24"/>
                <w:szCs w:val="24"/>
                <w:highlight w:val="white"/>
              </w:rPr>
            </w:pPr>
            <w:r w:rsidDel="00000000" w:rsidR="00000000" w:rsidRPr="00000000">
              <w:rPr>
                <w:sz w:val="24"/>
                <w:szCs w:val="24"/>
                <w:highlight w:val="white"/>
                <w:rtl w:val="0"/>
              </w:rPr>
              <w:t xml:space="preserve">               :quant 300</w:t>
            </w:r>
          </w:p>
          <w:p w:rsidR="00000000" w:rsidDel="00000000" w:rsidP="00000000" w:rsidRDefault="00000000" w:rsidRPr="00000000" w14:paraId="00000D8D">
            <w:pPr>
              <w:spacing w:before="240" w:lineRule="auto"/>
              <w:ind w:left="140" w:firstLine="0"/>
              <w:rPr>
                <w:sz w:val="24"/>
                <w:szCs w:val="24"/>
                <w:highlight w:val="white"/>
              </w:rPr>
            </w:pPr>
            <w:r w:rsidDel="00000000" w:rsidR="00000000" w:rsidRPr="00000000">
              <w:rPr>
                <w:sz w:val="24"/>
                <w:szCs w:val="24"/>
                <w:highlight w:val="white"/>
                <w:rtl w:val="0"/>
              </w:rPr>
              <w:t xml:space="preserve">               :unit (g / gram))))</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8E">
            <w:pPr>
              <w:spacing w:before="240" w:lineRule="auto"/>
              <w:ind w:left="140" w:firstLine="0"/>
              <w:rPr>
                <w:b w:val="1"/>
                <w:sz w:val="24"/>
                <w:szCs w:val="24"/>
                <w:highlight w:val="white"/>
              </w:rPr>
            </w:pPr>
            <w:r w:rsidDel="00000000" w:rsidR="00000000" w:rsidRPr="00000000">
              <w:rPr>
                <w:b w:val="1"/>
                <w:sz w:val="24"/>
                <w:szCs w:val="24"/>
                <w:highlight w:val="white"/>
                <w:rtl w:val="0"/>
              </w:rPr>
              <w:t xml:space="preserve">300 gram heroin trở lên</w:t>
            </w:r>
          </w:p>
          <w:p w:rsidR="00000000" w:rsidDel="00000000" w:rsidP="00000000" w:rsidRDefault="00000000" w:rsidRPr="00000000" w14:paraId="00000D8F">
            <w:pPr>
              <w:spacing w:before="240" w:lineRule="auto"/>
              <w:ind w:left="140" w:firstLine="0"/>
              <w:rPr>
                <w:sz w:val="24"/>
                <w:szCs w:val="24"/>
                <w:highlight w:val="white"/>
              </w:rPr>
            </w:pPr>
            <w:r w:rsidDel="00000000" w:rsidR="00000000" w:rsidRPr="00000000">
              <w:rPr>
                <w:sz w:val="24"/>
                <w:szCs w:val="24"/>
                <w:highlight w:val="white"/>
                <w:rtl w:val="0"/>
              </w:rPr>
              <w:t xml:space="preserve">(h / heroin</w:t>
            </w:r>
          </w:p>
          <w:p w:rsidR="00000000" w:rsidDel="00000000" w:rsidP="00000000" w:rsidRDefault="00000000" w:rsidRPr="00000000" w14:paraId="00000D90">
            <w:pPr>
              <w:spacing w:before="240" w:lineRule="auto"/>
              <w:ind w:left="140" w:firstLine="0"/>
              <w:rPr>
                <w:sz w:val="24"/>
                <w:szCs w:val="24"/>
                <w:highlight w:val="white"/>
              </w:rPr>
            </w:pPr>
            <w:r w:rsidDel="00000000" w:rsidR="00000000" w:rsidRPr="00000000">
              <w:rPr>
                <w:sz w:val="24"/>
                <w:szCs w:val="24"/>
                <w:highlight w:val="white"/>
                <w:rtl w:val="0"/>
              </w:rPr>
              <w:t xml:space="preserve">     :quant (a / at-least</w:t>
            </w:r>
          </w:p>
          <w:p w:rsidR="00000000" w:rsidDel="00000000" w:rsidP="00000000" w:rsidRDefault="00000000" w:rsidRPr="00000000" w14:paraId="00000D91">
            <w:pPr>
              <w:spacing w:before="240" w:lineRule="auto"/>
              <w:ind w:left="140" w:firstLine="0"/>
              <w:rPr>
                <w:sz w:val="24"/>
                <w:szCs w:val="24"/>
                <w:highlight w:val="white"/>
              </w:rPr>
            </w:pPr>
            <w:r w:rsidDel="00000000" w:rsidR="00000000" w:rsidRPr="00000000">
              <w:rPr>
                <w:sz w:val="24"/>
                <w:szCs w:val="24"/>
                <w:highlight w:val="white"/>
                <w:rtl w:val="0"/>
              </w:rPr>
              <w:t xml:space="preserve">          :op1 (m / mass-quantity</w:t>
            </w:r>
          </w:p>
          <w:p w:rsidR="00000000" w:rsidDel="00000000" w:rsidP="00000000" w:rsidRDefault="00000000" w:rsidRPr="00000000" w14:paraId="00000D92">
            <w:pPr>
              <w:spacing w:before="240" w:lineRule="auto"/>
              <w:ind w:left="140" w:firstLine="0"/>
              <w:rPr>
                <w:sz w:val="24"/>
                <w:szCs w:val="24"/>
                <w:highlight w:val="white"/>
              </w:rPr>
            </w:pPr>
            <w:r w:rsidDel="00000000" w:rsidR="00000000" w:rsidRPr="00000000">
              <w:rPr>
                <w:sz w:val="24"/>
                <w:szCs w:val="24"/>
                <w:highlight w:val="white"/>
                <w:rtl w:val="0"/>
              </w:rPr>
              <w:t xml:space="preserve">               :quant 300</w:t>
            </w:r>
          </w:p>
          <w:p w:rsidR="00000000" w:rsidDel="00000000" w:rsidP="00000000" w:rsidRDefault="00000000" w:rsidRPr="00000000" w14:paraId="00000D93">
            <w:pPr>
              <w:spacing w:before="240" w:lineRule="auto"/>
              <w:ind w:left="140" w:firstLine="0"/>
              <w:rPr>
                <w:sz w:val="24"/>
                <w:szCs w:val="24"/>
                <w:highlight w:val="white"/>
              </w:rPr>
            </w:pPr>
            <w:r w:rsidDel="00000000" w:rsidR="00000000" w:rsidRPr="00000000">
              <w:rPr>
                <w:sz w:val="24"/>
                <w:szCs w:val="24"/>
                <w:highlight w:val="white"/>
                <w:rtl w:val="0"/>
              </w:rPr>
              <w:t xml:space="preserve">               :unit (g / gram))))</w:t>
            </w:r>
          </w:p>
        </w:tc>
      </w:tr>
      <w:tr>
        <w:trPr>
          <w:cantSplit w:val="0"/>
          <w:trHeight w:val="3241"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94">
            <w:pPr>
              <w:spacing w:after="240" w:before="240" w:lineRule="auto"/>
              <w:ind w:left="20" w:firstLine="0"/>
              <w:rPr>
                <w:b w:val="1"/>
                <w:sz w:val="24"/>
                <w:szCs w:val="24"/>
              </w:rPr>
            </w:pPr>
            <w:r w:rsidDel="00000000" w:rsidR="00000000" w:rsidRPr="00000000">
              <w:rPr>
                <w:b w:val="1"/>
                <w:sz w:val="24"/>
                <w:szCs w:val="24"/>
                <w:rtl w:val="0"/>
              </w:rPr>
              <w:t xml:space="preserve">forty grams or less of marihuana  </w:t>
            </w:r>
          </w:p>
          <w:p w:rsidR="00000000" w:rsidDel="00000000" w:rsidP="00000000" w:rsidRDefault="00000000" w:rsidRPr="00000000" w14:paraId="00000D95">
            <w:pPr>
              <w:spacing w:before="240" w:lineRule="auto"/>
              <w:ind w:left="140" w:firstLine="0"/>
              <w:rPr>
                <w:sz w:val="24"/>
                <w:szCs w:val="24"/>
              </w:rPr>
            </w:pPr>
            <w:r w:rsidDel="00000000" w:rsidR="00000000" w:rsidRPr="00000000">
              <w:rPr>
                <w:sz w:val="24"/>
                <w:szCs w:val="24"/>
                <w:rtl w:val="0"/>
              </w:rPr>
              <w:t xml:space="preserve">(p / product</w:t>
            </w:r>
          </w:p>
          <w:p w:rsidR="00000000" w:rsidDel="00000000" w:rsidP="00000000" w:rsidRDefault="00000000" w:rsidRPr="00000000" w14:paraId="00000D96">
            <w:pPr>
              <w:spacing w:before="240" w:lineRule="auto"/>
              <w:ind w:left="140" w:firstLine="0"/>
              <w:rPr>
                <w:sz w:val="24"/>
                <w:szCs w:val="24"/>
              </w:rPr>
            </w:pPr>
            <w:r w:rsidDel="00000000" w:rsidR="00000000" w:rsidRPr="00000000">
              <w:rPr>
                <w:sz w:val="24"/>
                <w:szCs w:val="24"/>
                <w:rtl w:val="0"/>
              </w:rPr>
              <w:t xml:space="preserve">     :wiki "</w:t>
            </w:r>
            <w:hyperlink r:id="rId69">
              <w:r w:rsidDel="00000000" w:rsidR="00000000" w:rsidRPr="00000000">
                <w:rPr>
                  <w:color w:val="1155cc"/>
                  <w:sz w:val="24"/>
                  <w:szCs w:val="24"/>
                  <w:u w:val="single"/>
                  <w:rtl w:val="0"/>
                </w:rPr>
                <w:t xml:space="preserve">Cannabis_(drug)</w:t>
              </w:r>
            </w:hyperlink>
            <w:r w:rsidDel="00000000" w:rsidR="00000000" w:rsidRPr="00000000">
              <w:rPr>
                <w:sz w:val="24"/>
                <w:szCs w:val="24"/>
                <w:rtl w:val="0"/>
              </w:rPr>
              <w:t xml:space="preserve">"</w:t>
            </w:r>
          </w:p>
          <w:p w:rsidR="00000000" w:rsidDel="00000000" w:rsidP="00000000" w:rsidRDefault="00000000" w:rsidRPr="00000000" w14:paraId="00000D97">
            <w:pPr>
              <w:spacing w:before="240" w:lineRule="auto"/>
              <w:ind w:left="140" w:firstLine="0"/>
              <w:rPr>
                <w:sz w:val="24"/>
                <w:szCs w:val="24"/>
              </w:rPr>
            </w:pPr>
            <w:r w:rsidDel="00000000" w:rsidR="00000000" w:rsidRPr="00000000">
              <w:rPr>
                <w:sz w:val="24"/>
                <w:szCs w:val="24"/>
                <w:rtl w:val="0"/>
              </w:rPr>
              <w:t xml:space="preserve">     :name (n / name</w:t>
            </w:r>
          </w:p>
          <w:p w:rsidR="00000000" w:rsidDel="00000000" w:rsidP="00000000" w:rsidRDefault="00000000" w:rsidRPr="00000000" w14:paraId="00000D98">
            <w:pPr>
              <w:spacing w:before="240" w:lineRule="auto"/>
              <w:ind w:left="140" w:firstLine="0"/>
              <w:rPr>
                <w:sz w:val="24"/>
                <w:szCs w:val="24"/>
              </w:rPr>
            </w:pPr>
            <w:r w:rsidDel="00000000" w:rsidR="00000000" w:rsidRPr="00000000">
              <w:rPr>
                <w:sz w:val="24"/>
                <w:szCs w:val="24"/>
                <w:rtl w:val="0"/>
              </w:rPr>
              <w:t xml:space="preserve">          :op1 "marihuana")</w:t>
            </w:r>
          </w:p>
          <w:p w:rsidR="00000000" w:rsidDel="00000000" w:rsidP="00000000" w:rsidRDefault="00000000" w:rsidRPr="00000000" w14:paraId="00000D99">
            <w:pPr>
              <w:spacing w:before="240" w:lineRule="auto"/>
              <w:ind w:left="140" w:firstLine="0"/>
              <w:rPr>
                <w:sz w:val="24"/>
                <w:szCs w:val="24"/>
              </w:rPr>
            </w:pPr>
            <w:r w:rsidDel="00000000" w:rsidR="00000000" w:rsidRPr="00000000">
              <w:rPr>
                <w:sz w:val="24"/>
                <w:szCs w:val="24"/>
                <w:rtl w:val="0"/>
              </w:rPr>
              <w:t xml:space="preserve">     :quant (a / at-most</w:t>
            </w:r>
          </w:p>
          <w:p w:rsidR="00000000" w:rsidDel="00000000" w:rsidP="00000000" w:rsidRDefault="00000000" w:rsidRPr="00000000" w14:paraId="00000D9A">
            <w:pPr>
              <w:spacing w:before="240" w:lineRule="auto"/>
              <w:ind w:left="140" w:firstLine="0"/>
              <w:rPr>
                <w:sz w:val="24"/>
                <w:szCs w:val="24"/>
              </w:rPr>
            </w:pPr>
            <w:r w:rsidDel="00000000" w:rsidR="00000000" w:rsidRPr="00000000">
              <w:rPr>
                <w:sz w:val="24"/>
                <w:szCs w:val="24"/>
                <w:rtl w:val="0"/>
              </w:rPr>
              <w:t xml:space="preserve">          :op1 (m2 / mass-quantity</w:t>
            </w:r>
          </w:p>
          <w:p w:rsidR="00000000" w:rsidDel="00000000" w:rsidP="00000000" w:rsidRDefault="00000000" w:rsidRPr="00000000" w14:paraId="00000D9B">
            <w:pPr>
              <w:spacing w:before="240" w:lineRule="auto"/>
              <w:ind w:left="140" w:firstLine="0"/>
              <w:rPr>
                <w:sz w:val="24"/>
                <w:szCs w:val="24"/>
              </w:rPr>
            </w:pPr>
            <w:r w:rsidDel="00000000" w:rsidR="00000000" w:rsidRPr="00000000">
              <w:rPr>
                <w:sz w:val="24"/>
                <w:szCs w:val="24"/>
                <w:rtl w:val="0"/>
              </w:rPr>
              <w:t xml:space="preserve">               :quant 40</w:t>
            </w:r>
          </w:p>
          <w:p w:rsidR="00000000" w:rsidDel="00000000" w:rsidP="00000000" w:rsidRDefault="00000000" w:rsidRPr="00000000" w14:paraId="00000D9C">
            <w:pPr>
              <w:spacing w:before="240" w:lineRule="auto"/>
              <w:ind w:left="140" w:firstLine="0"/>
              <w:rPr>
                <w:sz w:val="24"/>
                <w:szCs w:val="24"/>
              </w:rPr>
            </w:pPr>
            <w:r w:rsidDel="00000000" w:rsidR="00000000" w:rsidRPr="00000000">
              <w:rPr>
                <w:sz w:val="24"/>
                <w:szCs w:val="24"/>
                <w:rtl w:val="0"/>
              </w:rPr>
              <w:t xml:space="preserve">               :unit (g / gram))))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9D">
            <w:pPr>
              <w:spacing w:after="240" w:before="240" w:lineRule="auto"/>
              <w:ind w:left="20" w:firstLine="0"/>
              <w:rPr>
                <w:b w:val="1"/>
                <w:sz w:val="24"/>
                <w:szCs w:val="24"/>
              </w:rPr>
            </w:pPr>
            <w:r w:rsidDel="00000000" w:rsidR="00000000" w:rsidRPr="00000000">
              <w:rPr>
                <w:b w:val="1"/>
                <w:sz w:val="24"/>
                <w:szCs w:val="24"/>
                <w:rtl w:val="0"/>
              </w:rPr>
              <w:t xml:space="preserve"> 40 gram cần sa trở xuống</w:t>
            </w:r>
          </w:p>
          <w:p w:rsidR="00000000" w:rsidDel="00000000" w:rsidP="00000000" w:rsidRDefault="00000000" w:rsidRPr="00000000" w14:paraId="00000D9E">
            <w:pPr>
              <w:spacing w:before="240" w:lineRule="auto"/>
              <w:ind w:left="140" w:firstLine="0"/>
              <w:rPr>
                <w:sz w:val="24"/>
                <w:szCs w:val="24"/>
              </w:rPr>
            </w:pPr>
            <w:r w:rsidDel="00000000" w:rsidR="00000000" w:rsidRPr="00000000">
              <w:rPr>
                <w:sz w:val="24"/>
                <w:szCs w:val="24"/>
                <w:rtl w:val="0"/>
              </w:rPr>
              <w:t xml:space="preserve">(p / product</w:t>
            </w:r>
          </w:p>
          <w:p w:rsidR="00000000" w:rsidDel="00000000" w:rsidP="00000000" w:rsidRDefault="00000000" w:rsidRPr="00000000" w14:paraId="00000D9F">
            <w:pPr>
              <w:spacing w:before="240" w:lineRule="auto"/>
              <w:ind w:left="140" w:firstLine="0"/>
              <w:rPr>
                <w:sz w:val="24"/>
                <w:szCs w:val="24"/>
              </w:rPr>
            </w:pPr>
            <w:r w:rsidDel="00000000" w:rsidR="00000000" w:rsidRPr="00000000">
              <w:rPr>
                <w:sz w:val="24"/>
                <w:szCs w:val="24"/>
                <w:rtl w:val="0"/>
              </w:rPr>
              <w:t xml:space="preserve">     :wiki "</w:t>
            </w:r>
            <w:hyperlink r:id="rId70">
              <w:r w:rsidDel="00000000" w:rsidR="00000000" w:rsidRPr="00000000">
                <w:rPr>
                  <w:color w:val="1155cc"/>
                  <w:sz w:val="24"/>
                  <w:szCs w:val="24"/>
                  <w:u w:val="single"/>
                  <w:rtl w:val="0"/>
                </w:rPr>
                <w:t xml:space="preserve">Cannabis_(drug)</w:t>
              </w:r>
            </w:hyperlink>
            <w:r w:rsidDel="00000000" w:rsidR="00000000" w:rsidRPr="00000000">
              <w:rPr>
                <w:sz w:val="24"/>
                <w:szCs w:val="24"/>
                <w:rtl w:val="0"/>
              </w:rPr>
              <w:t xml:space="preserve">"</w:t>
            </w:r>
          </w:p>
          <w:p w:rsidR="00000000" w:rsidDel="00000000" w:rsidP="00000000" w:rsidRDefault="00000000" w:rsidRPr="00000000" w14:paraId="00000DA0">
            <w:pPr>
              <w:spacing w:before="240" w:lineRule="auto"/>
              <w:ind w:left="140" w:firstLine="0"/>
              <w:rPr>
                <w:sz w:val="24"/>
                <w:szCs w:val="24"/>
              </w:rPr>
            </w:pPr>
            <w:r w:rsidDel="00000000" w:rsidR="00000000" w:rsidRPr="00000000">
              <w:rPr>
                <w:sz w:val="24"/>
                <w:szCs w:val="24"/>
                <w:rtl w:val="0"/>
              </w:rPr>
              <w:t xml:space="preserve">     :name (n / name</w:t>
            </w:r>
          </w:p>
          <w:p w:rsidR="00000000" w:rsidDel="00000000" w:rsidP="00000000" w:rsidRDefault="00000000" w:rsidRPr="00000000" w14:paraId="00000DA1">
            <w:pPr>
              <w:spacing w:before="240" w:lineRule="auto"/>
              <w:ind w:left="140" w:firstLine="0"/>
              <w:rPr>
                <w:sz w:val="24"/>
                <w:szCs w:val="24"/>
              </w:rPr>
            </w:pPr>
            <w:r w:rsidDel="00000000" w:rsidR="00000000" w:rsidRPr="00000000">
              <w:rPr>
                <w:sz w:val="24"/>
                <w:szCs w:val="24"/>
                <w:rtl w:val="0"/>
              </w:rPr>
              <w:t xml:space="preserve">          :op1 "cần sa")</w:t>
            </w:r>
          </w:p>
          <w:p w:rsidR="00000000" w:rsidDel="00000000" w:rsidP="00000000" w:rsidRDefault="00000000" w:rsidRPr="00000000" w14:paraId="00000DA2">
            <w:pPr>
              <w:spacing w:before="240" w:lineRule="auto"/>
              <w:ind w:left="140" w:firstLine="0"/>
              <w:rPr>
                <w:sz w:val="24"/>
                <w:szCs w:val="24"/>
              </w:rPr>
            </w:pPr>
            <w:r w:rsidDel="00000000" w:rsidR="00000000" w:rsidRPr="00000000">
              <w:rPr>
                <w:sz w:val="24"/>
                <w:szCs w:val="24"/>
                <w:rtl w:val="0"/>
              </w:rPr>
              <w:t xml:space="preserve">     :quant (a / at-most</w:t>
            </w:r>
          </w:p>
          <w:p w:rsidR="00000000" w:rsidDel="00000000" w:rsidP="00000000" w:rsidRDefault="00000000" w:rsidRPr="00000000" w14:paraId="00000DA3">
            <w:pPr>
              <w:spacing w:before="240" w:lineRule="auto"/>
              <w:ind w:left="140" w:firstLine="0"/>
              <w:rPr>
                <w:sz w:val="24"/>
                <w:szCs w:val="24"/>
              </w:rPr>
            </w:pPr>
            <w:r w:rsidDel="00000000" w:rsidR="00000000" w:rsidRPr="00000000">
              <w:rPr>
                <w:sz w:val="24"/>
                <w:szCs w:val="24"/>
                <w:rtl w:val="0"/>
              </w:rPr>
              <w:t xml:space="preserve">          :op1 (m2 / mass-quantity</w:t>
            </w:r>
          </w:p>
          <w:p w:rsidR="00000000" w:rsidDel="00000000" w:rsidP="00000000" w:rsidRDefault="00000000" w:rsidRPr="00000000" w14:paraId="00000DA4">
            <w:pPr>
              <w:spacing w:before="240" w:lineRule="auto"/>
              <w:ind w:left="140" w:firstLine="0"/>
              <w:rPr>
                <w:sz w:val="24"/>
                <w:szCs w:val="24"/>
              </w:rPr>
            </w:pPr>
            <w:r w:rsidDel="00000000" w:rsidR="00000000" w:rsidRPr="00000000">
              <w:rPr>
                <w:sz w:val="24"/>
                <w:szCs w:val="24"/>
                <w:rtl w:val="0"/>
              </w:rPr>
              <w:t xml:space="preserve">               :quant 40</w:t>
            </w:r>
          </w:p>
          <w:p w:rsidR="00000000" w:rsidDel="00000000" w:rsidP="00000000" w:rsidRDefault="00000000" w:rsidRPr="00000000" w14:paraId="00000DA5">
            <w:pPr>
              <w:spacing w:before="240" w:lineRule="auto"/>
              <w:ind w:left="140" w:firstLine="0"/>
              <w:rPr>
                <w:sz w:val="24"/>
                <w:szCs w:val="24"/>
              </w:rPr>
            </w:pPr>
            <w:r w:rsidDel="00000000" w:rsidR="00000000" w:rsidRPr="00000000">
              <w:rPr>
                <w:sz w:val="24"/>
                <w:szCs w:val="24"/>
                <w:rtl w:val="0"/>
              </w:rPr>
              <w:t xml:space="preserve">               :unit (g / gram))))</w:t>
            </w:r>
          </w:p>
        </w:tc>
      </w:tr>
    </w:tbl>
    <w:p w:rsidR="00000000" w:rsidDel="00000000" w:rsidP="00000000" w:rsidRDefault="00000000" w:rsidRPr="00000000" w14:paraId="00000DA6">
      <w:pPr>
        <w:numPr>
          <w:ilvl w:val="0"/>
          <w:numId w:val="19"/>
        </w:numPr>
        <w:spacing w:after="240" w:before="240" w:lineRule="auto"/>
        <w:ind w:left="720" w:hanging="360"/>
        <w:rPr>
          <w:sz w:val="24"/>
          <w:szCs w:val="24"/>
        </w:rPr>
      </w:pPr>
      <w:r w:rsidDel="00000000" w:rsidR="00000000" w:rsidRPr="00000000">
        <w:rPr>
          <w:sz w:val="24"/>
          <w:szCs w:val="24"/>
          <w:rtl w:val="0"/>
        </w:rPr>
        <w:t xml:space="preserve">Nhãn </w:t>
      </w:r>
      <w:r w:rsidDel="00000000" w:rsidR="00000000" w:rsidRPr="00000000">
        <w:rPr>
          <w:b w:val="1"/>
          <w:i w:val="1"/>
          <w:sz w:val="24"/>
          <w:szCs w:val="24"/>
          <w:rtl w:val="0"/>
        </w:rPr>
        <w:t xml:space="preserve">regardless-91 </w:t>
      </w:r>
      <w:r w:rsidDel="00000000" w:rsidR="00000000" w:rsidRPr="00000000">
        <w:rPr>
          <w:sz w:val="24"/>
          <w:szCs w:val="24"/>
          <w:rtl w:val="0"/>
        </w:rPr>
        <w:t xml:space="preserve">cũng xuất hiện trong câu chứa “or” với ý nghĩa bất kể/bất chấp/không liên quan,... Ví dụ:</w:t>
      </w:r>
    </w:p>
    <w:tbl>
      <w:tblPr>
        <w:tblStyle w:val="Table9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4605"/>
        <w:tblGridChange w:id="0">
          <w:tblGrid>
            <w:gridCol w:w="4275"/>
            <w:gridCol w:w="4605"/>
          </w:tblGrid>
        </w:tblGridChange>
      </w:tblGrid>
      <w:tr>
        <w:trPr>
          <w:cantSplit w:val="0"/>
          <w:trHeight w:val="36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A7">
            <w:pPr>
              <w:spacing w:before="240" w:lineRule="auto"/>
              <w:ind w:left="140" w:firstLine="0"/>
              <w:rPr>
                <w:b w:val="1"/>
                <w:sz w:val="24"/>
                <w:szCs w:val="24"/>
                <w:highlight w:val="white"/>
              </w:rPr>
            </w:pPr>
            <w:r w:rsidDel="00000000" w:rsidR="00000000" w:rsidRPr="00000000">
              <w:rPr>
                <w:b w:val="1"/>
                <w:sz w:val="24"/>
                <w:szCs w:val="24"/>
                <w:highlight w:val="white"/>
                <w:rtl w:val="0"/>
              </w:rPr>
              <w:t xml:space="preserve">He will run the marathon, whether or not he is ready.     </w:t>
            </w:r>
          </w:p>
          <w:p w:rsidR="00000000" w:rsidDel="00000000" w:rsidP="00000000" w:rsidRDefault="00000000" w:rsidRPr="00000000" w14:paraId="00000DA8">
            <w:pPr>
              <w:spacing w:before="240" w:lineRule="auto"/>
              <w:ind w:left="140" w:firstLine="0"/>
              <w:rPr>
                <w:sz w:val="24"/>
                <w:szCs w:val="24"/>
                <w:highlight w:val="white"/>
              </w:rPr>
            </w:pPr>
            <w:r w:rsidDel="00000000" w:rsidR="00000000" w:rsidRPr="00000000">
              <w:rPr>
                <w:sz w:val="24"/>
                <w:szCs w:val="24"/>
                <w:highlight w:val="white"/>
                <w:rtl w:val="0"/>
              </w:rPr>
              <w:t xml:space="preserve">(r / run-02</w:t>
            </w:r>
          </w:p>
          <w:p w:rsidR="00000000" w:rsidDel="00000000" w:rsidP="00000000" w:rsidRDefault="00000000" w:rsidRPr="00000000" w14:paraId="00000DA9">
            <w:pPr>
              <w:spacing w:before="240" w:lineRule="auto"/>
              <w:ind w:left="140" w:firstLine="0"/>
              <w:rPr>
                <w:sz w:val="24"/>
                <w:szCs w:val="24"/>
                <w:highlight w:val="white"/>
              </w:rPr>
            </w:pPr>
            <w:r w:rsidDel="00000000" w:rsidR="00000000" w:rsidRPr="00000000">
              <w:rPr>
                <w:sz w:val="24"/>
                <w:szCs w:val="24"/>
                <w:highlight w:val="white"/>
                <w:rtl w:val="0"/>
              </w:rPr>
              <w:t xml:space="preserve">     :ARG0 (h / he)</w:t>
            </w:r>
          </w:p>
          <w:p w:rsidR="00000000" w:rsidDel="00000000" w:rsidP="00000000" w:rsidRDefault="00000000" w:rsidRPr="00000000" w14:paraId="00000DAA">
            <w:pPr>
              <w:spacing w:before="240" w:lineRule="auto"/>
              <w:ind w:left="140" w:firstLine="0"/>
              <w:rPr>
                <w:sz w:val="24"/>
                <w:szCs w:val="24"/>
                <w:highlight w:val="white"/>
              </w:rPr>
            </w:pPr>
            <w:r w:rsidDel="00000000" w:rsidR="00000000" w:rsidRPr="00000000">
              <w:rPr>
                <w:sz w:val="24"/>
                <w:szCs w:val="24"/>
                <w:highlight w:val="white"/>
                <w:rtl w:val="0"/>
              </w:rPr>
              <w:t xml:space="preserve">     :ARG1 (m / marathon)</w:t>
            </w:r>
          </w:p>
          <w:p w:rsidR="00000000" w:rsidDel="00000000" w:rsidP="00000000" w:rsidRDefault="00000000" w:rsidRPr="00000000" w14:paraId="00000DAB">
            <w:pPr>
              <w:spacing w:before="240" w:lineRule="auto"/>
              <w:ind w:left="140" w:firstLine="0"/>
              <w:rPr>
                <w:sz w:val="24"/>
                <w:szCs w:val="24"/>
                <w:highlight w:val="white"/>
              </w:rPr>
            </w:pPr>
            <w:r w:rsidDel="00000000" w:rsidR="00000000" w:rsidRPr="00000000">
              <w:rPr>
                <w:sz w:val="24"/>
                <w:szCs w:val="24"/>
                <w:highlight w:val="white"/>
                <w:rtl w:val="0"/>
              </w:rPr>
              <w:t xml:space="preserve">     :ARG1-of (r2 / regardless-91</w:t>
            </w:r>
          </w:p>
          <w:p w:rsidR="00000000" w:rsidDel="00000000" w:rsidP="00000000" w:rsidRDefault="00000000" w:rsidRPr="00000000" w14:paraId="00000DAC">
            <w:pPr>
              <w:spacing w:before="240" w:lineRule="auto"/>
              <w:ind w:left="140" w:firstLine="0"/>
              <w:rPr>
                <w:sz w:val="24"/>
                <w:szCs w:val="24"/>
                <w:highlight w:val="white"/>
              </w:rPr>
            </w:pPr>
            <w:r w:rsidDel="00000000" w:rsidR="00000000" w:rsidRPr="00000000">
              <w:rPr>
                <w:sz w:val="24"/>
                <w:szCs w:val="24"/>
                <w:highlight w:val="white"/>
                <w:rtl w:val="0"/>
              </w:rPr>
              <w:t xml:space="preserve">          :ARG2 (r3 / ready-02</w:t>
            </w:r>
          </w:p>
          <w:p w:rsidR="00000000" w:rsidDel="00000000" w:rsidP="00000000" w:rsidRDefault="00000000" w:rsidRPr="00000000" w14:paraId="00000DAD">
            <w:pPr>
              <w:spacing w:before="240" w:lineRule="auto"/>
              <w:ind w:left="140" w:firstLine="0"/>
              <w:rPr>
                <w:sz w:val="24"/>
                <w:szCs w:val="24"/>
                <w:highlight w:val="white"/>
              </w:rPr>
            </w:pPr>
            <w:r w:rsidDel="00000000" w:rsidR="00000000" w:rsidRPr="00000000">
              <w:rPr>
                <w:sz w:val="24"/>
                <w:szCs w:val="24"/>
                <w:highlight w:val="white"/>
                <w:rtl w:val="0"/>
              </w:rPr>
              <w:t xml:space="preserve">               :ARG1 h</w:t>
            </w:r>
          </w:p>
          <w:p w:rsidR="00000000" w:rsidDel="00000000" w:rsidP="00000000" w:rsidRDefault="00000000" w:rsidRPr="00000000" w14:paraId="00000DAE">
            <w:pPr>
              <w:spacing w:before="240" w:lineRule="auto"/>
              <w:ind w:left="140" w:firstLine="0"/>
              <w:rPr>
                <w:sz w:val="24"/>
                <w:szCs w:val="24"/>
                <w:highlight w:val="white"/>
              </w:rPr>
            </w:pPr>
            <w:r w:rsidDel="00000000" w:rsidR="00000000" w:rsidRPr="00000000">
              <w:rPr>
                <w:sz w:val="24"/>
                <w:szCs w:val="24"/>
                <w:highlight w:val="white"/>
                <w:rtl w:val="0"/>
              </w:rPr>
              <w:t xml:space="preserve">               :ARG2 r)))</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AF">
            <w:pPr>
              <w:spacing w:before="240" w:lineRule="auto"/>
              <w:ind w:left="140" w:firstLine="0"/>
              <w:rPr>
                <w:b w:val="1"/>
                <w:sz w:val="24"/>
                <w:szCs w:val="24"/>
                <w:highlight w:val="white"/>
              </w:rPr>
            </w:pPr>
            <w:r w:rsidDel="00000000" w:rsidR="00000000" w:rsidRPr="00000000">
              <w:rPr>
                <w:b w:val="1"/>
                <w:sz w:val="24"/>
                <w:szCs w:val="24"/>
                <w:highlight w:val="white"/>
                <w:rtl w:val="0"/>
              </w:rPr>
              <w:t xml:space="preserve">Anh ấy sẽ chạy marathon, dù anh ấy có sẵn sàng hay không.</w:t>
            </w:r>
          </w:p>
          <w:p w:rsidR="00000000" w:rsidDel="00000000" w:rsidP="00000000" w:rsidRDefault="00000000" w:rsidRPr="00000000" w14:paraId="00000DB0">
            <w:pPr>
              <w:spacing w:before="240" w:lineRule="auto"/>
              <w:ind w:left="140" w:firstLine="0"/>
              <w:rPr>
                <w:sz w:val="24"/>
                <w:szCs w:val="24"/>
                <w:highlight w:val="white"/>
              </w:rPr>
            </w:pPr>
            <w:r w:rsidDel="00000000" w:rsidR="00000000" w:rsidRPr="00000000">
              <w:rPr>
                <w:sz w:val="24"/>
                <w:szCs w:val="24"/>
                <w:highlight w:val="white"/>
                <w:rtl w:val="0"/>
              </w:rPr>
              <w:t xml:space="preserve">(c / chạy-01</w:t>
            </w:r>
          </w:p>
          <w:p w:rsidR="00000000" w:rsidDel="00000000" w:rsidP="00000000" w:rsidRDefault="00000000" w:rsidRPr="00000000" w14:paraId="00000DB1">
            <w:pPr>
              <w:spacing w:before="240" w:lineRule="auto"/>
              <w:ind w:left="140" w:firstLine="0"/>
              <w:rPr>
                <w:sz w:val="24"/>
                <w:szCs w:val="24"/>
                <w:highlight w:val="white"/>
              </w:rPr>
            </w:pPr>
            <w:r w:rsidDel="00000000" w:rsidR="00000000" w:rsidRPr="00000000">
              <w:rPr>
                <w:sz w:val="24"/>
                <w:szCs w:val="24"/>
                <w:highlight w:val="white"/>
                <w:rtl w:val="0"/>
              </w:rPr>
              <w:t xml:space="preserve">     :ARG0 (h / anh)</w:t>
            </w:r>
          </w:p>
          <w:p w:rsidR="00000000" w:rsidDel="00000000" w:rsidP="00000000" w:rsidRDefault="00000000" w:rsidRPr="00000000" w14:paraId="00000DB2">
            <w:pPr>
              <w:spacing w:before="240" w:lineRule="auto"/>
              <w:ind w:left="140" w:firstLine="0"/>
              <w:rPr>
                <w:sz w:val="24"/>
                <w:szCs w:val="24"/>
                <w:highlight w:val="white"/>
              </w:rPr>
            </w:pPr>
            <w:r w:rsidDel="00000000" w:rsidR="00000000" w:rsidRPr="00000000">
              <w:rPr>
                <w:sz w:val="24"/>
                <w:szCs w:val="24"/>
                <w:highlight w:val="white"/>
                <w:rtl w:val="0"/>
              </w:rPr>
              <w:t xml:space="preserve">     :tense (s / sẽ)</w:t>
            </w:r>
          </w:p>
          <w:p w:rsidR="00000000" w:rsidDel="00000000" w:rsidP="00000000" w:rsidRDefault="00000000" w:rsidRPr="00000000" w14:paraId="00000DB3">
            <w:pPr>
              <w:spacing w:before="240" w:lineRule="auto"/>
              <w:ind w:left="140" w:firstLine="0"/>
              <w:rPr>
                <w:sz w:val="24"/>
                <w:szCs w:val="24"/>
                <w:highlight w:val="white"/>
              </w:rPr>
            </w:pPr>
            <w:r w:rsidDel="00000000" w:rsidR="00000000" w:rsidRPr="00000000">
              <w:rPr>
                <w:sz w:val="24"/>
                <w:szCs w:val="24"/>
                <w:highlight w:val="white"/>
                <w:rtl w:val="0"/>
              </w:rPr>
              <w:t xml:space="preserve">     :ARG1 (m / marathon)</w:t>
            </w:r>
          </w:p>
          <w:p w:rsidR="00000000" w:rsidDel="00000000" w:rsidP="00000000" w:rsidRDefault="00000000" w:rsidRPr="00000000" w14:paraId="00000DB4">
            <w:pPr>
              <w:spacing w:before="240" w:lineRule="auto"/>
              <w:ind w:left="140" w:firstLine="0"/>
              <w:rPr>
                <w:sz w:val="24"/>
                <w:szCs w:val="24"/>
                <w:highlight w:val="white"/>
              </w:rPr>
            </w:pPr>
            <w:r w:rsidDel="00000000" w:rsidR="00000000" w:rsidRPr="00000000">
              <w:rPr>
                <w:sz w:val="24"/>
                <w:szCs w:val="24"/>
                <w:highlight w:val="white"/>
                <w:rtl w:val="0"/>
              </w:rPr>
              <w:t xml:space="preserve">     :ARG1-of (r2 / regardless-91</w:t>
            </w:r>
          </w:p>
          <w:p w:rsidR="00000000" w:rsidDel="00000000" w:rsidP="00000000" w:rsidRDefault="00000000" w:rsidRPr="00000000" w14:paraId="00000DB5">
            <w:pPr>
              <w:spacing w:before="240" w:lineRule="auto"/>
              <w:ind w:left="140" w:firstLine="0"/>
              <w:rPr>
                <w:sz w:val="24"/>
                <w:szCs w:val="24"/>
                <w:highlight w:val="white"/>
              </w:rPr>
            </w:pPr>
            <w:r w:rsidDel="00000000" w:rsidR="00000000" w:rsidRPr="00000000">
              <w:rPr>
                <w:sz w:val="24"/>
                <w:szCs w:val="24"/>
                <w:highlight w:val="white"/>
                <w:rtl w:val="0"/>
              </w:rPr>
              <w:t xml:space="preserve">          :ARG2 (s2 / sẵn sàng-01</w:t>
            </w:r>
          </w:p>
          <w:p w:rsidR="00000000" w:rsidDel="00000000" w:rsidP="00000000" w:rsidRDefault="00000000" w:rsidRPr="00000000" w14:paraId="00000DB6">
            <w:pPr>
              <w:spacing w:before="240" w:lineRule="auto"/>
              <w:ind w:left="140" w:firstLine="0"/>
              <w:rPr>
                <w:sz w:val="24"/>
                <w:szCs w:val="24"/>
                <w:highlight w:val="white"/>
              </w:rPr>
            </w:pPr>
            <w:r w:rsidDel="00000000" w:rsidR="00000000" w:rsidRPr="00000000">
              <w:rPr>
                <w:sz w:val="24"/>
                <w:szCs w:val="24"/>
                <w:highlight w:val="white"/>
                <w:rtl w:val="0"/>
              </w:rPr>
              <w:t xml:space="preserve">               :ARG1 a</w:t>
            </w:r>
          </w:p>
          <w:p w:rsidR="00000000" w:rsidDel="00000000" w:rsidP="00000000" w:rsidRDefault="00000000" w:rsidRPr="00000000" w14:paraId="00000DB7">
            <w:pPr>
              <w:spacing w:before="240" w:lineRule="auto"/>
              <w:ind w:left="140" w:firstLine="0"/>
              <w:rPr>
                <w:sz w:val="24"/>
                <w:szCs w:val="24"/>
                <w:highlight w:val="white"/>
              </w:rPr>
            </w:pPr>
            <w:r w:rsidDel="00000000" w:rsidR="00000000" w:rsidRPr="00000000">
              <w:rPr>
                <w:sz w:val="24"/>
                <w:szCs w:val="24"/>
                <w:highlight w:val="white"/>
                <w:rtl w:val="0"/>
              </w:rPr>
              <w:t xml:space="preserve">               :ARG2 r)))</w:t>
            </w:r>
          </w:p>
        </w:tc>
      </w:tr>
    </w:tbl>
    <w:p w:rsidR="00000000" w:rsidDel="00000000" w:rsidP="00000000" w:rsidRDefault="00000000" w:rsidRPr="00000000" w14:paraId="00000DB8">
      <w:pPr>
        <w:numPr>
          <w:ilvl w:val="0"/>
          <w:numId w:val="19"/>
        </w:numPr>
        <w:spacing w:after="240" w:before="240" w:lineRule="auto"/>
        <w:ind w:left="720" w:hanging="360"/>
        <w:rPr>
          <w:sz w:val="24"/>
          <w:szCs w:val="24"/>
        </w:rPr>
      </w:pPr>
      <w:r w:rsidDel="00000000" w:rsidR="00000000" w:rsidRPr="00000000">
        <w:rPr>
          <w:sz w:val="24"/>
          <w:szCs w:val="24"/>
          <w:rtl w:val="0"/>
        </w:rPr>
        <w:t xml:space="preserve">Cụm “or else”</w:t>
      </w:r>
      <w:r w:rsidDel="00000000" w:rsidR="00000000" w:rsidRPr="00000000">
        <w:rPr>
          <w:b w:val="1"/>
          <w:i w:val="1"/>
          <w:sz w:val="24"/>
          <w:szCs w:val="24"/>
          <w:rtl w:val="0"/>
        </w:rPr>
        <w:t xml:space="preserve"> </w:t>
      </w:r>
      <w:r w:rsidDel="00000000" w:rsidR="00000000" w:rsidRPr="00000000">
        <w:rPr>
          <w:sz w:val="24"/>
          <w:szCs w:val="24"/>
          <w:rtl w:val="0"/>
        </w:rPr>
        <w:t xml:space="preserve">được sử dụng trong câu với nhãn</w:t>
      </w:r>
      <w:r w:rsidDel="00000000" w:rsidR="00000000" w:rsidRPr="00000000">
        <w:rPr>
          <w:b w:val="1"/>
          <w:i w:val="1"/>
          <w:sz w:val="24"/>
          <w:szCs w:val="24"/>
          <w:rtl w:val="0"/>
        </w:rPr>
        <w:t xml:space="preserve"> :condition </w:t>
      </w:r>
      <w:r w:rsidDel="00000000" w:rsidR="00000000" w:rsidRPr="00000000">
        <w:rPr>
          <w:sz w:val="24"/>
          <w:szCs w:val="24"/>
          <w:rtl w:val="0"/>
        </w:rPr>
        <w:t xml:space="preserve">với ý nghĩa tiêu cực ~ unless). Ví dụ:</w:t>
      </w:r>
    </w:p>
    <w:tbl>
      <w:tblPr>
        <w:tblStyle w:val="Table97"/>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4755"/>
        <w:tblGridChange w:id="0">
          <w:tblGrid>
            <w:gridCol w:w="4275"/>
            <w:gridCol w:w="4755"/>
          </w:tblGrid>
        </w:tblGridChange>
      </w:tblGrid>
      <w:tr>
        <w:trPr>
          <w:cantSplit w:val="0"/>
          <w:trHeight w:val="1873"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B9">
            <w:pPr>
              <w:spacing w:before="240" w:lineRule="auto"/>
              <w:ind w:left="140" w:firstLine="0"/>
              <w:rPr>
                <w:b w:val="1"/>
                <w:sz w:val="24"/>
                <w:szCs w:val="24"/>
                <w:highlight w:val="white"/>
              </w:rPr>
            </w:pPr>
            <w:r w:rsidDel="00000000" w:rsidR="00000000" w:rsidRPr="00000000">
              <w:rPr>
                <w:b w:val="1"/>
                <w:sz w:val="24"/>
                <w:szCs w:val="24"/>
                <w:highlight w:val="white"/>
                <w:rtl w:val="0"/>
              </w:rPr>
              <w:t xml:space="preserve">We insist that you adhere to the contract or else we will sue you.   </w:t>
            </w:r>
          </w:p>
          <w:p w:rsidR="00000000" w:rsidDel="00000000" w:rsidP="00000000" w:rsidRDefault="00000000" w:rsidRPr="00000000" w14:paraId="00000DBA">
            <w:pPr>
              <w:spacing w:before="240" w:lineRule="auto"/>
              <w:ind w:left="140" w:firstLine="0"/>
              <w:rPr>
                <w:sz w:val="24"/>
                <w:szCs w:val="24"/>
                <w:highlight w:val="white"/>
              </w:rPr>
            </w:pPr>
            <w:r w:rsidDel="00000000" w:rsidR="00000000" w:rsidRPr="00000000">
              <w:rPr>
                <w:sz w:val="24"/>
                <w:szCs w:val="24"/>
                <w:highlight w:val="white"/>
                <w:rtl w:val="0"/>
              </w:rPr>
              <w:t xml:space="preserve">(a / and</w:t>
            </w:r>
          </w:p>
          <w:p w:rsidR="00000000" w:rsidDel="00000000" w:rsidP="00000000" w:rsidRDefault="00000000" w:rsidRPr="00000000" w14:paraId="00000DBB">
            <w:pPr>
              <w:spacing w:before="240" w:lineRule="auto"/>
              <w:ind w:left="140" w:firstLine="0"/>
              <w:rPr>
                <w:sz w:val="24"/>
                <w:szCs w:val="24"/>
                <w:highlight w:val="white"/>
              </w:rPr>
            </w:pPr>
            <w:r w:rsidDel="00000000" w:rsidR="00000000" w:rsidRPr="00000000">
              <w:rPr>
                <w:sz w:val="24"/>
                <w:szCs w:val="24"/>
                <w:highlight w:val="white"/>
                <w:rtl w:val="0"/>
              </w:rPr>
              <w:t xml:space="preserve">     :op1 (i / insist-01</w:t>
            </w:r>
          </w:p>
          <w:p w:rsidR="00000000" w:rsidDel="00000000" w:rsidP="00000000" w:rsidRDefault="00000000" w:rsidRPr="00000000" w14:paraId="00000DBC">
            <w:pPr>
              <w:spacing w:before="240" w:lineRule="auto"/>
              <w:ind w:left="140" w:firstLine="0"/>
              <w:rPr>
                <w:sz w:val="24"/>
                <w:szCs w:val="24"/>
                <w:highlight w:val="white"/>
              </w:rPr>
            </w:pPr>
            <w:r w:rsidDel="00000000" w:rsidR="00000000" w:rsidRPr="00000000">
              <w:rPr>
                <w:sz w:val="24"/>
                <w:szCs w:val="24"/>
                <w:highlight w:val="white"/>
                <w:rtl w:val="0"/>
              </w:rPr>
              <w:t xml:space="preserve">          :ARG0 (w / we)</w:t>
            </w:r>
          </w:p>
          <w:p w:rsidR="00000000" w:rsidDel="00000000" w:rsidP="00000000" w:rsidRDefault="00000000" w:rsidRPr="00000000" w14:paraId="00000DBD">
            <w:pPr>
              <w:spacing w:before="240" w:lineRule="auto"/>
              <w:ind w:left="140" w:firstLine="0"/>
              <w:rPr>
                <w:sz w:val="24"/>
                <w:szCs w:val="24"/>
                <w:highlight w:val="white"/>
              </w:rPr>
            </w:pPr>
            <w:r w:rsidDel="00000000" w:rsidR="00000000" w:rsidRPr="00000000">
              <w:rPr>
                <w:sz w:val="24"/>
                <w:szCs w:val="24"/>
                <w:highlight w:val="white"/>
                <w:rtl w:val="0"/>
              </w:rPr>
              <w:t xml:space="preserve">          :ARG1 (a2 / adhere-02</w:t>
            </w:r>
          </w:p>
          <w:p w:rsidR="00000000" w:rsidDel="00000000" w:rsidP="00000000" w:rsidRDefault="00000000" w:rsidRPr="00000000" w14:paraId="00000DBE">
            <w:pPr>
              <w:spacing w:before="240" w:lineRule="auto"/>
              <w:ind w:left="140" w:firstLine="0"/>
              <w:rPr>
                <w:sz w:val="24"/>
                <w:szCs w:val="24"/>
                <w:highlight w:val="white"/>
              </w:rPr>
            </w:pPr>
            <w:r w:rsidDel="00000000" w:rsidR="00000000" w:rsidRPr="00000000">
              <w:rPr>
                <w:sz w:val="24"/>
                <w:szCs w:val="24"/>
                <w:highlight w:val="white"/>
                <w:rtl w:val="0"/>
              </w:rPr>
              <w:t xml:space="preserve">               :ARG0 (y / you)</w:t>
            </w:r>
          </w:p>
          <w:p w:rsidR="00000000" w:rsidDel="00000000" w:rsidP="00000000" w:rsidRDefault="00000000" w:rsidRPr="00000000" w14:paraId="00000DBF">
            <w:pPr>
              <w:spacing w:before="240" w:lineRule="auto"/>
              <w:ind w:left="140" w:firstLine="0"/>
              <w:rPr>
                <w:sz w:val="24"/>
                <w:szCs w:val="24"/>
                <w:highlight w:val="white"/>
              </w:rPr>
            </w:pPr>
            <w:r w:rsidDel="00000000" w:rsidR="00000000" w:rsidRPr="00000000">
              <w:rPr>
                <w:sz w:val="24"/>
                <w:szCs w:val="24"/>
                <w:highlight w:val="white"/>
                <w:rtl w:val="0"/>
              </w:rPr>
              <w:t xml:space="preserve">               :ARG1 (c / contract)))</w:t>
            </w:r>
          </w:p>
          <w:p w:rsidR="00000000" w:rsidDel="00000000" w:rsidP="00000000" w:rsidRDefault="00000000" w:rsidRPr="00000000" w14:paraId="00000DC0">
            <w:pPr>
              <w:spacing w:before="240" w:lineRule="auto"/>
              <w:ind w:left="140" w:firstLine="0"/>
              <w:rPr>
                <w:sz w:val="24"/>
                <w:szCs w:val="24"/>
                <w:highlight w:val="white"/>
              </w:rPr>
            </w:pPr>
            <w:r w:rsidDel="00000000" w:rsidR="00000000" w:rsidRPr="00000000">
              <w:rPr>
                <w:sz w:val="24"/>
                <w:szCs w:val="24"/>
                <w:highlight w:val="white"/>
                <w:rtl w:val="0"/>
              </w:rPr>
              <w:t xml:space="preserve">     :op2 (s / sue-02</w:t>
            </w:r>
          </w:p>
          <w:p w:rsidR="00000000" w:rsidDel="00000000" w:rsidP="00000000" w:rsidRDefault="00000000" w:rsidRPr="00000000" w14:paraId="00000DC1">
            <w:pPr>
              <w:spacing w:before="240" w:lineRule="auto"/>
              <w:ind w:left="140" w:firstLine="0"/>
              <w:rPr>
                <w:sz w:val="24"/>
                <w:szCs w:val="24"/>
                <w:highlight w:val="white"/>
              </w:rPr>
            </w:pPr>
            <w:r w:rsidDel="00000000" w:rsidR="00000000" w:rsidRPr="00000000">
              <w:rPr>
                <w:sz w:val="24"/>
                <w:szCs w:val="24"/>
                <w:highlight w:val="white"/>
                <w:rtl w:val="0"/>
              </w:rPr>
              <w:t xml:space="preserve">          :ARG0 w</w:t>
            </w:r>
          </w:p>
          <w:p w:rsidR="00000000" w:rsidDel="00000000" w:rsidP="00000000" w:rsidRDefault="00000000" w:rsidRPr="00000000" w14:paraId="00000DC2">
            <w:pPr>
              <w:spacing w:before="240" w:lineRule="auto"/>
              <w:ind w:left="140" w:firstLine="0"/>
              <w:rPr>
                <w:sz w:val="24"/>
                <w:szCs w:val="24"/>
                <w:highlight w:val="white"/>
              </w:rPr>
            </w:pPr>
            <w:r w:rsidDel="00000000" w:rsidR="00000000" w:rsidRPr="00000000">
              <w:rPr>
                <w:sz w:val="24"/>
                <w:szCs w:val="24"/>
                <w:highlight w:val="white"/>
                <w:rtl w:val="0"/>
              </w:rPr>
              <w:t xml:space="preserve">          :ARG1 y</w:t>
            </w:r>
          </w:p>
          <w:p w:rsidR="00000000" w:rsidDel="00000000" w:rsidP="00000000" w:rsidRDefault="00000000" w:rsidRPr="00000000" w14:paraId="00000DC3">
            <w:pPr>
              <w:spacing w:before="240" w:lineRule="auto"/>
              <w:ind w:left="140" w:firstLine="0"/>
              <w:rPr>
                <w:sz w:val="24"/>
                <w:szCs w:val="24"/>
                <w:highlight w:val="white"/>
              </w:rPr>
            </w:pPr>
            <w:r w:rsidDel="00000000" w:rsidR="00000000" w:rsidRPr="00000000">
              <w:rPr>
                <w:sz w:val="24"/>
                <w:szCs w:val="24"/>
                <w:highlight w:val="white"/>
                <w:rtl w:val="0"/>
              </w:rPr>
              <w:t xml:space="preserve">          :condition (h / have-polarity-91</w:t>
            </w:r>
          </w:p>
          <w:p w:rsidR="00000000" w:rsidDel="00000000" w:rsidP="00000000" w:rsidRDefault="00000000" w:rsidRPr="00000000" w14:paraId="00000DC4">
            <w:pPr>
              <w:spacing w:before="240" w:lineRule="auto"/>
              <w:ind w:left="140" w:firstLine="0"/>
              <w:rPr>
                <w:sz w:val="24"/>
                <w:szCs w:val="24"/>
                <w:highlight w:val="white"/>
              </w:rPr>
            </w:pPr>
            <w:r w:rsidDel="00000000" w:rsidR="00000000" w:rsidRPr="00000000">
              <w:rPr>
                <w:sz w:val="24"/>
                <w:szCs w:val="24"/>
                <w:highlight w:val="white"/>
                <w:rtl w:val="0"/>
              </w:rPr>
              <w:t xml:space="preserve">               :ARG1 a2</w:t>
            </w:r>
          </w:p>
          <w:p w:rsidR="00000000" w:rsidDel="00000000" w:rsidP="00000000" w:rsidRDefault="00000000" w:rsidRPr="00000000" w14:paraId="00000DC5">
            <w:pPr>
              <w:spacing w:before="240" w:lineRule="auto"/>
              <w:ind w:left="140" w:firstLine="0"/>
              <w:rPr>
                <w:sz w:val="24"/>
                <w:szCs w:val="24"/>
                <w:highlight w:val="white"/>
              </w:rPr>
            </w:pPr>
            <w:r w:rsidDel="00000000" w:rsidR="00000000" w:rsidRPr="00000000">
              <w:rPr>
                <w:sz w:val="24"/>
                <w:szCs w:val="24"/>
                <w:highlight w:val="white"/>
                <w:rtl w:val="0"/>
              </w:rPr>
              <w:t xml:space="preserve">               :ARG2 "-")))</w:t>
            </w:r>
          </w:p>
          <w:p w:rsidR="00000000" w:rsidDel="00000000" w:rsidP="00000000" w:rsidRDefault="00000000" w:rsidRPr="00000000" w14:paraId="00000DC6">
            <w:pPr>
              <w:tabs>
                <w:tab w:val="left" w:leader="none" w:pos="2800"/>
              </w:tabs>
              <w:ind w:left="0" w:firstLine="0"/>
              <w:rPr>
                <w:sz w:val="24"/>
                <w:szCs w:val="24"/>
                <w:highlight w:val="white"/>
              </w:rPr>
            </w:pPr>
            <w:r w:rsidDel="00000000" w:rsidR="00000000" w:rsidRPr="00000000">
              <w:rPr>
                <w:rtl w:val="0"/>
              </w:rPr>
            </w:r>
          </w:p>
          <w:p w:rsidR="00000000" w:rsidDel="00000000" w:rsidP="00000000" w:rsidRDefault="00000000" w:rsidRPr="00000000" w14:paraId="00000DC7">
            <w:pPr>
              <w:ind w:firstLine="567"/>
              <w:rPr>
                <w:sz w:val="24"/>
                <w:szCs w:val="24"/>
                <w:highlight w:val="white"/>
              </w:rPr>
            </w:pPr>
            <w:r w:rsidDel="00000000" w:rsidR="00000000" w:rsidRPr="00000000">
              <w:rPr>
                <w:rtl w:val="0"/>
              </w:rPr>
            </w:r>
          </w:p>
          <w:p w:rsidR="00000000" w:rsidDel="00000000" w:rsidP="00000000" w:rsidRDefault="00000000" w:rsidRPr="00000000" w14:paraId="00000DC8">
            <w:pPr>
              <w:tabs>
                <w:tab w:val="left" w:leader="none" w:pos="3140"/>
              </w:tabs>
              <w:ind w:left="0" w:firstLine="0"/>
              <w:rPr>
                <w:sz w:val="24"/>
                <w:szCs w:val="24"/>
                <w:highlight w:val="white"/>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C9">
            <w:pPr>
              <w:spacing w:before="240" w:lineRule="auto"/>
              <w:ind w:left="140" w:firstLine="0"/>
              <w:rPr>
                <w:b w:val="1"/>
                <w:sz w:val="24"/>
                <w:szCs w:val="24"/>
                <w:highlight w:val="white"/>
              </w:rPr>
            </w:pPr>
            <w:r w:rsidDel="00000000" w:rsidR="00000000" w:rsidRPr="00000000">
              <w:rPr>
                <w:b w:val="1"/>
                <w:sz w:val="24"/>
                <w:szCs w:val="24"/>
                <w:highlight w:val="white"/>
                <w:rtl w:val="0"/>
              </w:rPr>
              <w:t xml:space="preserve">Chúng tôi yêu cầu bạn phải tuân thủ hợp đồng nếu không chúng tôi sẽ kiện bạn.</w:t>
            </w:r>
          </w:p>
          <w:p w:rsidR="00000000" w:rsidDel="00000000" w:rsidP="00000000" w:rsidRDefault="00000000" w:rsidRPr="00000000" w14:paraId="00000DCA">
            <w:pPr>
              <w:spacing w:before="240" w:lineRule="auto"/>
              <w:ind w:left="140" w:firstLine="0"/>
              <w:rPr>
                <w:sz w:val="24"/>
                <w:szCs w:val="24"/>
                <w:highlight w:val="white"/>
              </w:rPr>
            </w:pPr>
            <w:r w:rsidDel="00000000" w:rsidR="00000000" w:rsidRPr="00000000">
              <w:rPr>
                <w:sz w:val="24"/>
                <w:szCs w:val="24"/>
                <w:highlight w:val="white"/>
                <w:rtl w:val="0"/>
              </w:rPr>
              <w:t xml:space="preserve">(a / and</w:t>
            </w:r>
          </w:p>
          <w:p w:rsidR="00000000" w:rsidDel="00000000" w:rsidP="00000000" w:rsidRDefault="00000000" w:rsidRPr="00000000" w14:paraId="00000DCB">
            <w:pPr>
              <w:spacing w:before="240" w:lineRule="auto"/>
              <w:ind w:left="140" w:firstLine="0"/>
              <w:rPr>
                <w:sz w:val="24"/>
                <w:szCs w:val="24"/>
                <w:highlight w:val="white"/>
              </w:rPr>
            </w:pPr>
            <w:r w:rsidDel="00000000" w:rsidR="00000000" w:rsidRPr="00000000">
              <w:rPr>
                <w:sz w:val="24"/>
                <w:szCs w:val="24"/>
                <w:highlight w:val="white"/>
                <w:rtl w:val="0"/>
              </w:rPr>
              <w:t xml:space="preserve">     :op1 (y / yêu cầu-01</w:t>
            </w:r>
          </w:p>
          <w:p w:rsidR="00000000" w:rsidDel="00000000" w:rsidP="00000000" w:rsidRDefault="00000000" w:rsidRPr="00000000" w14:paraId="00000DCC">
            <w:pPr>
              <w:spacing w:before="240" w:lineRule="auto"/>
              <w:ind w:left="140" w:firstLine="0"/>
              <w:rPr>
                <w:sz w:val="24"/>
                <w:szCs w:val="24"/>
                <w:highlight w:val="white"/>
              </w:rPr>
            </w:pPr>
            <w:r w:rsidDel="00000000" w:rsidR="00000000" w:rsidRPr="00000000">
              <w:rPr>
                <w:sz w:val="24"/>
                <w:szCs w:val="24"/>
                <w:highlight w:val="white"/>
                <w:rtl w:val="0"/>
              </w:rPr>
              <w:t xml:space="preserve">          :ARG0 (c / chúng tôi)</w:t>
            </w:r>
          </w:p>
          <w:p w:rsidR="00000000" w:rsidDel="00000000" w:rsidP="00000000" w:rsidRDefault="00000000" w:rsidRPr="00000000" w14:paraId="00000DCD">
            <w:pPr>
              <w:spacing w:before="240" w:lineRule="auto"/>
              <w:ind w:left="140" w:firstLine="0"/>
              <w:rPr>
                <w:sz w:val="24"/>
                <w:szCs w:val="24"/>
                <w:highlight w:val="white"/>
              </w:rPr>
            </w:pPr>
            <w:r w:rsidDel="00000000" w:rsidR="00000000" w:rsidRPr="00000000">
              <w:rPr>
                <w:sz w:val="24"/>
                <w:szCs w:val="24"/>
                <w:highlight w:val="white"/>
                <w:rtl w:val="0"/>
              </w:rPr>
              <w:t xml:space="preserve">          :ARG1 (t / tuân thủ-01</w:t>
            </w:r>
          </w:p>
          <w:p w:rsidR="00000000" w:rsidDel="00000000" w:rsidP="00000000" w:rsidRDefault="00000000" w:rsidRPr="00000000" w14:paraId="00000DCE">
            <w:pPr>
              <w:spacing w:before="240" w:lineRule="auto"/>
              <w:ind w:left="140" w:firstLine="0"/>
              <w:rPr>
                <w:sz w:val="24"/>
                <w:szCs w:val="24"/>
                <w:highlight w:val="white"/>
              </w:rPr>
            </w:pPr>
            <w:r w:rsidDel="00000000" w:rsidR="00000000" w:rsidRPr="00000000">
              <w:rPr>
                <w:sz w:val="24"/>
                <w:szCs w:val="24"/>
                <w:highlight w:val="white"/>
                <w:rtl w:val="0"/>
              </w:rPr>
              <w:t xml:space="preserve">               :ARG0 (b / bạn)</w:t>
            </w:r>
          </w:p>
          <w:p w:rsidR="00000000" w:rsidDel="00000000" w:rsidP="00000000" w:rsidRDefault="00000000" w:rsidRPr="00000000" w14:paraId="00000DCF">
            <w:pPr>
              <w:spacing w:before="240" w:lineRule="auto"/>
              <w:ind w:left="140" w:firstLine="0"/>
              <w:rPr>
                <w:sz w:val="24"/>
                <w:szCs w:val="24"/>
                <w:highlight w:val="white"/>
              </w:rPr>
            </w:pPr>
            <w:r w:rsidDel="00000000" w:rsidR="00000000" w:rsidRPr="00000000">
              <w:rPr>
                <w:sz w:val="24"/>
                <w:szCs w:val="24"/>
                <w:highlight w:val="white"/>
                <w:rtl w:val="0"/>
              </w:rPr>
              <w:t xml:space="preserve">               :ARG1 (h / hợp đồng)))</w:t>
            </w:r>
          </w:p>
          <w:p w:rsidR="00000000" w:rsidDel="00000000" w:rsidP="00000000" w:rsidRDefault="00000000" w:rsidRPr="00000000" w14:paraId="00000DD0">
            <w:pPr>
              <w:spacing w:before="240" w:lineRule="auto"/>
              <w:ind w:left="140" w:firstLine="0"/>
              <w:rPr>
                <w:sz w:val="24"/>
                <w:szCs w:val="24"/>
                <w:highlight w:val="white"/>
              </w:rPr>
            </w:pPr>
            <w:r w:rsidDel="00000000" w:rsidR="00000000" w:rsidRPr="00000000">
              <w:rPr>
                <w:sz w:val="24"/>
                <w:szCs w:val="24"/>
                <w:highlight w:val="white"/>
                <w:rtl w:val="0"/>
              </w:rPr>
              <w:t xml:space="preserve">     :op2 (k / kiện-02</w:t>
            </w:r>
          </w:p>
          <w:p w:rsidR="00000000" w:rsidDel="00000000" w:rsidP="00000000" w:rsidRDefault="00000000" w:rsidRPr="00000000" w14:paraId="00000DD1">
            <w:pPr>
              <w:spacing w:before="240" w:lineRule="auto"/>
              <w:ind w:left="140" w:firstLine="0"/>
              <w:rPr>
                <w:sz w:val="24"/>
                <w:szCs w:val="24"/>
                <w:highlight w:val="white"/>
              </w:rPr>
            </w:pPr>
            <w:r w:rsidDel="00000000" w:rsidR="00000000" w:rsidRPr="00000000">
              <w:rPr>
                <w:sz w:val="24"/>
                <w:szCs w:val="24"/>
                <w:highlight w:val="white"/>
                <w:rtl w:val="0"/>
              </w:rPr>
              <w:t xml:space="preserve">          :ARG0 c</w:t>
            </w:r>
          </w:p>
          <w:p w:rsidR="00000000" w:rsidDel="00000000" w:rsidP="00000000" w:rsidRDefault="00000000" w:rsidRPr="00000000" w14:paraId="00000DD2">
            <w:pPr>
              <w:spacing w:before="240" w:lineRule="auto"/>
              <w:ind w:left="140" w:firstLine="0"/>
              <w:rPr>
                <w:sz w:val="24"/>
                <w:szCs w:val="24"/>
                <w:highlight w:val="white"/>
              </w:rPr>
            </w:pPr>
            <w:r w:rsidDel="00000000" w:rsidR="00000000" w:rsidRPr="00000000">
              <w:rPr>
                <w:sz w:val="24"/>
                <w:szCs w:val="24"/>
                <w:highlight w:val="white"/>
                <w:rtl w:val="0"/>
              </w:rPr>
              <w:t xml:space="preserve">          :ARG1 b</w:t>
            </w:r>
          </w:p>
          <w:p w:rsidR="00000000" w:rsidDel="00000000" w:rsidP="00000000" w:rsidRDefault="00000000" w:rsidRPr="00000000" w14:paraId="00000DD3">
            <w:pPr>
              <w:spacing w:before="240" w:lineRule="auto"/>
              <w:ind w:left="140" w:firstLine="0"/>
              <w:rPr>
                <w:sz w:val="24"/>
                <w:szCs w:val="24"/>
                <w:highlight w:val="white"/>
              </w:rPr>
            </w:pPr>
            <w:r w:rsidDel="00000000" w:rsidR="00000000" w:rsidRPr="00000000">
              <w:rPr>
                <w:sz w:val="24"/>
                <w:szCs w:val="24"/>
                <w:highlight w:val="white"/>
                <w:rtl w:val="0"/>
              </w:rPr>
              <w:t xml:space="preserve">          :condition (h / have-polarity-91</w:t>
            </w:r>
          </w:p>
          <w:p w:rsidR="00000000" w:rsidDel="00000000" w:rsidP="00000000" w:rsidRDefault="00000000" w:rsidRPr="00000000" w14:paraId="00000DD4">
            <w:pPr>
              <w:spacing w:before="240" w:lineRule="auto"/>
              <w:ind w:left="140" w:firstLine="0"/>
              <w:rPr>
                <w:sz w:val="24"/>
                <w:szCs w:val="24"/>
                <w:highlight w:val="white"/>
              </w:rPr>
            </w:pPr>
            <w:r w:rsidDel="00000000" w:rsidR="00000000" w:rsidRPr="00000000">
              <w:rPr>
                <w:sz w:val="24"/>
                <w:szCs w:val="24"/>
                <w:highlight w:val="white"/>
                <w:rtl w:val="0"/>
              </w:rPr>
              <w:t xml:space="preserve">               :ARG1 t</w:t>
            </w:r>
          </w:p>
          <w:p w:rsidR="00000000" w:rsidDel="00000000" w:rsidP="00000000" w:rsidRDefault="00000000" w:rsidRPr="00000000" w14:paraId="00000DD5">
            <w:pPr>
              <w:spacing w:before="240" w:lineRule="auto"/>
              <w:ind w:left="140" w:firstLine="0"/>
              <w:rPr>
                <w:sz w:val="24"/>
                <w:szCs w:val="24"/>
                <w:highlight w:val="white"/>
              </w:rPr>
            </w:pPr>
            <w:r w:rsidDel="00000000" w:rsidR="00000000" w:rsidRPr="00000000">
              <w:rPr>
                <w:sz w:val="24"/>
                <w:szCs w:val="24"/>
                <w:highlight w:val="white"/>
                <w:rtl w:val="0"/>
              </w:rPr>
              <w:t xml:space="preserve">               :ARG2 "-")))</w:t>
            </w:r>
          </w:p>
        </w:tc>
      </w:tr>
    </w:tbl>
    <w:p w:rsidR="00000000" w:rsidDel="00000000" w:rsidP="00000000" w:rsidRDefault="00000000" w:rsidRPr="00000000" w14:paraId="00000DD6">
      <w:pPr>
        <w:numPr>
          <w:ilvl w:val="0"/>
          <w:numId w:val="19"/>
        </w:numPr>
        <w:spacing w:after="240" w:before="240" w:lineRule="auto"/>
        <w:ind w:left="720" w:hanging="360"/>
        <w:rPr>
          <w:sz w:val="24"/>
          <w:szCs w:val="24"/>
        </w:rPr>
      </w:pPr>
      <w:r w:rsidDel="00000000" w:rsidR="00000000" w:rsidRPr="00000000">
        <w:rPr>
          <w:sz w:val="24"/>
          <w:szCs w:val="24"/>
          <w:rtl w:val="0"/>
        </w:rPr>
        <w:t xml:space="preserve">“or” xuất hiện trong cụm từ để chỉ đơn vị quy đổi khác thì không gán nhãn </w:t>
      </w:r>
      <w:r w:rsidDel="00000000" w:rsidR="00000000" w:rsidRPr="00000000">
        <w:rPr>
          <w:b w:val="1"/>
          <w:i w:val="1"/>
          <w:sz w:val="24"/>
          <w:szCs w:val="24"/>
          <w:rtl w:val="0"/>
        </w:rPr>
        <w:t xml:space="preserve">:or</w:t>
      </w:r>
      <w:r w:rsidDel="00000000" w:rsidR="00000000" w:rsidRPr="00000000">
        <w:rPr>
          <w:sz w:val="24"/>
          <w:szCs w:val="24"/>
          <w:rtl w:val="0"/>
        </w:rPr>
        <w:t xml:space="preserve">. Ví dụ:</w:t>
      </w:r>
    </w:p>
    <w:tbl>
      <w:tblPr>
        <w:tblStyle w:val="Table98"/>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
        <w:gridCol w:w="4305"/>
        <w:tblGridChange w:id="0">
          <w:tblGrid>
            <w:gridCol w:w="4725"/>
            <w:gridCol w:w="4305"/>
          </w:tblGrid>
        </w:tblGridChange>
      </w:tblGrid>
      <w:tr>
        <w:trPr>
          <w:cantSplit w:val="0"/>
          <w:trHeight w:val="36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D7">
            <w:pPr>
              <w:spacing w:before="240" w:lineRule="auto"/>
              <w:ind w:left="140" w:firstLine="0"/>
              <w:rPr>
                <w:b w:val="1"/>
                <w:sz w:val="24"/>
                <w:szCs w:val="24"/>
                <w:highlight w:val="white"/>
              </w:rPr>
            </w:pPr>
            <w:r w:rsidDel="00000000" w:rsidR="00000000" w:rsidRPr="00000000">
              <w:rPr>
                <w:b w:val="1"/>
                <w:sz w:val="24"/>
                <w:szCs w:val="24"/>
                <w:highlight w:val="white"/>
                <w:rtl w:val="0"/>
              </w:rPr>
              <w:t xml:space="preserve">The baby weighs 7.5 pounds or 3.4kg.   </w:t>
            </w:r>
          </w:p>
          <w:p w:rsidR="00000000" w:rsidDel="00000000" w:rsidP="00000000" w:rsidRDefault="00000000" w:rsidRPr="00000000" w14:paraId="00000DD8">
            <w:pPr>
              <w:spacing w:before="240" w:lineRule="auto"/>
              <w:ind w:left="140" w:firstLine="0"/>
              <w:rPr>
                <w:sz w:val="24"/>
                <w:szCs w:val="24"/>
                <w:highlight w:val="white"/>
              </w:rPr>
            </w:pPr>
            <w:r w:rsidDel="00000000" w:rsidR="00000000" w:rsidRPr="00000000">
              <w:rPr>
                <w:sz w:val="24"/>
                <w:szCs w:val="24"/>
                <w:highlight w:val="white"/>
                <w:rtl w:val="0"/>
              </w:rPr>
              <w:t xml:space="preserve">(w / weigh-01</w:t>
            </w:r>
          </w:p>
          <w:p w:rsidR="00000000" w:rsidDel="00000000" w:rsidP="00000000" w:rsidRDefault="00000000" w:rsidRPr="00000000" w14:paraId="00000DD9">
            <w:pPr>
              <w:spacing w:before="240" w:lineRule="auto"/>
              <w:ind w:left="140" w:firstLine="0"/>
              <w:rPr>
                <w:sz w:val="24"/>
                <w:szCs w:val="24"/>
                <w:highlight w:val="white"/>
              </w:rPr>
            </w:pPr>
            <w:r w:rsidDel="00000000" w:rsidR="00000000" w:rsidRPr="00000000">
              <w:rPr>
                <w:sz w:val="24"/>
                <w:szCs w:val="24"/>
                <w:highlight w:val="white"/>
                <w:rtl w:val="0"/>
              </w:rPr>
              <w:t xml:space="preserve">     :ARG1 (b / baby)</w:t>
            </w:r>
          </w:p>
          <w:p w:rsidR="00000000" w:rsidDel="00000000" w:rsidP="00000000" w:rsidRDefault="00000000" w:rsidRPr="00000000" w14:paraId="00000DDA">
            <w:pPr>
              <w:spacing w:before="240" w:lineRule="auto"/>
              <w:ind w:left="140" w:firstLine="0"/>
              <w:rPr>
                <w:sz w:val="24"/>
                <w:szCs w:val="24"/>
                <w:highlight w:val="white"/>
              </w:rPr>
            </w:pPr>
            <w:r w:rsidDel="00000000" w:rsidR="00000000" w:rsidRPr="00000000">
              <w:rPr>
                <w:sz w:val="24"/>
                <w:szCs w:val="24"/>
                <w:highlight w:val="white"/>
                <w:rtl w:val="0"/>
              </w:rPr>
              <w:t xml:space="preserve">     :ARG3 (m / mass-quantity</w:t>
            </w:r>
          </w:p>
          <w:p w:rsidR="00000000" w:rsidDel="00000000" w:rsidP="00000000" w:rsidRDefault="00000000" w:rsidRPr="00000000" w14:paraId="00000DDB">
            <w:pPr>
              <w:spacing w:before="240" w:lineRule="auto"/>
              <w:ind w:left="140" w:firstLine="0"/>
              <w:rPr>
                <w:sz w:val="24"/>
                <w:szCs w:val="24"/>
                <w:highlight w:val="white"/>
              </w:rPr>
            </w:pPr>
            <w:r w:rsidDel="00000000" w:rsidR="00000000" w:rsidRPr="00000000">
              <w:rPr>
                <w:sz w:val="24"/>
                <w:szCs w:val="24"/>
                <w:highlight w:val="white"/>
                <w:rtl w:val="0"/>
              </w:rPr>
              <w:t xml:space="preserve">          :quant 7.5</w:t>
            </w:r>
          </w:p>
          <w:p w:rsidR="00000000" w:rsidDel="00000000" w:rsidP="00000000" w:rsidRDefault="00000000" w:rsidRPr="00000000" w14:paraId="00000DDC">
            <w:pPr>
              <w:spacing w:before="240" w:lineRule="auto"/>
              <w:ind w:left="140" w:firstLine="0"/>
              <w:rPr>
                <w:sz w:val="24"/>
                <w:szCs w:val="24"/>
                <w:highlight w:val="white"/>
              </w:rPr>
            </w:pPr>
            <w:r w:rsidDel="00000000" w:rsidR="00000000" w:rsidRPr="00000000">
              <w:rPr>
                <w:sz w:val="24"/>
                <w:szCs w:val="24"/>
                <w:highlight w:val="white"/>
                <w:rtl w:val="0"/>
              </w:rPr>
              <w:t xml:space="preserve">          :unit (p / pound)))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DD">
            <w:pPr>
              <w:spacing w:before="240" w:lineRule="auto"/>
              <w:ind w:left="140" w:firstLine="0"/>
              <w:rPr>
                <w:b w:val="1"/>
                <w:sz w:val="24"/>
                <w:szCs w:val="24"/>
                <w:highlight w:val="white"/>
              </w:rPr>
            </w:pPr>
            <w:r w:rsidDel="00000000" w:rsidR="00000000" w:rsidRPr="00000000">
              <w:rPr>
                <w:b w:val="1"/>
                <w:sz w:val="24"/>
                <w:szCs w:val="24"/>
                <w:highlight w:val="white"/>
                <w:rtl w:val="0"/>
              </w:rPr>
              <w:t xml:space="preserve">Em bé nặng 7.5 pounds hay 3.4kg.   </w:t>
            </w:r>
          </w:p>
          <w:p w:rsidR="00000000" w:rsidDel="00000000" w:rsidP="00000000" w:rsidRDefault="00000000" w:rsidRPr="00000000" w14:paraId="00000DDE">
            <w:pPr>
              <w:spacing w:before="240" w:lineRule="auto"/>
              <w:ind w:left="140" w:firstLine="0"/>
              <w:rPr>
                <w:sz w:val="24"/>
                <w:szCs w:val="24"/>
                <w:highlight w:val="white"/>
              </w:rPr>
            </w:pPr>
            <w:r w:rsidDel="00000000" w:rsidR="00000000" w:rsidRPr="00000000">
              <w:rPr>
                <w:sz w:val="24"/>
                <w:szCs w:val="24"/>
                <w:highlight w:val="white"/>
                <w:rtl w:val="0"/>
              </w:rPr>
              <w:t xml:space="preserve">(n / nặng-02</w:t>
            </w:r>
          </w:p>
          <w:p w:rsidR="00000000" w:rsidDel="00000000" w:rsidP="00000000" w:rsidRDefault="00000000" w:rsidRPr="00000000" w14:paraId="00000DDF">
            <w:pPr>
              <w:spacing w:before="240" w:lineRule="auto"/>
              <w:ind w:left="140" w:firstLine="0"/>
              <w:rPr>
                <w:sz w:val="24"/>
                <w:szCs w:val="24"/>
                <w:highlight w:val="white"/>
              </w:rPr>
            </w:pPr>
            <w:r w:rsidDel="00000000" w:rsidR="00000000" w:rsidRPr="00000000">
              <w:rPr>
                <w:sz w:val="24"/>
                <w:szCs w:val="24"/>
                <w:highlight w:val="white"/>
                <w:rtl w:val="0"/>
              </w:rPr>
              <w:t xml:space="preserve">     :ARG1 (e / em bé)</w:t>
            </w:r>
          </w:p>
          <w:p w:rsidR="00000000" w:rsidDel="00000000" w:rsidP="00000000" w:rsidRDefault="00000000" w:rsidRPr="00000000" w14:paraId="00000DE0">
            <w:pPr>
              <w:spacing w:before="240" w:lineRule="auto"/>
              <w:ind w:left="140" w:firstLine="0"/>
              <w:rPr>
                <w:sz w:val="24"/>
                <w:szCs w:val="24"/>
                <w:highlight w:val="white"/>
              </w:rPr>
            </w:pPr>
            <w:r w:rsidDel="00000000" w:rsidR="00000000" w:rsidRPr="00000000">
              <w:rPr>
                <w:sz w:val="24"/>
                <w:szCs w:val="24"/>
                <w:highlight w:val="white"/>
                <w:rtl w:val="0"/>
              </w:rPr>
              <w:t xml:space="preserve">     :ARG3 (m / mass-quantity</w:t>
            </w:r>
          </w:p>
          <w:p w:rsidR="00000000" w:rsidDel="00000000" w:rsidP="00000000" w:rsidRDefault="00000000" w:rsidRPr="00000000" w14:paraId="00000DE1">
            <w:pPr>
              <w:spacing w:before="240" w:lineRule="auto"/>
              <w:ind w:left="140" w:firstLine="0"/>
              <w:rPr>
                <w:sz w:val="24"/>
                <w:szCs w:val="24"/>
                <w:highlight w:val="white"/>
              </w:rPr>
            </w:pPr>
            <w:r w:rsidDel="00000000" w:rsidR="00000000" w:rsidRPr="00000000">
              <w:rPr>
                <w:sz w:val="24"/>
                <w:szCs w:val="24"/>
                <w:highlight w:val="white"/>
                <w:rtl w:val="0"/>
              </w:rPr>
              <w:t xml:space="preserve">          :quant 7.5</w:t>
            </w:r>
          </w:p>
          <w:p w:rsidR="00000000" w:rsidDel="00000000" w:rsidP="00000000" w:rsidRDefault="00000000" w:rsidRPr="00000000" w14:paraId="00000DE2">
            <w:pPr>
              <w:spacing w:before="240" w:lineRule="auto"/>
              <w:ind w:left="140" w:firstLine="0"/>
              <w:rPr>
                <w:sz w:val="24"/>
                <w:szCs w:val="24"/>
                <w:highlight w:val="white"/>
              </w:rPr>
            </w:pPr>
            <w:r w:rsidDel="00000000" w:rsidR="00000000" w:rsidRPr="00000000">
              <w:rPr>
                <w:sz w:val="24"/>
                <w:szCs w:val="24"/>
                <w:highlight w:val="white"/>
                <w:rtl w:val="0"/>
              </w:rPr>
              <w:t xml:space="preserve">          :unit (p / pound)))</w:t>
            </w:r>
          </w:p>
        </w:tc>
      </w:tr>
    </w:tbl>
    <w:p w:rsidR="00000000" w:rsidDel="00000000" w:rsidP="00000000" w:rsidRDefault="00000000" w:rsidRPr="00000000" w14:paraId="00000DE3">
      <w:pPr>
        <w:numPr>
          <w:ilvl w:val="0"/>
          <w:numId w:val="19"/>
        </w:numPr>
        <w:spacing w:after="240" w:before="240" w:lineRule="auto"/>
        <w:ind w:left="720" w:hanging="360"/>
        <w:rPr>
          <w:sz w:val="24"/>
          <w:szCs w:val="24"/>
        </w:rPr>
      </w:pPr>
      <w:r w:rsidDel="00000000" w:rsidR="00000000" w:rsidRPr="00000000">
        <w:rPr>
          <w:sz w:val="24"/>
          <w:szCs w:val="24"/>
          <w:rtl w:val="0"/>
        </w:rPr>
        <w:t xml:space="preserve">“or” xuất hiện trong việc giải thích/làm rõ các cụm viết tắt bằng dạng không viết tắt </w:t>
      </w:r>
      <w:r w:rsidDel="00000000" w:rsidR="00000000" w:rsidRPr="00000000">
        <w:rPr>
          <w:b w:val="1"/>
          <w:i w:val="1"/>
          <w:sz w:val="24"/>
          <w:szCs w:val="24"/>
          <w:rtl w:val="0"/>
        </w:rPr>
        <w:t xml:space="preserve">:or</w:t>
      </w:r>
      <w:r w:rsidDel="00000000" w:rsidR="00000000" w:rsidRPr="00000000">
        <w:rPr>
          <w:sz w:val="24"/>
          <w:szCs w:val="24"/>
          <w:rtl w:val="0"/>
        </w:rPr>
        <w:t xml:space="preserve">. Ví dụ:</w:t>
      </w:r>
    </w:p>
    <w:tbl>
      <w:tblPr>
        <w:tblStyle w:val="Table99"/>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
        <w:gridCol w:w="4305"/>
        <w:tblGridChange w:id="0">
          <w:tblGrid>
            <w:gridCol w:w="4725"/>
            <w:gridCol w:w="4305"/>
          </w:tblGrid>
        </w:tblGridChange>
      </w:tblGrid>
      <w:tr>
        <w:trPr>
          <w:cantSplit w:val="0"/>
          <w:trHeight w:val="36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E4">
            <w:pPr>
              <w:spacing w:before="240" w:lineRule="auto"/>
              <w:ind w:left="140" w:firstLine="0"/>
              <w:rPr>
                <w:b w:val="1"/>
                <w:sz w:val="24"/>
                <w:szCs w:val="24"/>
                <w:highlight w:val="white"/>
              </w:rPr>
            </w:pPr>
            <w:r w:rsidDel="00000000" w:rsidR="00000000" w:rsidRPr="00000000">
              <w:rPr>
                <w:b w:val="1"/>
                <w:sz w:val="24"/>
                <w:szCs w:val="24"/>
                <w:highlight w:val="white"/>
                <w:rtl w:val="0"/>
              </w:rPr>
              <w:t xml:space="preserve">DNA, or deoxyribonucleic acid, is the hereditary material in humans and almost all other organisms.  </w:t>
            </w:r>
          </w:p>
          <w:p w:rsidR="00000000" w:rsidDel="00000000" w:rsidP="00000000" w:rsidRDefault="00000000" w:rsidRPr="00000000" w14:paraId="00000DE5">
            <w:pPr>
              <w:spacing w:before="240" w:lineRule="auto"/>
              <w:ind w:left="140" w:firstLine="0"/>
              <w:rPr>
                <w:sz w:val="24"/>
                <w:szCs w:val="24"/>
                <w:highlight w:val="white"/>
              </w:rPr>
            </w:pPr>
            <w:r w:rsidDel="00000000" w:rsidR="00000000" w:rsidRPr="00000000">
              <w:rPr>
                <w:sz w:val="24"/>
                <w:szCs w:val="24"/>
                <w:highlight w:val="white"/>
                <w:rtl w:val="0"/>
              </w:rPr>
              <w:t xml:space="preserve">(m / material</w:t>
            </w:r>
          </w:p>
          <w:p w:rsidR="00000000" w:rsidDel="00000000" w:rsidP="00000000" w:rsidRDefault="00000000" w:rsidRPr="00000000" w14:paraId="00000DE6">
            <w:pPr>
              <w:spacing w:before="240" w:lineRule="auto"/>
              <w:ind w:left="140" w:firstLine="0"/>
              <w:rPr>
                <w:sz w:val="24"/>
                <w:szCs w:val="24"/>
                <w:highlight w:val="white"/>
              </w:rPr>
            </w:pPr>
            <w:r w:rsidDel="00000000" w:rsidR="00000000" w:rsidRPr="00000000">
              <w:rPr>
                <w:sz w:val="24"/>
                <w:szCs w:val="24"/>
                <w:highlight w:val="white"/>
                <w:rtl w:val="0"/>
              </w:rPr>
              <w:t xml:space="preserve">     :mod (h / hereditary)</w:t>
            </w:r>
          </w:p>
          <w:p w:rsidR="00000000" w:rsidDel="00000000" w:rsidP="00000000" w:rsidRDefault="00000000" w:rsidRPr="00000000" w14:paraId="00000DE7">
            <w:pPr>
              <w:spacing w:before="240" w:lineRule="auto"/>
              <w:ind w:left="140" w:firstLine="0"/>
              <w:rPr>
                <w:sz w:val="24"/>
                <w:szCs w:val="24"/>
                <w:highlight w:val="white"/>
              </w:rPr>
            </w:pPr>
            <w:r w:rsidDel="00000000" w:rsidR="00000000" w:rsidRPr="00000000">
              <w:rPr>
                <w:sz w:val="24"/>
                <w:szCs w:val="24"/>
                <w:highlight w:val="white"/>
                <w:rtl w:val="0"/>
              </w:rPr>
              <w:t xml:space="preserve">     :part-of (a / and</w:t>
            </w:r>
          </w:p>
          <w:p w:rsidR="00000000" w:rsidDel="00000000" w:rsidP="00000000" w:rsidRDefault="00000000" w:rsidRPr="00000000" w14:paraId="00000DE8">
            <w:pPr>
              <w:spacing w:before="240" w:lineRule="auto"/>
              <w:ind w:left="140" w:firstLine="0"/>
              <w:rPr>
                <w:sz w:val="24"/>
                <w:szCs w:val="24"/>
                <w:highlight w:val="white"/>
              </w:rPr>
            </w:pPr>
            <w:r w:rsidDel="00000000" w:rsidR="00000000" w:rsidRPr="00000000">
              <w:rPr>
                <w:sz w:val="24"/>
                <w:szCs w:val="24"/>
                <w:highlight w:val="white"/>
                <w:rtl w:val="0"/>
              </w:rPr>
              <w:t xml:space="preserve">          :op1 (h2 / human)</w:t>
            </w:r>
          </w:p>
          <w:p w:rsidR="00000000" w:rsidDel="00000000" w:rsidP="00000000" w:rsidRDefault="00000000" w:rsidRPr="00000000" w14:paraId="00000DE9">
            <w:pPr>
              <w:spacing w:before="240" w:lineRule="auto"/>
              <w:ind w:left="140" w:firstLine="0"/>
              <w:rPr>
                <w:sz w:val="24"/>
                <w:szCs w:val="24"/>
                <w:highlight w:val="white"/>
              </w:rPr>
            </w:pPr>
            <w:r w:rsidDel="00000000" w:rsidR="00000000" w:rsidRPr="00000000">
              <w:rPr>
                <w:sz w:val="24"/>
                <w:szCs w:val="24"/>
                <w:highlight w:val="white"/>
                <w:rtl w:val="0"/>
              </w:rPr>
              <w:t xml:space="preserve">          :op2 (o / organism</w:t>
            </w:r>
          </w:p>
          <w:p w:rsidR="00000000" w:rsidDel="00000000" w:rsidP="00000000" w:rsidRDefault="00000000" w:rsidRPr="00000000" w14:paraId="00000DEA">
            <w:pPr>
              <w:spacing w:before="240" w:lineRule="auto"/>
              <w:ind w:left="140" w:firstLine="0"/>
              <w:rPr>
                <w:sz w:val="24"/>
                <w:szCs w:val="24"/>
                <w:highlight w:val="white"/>
              </w:rPr>
            </w:pPr>
            <w:r w:rsidDel="00000000" w:rsidR="00000000" w:rsidRPr="00000000">
              <w:rPr>
                <w:sz w:val="24"/>
                <w:szCs w:val="24"/>
                <w:highlight w:val="white"/>
                <w:rtl w:val="0"/>
              </w:rPr>
              <w:t xml:space="preserve">               :mod (o2 / other)</w:t>
            </w:r>
          </w:p>
          <w:p w:rsidR="00000000" w:rsidDel="00000000" w:rsidP="00000000" w:rsidRDefault="00000000" w:rsidRPr="00000000" w14:paraId="00000DEB">
            <w:pPr>
              <w:spacing w:before="240" w:lineRule="auto"/>
              <w:ind w:left="140" w:firstLine="0"/>
              <w:rPr>
                <w:sz w:val="24"/>
                <w:szCs w:val="24"/>
                <w:highlight w:val="white"/>
              </w:rPr>
            </w:pPr>
            <w:r w:rsidDel="00000000" w:rsidR="00000000" w:rsidRPr="00000000">
              <w:rPr>
                <w:sz w:val="24"/>
                <w:szCs w:val="24"/>
                <w:highlight w:val="white"/>
                <w:rtl w:val="0"/>
              </w:rPr>
              <w:t xml:space="preserve">               :mod (a2 / all</w:t>
            </w:r>
          </w:p>
          <w:p w:rsidR="00000000" w:rsidDel="00000000" w:rsidP="00000000" w:rsidRDefault="00000000" w:rsidRPr="00000000" w14:paraId="00000DEC">
            <w:pPr>
              <w:spacing w:before="240" w:lineRule="auto"/>
              <w:ind w:left="140" w:firstLine="0"/>
              <w:rPr>
                <w:sz w:val="24"/>
                <w:szCs w:val="24"/>
                <w:highlight w:val="white"/>
              </w:rPr>
            </w:pPr>
            <w:r w:rsidDel="00000000" w:rsidR="00000000" w:rsidRPr="00000000">
              <w:rPr>
                <w:sz w:val="24"/>
                <w:szCs w:val="24"/>
                <w:highlight w:val="white"/>
                <w:rtl w:val="0"/>
              </w:rPr>
              <w:t xml:space="preserve">                    :mod (a3 / almost))))</w:t>
            </w:r>
          </w:p>
          <w:p w:rsidR="00000000" w:rsidDel="00000000" w:rsidP="00000000" w:rsidRDefault="00000000" w:rsidRPr="00000000" w14:paraId="00000DED">
            <w:pPr>
              <w:spacing w:before="240" w:lineRule="auto"/>
              <w:ind w:left="140" w:firstLine="0"/>
              <w:rPr>
                <w:sz w:val="24"/>
                <w:szCs w:val="24"/>
                <w:highlight w:val="white"/>
              </w:rPr>
            </w:pPr>
            <w:r w:rsidDel="00000000" w:rsidR="00000000" w:rsidRPr="00000000">
              <w:rPr>
                <w:sz w:val="24"/>
                <w:szCs w:val="24"/>
                <w:highlight w:val="white"/>
                <w:rtl w:val="0"/>
              </w:rPr>
              <w:t xml:space="preserve">     :domain (n2 / nucleic-acid</w:t>
            </w:r>
          </w:p>
          <w:p w:rsidR="00000000" w:rsidDel="00000000" w:rsidP="00000000" w:rsidRDefault="00000000" w:rsidRPr="00000000" w14:paraId="00000DEE">
            <w:pPr>
              <w:spacing w:before="240" w:lineRule="auto"/>
              <w:ind w:left="140" w:firstLine="0"/>
              <w:rPr>
                <w:sz w:val="24"/>
                <w:szCs w:val="24"/>
                <w:highlight w:val="white"/>
              </w:rPr>
            </w:pPr>
            <w:r w:rsidDel="00000000" w:rsidR="00000000" w:rsidRPr="00000000">
              <w:rPr>
                <w:sz w:val="24"/>
                <w:szCs w:val="24"/>
                <w:highlight w:val="white"/>
                <w:rtl w:val="0"/>
              </w:rPr>
              <w:t xml:space="preserve">          :wiki "</w:t>
            </w:r>
            <w:hyperlink r:id="rId71">
              <w:r w:rsidDel="00000000" w:rsidR="00000000" w:rsidRPr="00000000">
                <w:rPr>
                  <w:color w:val="1155cc"/>
                  <w:sz w:val="24"/>
                  <w:szCs w:val="24"/>
                  <w:highlight w:val="white"/>
                  <w:u w:val="single"/>
                  <w:rtl w:val="0"/>
                </w:rPr>
                <w:t xml:space="preserve">DNA</w:t>
              </w:r>
            </w:hyperlink>
            <w:r w:rsidDel="00000000" w:rsidR="00000000" w:rsidRPr="00000000">
              <w:rPr>
                <w:sz w:val="24"/>
                <w:szCs w:val="24"/>
                <w:highlight w:val="white"/>
                <w:rtl w:val="0"/>
              </w:rPr>
              <w:t xml:space="preserve">"</w:t>
            </w:r>
          </w:p>
          <w:p w:rsidR="00000000" w:rsidDel="00000000" w:rsidP="00000000" w:rsidRDefault="00000000" w:rsidRPr="00000000" w14:paraId="00000DEF">
            <w:pPr>
              <w:spacing w:before="240" w:lineRule="auto"/>
              <w:ind w:left="140" w:firstLine="0"/>
              <w:rPr>
                <w:sz w:val="24"/>
                <w:szCs w:val="24"/>
                <w:highlight w:val="white"/>
              </w:rPr>
            </w:pPr>
            <w:r w:rsidDel="00000000" w:rsidR="00000000" w:rsidRPr="00000000">
              <w:rPr>
                <w:sz w:val="24"/>
                <w:szCs w:val="24"/>
                <w:highlight w:val="white"/>
                <w:rtl w:val="0"/>
              </w:rPr>
              <w:t xml:space="preserve">          :name (n / name</w:t>
            </w:r>
          </w:p>
          <w:p w:rsidR="00000000" w:rsidDel="00000000" w:rsidP="00000000" w:rsidRDefault="00000000" w:rsidRPr="00000000" w14:paraId="00000DF0">
            <w:pPr>
              <w:spacing w:before="240" w:lineRule="auto"/>
              <w:ind w:left="140" w:firstLine="0"/>
              <w:rPr>
                <w:sz w:val="24"/>
                <w:szCs w:val="24"/>
                <w:highlight w:val="white"/>
              </w:rPr>
            </w:pPr>
            <w:r w:rsidDel="00000000" w:rsidR="00000000" w:rsidRPr="00000000">
              <w:rPr>
                <w:sz w:val="24"/>
                <w:szCs w:val="24"/>
                <w:highlight w:val="white"/>
                <w:rtl w:val="0"/>
              </w:rPr>
              <w:t xml:space="preserve">               :op1 "deoxyribonucleic"</w:t>
            </w:r>
          </w:p>
          <w:p w:rsidR="00000000" w:rsidDel="00000000" w:rsidP="00000000" w:rsidRDefault="00000000" w:rsidRPr="00000000" w14:paraId="00000DF1">
            <w:pPr>
              <w:spacing w:before="240" w:lineRule="auto"/>
              <w:ind w:left="140" w:firstLine="0"/>
              <w:rPr>
                <w:sz w:val="24"/>
                <w:szCs w:val="24"/>
                <w:highlight w:val="white"/>
              </w:rPr>
            </w:pPr>
            <w:r w:rsidDel="00000000" w:rsidR="00000000" w:rsidRPr="00000000">
              <w:rPr>
                <w:sz w:val="24"/>
                <w:szCs w:val="24"/>
                <w:highlight w:val="white"/>
                <w:rtl w:val="0"/>
              </w:rPr>
              <w:t xml:space="preserve">               :op2 "acid")))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F2">
            <w:pPr>
              <w:spacing w:before="240" w:lineRule="auto"/>
              <w:ind w:left="140" w:firstLine="0"/>
              <w:rPr>
                <w:b w:val="1"/>
                <w:sz w:val="24"/>
                <w:szCs w:val="24"/>
                <w:highlight w:val="white"/>
              </w:rPr>
            </w:pPr>
            <w:r w:rsidDel="00000000" w:rsidR="00000000" w:rsidRPr="00000000">
              <w:rPr>
                <w:b w:val="1"/>
                <w:sz w:val="24"/>
                <w:szCs w:val="24"/>
                <w:highlight w:val="white"/>
                <w:rtl w:val="0"/>
              </w:rPr>
              <w:t xml:space="preserve">DNA hay axit deoxyribonucleic, là vật chất di truyền ở người và hầu hết các sinh vật khác.</w:t>
            </w:r>
          </w:p>
          <w:p w:rsidR="00000000" w:rsidDel="00000000" w:rsidP="00000000" w:rsidRDefault="00000000" w:rsidRPr="00000000" w14:paraId="00000DF3">
            <w:pPr>
              <w:spacing w:before="240" w:lineRule="auto"/>
              <w:ind w:left="140" w:firstLine="0"/>
              <w:rPr>
                <w:sz w:val="24"/>
                <w:szCs w:val="24"/>
                <w:highlight w:val="white"/>
              </w:rPr>
            </w:pPr>
            <w:r w:rsidDel="00000000" w:rsidR="00000000" w:rsidRPr="00000000">
              <w:rPr>
                <w:sz w:val="24"/>
                <w:szCs w:val="24"/>
                <w:highlight w:val="white"/>
                <w:rtl w:val="0"/>
              </w:rPr>
              <w:t xml:space="preserve">(v / vật chất</w:t>
            </w:r>
          </w:p>
          <w:p w:rsidR="00000000" w:rsidDel="00000000" w:rsidP="00000000" w:rsidRDefault="00000000" w:rsidRPr="00000000" w14:paraId="00000DF4">
            <w:pPr>
              <w:spacing w:before="240" w:lineRule="auto"/>
              <w:ind w:left="140" w:firstLine="0"/>
              <w:rPr>
                <w:sz w:val="24"/>
                <w:szCs w:val="24"/>
                <w:highlight w:val="white"/>
              </w:rPr>
            </w:pPr>
            <w:r w:rsidDel="00000000" w:rsidR="00000000" w:rsidRPr="00000000">
              <w:rPr>
                <w:sz w:val="24"/>
                <w:szCs w:val="24"/>
                <w:highlight w:val="white"/>
                <w:rtl w:val="0"/>
              </w:rPr>
              <w:t xml:space="preserve">     :mod (d / di truyền)</w:t>
            </w:r>
          </w:p>
          <w:p w:rsidR="00000000" w:rsidDel="00000000" w:rsidP="00000000" w:rsidRDefault="00000000" w:rsidRPr="00000000" w14:paraId="00000DF5">
            <w:pPr>
              <w:spacing w:before="240" w:lineRule="auto"/>
              <w:ind w:left="140" w:firstLine="0"/>
              <w:rPr>
                <w:sz w:val="24"/>
                <w:szCs w:val="24"/>
                <w:highlight w:val="white"/>
              </w:rPr>
            </w:pPr>
            <w:r w:rsidDel="00000000" w:rsidR="00000000" w:rsidRPr="00000000">
              <w:rPr>
                <w:sz w:val="24"/>
                <w:szCs w:val="24"/>
                <w:highlight w:val="white"/>
                <w:rtl w:val="0"/>
              </w:rPr>
              <w:t xml:space="preserve">     :part-of (a / and</w:t>
            </w:r>
          </w:p>
          <w:p w:rsidR="00000000" w:rsidDel="00000000" w:rsidP="00000000" w:rsidRDefault="00000000" w:rsidRPr="00000000" w14:paraId="00000DF6">
            <w:pPr>
              <w:spacing w:before="240" w:lineRule="auto"/>
              <w:ind w:left="140" w:firstLine="0"/>
              <w:rPr>
                <w:sz w:val="24"/>
                <w:szCs w:val="24"/>
                <w:highlight w:val="white"/>
              </w:rPr>
            </w:pPr>
            <w:r w:rsidDel="00000000" w:rsidR="00000000" w:rsidRPr="00000000">
              <w:rPr>
                <w:sz w:val="24"/>
                <w:szCs w:val="24"/>
                <w:highlight w:val="white"/>
                <w:rtl w:val="0"/>
              </w:rPr>
              <w:t xml:space="preserve">          :op1 (n / người)</w:t>
            </w:r>
          </w:p>
          <w:p w:rsidR="00000000" w:rsidDel="00000000" w:rsidP="00000000" w:rsidRDefault="00000000" w:rsidRPr="00000000" w14:paraId="00000DF7">
            <w:pPr>
              <w:spacing w:before="240" w:lineRule="auto"/>
              <w:ind w:left="140" w:firstLine="0"/>
              <w:rPr>
                <w:sz w:val="24"/>
                <w:szCs w:val="24"/>
                <w:highlight w:val="white"/>
              </w:rPr>
            </w:pPr>
            <w:r w:rsidDel="00000000" w:rsidR="00000000" w:rsidRPr="00000000">
              <w:rPr>
                <w:sz w:val="24"/>
                <w:szCs w:val="24"/>
                <w:highlight w:val="white"/>
                <w:rtl w:val="0"/>
              </w:rPr>
              <w:t xml:space="preserve">          :op2 (s / sinh vật</w:t>
            </w:r>
          </w:p>
          <w:p w:rsidR="00000000" w:rsidDel="00000000" w:rsidP="00000000" w:rsidRDefault="00000000" w:rsidRPr="00000000" w14:paraId="00000DF8">
            <w:pPr>
              <w:spacing w:before="240" w:lineRule="auto"/>
              <w:ind w:left="140" w:firstLine="0"/>
              <w:rPr>
                <w:sz w:val="24"/>
                <w:szCs w:val="24"/>
                <w:highlight w:val="white"/>
              </w:rPr>
            </w:pPr>
            <w:r w:rsidDel="00000000" w:rsidR="00000000" w:rsidRPr="00000000">
              <w:rPr>
                <w:sz w:val="24"/>
                <w:szCs w:val="24"/>
                <w:highlight w:val="white"/>
                <w:rtl w:val="0"/>
              </w:rPr>
              <w:t xml:space="preserve">               :mod (k / khác)</w:t>
            </w:r>
          </w:p>
          <w:p w:rsidR="00000000" w:rsidDel="00000000" w:rsidP="00000000" w:rsidRDefault="00000000" w:rsidRPr="00000000" w14:paraId="00000DF9">
            <w:pPr>
              <w:spacing w:before="240" w:lineRule="auto"/>
              <w:ind w:left="140" w:firstLine="0"/>
              <w:rPr>
                <w:sz w:val="24"/>
                <w:szCs w:val="24"/>
                <w:highlight w:val="white"/>
              </w:rPr>
            </w:pPr>
            <w:r w:rsidDel="00000000" w:rsidR="00000000" w:rsidRPr="00000000">
              <w:rPr>
                <w:sz w:val="24"/>
                <w:szCs w:val="24"/>
                <w:highlight w:val="white"/>
                <w:rtl w:val="0"/>
              </w:rPr>
              <w:t xml:space="preserve">               :mod (c / các</w:t>
            </w:r>
          </w:p>
          <w:p w:rsidR="00000000" w:rsidDel="00000000" w:rsidP="00000000" w:rsidRDefault="00000000" w:rsidRPr="00000000" w14:paraId="00000DFA">
            <w:pPr>
              <w:spacing w:before="240" w:lineRule="auto"/>
              <w:ind w:left="140" w:firstLine="0"/>
              <w:rPr>
                <w:sz w:val="24"/>
                <w:szCs w:val="24"/>
                <w:highlight w:val="white"/>
              </w:rPr>
            </w:pPr>
            <w:r w:rsidDel="00000000" w:rsidR="00000000" w:rsidRPr="00000000">
              <w:rPr>
                <w:sz w:val="24"/>
                <w:szCs w:val="24"/>
                <w:highlight w:val="white"/>
                <w:rtl w:val="0"/>
              </w:rPr>
              <w:t xml:space="preserve">                    :mod (h / hầu hết))))</w:t>
            </w:r>
          </w:p>
          <w:p w:rsidR="00000000" w:rsidDel="00000000" w:rsidP="00000000" w:rsidRDefault="00000000" w:rsidRPr="00000000" w14:paraId="00000DFB">
            <w:pPr>
              <w:spacing w:before="240" w:lineRule="auto"/>
              <w:ind w:left="140" w:firstLine="0"/>
              <w:rPr>
                <w:sz w:val="24"/>
                <w:szCs w:val="24"/>
                <w:highlight w:val="white"/>
              </w:rPr>
            </w:pPr>
            <w:r w:rsidDel="00000000" w:rsidR="00000000" w:rsidRPr="00000000">
              <w:rPr>
                <w:sz w:val="24"/>
                <w:szCs w:val="24"/>
                <w:highlight w:val="white"/>
                <w:rtl w:val="0"/>
              </w:rPr>
              <w:t xml:space="preserve">     :domain (n2 / nucleic-acid</w:t>
            </w:r>
          </w:p>
          <w:p w:rsidR="00000000" w:rsidDel="00000000" w:rsidP="00000000" w:rsidRDefault="00000000" w:rsidRPr="00000000" w14:paraId="00000DFC">
            <w:pPr>
              <w:spacing w:before="240" w:lineRule="auto"/>
              <w:ind w:left="140" w:firstLine="0"/>
              <w:rPr>
                <w:sz w:val="24"/>
                <w:szCs w:val="24"/>
                <w:highlight w:val="white"/>
              </w:rPr>
            </w:pPr>
            <w:r w:rsidDel="00000000" w:rsidR="00000000" w:rsidRPr="00000000">
              <w:rPr>
                <w:sz w:val="24"/>
                <w:szCs w:val="24"/>
                <w:highlight w:val="white"/>
                <w:rtl w:val="0"/>
              </w:rPr>
              <w:t xml:space="preserve">          :wiki "</w:t>
            </w:r>
            <w:hyperlink r:id="rId72">
              <w:r w:rsidDel="00000000" w:rsidR="00000000" w:rsidRPr="00000000">
                <w:rPr>
                  <w:color w:val="1155cc"/>
                  <w:sz w:val="24"/>
                  <w:szCs w:val="24"/>
                  <w:highlight w:val="white"/>
                  <w:u w:val="single"/>
                  <w:rtl w:val="0"/>
                </w:rPr>
                <w:t xml:space="preserve">DNA</w:t>
              </w:r>
            </w:hyperlink>
            <w:r w:rsidDel="00000000" w:rsidR="00000000" w:rsidRPr="00000000">
              <w:rPr>
                <w:sz w:val="24"/>
                <w:szCs w:val="24"/>
                <w:highlight w:val="white"/>
                <w:rtl w:val="0"/>
              </w:rPr>
              <w:t xml:space="preserve">"</w:t>
            </w:r>
          </w:p>
          <w:p w:rsidR="00000000" w:rsidDel="00000000" w:rsidP="00000000" w:rsidRDefault="00000000" w:rsidRPr="00000000" w14:paraId="00000DFD">
            <w:pPr>
              <w:spacing w:before="240" w:lineRule="auto"/>
              <w:ind w:left="140" w:firstLine="0"/>
              <w:rPr>
                <w:sz w:val="24"/>
                <w:szCs w:val="24"/>
                <w:highlight w:val="white"/>
              </w:rPr>
            </w:pPr>
            <w:r w:rsidDel="00000000" w:rsidR="00000000" w:rsidRPr="00000000">
              <w:rPr>
                <w:sz w:val="24"/>
                <w:szCs w:val="24"/>
                <w:highlight w:val="white"/>
                <w:rtl w:val="0"/>
              </w:rPr>
              <w:t xml:space="preserve">          :name (n / name</w:t>
            </w:r>
          </w:p>
          <w:p w:rsidR="00000000" w:rsidDel="00000000" w:rsidP="00000000" w:rsidRDefault="00000000" w:rsidRPr="00000000" w14:paraId="00000DFE">
            <w:pPr>
              <w:spacing w:before="240" w:lineRule="auto"/>
              <w:ind w:left="140" w:firstLine="0"/>
              <w:rPr>
                <w:sz w:val="24"/>
                <w:szCs w:val="24"/>
                <w:highlight w:val="white"/>
              </w:rPr>
            </w:pPr>
            <w:r w:rsidDel="00000000" w:rsidR="00000000" w:rsidRPr="00000000">
              <w:rPr>
                <w:sz w:val="24"/>
                <w:szCs w:val="24"/>
                <w:highlight w:val="white"/>
                <w:rtl w:val="0"/>
              </w:rPr>
              <w:t xml:space="preserve">               :op1 "deoxyribonucleic"</w:t>
            </w:r>
          </w:p>
          <w:p w:rsidR="00000000" w:rsidDel="00000000" w:rsidP="00000000" w:rsidRDefault="00000000" w:rsidRPr="00000000" w14:paraId="00000DFF">
            <w:pPr>
              <w:spacing w:before="240" w:lineRule="auto"/>
              <w:ind w:left="140" w:firstLine="0"/>
              <w:rPr>
                <w:sz w:val="24"/>
                <w:szCs w:val="24"/>
                <w:highlight w:val="white"/>
              </w:rPr>
            </w:pPr>
            <w:r w:rsidDel="00000000" w:rsidR="00000000" w:rsidRPr="00000000">
              <w:rPr>
                <w:sz w:val="24"/>
                <w:szCs w:val="24"/>
                <w:highlight w:val="white"/>
                <w:rtl w:val="0"/>
              </w:rPr>
              <w:t xml:space="preserve">               :op2 "acid")))</w:t>
            </w:r>
          </w:p>
        </w:tc>
      </w:tr>
    </w:tbl>
    <w:p w:rsidR="00000000" w:rsidDel="00000000" w:rsidP="00000000" w:rsidRDefault="00000000" w:rsidRPr="00000000" w14:paraId="00000E00">
      <w:pPr>
        <w:ind w:left="720" w:firstLine="0"/>
        <w:rPr>
          <w:sz w:val="24"/>
          <w:szCs w:val="24"/>
        </w:rPr>
      </w:pPr>
      <w:r w:rsidDel="00000000" w:rsidR="00000000" w:rsidRPr="00000000">
        <w:rPr>
          <w:rtl w:val="0"/>
        </w:rPr>
      </w:r>
    </w:p>
    <w:p w:rsidR="00000000" w:rsidDel="00000000" w:rsidP="00000000" w:rsidRDefault="00000000" w:rsidRPr="00000000" w14:paraId="00000E01">
      <w:pPr>
        <w:numPr>
          <w:ilvl w:val="0"/>
          <w:numId w:val="19"/>
        </w:numPr>
        <w:spacing w:after="240" w:before="240" w:lineRule="auto"/>
        <w:ind w:left="720" w:hanging="360"/>
        <w:rPr>
          <w:sz w:val="24"/>
          <w:szCs w:val="24"/>
        </w:rPr>
      </w:pPr>
      <w:r w:rsidDel="00000000" w:rsidR="00000000" w:rsidRPr="00000000">
        <w:rPr>
          <w:sz w:val="24"/>
          <w:szCs w:val="24"/>
          <w:rtl w:val="0"/>
        </w:rPr>
        <w:t xml:space="preserve">“or” xuất hiện trong cụm từ và không gán nhãn</w:t>
      </w:r>
      <w:r w:rsidDel="00000000" w:rsidR="00000000" w:rsidRPr="00000000">
        <w:rPr>
          <w:b w:val="1"/>
          <w:sz w:val="24"/>
          <w:szCs w:val="24"/>
          <w:rtl w:val="0"/>
        </w:rPr>
        <w:t xml:space="preserve"> </w:t>
      </w:r>
      <w:r w:rsidDel="00000000" w:rsidR="00000000" w:rsidRPr="00000000">
        <w:rPr>
          <w:b w:val="1"/>
          <w:i w:val="1"/>
          <w:sz w:val="24"/>
          <w:szCs w:val="24"/>
          <w:rtl w:val="0"/>
        </w:rPr>
        <w:t xml:space="preserve">:or</w:t>
      </w:r>
      <w:r w:rsidDel="00000000" w:rsidR="00000000" w:rsidRPr="00000000">
        <w:rPr>
          <w:sz w:val="24"/>
          <w:szCs w:val="24"/>
          <w:rtl w:val="0"/>
        </w:rPr>
        <w:t xml:space="preserve">. Ví dụ:</w:t>
      </w:r>
    </w:p>
    <w:tbl>
      <w:tblPr>
        <w:tblStyle w:val="Table10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
        <w:gridCol w:w="4305"/>
        <w:tblGridChange w:id="0">
          <w:tblGrid>
            <w:gridCol w:w="4725"/>
            <w:gridCol w:w="4305"/>
          </w:tblGrid>
        </w:tblGridChange>
      </w:tblGrid>
      <w:tr>
        <w:trPr>
          <w:cantSplit w:val="0"/>
          <w:trHeight w:val="36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02">
            <w:pPr>
              <w:spacing w:before="240" w:lineRule="auto"/>
              <w:ind w:left="140" w:firstLine="0"/>
              <w:rPr>
                <w:b w:val="1"/>
                <w:sz w:val="24"/>
                <w:szCs w:val="24"/>
                <w:highlight w:val="white"/>
              </w:rPr>
            </w:pPr>
            <w:r w:rsidDel="00000000" w:rsidR="00000000" w:rsidRPr="00000000">
              <w:rPr>
                <w:b w:val="1"/>
                <w:sz w:val="24"/>
                <w:szCs w:val="24"/>
                <w:highlight w:val="white"/>
                <w:rtl w:val="0"/>
              </w:rPr>
              <w:t xml:space="preserve">Cuts are more or less unavoidable.  </w:t>
            </w:r>
          </w:p>
          <w:p w:rsidR="00000000" w:rsidDel="00000000" w:rsidP="00000000" w:rsidRDefault="00000000" w:rsidRPr="00000000" w14:paraId="00000E03">
            <w:pPr>
              <w:spacing w:before="240" w:lineRule="auto"/>
              <w:ind w:left="140" w:firstLine="0"/>
              <w:rPr>
                <w:sz w:val="24"/>
                <w:szCs w:val="24"/>
                <w:highlight w:val="white"/>
              </w:rPr>
            </w:pPr>
            <w:r w:rsidDel="00000000" w:rsidR="00000000" w:rsidRPr="00000000">
              <w:rPr>
                <w:sz w:val="24"/>
                <w:szCs w:val="24"/>
                <w:highlight w:val="white"/>
                <w:rtl w:val="0"/>
              </w:rPr>
              <w:t xml:space="preserve">(p / possible-01</w:t>
            </w:r>
          </w:p>
          <w:p w:rsidR="00000000" w:rsidDel="00000000" w:rsidP="00000000" w:rsidRDefault="00000000" w:rsidRPr="00000000" w14:paraId="00000E04">
            <w:pPr>
              <w:spacing w:before="240" w:lineRule="auto"/>
              <w:ind w:left="140" w:firstLine="0"/>
              <w:rPr>
                <w:sz w:val="24"/>
                <w:szCs w:val="24"/>
                <w:highlight w:val="white"/>
              </w:rPr>
            </w:pPr>
            <w:r w:rsidDel="00000000" w:rsidR="00000000" w:rsidRPr="00000000">
              <w:rPr>
                <w:sz w:val="24"/>
                <w:szCs w:val="24"/>
                <w:highlight w:val="white"/>
                <w:rtl w:val="0"/>
              </w:rPr>
              <w:t xml:space="preserve">     :polarity -</w:t>
            </w:r>
          </w:p>
          <w:p w:rsidR="00000000" w:rsidDel="00000000" w:rsidP="00000000" w:rsidRDefault="00000000" w:rsidRPr="00000000" w14:paraId="00000E05">
            <w:pPr>
              <w:spacing w:before="240" w:lineRule="auto"/>
              <w:ind w:left="140" w:firstLine="0"/>
              <w:rPr>
                <w:sz w:val="24"/>
                <w:szCs w:val="24"/>
                <w:highlight w:val="white"/>
              </w:rPr>
            </w:pPr>
            <w:r w:rsidDel="00000000" w:rsidR="00000000" w:rsidRPr="00000000">
              <w:rPr>
                <w:sz w:val="24"/>
                <w:szCs w:val="24"/>
                <w:highlight w:val="white"/>
                <w:rtl w:val="0"/>
              </w:rPr>
              <w:t xml:space="preserve">     :ARG1 (a / avoid-01</w:t>
            </w:r>
          </w:p>
          <w:p w:rsidR="00000000" w:rsidDel="00000000" w:rsidP="00000000" w:rsidRDefault="00000000" w:rsidRPr="00000000" w14:paraId="00000E06">
            <w:pPr>
              <w:spacing w:before="240" w:lineRule="auto"/>
              <w:ind w:left="140" w:firstLine="0"/>
              <w:rPr>
                <w:sz w:val="24"/>
                <w:szCs w:val="24"/>
                <w:highlight w:val="white"/>
              </w:rPr>
            </w:pPr>
            <w:r w:rsidDel="00000000" w:rsidR="00000000" w:rsidRPr="00000000">
              <w:rPr>
                <w:sz w:val="24"/>
                <w:szCs w:val="24"/>
                <w:highlight w:val="white"/>
                <w:rtl w:val="0"/>
              </w:rPr>
              <w:t xml:space="preserve">          :ARG1 (c / cut-02))</w:t>
            </w:r>
          </w:p>
          <w:p w:rsidR="00000000" w:rsidDel="00000000" w:rsidP="00000000" w:rsidRDefault="00000000" w:rsidRPr="00000000" w14:paraId="00000E07">
            <w:pPr>
              <w:spacing w:before="240" w:lineRule="auto"/>
              <w:ind w:left="140" w:firstLine="0"/>
              <w:rPr>
                <w:sz w:val="24"/>
                <w:szCs w:val="24"/>
                <w:highlight w:val="white"/>
              </w:rPr>
            </w:pPr>
            <w:r w:rsidDel="00000000" w:rsidR="00000000" w:rsidRPr="00000000">
              <w:rPr>
                <w:sz w:val="24"/>
                <w:szCs w:val="24"/>
                <w:highlight w:val="white"/>
                <w:rtl w:val="0"/>
              </w:rPr>
              <w:t xml:space="preserve">     :mod (m / more-or-less))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08">
            <w:pPr>
              <w:spacing w:before="240" w:lineRule="auto"/>
              <w:ind w:left="140" w:firstLine="0"/>
              <w:rPr>
                <w:b w:val="1"/>
                <w:sz w:val="24"/>
                <w:szCs w:val="24"/>
                <w:highlight w:val="white"/>
              </w:rPr>
            </w:pPr>
            <w:r w:rsidDel="00000000" w:rsidR="00000000" w:rsidRPr="00000000">
              <w:rPr>
                <w:b w:val="1"/>
                <w:sz w:val="24"/>
                <w:szCs w:val="24"/>
                <w:highlight w:val="white"/>
                <w:rtl w:val="0"/>
              </w:rPr>
              <w:t xml:space="preserve">Việc cắt giảm ít nhiều là không thể tránh khỏi.  </w:t>
            </w:r>
          </w:p>
          <w:p w:rsidR="00000000" w:rsidDel="00000000" w:rsidP="00000000" w:rsidRDefault="00000000" w:rsidRPr="00000000" w14:paraId="00000E09">
            <w:pPr>
              <w:spacing w:before="240" w:lineRule="auto"/>
              <w:ind w:left="140" w:firstLine="0"/>
              <w:rPr>
                <w:sz w:val="24"/>
                <w:szCs w:val="24"/>
                <w:highlight w:val="white"/>
              </w:rPr>
            </w:pPr>
            <w:r w:rsidDel="00000000" w:rsidR="00000000" w:rsidRPr="00000000">
              <w:rPr>
                <w:sz w:val="24"/>
                <w:szCs w:val="24"/>
                <w:highlight w:val="white"/>
                <w:rtl w:val="0"/>
              </w:rPr>
              <w:t xml:space="preserve">(p / possible-01</w:t>
            </w:r>
          </w:p>
          <w:p w:rsidR="00000000" w:rsidDel="00000000" w:rsidP="00000000" w:rsidRDefault="00000000" w:rsidRPr="00000000" w14:paraId="00000E0A">
            <w:pPr>
              <w:spacing w:before="240" w:lineRule="auto"/>
              <w:ind w:left="140" w:firstLine="0"/>
              <w:rPr>
                <w:sz w:val="24"/>
                <w:szCs w:val="24"/>
                <w:highlight w:val="white"/>
              </w:rPr>
            </w:pPr>
            <w:r w:rsidDel="00000000" w:rsidR="00000000" w:rsidRPr="00000000">
              <w:rPr>
                <w:sz w:val="24"/>
                <w:szCs w:val="24"/>
                <w:highlight w:val="white"/>
                <w:rtl w:val="0"/>
              </w:rPr>
              <w:t xml:space="preserve">     :polarity -</w:t>
            </w:r>
          </w:p>
          <w:p w:rsidR="00000000" w:rsidDel="00000000" w:rsidP="00000000" w:rsidRDefault="00000000" w:rsidRPr="00000000" w14:paraId="00000E0B">
            <w:pPr>
              <w:spacing w:before="240" w:lineRule="auto"/>
              <w:ind w:left="140" w:firstLine="0"/>
              <w:rPr>
                <w:sz w:val="24"/>
                <w:szCs w:val="24"/>
                <w:highlight w:val="white"/>
              </w:rPr>
            </w:pPr>
            <w:r w:rsidDel="00000000" w:rsidR="00000000" w:rsidRPr="00000000">
              <w:rPr>
                <w:sz w:val="24"/>
                <w:szCs w:val="24"/>
                <w:highlight w:val="white"/>
                <w:rtl w:val="0"/>
              </w:rPr>
              <w:t xml:space="preserve">     :ARG1 (t / tránh khỏi</w:t>
            </w:r>
          </w:p>
          <w:p w:rsidR="00000000" w:rsidDel="00000000" w:rsidP="00000000" w:rsidRDefault="00000000" w:rsidRPr="00000000" w14:paraId="00000E0C">
            <w:pPr>
              <w:spacing w:before="240" w:lineRule="auto"/>
              <w:ind w:left="140" w:firstLine="0"/>
              <w:rPr>
                <w:sz w:val="24"/>
                <w:szCs w:val="24"/>
                <w:highlight w:val="white"/>
              </w:rPr>
            </w:pPr>
            <w:r w:rsidDel="00000000" w:rsidR="00000000" w:rsidRPr="00000000">
              <w:rPr>
                <w:sz w:val="24"/>
                <w:szCs w:val="24"/>
                <w:highlight w:val="white"/>
                <w:rtl w:val="0"/>
              </w:rPr>
              <w:t xml:space="preserve">          :ARG1 (c / cắt giảm-01))</w:t>
            </w:r>
          </w:p>
          <w:p w:rsidR="00000000" w:rsidDel="00000000" w:rsidP="00000000" w:rsidRDefault="00000000" w:rsidRPr="00000000" w14:paraId="00000E0D">
            <w:pPr>
              <w:spacing w:before="240" w:lineRule="auto"/>
              <w:ind w:left="140" w:firstLine="0"/>
              <w:rPr>
                <w:sz w:val="24"/>
                <w:szCs w:val="24"/>
                <w:highlight w:val="white"/>
              </w:rPr>
            </w:pPr>
            <w:r w:rsidDel="00000000" w:rsidR="00000000" w:rsidRPr="00000000">
              <w:rPr>
                <w:sz w:val="24"/>
                <w:szCs w:val="24"/>
                <w:highlight w:val="white"/>
                <w:rtl w:val="0"/>
              </w:rPr>
              <w:t xml:space="preserve">     :mod (m / more-or-less))</w:t>
            </w:r>
          </w:p>
        </w:tc>
      </w:tr>
    </w:tbl>
    <w:p w:rsidR="00000000" w:rsidDel="00000000" w:rsidP="00000000" w:rsidRDefault="00000000" w:rsidRPr="00000000" w14:paraId="00000E0E">
      <w:pPr>
        <w:ind w:left="720" w:firstLine="0"/>
        <w:rPr>
          <w:sz w:val="24"/>
          <w:szCs w:val="24"/>
        </w:rPr>
      </w:pPr>
      <w:r w:rsidDel="00000000" w:rsidR="00000000" w:rsidRPr="00000000">
        <w:rPr>
          <w:rtl w:val="0"/>
        </w:rPr>
      </w:r>
    </w:p>
    <w:p w:rsidR="00000000" w:rsidDel="00000000" w:rsidP="00000000" w:rsidRDefault="00000000" w:rsidRPr="00000000" w14:paraId="00000E0F">
      <w:pPr>
        <w:numPr>
          <w:ilvl w:val="0"/>
          <w:numId w:val="42"/>
        </w:numPr>
        <w:ind w:left="720" w:hanging="360"/>
        <w:rPr>
          <w:sz w:val="24"/>
          <w:szCs w:val="24"/>
        </w:rPr>
      </w:pPr>
      <w:r w:rsidDel="00000000" w:rsidR="00000000" w:rsidRPr="00000000">
        <w:rPr>
          <w:sz w:val="24"/>
          <w:szCs w:val="24"/>
          <w:rtl w:val="0"/>
        </w:rPr>
        <w:t xml:space="preserve">Liên quan đến nhãn </w:t>
      </w:r>
      <w:r w:rsidDel="00000000" w:rsidR="00000000" w:rsidRPr="00000000">
        <w:rPr>
          <w:b w:val="1"/>
          <w:i w:val="1"/>
          <w:sz w:val="24"/>
          <w:szCs w:val="24"/>
          <w:rtl w:val="0"/>
        </w:rPr>
        <w:t xml:space="preserve">:and</w:t>
      </w:r>
      <w:r w:rsidDel="00000000" w:rsidR="00000000" w:rsidRPr="00000000">
        <w:rPr>
          <w:rtl w:val="0"/>
        </w:rPr>
      </w:r>
    </w:p>
    <w:p w:rsidR="00000000" w:rsidDel="00000000" w:rsidP="00000000" w:rsidRDefault="00000000" w:rsidRPr="00000000" w14:paraId="00000E10">
      <w:pPr>
        <w:ind w:left="720" w:firstLine="0"/>
        <w:rPr>
          <w:b w:val="1"/>
          <w:i w:val="1"/>
          <w:sz w:val="24"/>
          <w:szCs w:val="24"/>
        </w:rPr>
      </w:pPr>
      <w:r w:rsidDel="00000000" w:rsidR="00000000" w:rsidRPr="00000000">
        <w:rPr>
          <w:rtl w:val="0"/>
        </w:rPr>
      </w:r>
    </w:p>
    <w:p w:rsidR="00000000" w:rsidDel="00000000" w:rsidP="00000000" w:rsidRDefault="00000000" w:rsidRPr="00000000" w14:paraId="00000E11">
      <w:pPr>
        <w:ind w:left="0" w:firstLine="0"/>
        <w:rPr>
          <w:b w:val="1"/>
          <w:i w:val="1"/>
          <w:sz w:val="24"/>
          <w:szCs w:val="24"/>
        </w:rPr>
      </w:pPr>
      <w:r w:rsidDel="00000000" w:rsidR="00000000" w:rsidRPr="00000000">
        <w:rPr>
          <w:b w:val="1"/>
          <w:i w:val="1"/>
          <w:sz w:val="24"/>
          <w:szCs w:val="24"/>
          <w:rtl w:val="0"/>
        </w:rPr>
        <w:t xml:space="preserve">Nhãn :contrast-01</w:t>
      </w:r>
    </w:p>
    <w:p w:rsidR="00000000" w:rsidDel="00000000" w:rsidP="00000000" w:rsidRDefault="00000000" w:rsidRPr="00000000" w14:paraId="00000E12">
      <w:pPr>
        <w:ind w:firstLine="567"/>
        <w:rPr>
          <w:b w:val="1"/>
          <w:i w:val="1"/>
          <w:sz w:val="24"/>
          <w:szCs w:val="24"/>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t xml:space="preserve">Nhãn </w:t>
      </w:r>
      <w:r w:rsidDel="00000000" w:rsidR="00000000" w:rsidRPr="00000000">
        <w:rPr>
          <w:b w:val="1"/>
          <w:rtl w:val="0"/>
        </w:rPr>
        <w:t xml:space="preserve">:contrast-01 </w:t>
      </w:r>
      <w:r w:rsidDel="00000000" w:rsidR="00000000" w:rsidRPr="00000000">
        <w:rPr>
          <w:rtl w:val="0"/>
        </w:rPr>
        <w:t xml:space="preserve">thường được sử dụng để mô tả cho các các liên từ tương phản như but (nhưng, nhưng mà), while (trong khi mà, mà còn, còn), whereas (nhưng ngược lại, trong khi)</w:t>
      </w:r>
      <w:r w:rsidDel="00000000" w:rsidR="00000000" w:rsidRPr="00000000">
        <w:rPr>
          <w:b w:val="1"/>
          <w:rtl w:val="0"/>
        </w:rPr>
        <w:t xml:space="preserve"> </w:t>
      </w:r>
      <w:r w:rsidDel="00000000" w:rsidR="00000000" w:rsidRPr="00000000">
        <w:rPr>
          <w:rtl w:val="0"/>
        </w:rPr>
        <w:t xml:space="preserve">hay trong các giới từ in contrast to hoặc các trạng từ however (tuy nhiên, tuy thế, tuy vậy),  on the other hand (mặt khác). Các từ thể hiện nghĩa của nhãn này có thể đứng đầu câu hoặc giữa câu. Ví dụ:</w:t>
      </w:r>
    </w:p>
    <w:tbl>
      <w:tblPr>
        <w:tblStyle w:val="Table101"/>
        <w:tblW w:w="939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740"/>
        <w:tblGridChange w:id="0">
          <w:tblGrid>
            <w:gridCol w:w="4650"/>
            <w:gridCol w:w="47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E14">
            <w:pPr>
              <w:widowControl w:val="0"/>
              <w:spacing w:line="360" w:lineRule="auto"/>
              <w:ind w:left="181" w:hanging="5"/>
              <w:rPr>
                <w:b w:val="1"/>
                <w:sz w:val="24"/>
                <w:szCs w:val="24"/>
                <w:highlight w:val="white"/>
              </w:rPr>
            </w:pPr>
            <w:r w:rsidDel="00000000" w:rsidR="00000000" w:rsidRPr="00000000">
              <w:rPr>
                <w:b w:val="1"/>
                <w:sz w:val="24"/>
                <w:szCs w:val="24"/>
                <w:highlight w:val="white"/>
                <w:rtl w:val="0"/>
              </w:rPr>
              <w:t xml:space="preserve">There was shouting, but the boy stayed.</w:t>
            </w:r>
          </w:p>
          <w:p w:rsidR="00000000" w:rsidDel="00000000" w:rsidP="00000000" w:rsidRDefault="00000000" w:rsidRPr="00000000" w14:paraId="00000E15">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(c / contrast-01</w:t>
            </w:r>
          </w:p>
          <w:p w:rsidR="00000000" w:rsidDel="00000000" w:rsidP="00000000" w:rsidRDefault="00000000" w:rsidRPr="00000000" w14:paraId="00000E16">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:ARG1 (s / shout-01)</w:t>
            </w:r>
          </w:p>
          <w:p w:rsidR="00000000" w:rsidDel="00000000" w:rsidP="00000000" w:rsidRDefault="00000000" w:rsidRPr="00000000" w14:paraId="00000E17">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:ARG2 (s2 / stay-01</w:t>
            </w:r>
          </w:p>
          <w:p w:rsidR="00000000" w:rsidDel="00000000" w:rsidP="00000000" w:rsidRDefault="00000000" w:rsidRPr="00000000" w14:paraId="00000E18">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:ARG1 (b / boy)))</w:t>
            </w:r>
          </w:p>
        </w:tc>
        <w:tc>
          <w:tcPr>
            <w:shd w:fill="auto" w:val="clear"/>
            <w:tcMar>
              <w:top w:w="100.0" w:type="dxa"/>
              <w:left w:w="100.0" w:type="dxa"/>
              <w:bottom w:w="100.0" w:type="dxa"/>
              <w:right w:w="100.0" w:type="dxa"/>
            </w:tcMar>
          </w:tcPr>
          <w:p w:rsidR="00000000" w:rsidDel="00000000" w:rsidP="00000000" w:rsidRDefault="00000000" w:rsidRPr="00000000" w14:paraId="00000E19">
            <w:pPr>
              <w:widowControl w:val="0"/>
              <w:spacing w:line="360" w:lineRule="auto"/>
              <w:ind w:left="208" w:firstLine="0"/>
              <w:rPr>
                <w:b w:val="1"/>
                <w:sz w:val="24"/>
                <w:szCs w:val="24"/>
                <w:highlight w:val="white"/>
              </w:rPr>
            </w:pPr>
            <w:r w:rsidDel="00000000" w:rsidR="00000000" w:rsidRPr="00000000">
              <w:rPr>
                <w:b w:val="1"/>
                <w:sz w:val="24"/>
                <w:szCs w:val="24"/>
                <w:highlight w:val="white"/>
                <w:rtl w:val="0"/>
              </w:rPr>
              <w:t xml:space="preserve">Có tiếng la hét nhưng cậu bé ở lại.</w:t>
            </w:r>
          </w:p>
          <w:p w:rsidR="00000000" w:rsidDel="00000000" w:rsidP="00000000" w:rsidRDefault="00000000" w:rsidRPr="00000000" w14:paraId="00000E1A">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(c / contrast-01 </w:t>
            </w:r>
          </w:p>
          <w:p w:rsidR="00000000" w:rsidDel="00000000" w:rsidP="00000000" w:rsidRDefault="00000000" w:rsidRPr="00000000" w14:paraId="00000E1B">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:ARG1 (l / la hét)</w:t>
            </w:r>
          </w:p>
          <w:p w:rsidR="00000000" w:rsidDel="00000000" w:rsidP="00000000" w:rsidRDefault="00000000" w:rsidRPr="00000000" w14:paraId="00000E1C">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:ARG2 (o / ở-02</w:t>
            </w:r>
          </w:p>
          <w:p w:rsidR="00000000" w:rsidDel="00000000" w:rsidP="00000000" w:rsidRDefault="00000000" w:rsidRPr="00000000" w14:paraId="00000E1D">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:compound (l / lại)</w:t>
            </w:r>
          </w:p>
          <w:p w:rsidR="00000000" w:rsidDel="00000000" w:rsidP="00000000" w:rsidRDefault="00000000" w:rsidRPr="00000000" w14:paraId="00000E1E">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:ARG1 (c / cậu bé)))</w:t>
            </w:r>
          </w:p>
        </w:tc>
      </w:tr>
      <w:tr>
        <w:trPr>
          <w:cantSplit w:val="0"/>
          <w:trHeight w:val="56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1F">
            <w:pPr>
              <w:widowControl w:val="0"/>
              <w:spacing w:line="360" w:lineRule="auto"/>
              <w:ind w:left="181" w:firstLine="386"/>
              <w:rPr>
                <w:b w:val="1"/>
                <w:sz w:val="24"/>
                <w:szCs w:val="24"/>
                <w:highlight w:val="white"/>
              </w:rPr>
            </w:pPr>
            <w:r w:rsidDel="00000000" w:rsidR="00000000" w:rsidRPr="00000000">
              <w:rPr>
                <w:b w:val="1"/>
                <w:sz w:val="24"/>
                <w:szCs w:val="24"/>
                <w:highlight w:val="white"/>
                <w:rtl w:val="0"/>
              </w:rPr>
              <w:t xml:space="preserve">I like classical music, but John likes jazz.</w:t>
            </w:r>
          </w:p>
          <w:p w:rsidR="00000000" w:rsidDel="00000000" w:rsidP="00000000" w:rsidRDefault="00000000" w:rsidRPr="00000000" w14:paraId="00000E20">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(c / contrast-01</w:t>
            </w:r>
          </w:p>
          <w:p w:rsidR="00000000" w:rsidDel="00000000" w:rsidP="00000000" w:rsidRDefault="00000000" w:rsidRPr="00000000" w14:paraId="00000E21">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:ARG1 (l / like-01</w:t>
            </w:r>
          </w:p>
          <w:p w:rsidR="00000000" w:rsidDel="00000000" w:rsidP="00000000" w:rsidRDefault="00000000" w:rsidRPr="00000000" w14:paraId="00000E22">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:ARG0 (i / i)</w:t>
            </w:r>
          </w:p>
          <w:p w:rsidR="00000000" w:rsidDel="00000000" w:rsidP="00000000" w:rsidRDefault="00000000" w:rsidRPr="00000000" w14:paraId="00000E23">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:ARG1 (m / music</w:t>
            </w:r>
          </w:p>
          <w:p w:rsidR="00000000" w:rsidDel="00000000" w:rsidP="00000000" w:rsidRDefault="00000000" w:rsidRPr="00000000" w14:paraId="00000E24">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:mod (c2 / classics)))</w:t>
            </w:r>
          </w:p>
          <w:p w:rsidR="00000000" w:rsidDel="00000000" w:rsidP="00000000" w:rsidRDefault="00000000" w:rsidRPr="00000000" w14:paraId="00000E25">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:ARG2 (l2 / like-01</w:t>
            </w:r>
          </w:p>
          <w:p w:rsidR="00000000" w:rsidDel="00000000" w:rsidP="00000000" w:rsidRDefault="00000000" w:rsidRPr="00000000" w14:paraId="00000E26">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:ARG0 (p / person</w:t>
            </w:r>
          </w:p>
          <w:p w:rsidR="00000000" w:rsidDel="00000000" w:rsidP="00000000" w:rsidRDefault="00000000" w:rsidRPr="00000000" w14:paraId="00000E27">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:wiki -</w:t>
            </w:r>
          </w:p>
          <w:p w:rsidR="00000000" w:rsidDel="00000000" w:rsidP="00000000" w:rsidRDefault="00000000" w:rsidRPr="00000000" w14:paraId="00000E28">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:name (n / name</w:t>
            </w:r>
          </w:p>
          <w:p w:rsidR="00000000" w:rsidDel="00000000" w:rsidP="00000000" w:rsidRDefault="00000000" w:rsidRPr="00000000" w14:paraId="00000E29">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:op1 "John"))</w:t>
            </w:r>
          </w:p>
          <w:p w:rsidR="00000000" w:rsidDel="00000000" w:rsidP="00000000" w:rsidRDefault="00000000" w:rsidRPr="00000000" w14:paraId="00000E2A">
            <w:pPr>
              <w:widowControl w:val="0"/>
              <w:spacing w:line="360" w:lineRule="auto"/>
              <w:ind w:left="181" w:firstLine="386"/>
              <w:rPr>
                <w:b w:val="1"/>
                <w:sz w:val="24"/>
                <w:szCs w:val="24"/>
                <w:highlight w:val="white"/>
              </w:rPr>
            </w:pPr>
            <w:r w:rsidDel="00000000" w:rsidR="00000000" w:rsidRPr="00000000">
              <w:rPr>
                <w:sz w:val="24"/>
                <w:szCs w:val="24"/>
                <w:highlight w:val="white"/>
                <w:rtl w:val="0"/>
              </w:rPr>
              <w:t xml:space="preserve">          :ARG1 (j / jazz)))</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E2B">
            <w:pPr>
              <w:widowControl w:val="0"/>
              <w:spacing w:line="360" w:lineRule="auto"/>
              <w:ind w:left="208" w:firstLine="0"/>
              <w:rPr>
                <w:b w:val="1"/>
                <w:sz w:val="24"/>
                <w:szCs w:val="24"/>
                <w:highlight w:val="white"/>
              </w:rPr>
            </w:pPr>
            <w:r w:rsidDel="00000000" w:rsidR="00000000" w:rsidRPr="00000000">
              <w:rPr>
                <w:b w:val="1"/>
                <w:sz w:val="24"/>
                <w:szCs w:val="24"/>
                <w:highlight w:val="white"/>
                <w:rtl w:val="0"/>
              </w:rPr>
              <w:t xml:space="preserve">Tôi thích nhạc cổ điển, nhưng John thích nhạc jazz.</w:t>
            </w:r>
          </w:p>
          <w:p w:rsidR="00000000" w:rsidDel="00000000" w:rsidP="00000000" w:rsidRDefault="00000000" w:rsidRPr="00000000" w14:paraId="00000E2C">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(c / contrast-01</w:t>
            </w:r>
          </w:p>
          <w:p w:rsidR="00000000" w:rsidDel="00000000" w:rsidP="00000000" w:rsidRDefault="00000000" w:rsidRPr="00000000" w14:paraId="00000E2D">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:ARG1 (t / thích-03</w:t>
            </w:r>
          </w:p>
          <w:p w:rsidR="00000000" w:rsidDel="00000000" w:rsidP="00000000" w:rsidRDefault="00000000" w:rsidRPr="00000000" w14:paraId="00000E2E">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:ARG0 (t / tôi)</w:t>
            </w:r>
          </w:p>
          <w:p w:rsidR="00000000" w:rsidDel="00000000" w:rsidP="00000000" w:rsidRDefault="00000000" w:rsidRPr="00000000" w14:paraId="00000E2F">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:ARG1 (n / nhạc</w:t>
            </w:r>
          </w:p>
          <w:p w:rsidR="00000000" w:rsidDel="00000000" w:rsidP="00000000" w:rsidRDefault="00000000" w:rsidRPr="00000000" w14:paraId="00000E30">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:mod (c2 / cổ điển)))</w:t>
            </w:r>
          </w:p>
          <w:p w:rsidR="00000000" w:rsidDel="00000000" w:rsidP="00000000" w:rsidRDefault="00000000" w:rsidRPr="00000000" w14:paraId="00000E31">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:ARG2 (t / thích-03</w:t>
            </w:r>
          </w:p>
          <w:p w:rsidR="00000000" w:rsidDel="00000000" w:rsidP="00000000" w:rsidRDefault="00000000" w:rsidRPr="00000000" w14:paraId="00000E32">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:ARG0 (p / person</w:t>
            </w:r>
          </w:p>
          <w:p w:rsidR="00000000" w:rsidDel="00000000" w:rsidP="00000000" w:rsidRDefault="00000000" w:rsidRPr="00000000" w14:paraId="00000E33">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:wiki -</w:t>
            </w:r>
          </w:p>
          <w:p w:rsidR="00000000" w:rsidDel="00000000" w:rsidP="00000000" w:rsidRDefault="00000000" w:rsidRPr="00000000" w14:paraId="00000E34">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:name (n / name</w:t>
            </w:r>
          </w:p>
          <w:p w:rsidR="00000000" w:rsidDel="00000000" w:rsidP="00000000" w:rsidRDefault="00000000" w:rsidRPr="00000000" w14:paraId="00000E35">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:op1 "John"))</w:t>
            </w:r>
          </w:p>
          <w:p w:rsidR="00000000" w:rsidDel="00000000" w:rsidP="00000000" w:rsidRDefault="00000000" w:rsidRPr="00000000" w14:paraId="00000E36">
            <w:pPr>
              <w:widowControl w:val="0"/>
              <w:spacing w:line="360" w:lineRule="auto"/>
              <w:ind w:left="208" w:firstLine="0"/>
              <w:rPr>
                <w:b w:val="1"/>
                <w:sz w:val="24"/>
                <w:szCs w:val="24"/>
                <w:highlight w:val="white"/>
              </w:rPr>
            </w:pPr>
            <w:r w:rsidDel="00000000" w:rsidR="00000000" w:rsidRPr="00000000">
              <w:rPr>
                <w:sz w:val="24"/>
                <w:szCs w:val="24"/>
                <w:highlight w:val="white"/>
                <w:rtl w:val="0"/>
              </w:rPr>
              <w:t xml:space="preserve">          :ARG1 (j / jazz)))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E37">
            <w:pPr>
              <w:widowControl w:val="0"/>
              <w:spacing w:line="360" w:lineRule="auto"/>
              <w:ind w:left="181" w:firstLine="386"/>
              <w:rPr>
                <w:b w:val="1"/>
                <w:sz w:val="24"/>
                <w:szCs w:val="24"/>
                <w:highlight w:val="white"/>
              </w:rPr>
            </w:pPr>
            <w:r w:rsidDel="00000000" w:rsidR="00000000" w:rsidRPr="00000000">
              <w:rPr>
                <w:b w:val="1"/>
                <w:sz w:val="24"/>
                <w:szCs w:val="24"/>
                <w:highlight w:val="white"/>
                <w:rtl w:val="0"/>
              </w:rPr>
              <w:t xml:space="preserve">But that's not his fault.</w:t>
            </w:r>
          </w:p>
          <w:p w:rsidR="00000000" w:rsidDel="00000000" w:rsidP="00000000" w:rsidRDefault="00000000" w:rsidRPr="00000000" w14:paraId="00000E38">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(c / contrast-01</w:t>
            </w:r>
          </w:p>
          <w:p w:rsidR="00000000" w:rsidDel="00000000" w:rsidP="00000000" w:rsidRDefault="00000000" w:rsidRPr="00000000" w14:paraId="00000E39">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:ARG2 (f / fault-01</w:t>
            </w:r>
          </w:p>
          <w:p w:rsidR="00000000" w:rsidDel="00000000" w:rsidP="00000000" w:rsidRDefault="00000000" w:rsidRPr="00000000" w14:paraId="00000E3A">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:polarity -</w:t>
            </w:r>
          </w:p>
          <w:p w:rsidR="00000000" w:rsidDel="00000000" w:rsidP="00000000" w:rsidRDefault="00000000" w:rsidRPr="00000000" w14:paraId="00000E3B">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:ARG1 (h / he)</w:t>
            </w:r>
          </w:p>
          <w:p w:rsidR="00000000" w:rsidDel="00000000" w:rsidP="00000000" w:rsidRDefault="00000000" w:rsidRPr="00000000" w14:paraId="00000E3C">
            <w:pPr>
              <w:widowControl w:val="0"/>
              <w:spacing w:line="360" w:lineRule="auto"/>
              <w:ind w:left="181" w:firstLine="386"/>
              <w:rPr>
                <w:b w:val="1"/>
                <w:sz w:val="24"/>
                <w:szCs w:val="24"/>
                <w:highlight w:val="white"/>
              </w:rPr>
            </w:pPr>
            <w:r w:rsidDel="00000000" w:rsidR="00000000" w:rsidRPr="00000000">
              <w:rPr>
                <w:sz w:val="24"/>
                <w:szCs w:val="24"/>
                <w:highlight w:val="white"/>
                <w:rtl w:val="0"/>
              </w:rPr>
              <w:t xml:space="preserve">          :ARG2 (t / that)))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E3D">
            <w:pPr>
              <w:widowControl w:val="0"/>
              <w:spacing w:line="360" w:lineRule="auto"/>
              <w:ind w:left="208" w:firstLine="0"/>
              <w:rPr>
                <w:b w:val="1"/>
                <w:sz w:val="24"/>
                <w:szCs w:val="24"/>
                <w:highlight w:val="white"/>
              </w:rPr>
            </w:pPr>
            <w:r w:rsidDel="00000000" w:rsidR="00000000" w:rsidRPr="00000000">
              <w:rPr>
                <w:b w:val="1"/>
                <w:sz w:val="24"/>
                <w:szCs w:val="24"/>
                <w:highlight w:val="white"/>
                <w:rtl w:val="0"/>
              </w:rPr>
              <w:t xml:space="preserve">Nhưng đó không phải lỗi của anh ấy.</w:t>
            </w:r>
          </w:p>
          <w:p w:rsidR="00000000" w:rsidDel="00000000" w:rsidP="00000000" w:rsidRDefault="00000000" w:rsidRPr="00000000" w14:paraId="00000E3E">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(c / contrast-01</w:t>
            </w:r>
          </w:p>
          <w:p w:rsidR="00000000" w:rsidDel="00000000" w:rsidP="00000000" w:rsidRDefault="00000000" w:rsidRPr="00000000" w14:paraId="00000E3F">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:ARG2 (l / lỗi</w:t>
            </w:r>
          </w:p>
          <w:p w:rsidR="00000000" w:rsidDel="00000000" w:rsidP="00000000" w:rsidRDefault="00000000" w:rsidRPr="00000000" w14:paraId="00000E40">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:polarity -</w:t>
            </w:r>
          </w:p>
          <w:p w:rsidR="00000000" w:rsidDel="00000000" w:rsidP="00000000" w:rsidRDefault="00000000" w:rsidRPr="00000000" w14:paraId="00000E41">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:ARG1 (a / anh ấy)</w:t>
            </w:r>
          </w:p>
          <w:p w:rsidR="00000000" w:rsidDel="00000000" w:rsidP="00000000" w:rsidRDefault="00000000" w:rsidRPr="00000000" w14:paraId="00000E42">
            <w:pPr>
              <w:widowControl w:val="0"/>
              <w:spacing w:line="360" w:lineRule="auto"/>
              <w:ind w:left="208" w:firstLine="0"/>
              <w:rPr>
                <w:b w:val="1"/>
                <w:sz w:val="24"/>
                <w:szCs w:val="24"/>
                <w:highlight w:val="white"/>
              </w:rPr>
            </w:pPr>
            <w:r w:rsidDel="00000000" w:rsidR="00000000" w:rsidRPr="00000000">
              <w:rPr>
                <w:sz w:val="24"/>
                <w:szCs w:val="24"/>
                <w:highlight w:val="white"/>
                <w:rtl w:val="0"/>
              </w:rPr>
              <w:t xml:space="preserve">          :ARG2 (đ / đó)))</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E43">
            <w:pPr>
              <w:widowControl w:val="0"/>
              <w:spacing w:line="360" w:lineRule="auto"/>
              <w:ind w:left="181" w:firstLine="386"/>
              <w:rPr>
                <w:b w:val="1"/>
                <w:sz w:val="24"/>
                <w:szCs w:val="24"/>
                <w:highlight w:val="white"/>
              </w:rPr>
            </w:pPr>
            <w:r w:rsidDel="00000000" w:rsidR="00000000" w:rsidRPr="00000000">
              <w:rPr>
                <w:b w:val="1"/>
                <w:sz w:val="24"/>
                <w:szCs w:val="24"/>
                <w:highlight w:val="white"/>
                <w:rtl w:val="0"/>
              </w:rPr>
              <w:t xml:space="preserve">John, however, stayed at home.</w:t>
            </w:r>
          </w:p>
          <w:p w:rsidR="00000000" w:rsidDel="00000000" w:rsidP="00000000" w:rsidRDefault="00000000" w:rsidRPr="00000000" w14:paraId="00000E44">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(c / contrast-01</w:t>
            </w:r>
          </w:p>
          <w:p w:rsidR="00000000" w:rsidDel="00000000" w:rsidP="00000000" w:rsidRDefault="00000000" w:rsidRPr="00000000" w14:paraId="00000E45">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:ARG2 (s / stay-01</w:t>
            </w:r>
          </w:p>
          <w:p w:rsidR="00000000" w:rsidDel="00000000" w:rsidP="00000000" w:rsidRDefault="00000000" w:rsidRPr="00000000" w14:paraId="00000E46">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:ARG1 (p / person</w:t>
            </w:r>
          </w:p>
          <w:p w:rsidR="00000000" w:rsidDel="00000000" w:rsidP="00000000" w:rsidRDefault="00000000" w:rsidRPr="00000000" w14:paraId="00000E47">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:wiki -</w:t>
            </w:r>
          </w:p>
          <w:p w:rsidR="00000000" w:rsidDel="00000000" w:rsidP="00000000" w:rsidRDefault="00000000" w:rsidRPr="00000000" w14:paraId="00000E48">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:name (n / name</w:t>
            </w:r>
          </w:p>
          <w:p w:rsidR="00000000" w:rsidDel="00000000" w:rsidP="00000000" w:rsidRDefault="00000000" w:rsidRPr="00000000" w14:paraId="00000E49">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:op1 "John"))</w:t>
            </w:r>
          </w:p>
          <w:p w:rsidR="00000000" w:rsidDel="00000000" w:rsidP="00000000" w:rsidRDefault="00000000" w:rsidRPr="00000000" w14:paraId="00000E4A">
            <w:pPr>
              <w:widowControl w:val="0"/>
              <w:spacing w:line="360" w:lineRule="auto"/>
              <w:ind w:left="181" w:firstLine="386"/>
              <w:rPr>
                <w:b w:val="1"/>
                <w:sz w:val="24"/>
                <w:szCs w:val="24"/>
                <w:highlight w:val="white"/>
              </w:rPr>
            </w:pPr>
            <w:r w:rsidDel="00000000" w:rsidR="00000000" w:rsidRPr="00000000">
              <w:rPr>
                <w:sz w:val="24"/>
                <w:szCs w:val="24"/>
                <w:highlight w:val="white"/>
                <w:rtl w:val="0"/>
              </w:rPr>
              <w:t xml:space="preserve">          :location (h / home)))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E4B">
            <w:pPr>
              <w:widowControl w:val="0"/>
              <w:spacing w:line="360" w:lineRule="auto"/>
              <w:ind w:left="208" w:firstLine="0"/>
              <w:rPr>
                <w:b w:val="1"/>
                <w:sz w:val="24"/>
                <w:szCs w:val="24"/>
                <w:highlight w:val="white"/>
              </w:rPr>
            </w:pPr>
            <w:r w:rsidDel="00000000" w:rsidR="00000000" w:rsidRPr="00000000">
              <w:rPr>
                <w:b w:val="1"/>
                <w:sz w:val="24"/>
                <w:szCs w:val="24"/>
                <w:highlight w:val="white"/>
                <w:rtl w:val="0"/>
              </w:rPr>
              <w:t xml:space="preserve">Tuy nhiên John vẫn ở nhà.</w:t>
            </w:r>
          </w:p>
          <w:p w:rsidR="00000000" w:rsidDel="00000000" w:rsidP="00000000" w:rsidRDefault="00000000" w:rsidRPr="00000000" w14:paraId="00000E4C">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(c / contrast-01</w:t>
            </w:r>
          </w:p>
          <w:p w:rsidR="00000000" w:rsidDel="00000000" w:rsidP="00000000" w:rsidRDefault="00000000" w:rsidRPr="00000000" w14:paraId="00000E4D">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:ARG2 (o / ở-02</w:t>
            </w:r>
          </w:p>
          <w:p w:rsidR="00000000" w:rsidDel="00000000" w:rsidP="00000000" w:rsidRDefault="00000000" w:rsidRPr="00000000" w14:paraId="00000E4E">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:ARG1 (p / person</w:t>
            </w:r>
          </w:p>
          <w:p w:rsidR="00000000" w:rsidDel="00000000" w:rsidP="00000000" w:rsidRDefault="00000000" w:rsidRPr="00000000" w14:paraId="00000E4F">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:wiki -</w:t>
            </w:r>
          </w:p>
          <w:p w:rsidR="00000000" w:rsidDel="00000000" w:rsidP="00000000" w:rsidRDefault="00000000" w:rsidRPr="00000000" w14:paraId="00000E50">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:name (n / name</w:t>
            </w:r>
          </w:p>
          <w:p w:rsidR="00000000" w:rsidDel="00000000" w:rsidP="00000000" w:rsidRDefault="00000000" w:rsidRPr="00000000" w14:paraId="00000E51">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:op1 "John"))</w:t>
            </w:r>
          </w:p>
          <w:p w:rsidR="00000000" w:rsidDel="00000000" w:rsidP="00000000" w:rsidRDefault="00000000" w:rsidRPr="00000000" w14:paraId="00000E52">
            <w:pPr>
              <w:widowControl w:val="0"/>
              <w:spacing w:line="360" w:lineRule="auto"/>
              <w:ind w:left="208" w:firstLine="0"/>
              <w:rPr>
                <w:b w:val="1"/>
                <w:sz w:val="24"/>
                <w:szCs w:val="24"/>
                <w:highlight w:val="white"/>
              </w:rPr>
            </w:pPr>
            <w:r w:rsidDel="00000000" w:rsidR="00000000" w:rsidRPr="00000000">
              <w:rPr>
                <w:sz w:val="24"/>
                <w:szCs w:val="24"/>
                <w:highlight w:val="white"/>
                <w:rtl w:val="0"/>
              </w:rPr>
              <w:t xml:space="preserve">          :location (n / nhà)))</w:t>
            </w:r>
            <w:r w:rsidDel="00000000" w:rsidR="00000000" w:rsidRPr="00000000">
              <w:rPr>
                <w:rtl w:val="0"/>
              </w:rPr>
            </w:r>
          </w:p>
        </w:tc>
      </w:tr>
      <w:tr>
        <w:trPr>
          <w:cantSplit w:val="0"/>
          <w:trHeight w:val="434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53">
            <w:pPr>
              <w:widowControl w:val="0"/>
              <w:spacing w:line="360" w:lineRule="auto"/>
              <w:ind w:left="181" w:firstLine="386"/>
              <w:rPr>
                <w:b w:val="1"/>
                <w:sz w:val="24"/>
                <w:szCs w:val="24"/>
                <w:highlight w:val="white"/>
              </w:rPr>
            </w:pPr>
            <w:r w:rsidDel="00000000" w:rsidR="00000000" w:rsidRPr="00000000">
              <w:rPr>
                <w:b w:val="1"/>
                <w:sz w:val="24"/>
                <w:szCs w:val="24"/>
                <w:highlight w:val="white"/>
                <w:rtl w:val="0"/>
              </w:rPr>
              <w:t xml:space="preserve">Imports increased, while exports fell sharply.</w:t>
            </w:r>
          </w:p>
          <w:p w:rsidR="00000000" w:rsidDel="00000000" w:rsidP="00000000" w:rsidRDefault="00000000" w:rsidRPr="00000000" w14:paraId="00000E54">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(c / contrast-01</w:t>
            </w:r>
          </w:p>
          <w:p w:rsidR="00000000" w:rsidDel="00000000" w:rsidP="00000000" w:rsidRDefault="00000000" w:rsidRPr="00000000" w14:paraId="00000E55">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:ARG1 (i3 / increase-01</w:t>
            </w:r>
          </w:p>
          <w:p w:rsidR="00000000" w:rsidDel="00000000" w:rsidP="00000000" w:rsidRDefault="00000000" w:rsidRPr="00000000" w14:paraId="00000E56">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:ARG1 (t / thing</w:t>
            </w:r>
          </w:p>
          <w:p w:rsidR="00000000" w:rsidDel="00000000" w:rsidP="00000000" w:rsidRDefault="00000000" w:rsidRPr="00000000" w14:paraId="00000E57">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:ARG1-of (i2 / import-01)))</w:t>
            </w:r>
          </w:p>
          <w:p w:rsidR="00000000" w:rsidDel="00000000" w:rsidP="00000000" w:rsidRDefault="00000000" w:rsidRPr="00000000" w14:paraId="00000E58">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:ARG2 (f / fall-01</w:t>
            </w:r>
          </w:p>
          <w:p w:rsidR="00000000" w:rsidDel="00000000" w:rsidP="00000000" w:rsidRDefault="00000000" w:rsidRPr="00000000" w14:paraId="00000E59">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:ARG1 (t2 / thing</w:t>
            </w:r>
          </w:p>
          <w:p w:rsidR="00000000" w:rsidDel="00000000" w:rsidP="00000000" w:rsidRDefault="00000000" w:rsidRPr="00000000" w14:paraId="00000E5A">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:ARG1-of (e / export-01))</w:t>
            </w:r>
          </w:p>
          <w:p w:rsidR="00000000" w:rsidDel="00000000" w:rsidP="00000000" w:rsidRDefault="00000000" w:rsidRPr="00000000" w14:paraId="00000E5B">
            <w:pPr>
              <w:widowControl w:val="0"/>
              <w:spacing w:line="360" w:lineRule="auto"/>
              <w:ind w:left="181" w:firstLine="386"/>
              <w:rPr>
                <w:b w:val="1"/>
                <w:sz w:val="24"/>
                <w:szCs w:val="24"/>
                <w:highlight w:val="white"/>
              </w:rPr>
            </w:pPr>
            <w:r w:rsidDel="00000000" w:rsidR="00000000" w:rsidRPr="00000000">
              <w:rPr>
                <w:sz w:val="24"/>
                <w:szCs w:val="24"/>
                <w:highlight w:val="white"/>
                <w:rtl w:val="0"/>
              </w:rPr>
              <w:t xml:space="preserve">          :ARG2 (s / sharp)))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E5C">
            <w:pPr>
              <w:widowControl w:val="0"/>
              <w:spacing w:line="360" w:lineRule="auto"/>
              <w:ind w:left="208" w:firstLine="0"/>
              <w:rPr>
                <w:b w:val="1"/>
                <w:sz w:val="24"/>
                <w:szCs w:val="24"/>
                <w:highlight w:val="white"/>
              </w:rPr>
            </w:pPr>
            <w:r w:rsidDel="00000000" w:rsidR="00000000" w:rsidRPr="00000000">
              <w:rPr>
                <w:b w:val="1"/>
                <w:sz w:val="24"/>
                <w:szCs w:val="24"/>
                <w:highlight w:val="white"/>
                <w:rtl w:val="0"/>
              </w:rPr>
              <w:t xml:space="preserve">Nhập khẩu tăng, trong khi xuất khẩu giảm mạnh.</w:t>
            </w:r>
          </w:p>
          <w:p w:rsidR="00000000" w:rsidDel="00000000" w:rsidP="00000000" w:rsidRDefault="00000000" w:rsidRPr="00000000" w14:paraId="00000E5D">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(c / contrast-01</w:t>
            </w:r>
          </w:p>
          <w:p w:rsidR="00000000" w:rsidDel="00000000" w:rsidP="00000000" w:rsidRDefault="00000000" w:rsidRPr="00000000" w14:paraId="00000E5E">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:ARG1 (t / tăng-05</w:t>
            </w:r>
          </w:p>
          <w:p w:rsidR="00000000" w:rsidDel="00000000" w:rsidP="00000000" w:rsidRDefault="00000000" w:rsidRPr="00000000" w14:paraId="00000E5F">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:ARG1 (t2 / thứ</w:t>
            </w:r>
          </w:p>
          <w:p w:rsidR="00000000" w:rsidDel="00000000" w:rsidP="00000000" w:rsidRDefault="00000000" w:rsidRPr="00000000" w14:paraId="00000E60">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:ARG1-of (nh / nhập khẩu-01)))</w:t>
            </w:r>
          </w:p>
          <w:p w:rsidR="00000000" w:rsidDel="00000000" w:rsidP="00000000" w:rsidRDefault="00000000" w:rsidRPr="00000000" w14:paraId="00000E61">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:ARG2 (gi / giảm-01</w:t>
            </w:r>
          </w:p>
          <w:p w:rsidR="00000000" w:rsidDel="00000000" w:rsidP="00000000" w:rsidRDefault="00000000" w:rsidRPr="00000000" w14:paraId="00000E62">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:ARG1 (t3 / thứ</w:t>
            </w:r>
          </w:p>
          <w:p w:rsidR="00000000" w:rsidDel="00000000" w:rsidP="00000000" w:rsidRDefault="00000000" w:rsidRPr="00000000" w14:paraId="00000E63">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:ARG1-of (x / xuất khẩu-01))</w:t>
            </w:r>
          </w:p>
          <w:p w:rsidR="00000000" w:rsidDel="00000000" w:rsidP="00000000" w:rsidRDefault="00000000" w:rsidRPr="00000000" w14:paraId="00000E64">
            <w:pPr>
              <w:widowControl w:val="0"/>
              <w:spacing w:line="360" w:lineRule="auto"/>
              <w:ind w:left="208" w:firstLine="0"/>
              <w:rPr>
                <w:b w:val="1"/>
                <w:sz w:val="24"/>
                <w:szCs w:val="24"/>
                <w:highlight w:val="white"/>
              </w:rPr>
            </w:pPr>
            <w:r w:rsidDel="00000000" w:rsidR="00000000" w:rsidRPr="00000000">
              <w:rPr>
                <w:sz w:val="24"/>
                <w:szCs w:val="24"/>
                <w:highlight w:val="white"/>
                <w:rtl w:val="0"/>
              </w:rPr>
              <w:t xml:space="preserve">          :ARG2 (m / mạnh)))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E65">
            <w:pPr>
              <w:widowControl w:val="0"/>
              <w:spacing w:line="360" w:lineRule="auto"/>
              <w:ind w:left="181" w:firstLine="386"/>
              <w:rPr>
                <w:b w:val="1"/>
                <w:sz w:val="24"/>
                <w:szCs w:val="24"/>
                <w:highlight w:val="white"/>
              </w:rPr>
            </w:pPr>
            <w:r w:rsidDel="00000000" w:rsidR="00000000" w:rsidRPr="00000000">
              <w:rPr>
                <w:b w:val="1"/>
                <w:sz w:val="24"/>
                <w:szCs w:val="24"/>
                <w:highlight w:val="white"/>
                <w:rtl w:val="0"/>
              </w:rPr>
              <w:t xml:space="preserve">Canada, on the other hand, is a monarchy.</w:t>
            </w:r>
          </w:p>
          <w:p w:rsidR="00000000" w:rsidDel="00000000" w:rsidP="00000000" w:rsidRDefault="00000000" w:rsidRPr="00000000" w14:paraId="00000E66">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(c / contrast-01</w:t>
            </w:r>
          </w:p>
          <w:p w:rsidR="00000000" w:rsidDel="00000000" w:rsidP="00000000" w:rsidRDefault="00000000" w:rsidRPr="00000000" w14:paraId="00000E67">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:ARG2 (m / monarchy</w:t>
            </w:r>
          </w:p>
          <w:p w:rsidR="00000000" w:rsidDel="00000000" w:rsidP="00000000" w:rsidRDefault="00000000" w:rsidRPr="00000000" w14:paraId="00000E68">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:domain (c2 / country</w:t>
            </w:r>
          </w:p>
          <w:p w:rsidR="00000000" w:rsidDel="00000000" w:rsidP="00000000" w:rsidRDefault="00000000" w:rsidRPr="00000000" w14:paraId="00000E69">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:wiki "</w:t>
            </w:r>
            <w:hyperlink r:id="rId73">
              <w:r w:rsidDel="00000000" w:rsidR="00000000" w:rsidRPr="00000000">
                <w:rPr>
                  <w:color w:val="1155cc"/>
                  <w:sz w:val="24"/>
                  <w:szCs w:val="24"/>
                  <w:highlight w:val="white"/>
                  <w:u w:val="single"/>
                  <w:rtl w:val="0"/>
                </w:rPr>
                <w:t xml:space="preserve">Canada</w:t>
              </w:r>
            </w:hyperlink>
            <w:r w:rsidDel="00000000" w:rsidR="00000000" w:rsidRPr="00000000">
              <w:rPr>
                <w:sz w:val="24"/>
                <w:szCs w:val="24"/>
                <w:highlight w:val="white"/>
                <w:rtl w:val="0"/>
              </w:rPr>
              <w:t xml:space="preserve">"</w:t>
            </w:r>
          </w:p>
          <w:p w:rsidR="00000000" w:rsidDel="00000000" w:rsidP="00000000" w:rsidRDefault="00000000" w:rsidRPr="00000000" w14:paraId="00000E6A">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:name (n / name</w:t>
            </w:r>
          </w:p>
          <w:p w:rsidR="00000000" w:rsidDel="00000000" w:rsidP="00000000" w:rsidRDefault="00000000" w:rsidRPr="00000000" w14:paraId="00000E6B">
            <w:pPr>
              <w:widowControl w:val="0"/>
              <w:spacing w:line="360" w:lineRule="auto"/>
              <w:ind w:left="181" w:firstLine="386"/>
              <w:rPr>
                <w:sz w:val="24"/>
                <w:szCs w:val="24"/>
                <w:highlight w:val="white"/>
              </w:rPr>
            </w:pPr>
            <w:r w:rsidDel="00000000" w:rsidR="00000000" w:rsidRPr="00000000">
              <w:rPr>
                <w:sz w:val="24"/>
                <w:szCs w:val="24"/>
                <w:highlight w:val="white"/>
                <w:rtl w:val="0"/>
              </w:rPr>
              <w:t xml:space="preserve">                    :op1 "Canada"))))</w:t>
            </w:r>
          </w:p>
          <w:p w:rsidR="00000000" w:rsidDel="00000000" w:rsidP="00000000" w:rsidRDefault="00000000" w:rsidRPr="00000000" w14:paraId="00000E6C">
            <w:pPr>
              <w:widowControl w:val="0"/>
              <w:spacing w:line="360" w:lineRule="auto"/>
              <w:ind w:left="181" w:firstLine="386"/>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E6D">
            <w:pPr>
              <w:widowControl w:val="0"/>
              <w:spacing w:line="360" w:lineRule="auto"/>
              <w:ind w:left="208" w:firstLine="0"/>
              <w:rPr>
                <w:b w:val="1"/>
                <w:sz w:val="24"/>
                <w:szCs w:val="24"/>
                <w:highlight w:val="white"/>
              </w:rPr>
            </w:pPr>
            <w:r w:rsidDel="00000000" w:rsidR="00000000" w:rsidRPr="00000000">
              <w:rPr>
                <w:b w:val="1"/>
                <w:sz w:val="24"/>
                <w:szCs w:val="24"/>
                <w:highlight w:val="white"/>
                <w:rtl w:val="0"/>
              </w:rPr>
              <w:t xml:space="preserve">Mặt khác, Canada là một quốc gia theo chế độ quân chủ.</w:t>
            </w:r>
          </w:p>
          <w:p w:rsidR="00000000" w:rsidDel="00000000" w:rsidP="00000000" w:rsidRDefault="00000000" w:rsidRPr="00000000" w14:paraId="00000E6E">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(c / contrast-01</w:t>
            </w:r>
          </w:p>
          <w:p w:rsidR="00000000" w:rsidDel="00000000" w:rsidP="00000000" w:rsidRDefault="00000000" w:rsidRPr="00000000" w14:paraId="00000E6F">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:ARG2 (c2 / chế độ </w:t>
            </w:r>
          </w:p>
          <w:p w:rsidR="00000000" w:rsidDel="00000000" w:rsidP="00000000" w:rsidRDefault="00000000" w:rsidRPr="00000000" w14:paraId="00000E70">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:compound (q / quân chủ)</w:t>
            </w:r>
          </w:p>
          <w:p w:rsidR="00000000" w:rsidDel="00000000" w:rsidP="00000000" w:rsidRDefault="00000000" w:rsidRPr="00000000" w14:paraId="00000E71">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:domain (c2 / country</w:t>
            </w:r>
          </w:p>
          <w:p w:rsidR="00000000" w:rsidDel="00000000" w:rsidP="00000000" w:rsidRDefault="00000000" w:rsidRPr="00000000" w14:paraId="00000E72">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:wiki "</w:t>
            </w:r>
            <w:hyperlink r:id="rId74">
              <w:r w:rsidDel="00000000" w:rsidR="00000000" w:rsidRPr="00000000">
                <w:rPr>
                  <w:color w:val="1155cc"/>
                  <w:sz w:val="24"/>
                  <w:szCs w:val="24"/>
                  <w:highlight w:val="white"/>
                  <w:u w:val="single"/>
                  <w:rtl w:val="0"/>
                </w:rPr>
                <w:t xml:space="preserve">Canada</w:t>
              </w:r>
            </w:hyperlink>
            <w:r w:rsidDel="00000000" w:rsidR="00000000" w:rsidRPr="00000000">
              <w:rPr>
                <w:sz w:val="24"/>
                <w:szCs w:val="24"/>
                <w:highlight w:val="white"/>
                <w:rtl w:val="0"/>
              </w:rPr>
              <w:t xml:space="preserve">"</w:t>
            </w:r>
          </w:p>
          <w:p w:rsidR="00000000" w:rsidDel="00000000" w:rsidP="00000000" w:rsidRDefault="00000000" w:rsidRPr="00000000" w14:paraId="00000E73">
            <w:pPr>
              <w:widowControl w:val="0"/>
              <w:spacing w:line="360" w:lineRule="auto"/>
              <w:ind w:left="208" w:firstLine="0"/>
              <w:rPr>
                <w:sz w:val="24"/>
                <w:szCs w:val="24"/>
                <w:highlight w:val="white"/>
              </w:rPr>
            </w:pPr>
            <w:r w:rsidDel="00000000" w:rsidR="00000000" w:rsidRPr="00000000">
              <w:rPr>
                <w:sz w:val="24"/>
                <w:szCs w:val="24"/>
                <w:highlight w:val="white"/>
                <w:rtl w:val="0"/>
              </w:rPr>
              <w:t xml:space="preserve">               :name (n / name</w:t>
            </w:r>
          </w:p>
          <w:p w:rsidR="00000000" w:rsidDel="00000000" w:rsidP="00000000" w:rsidRDefault="00000000" w:rsidRPr="00000000" w14:paraId="00000E74">
            <w:pPr>
              <w:widowControl w:val="0"/>
              <w:spacing w:line="360" w:lineRule="auto"/>
              <w:ind w:left="208" w:firstLine="0"/>
              <w:rPr>
                <w:b w:val="1"/>
                <w:sz w:val="24"/>
                <w:szCs w:val="24"/>
                <w:highlight w:val="white"/>
              </w:rPr>
            </w:pPr>
            <w:r w:rsidDel="00000000" w:rsidR="00000000" w:rsidRPr="00000000">
              <w:rPr>
                <w:sz w:val="24"/>
                <w:szCs w:val="24"/>
                <w:highlight w:val="white"/>
                <w:rtl w:val="0"/>
              </w:rPr>
              <w:t xml:space="preserve">                    :op1 "Canada"))))</w:t>
            </w:r>
            <w:r w:rsidDel="00000000" w:rsidR="00000000" w:rsidRPr="00000000">
              <w:rPr>
                <w:rtl w:val="0"/>
              </w:rPr>
            </w:r>
          </w:p>
        </w:tc>
      </w:tr>
    </w:tbl>
    <w:p w:rsidR="00000000" w:rsidDel="00000000" w:rsidP="00000000" w:rsidRDefault="00000000" w:rsidRPr="00000000" w14:paraId="00000E75">
      <w:pPr>
        <w:ind w:firstLine="567"/>
        <w:rPr>
          <w:sz w:val="24"/>
          <w:szCs w:val="24"/>
        </w:rPr>
      </w:pPr>
      <w:r w:rsidDel="00000000" w:rsidR="00000000" w:rsidRPr="00000000">
        <w:rPr>
          <w:rtl w:val="0"/>
        </w:rPr>
      </w:r>
    </w:p>
    <w:p w:rsidR="00000000" w:rsidDel="00000000" w:rsidP="00000000" w:rsidRDefault="00000000" w:rsidRPr="00000000" w14:paraId="00000E76">
      <w:pPr>
        <w:rPr/>
      </w:pPr>
      <w:r w:rsidDel="00000000" w:rsidR="00000000" w:rsidRPr="00000000">
        <w:rPr>
          <w:b w:val="1"/>
          <w:u w:val="single"/>
          <w:rtl w:val="0"/>
        </w:rPr>
        <w:t xml:space="preserve">Lưu ý:</w:t>
      </w:r>
      <w:r w:rsidDel="00000000" w:rsidR="00000000" w:rsidRPr="00000000">
        <w:rPr>
          <w:rtl w:val="0"/>
        </w:rPr>
        <w:t xml:space="preserve"> Trong nhãn </w:t>
      </w:r>
      <w:r w:rsidDel="00000000" w:rsidR="00000000" w:rsidRPr="00000000">
        <w:rPr>
          <w:b w:val="1"/>
          <w:i w:val="1"/>
          <w:rtl w:val="0"/>
        </w:rPr>
        <w:t xml:space="preserve">:contrast-01 </w:t>
      </w:r>
      <w:r w:rsidDel="00000000" w:rsidR="00000000" w:rsidRPr="00000000">
        <w:rPr>
          <w:rtl w:val="0"/>
        </w:rPr>
        <w:t xml:space="preserve">các vế có thể thay đổi vị trí cho nhau mà không ảnh hưởng đến ý nghĩa.</w:t>
      </w:r>
    </w:p>
    <w:p w:rsidR="00000000" w:rsidDel="00000000" w:rsidP="00000000" w:rsidRDefault="00000000" w:rsidRPr="00000000" w14:paraId="00000E77">
      <w:pPr>
        <w:numPr>
          <w:ilvl w:val="0"/>
          <w:numId w:val="31"/>
        </w:numPr>
        <w:ind w:left="1440" w:hanging="360"/>
        <w:jc w:val="both"/>
        <w:rPr>
          <w:sz w:val="24"/>
          <w:szCs w:val="24"/>
        </w:rPr>
      </w:pPr>
      <w:r w:rsidDel="00000000" w:rsidR="00000000" w:rsidRPr="00000000">
        <w:rPr>
          <w:sz w:val="24"/>
          <w:szCs w:val="24"/>
          <w:rtl w:val="0"/>
        </w:rPr>
        <w:t xml:space="preserve">Nhãn </w:t>
      </w:r>
      <w:r w:rsidDel="00000000" w:rsidR="00000000" w:rsidRPr="00000000">
        <w:rPr>
          <w:b w:val="1"/>
          <w:i w:val="1"/>
          <w:sz w:val="24"/>
          <w:szCs w:val="24"/>
          <w:rtl w:val="0"/>
        </w:rPr>
        <w:t xml:space="preserve">:contrast-01 </w:t>
      </w:r>
      <w:r w:rsidDel="00000000" w:rsidR="00000000" w:rsidRPr="00000000">
        <w:rPr>
          <w:sz w:val="24"/>
          <w:szCs w:val="24"/>
          <w:rtl w:val="0"/>
        </w:rPr>
        <w:t xml:space="preserve">liên quan đến nhãn </w:t>
      </w:r>
      <w:r w:rsidDel="00000000" w:rsidR="00000000" w:rsidRPr="00000000">
        <w:rPr>
          <w:b w:val="1"/>
          <w:sz w:val="24"/>
          <w:szCs w:val="24"/>
          <w:rtl w:val="0"/>
        </w:rPr>
        <w:t xml:space="preserve">:concession </w:t>
      </w:r>
      <w:r w:rsidDel="00000000" w:rsidR="00000000" w:rsidRPr="00000000">
        <w:rPr>
          <w:i w:val="1"/>
          <w:sz w:val="24"/>
          <w:szCs w:val="24"/>
          <w:rtl w:val="0"/>
        </w:rPr>
        <w:t xml:space="preserve">(nhượng bộ). </w:t>
      </w:r>
      <w:r w:rsidDel="00000000" w:rsidR="00000000" w:rsidRPr="00000000">
        <w:rPr>
          <w:sz w:val="24"/>
          <w:szCs w:val="24"/>
          <w:rtl w:val="0"/>
        </w:rPr>
        <w:t xml:space="preserve">Ví dụ:</w:t>
      </w:r>
    </w:p>
    <w:p w:rsidR="00000000" w:rsidDel="00000000" w:rsidP="00000000" w:rsidRDefault="00000000" w:rsidRPr="00000000" w14:paraId="00000E78">
      <w:pPr>
        <w:ind w:firstLine="720"/>
        <w:jc w:val="both"/>
        <w:rPr>
          <w:sz w:val="24"/>
          <w:szCs w:val="24"/>
        </w:rPr>
      </w:pPr>
      <w:r w:rsidDel="00000000" w:rsidR="00000000" w:rsidRPr="00000000">
        <w:rPr>
          <w:rtl w:val="0"/>
        </w:rPr>
      </w:r>
    </w:p>
    <w:tbl>
      <w:tblPr>
        <w:tblStyle w:val="Table102"/>
        <w:tblW w:w="939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740"/>
        <w:tblGridChange w:id="0">
          <w:tblGrid>
            <w:gridCol w:w="4650"/>
            <w:gridCol w:w="47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E79">
            <w:pPr>
              <w:widowControl w:val="0"/>
              <w:spacing w:line="360" w:lineRule="auto"/>
              <w:ind w:left="176" w:firstLine="0"/>
              <w:rPr>
                <w:b w:val="1"/>
                <w:sz w:val="24"/>
                <w:szCs w:val="24"/>
                <w:highlight w:val="white"/>
              </w:rPr>
            </w:pPr>
            <w:r w:rsidDel="00000000" w:rsidR="00000000" w:rsidRPr="00000000">
              <w:rPr>
                <w:b w:val="1"/>
                <w:sz w:val="24"/>
                <w:szCs w:val="24"/>
                <w:highlight w:val="white"/>
                <w:rtl w:val="0"/>
              </w:rPr>
              <w:t xml:space="preserve">It started to rain, but the game continued anyway.</w:t>
            </w:r>
          </w:p>
          <w:p w:rsidR="00000000" w:rsidDel="00000000" w:rsidP="00000000" w:rsidRDefault="00000000" w:rsidRPr="00000000" w14:paraId="00000E7A">
            <w:pPr>
              <w:widowControl w:val="0"/>
              <w:spacing w:line="360" w:lineRule="auto"/>
              <w:ind w:left="176" w:firstLine="0"/>
              <w:rPr>
                <w:sz w:val="24"/>
                <w:szCs w:val="24"/>
                <w:highlight w:val="white"/>
              </w:rPr>
            </w:pPr>
            <w:r w:rsidDel="00000000" w:rsidR="00000000" w:rsidRPr="00000000">
              <w:rPr>
                <w:sz w:val="24"/>
                <w:szCs w:val="24"/>
                <w:highlight w:val="white"/>
                <w:rtl w:val="0"/>
              </w:rPr>
              <w:t xml:space="preserve">(s / start-01</w:t>
            </w:r>
          </w:p>
          <w:p w:rsidR="00000000" w:rsidDel="00000000" w:rsidP="00000000" w:rsidRDefault="00000000" w:rsidRPr="00000000" w14:paraId="00000E7B">
            <w:pPr>
              <w:widowControl w:val="0"/>
              <w:spacing w:line="360" w:lineRule="auto"/>
              <w:ind w:left="176" w:firstLine="0"/>
              <w:rPr>
                <w:sz w:val="24"/>
                <w:szCs w:val="24"/>
                <w:highlight w:val="white"/>
              </w:rPr>
            </w:pPr>
            <w:r w:rsidDel="00000000" w:rsidR="00000000" w:rsidRPr="00000000">
              <w:rPr>
                <w:sz w:val="24"/>
                <w:szCs w:val="24"/>
                <w:highlight w:val="white"/>
                <w:rtl w:val="0"/>
              </w:rPr>
              <w:t xml:space="preserve">     :ARG1 (r / rain-01)</w:t>
            </w:r>
          </w:p>
          <w:p w:rsidR="00000000" w:rsidDel="00000000" w:rsidP="00000000" w:rsidRDefault="00000000" w:rsidRPr="00000000" w14:paraId="00000E7C">
            <w:pPr>
              <w:widowControl w:val="0"/>
              <w:spacing w:line="360" w:lineRule="auto"/>
              <w:ind w:left="176" w:firstLine="0"/>
              <w:rPr>
                <w:sz w:val="24"/>
                <w:szCs w:val="24"/>
                <w:highlight w:val="white"/>
              </w:rPr>
            </w:pPr>
            <w:r w:rsidDel="00000000" w:rsidR="00000000" w:rsidRPr="00000000">
              <w:rPr>
                <w:sz w:val="24"/>
                <w:szCs w:val="24"/>
                <w:highlight w:val="white"/>
                <w:rtl w:val="0"/>
              </w:rPr>
              <w:t xml:space="preserve">     :concession-of (c / continue-01</w:t>
            </w:r>
          </w:p>
          <w:p w:rsidR="00000000" w:rsidDel="00000000" w:rsidP="00000000" w:rsidRDefault="00000000" w:rsidRPr="00000000" w14:paraId="00000E7D">
            <w:pPr>
              <w:widowControl w:val="0"/>
              <w:spacing w:line="360" w:lineRule="auto"/>
              <w:ind w:left="176" w:firstLine="0"/>
              <w:rPr>
                <w:sz w:val="24"/>
                <w:szCs w:val="24"/>
                <w:highlight w:val="white"/>
              </w:rPr>
            </w:pPr>
            <w:r w:rsidDel="00000000" w:rsidR="00000000" w:rsidRPr="00000000">
              <w:rPr>
                <w:sz w:val="24"/>
                <w:szCs w:val="24"/>
                <w:highlight w:val="white"/>
                <w:rtl w:val="0"/>
              </w:rPr>
              <w:t xml:space="preserve">          :ARG1 (g / game)))</w:t>
            </w:r>
          </w:p>
          <w:p w:rsidR="00000000" w:rsidDel="00000000" w:rsidP="00000000" w:rsidRDefault="00000000" w:rsidRPr="00000000" w14:paraId="00000E7E">
            <w:pPr>
              <w:widowControl w:val="0"/>
              <w:spacing w:line="360" w:lineRule="auto"/>
              <w:ind w:left="176" w:firstLine="0"/>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E7F">
            <w:pPr>
              <w:widowControl w:val="0"/>
              <w:spacing w:line="360" w:lineRule="auto"/>
              <w:ind w:left="203" w:firstLine="0"/>
              <w:rPr>
                <w:b w:val="1"/>
                <w:sz w:val="24"/>
                <w:szCs w:val="24"/>
                <w:highlight w:val="white"/>
              </w:rPr>
            </w:pPr>
            <w:r w:rsidDel="00000000" w:rsidR="00000000" w:rsidRPr="00000000">
              <w:rPr>
                <w:b w:val="1"/>
                <w:sz w:val="24"/>
                <w:szCs w:val="24"/>
                <w:highlight w:val="white"/>
                <w:rtl w:val="0"/>
              </w:rPr>
              <w:t xml:space="preserve">Trời bắt đầu mưa nhưng trận đấu vẫn tiếp tục.</w:t>
            </w:r>
          </w:p>
          <w:p w:rsidR="00000000" w:rsidDel="00000000" w:rsidP="00000000" w:rsidRDefault="00000000" w:rsidRPr="00000000" w14:paraId="00000E80">
            <w:pPr>
              <w:widowControl w:val="0"/>
              <w:spacing w:line="360" w:lineRule="auto"/>
              <w:ind w:left="203" w:firstLine="0"/>
              <w:rPr>
                <w:sz w:val="24"/>
                <w:szCs w:val="24"/>
                <w:highlight w:val="white"/>
              </w:rPr>
            </w:pPr>
            <w:r w:rsidDel="00000000" w:rsidR="00000000" w:rsidRPr="00000000">
              <w:rPr>
                <w:sz w:val="24"/>
                <w:szCs w:val="24"/>
                <w:highlight w:val="white"/>
                <w:rtl w:val="0"/>
              </w:rPr>
              <w:t xml:space="preserve">(b / bắt đầu-01</w:t>
            </w:r>
          </w:p>
          <w:p w:rsidR="00000000" w:rsidDel="00000000" w:rsidP="00000000" w:rsidRDefault="00000000" w:rsidRPr="00000000" w14:paraId="00000E81">
            <w:pPr>
              <w:widowControl w:val="0"/>
              <w:spacing w:line="360" w:lineRule="auto"/>
              <w:ind w:left="203" w:firstLine="0"/>
              <w:rPr>
                <w:sz w:val="24"/>
                <w:szCs w:val="24"/>
                <w:highlight w:val="white"/>
              </w:rPr>
            </w:pPr>
            <w:r w:rsidDel="00000000" w:rsidR="00000000" w:rsidRPr="00000000">
              <w:rPr>
                <w:sz w:val="24"/>
                <w:szCs w:val="24"/>
                <w:highlight w:val="white"/>
                <w:rtl w:val="0"/>
              </w:rPr>
              <w:t xml:space="preserve">     :ARG1 (m / mưa-01</w:t>
            </w:r>
          </w:p>
          <w:p w:rsidR="00000000" w:rsidDel="00000000" w:rsidP="00000000" w:rsidRDefault="00000000" w:rsidRPr="00000000" w14:paraId="00000E82">
            <w:pPr>
              <w:widowControl w:val="0"/>
              <w:spacing w:line="360" w:lineRule="auto"/>
              <w:ind w:left="203" w:firstLine="0"/>
              <w:rPr>
                <w:sz w:val="24"/>
                <w:szCs w:val="24"/>
                <w:highlight w:val="white"/>
              </w:rPr>
            </w:pPr>
            <w:r w:rsidDel="00000000" w:rsidR="00000000" w:rsidRPr="00000000">
              <w:rPr>
                <w:sz w:val="24"/>
                <w:szCs w:val="24"/>
                <w:highlight w:val="white"/>
                <w:rtl w:val="0"/>
              </w:rPr>
              <w:t xml:space="preserve">           :ARG0 (t / trời))</w:t>
            </w:r>
          </w:p>
          <w:p w:rsidR="00000000" w:rsidDel="00000000" w:rsidP="00000000" w:rsidRDefault="00000000" w:rsidRPr="00000000" w14:paraId="00000E83">
            <w:pPr>
              <w:widowControl w:val="0"/>
              <w:spacing w:line="360" w:lineRule="auto"/>
              <w:ind w:left="203" w:firstLine="0"/>
              <w:rPr>
                <w:sz w:val="24"/>
                <w:szCs w:val="24"/>
                <w:highlight w:val="white"/>
              </w:rPr>
            </w:pPr>
            <w:r w:rsidDel="00000000" w:rsidR="00000000" w:rsidRPr="00000000">
              <w:rPr>
                <w:sz w:val="24"/>
                <w:szCs w:val="24"/>
                <w:highlight w:val="white"/>
                <w:rtl w:val="0"/>
              </w:rPr>
              <w:t xml:space="preserve">     :concession-of (t2 / tiếp tục-01</w:t>
            </w:r>
          </w:p>
          <w:p w:rsidR="00000000" w:rsidDel="00000000" w:rsidP="00000000" w:rsidRDefault="00000000" w:rsidRPr="00000000" w14:paraId="00000E84">
            <w:pPr>
              <w:widowControl w:val="0"/>
              <w:spacing w:line="360" w:lineRule="auto"/>
              <w:ind w:left="203" w:firstLine="0"/>
              <w:rPr>
                <w:b w:val="1"/>
                <w:sz w:val="24"/>
                <w:szCs w:val="24"/>
                <w:highlight w:val="white"/>
              </w:rPr>
            </w:pPr>
            <w:r w:rsidDel="00000000" w:rsidR="00000000" w:rsidRPr="00000000">
              <w:rPr>
                <w:sz w:val="24"/>
                <w:szCs w:val="24"/>
                <w:highlight w:val="white"/>
                <w:rtl w:val="0"/>
              </w:rPr>
              <w:t xml:space="preserve">          :ARG1 (t3 / trận đấu)))</w:t>
            </w:r>
            <w:r w:rsidDel="00000000" w:rsidR="00000000" w:rsidRPr="00000000">
              <w:rPr>
                <w:rtl w:val="0"/>
              </w:rPr>
            </w:r>
          </w:p>
        </w:tc>
      </w:tr>
    </w:tbl>
    <w:p w:rsidR="00000000" w:rsidDel="00000000" w:rsidP="00000000" w:rsidRDefault="00000000" w:rsidRPr="00000000" w14:paraId="00000E85">
      <w:pPr>
        <w:ind w:firstLine="567"/>
        <w:rPr>
          <w:i w:val="1"/>
          <w:sz w:val="24"/>
          <w:szCs w:val="24"/>
        </w:rPr>
      </w:pPr>
      <w:r w:rsidDel="00000000" w:rsidR="00000000" w:rsidRPr="00000000">
        <w:rPr>
          <w:rtl w:val="0"/>
        </w:rPr>
      </w:r>
    </w:p>
    <w:p w:rsidR="00000000" w:rsidDel="00000000" w:rsidP="00000000" w:rsidRDefault="00000000" w:rsidRPr="00000000" w14:paraId="00000E86">
      <w:pPr>
        <w:ind w:firstLine="567"/>
        <w:rPr>
          <w:i w:val="1"/>
          <w:sz w:val="24"/>
          <w:szCs w:val="24"/>
        </w:rPr>
      </w:pPr>
      <w:r w:rsidDel="00000000" w:rsidR="00000000" w:rsidRPr="00000000">
        <w:rPr>
          <w:rtl w:val="0"/>
        </w:rPr>
      </w:r>
    </w:p>
    <w:p w:rsidR="00000000" w:rsidDel="00000000" w:rsidP="00000000" w:rsidRDefault="00000000" w:rsidRPr="00000000" w14:paraId="00000E87">
      <w:pPr>
        <w:numPr>
          <w:ilvl w:val="0"/>
          <w:numId w:val="32"/>
        </w:numPr>
        <w:ind w:left="1440" w:hanging="360"/>
        <w:jc w:val="both"/>
        <w:rPr>
          <w:sz w:val="24"/>
          <w:szCs w:val="24"/>
        </w:rPr>
      </w:pPr>
      <w:r w:rsidDel="00000000" w:rsidR="00000000" w:rsidRPr="00000000">
        <w:rPr>
          <w:sz w:val="24"/>
          <w:szCs w:val="24"/>
          <w:rtl w:val="0"/>
        </w:rPr>
        <w:t xml:space="preserve">Nhãn </w:t>
      </w:r>
      <w:r w:rsidDel="00000000" w:rsidR="00000000" w:rsidRPr="00000000">
        <w:rPr>
          <w:b w:val="1"/>
          <w:i w:val="1"/>
          <w:sz w:val="24"/>
          <w:szCs w:val="24"/>
          <w:rtl w:val="0"/>
        </w:rPr>
        <w:t xml:space="preserve">:contrast-01 </w:t>
      </w:r>
      <w:r w:rsidDel="00000000" w:rsidR="00000000" w:rsidRPr="00000000">
        <w:rPr>
          <w:sz w:val="24"/>
          <w:szCs w:val="24"/>
          <w:rtl w:val="0"/>
        </w:rPr>
        <w:t xml:space="preserve">liên quan đến nhãn </w:t>
      </w:r>
      <w:r w:rsidDel="00000000" w:rsidR="00000000" w:rsidRPr="00000000">
        <w:rPr>
          <w:b w:val="1"/>
          <w:sz w:val="24"/>
          <w:szCs w:val="24"/>
          <w:rtl w:val="0"/>
        </w:rPr>
        <w:t xml:space="preserve">:but </w:t>
      </w:r>
      <w:r w:rsidDel="00000000" w:rsidR="00000000" w:rsidRPr="00000000">
        <w:rPr>
          <w:rtl w:val="0"/>
        </w:rPr>
      </w:r>
    </w:p>
    <w:p w:rsidR="00000000" w:rsidDel="00000000" w:rsidP="00000000" w:rsidRDefault="00000000" w:rsidRPr="00000000" w14:paraId="00000E88">
      <w:pPr>
        <w:ind w:left="1440" w:firstLine="0"/>
        <w:jc w:val="both"/>
        <w:rPr>
          <w:b w:val="1"/>
          <w:sz w:val="24"/>
          <w:szCs w:val="24"/>
        </w:rPr>
      </w:pPr>
      <w:r w:rsidDel="00000000" w:rsidR="00000000" w:rsidRPr="00000000">
        <w:rPr>
          <w:rtl w:val="0"/>
        </w:rPr>
      </w:r>
    </w:p>
    <w:p w:rsidR="00000000" w:rsidDel="00000000" w:rsidP="00000000" w:rsidRDefault="00000000" w:rsidRPr="00000000" w14:paraId="00000E89">
      <w:pPr>
        <w:pStyle w:val="Heading3"/>
        <w:numPr>
          <w:ilvl w:val="2"/>
          <w:numId w:val="30"/>
        </w:numPr>
        <w:ind w:left="720" w:hanging="720"/>
        <w:rPr/>
      </w:pPr>
      <w:bookmarkStart w:colFirst="0" w:colLast="0" w:name="_heading=h.xvir7l" w:id="74"/>
      <w:bookmarkEnd w:id="74"/>
      <w:r w:rsidDel="00000000" w:rsidR="00000000" w:rsidRPr="00000000">
        <w:rPr>
          <w:rtl w:val="0"/>
        </w:rPr>
        <w:t xml:space="preserve">Các khung đặc biệt cho vai nghĩa (Special Frames for roles)</w:t>
      </w:r>
    </w:p>
    <w:p w:rsidR="00000000" w:rsidDel="00000000" w:rsidP="00000000" w:rsidRDefault="00000000" w:rsidRPr="00000000" w14:paraId="00000E8A">
      <w:pPr>
        <w:ind w:firstLine="567"/>
        <w:rPr>
          <w:highlight w:val="white"/>
        </w:rPr>
      </w:pPr>
      <w:r w:rsidDel="00000000" w:rsidR="00000000" w:rsidRPr="00000000">
        <w:rPr>
          <w:highlight w:val="white"/>
          <w:rtl w:val="0"/>
        </w:rPr>
        <w:t xml:space="preserve">Để gán nhãn các chức vụ trong công ty, nhà nước, tổ chức ta sử dụng have-org-role-91:</w:t>
      </w:r>
    </w:p>
    <w:p w:rsidR="00000000" w:rsidDel="00000000" w:rsidP="00000000" w:rsidRDefault="00000000" w:rsidRPr="00000000" w14:paraId="00000E8B">
      <w:pPr>
        <w:spacing w:after="240" w:before="240" w:lineRule="auto"/>
        <w:ind w:firstLine="567"/>
        <w:rPr>
          <w:highlight w:val="white"/>
        </w:rPr>
      </w:pPr>
      <w:r w:rsidDel="00000000" w:rsidR="00000000" w:rsidRPr="00000000">
        <w:rPr>
          <w:highlight w:val="white"/>
          <w:rtl w:val="0"/>
        </w:rPr>
        <w:t xml:space="preserve">Ví dụ:</w:t>
      </w:r>
    </w:p>
    <w:tbl>
      <w:tblPr>
        <w:tblStyle w:val="Table10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5"/>
        <w:gridCol w:w="4410"/>
        <w:tblGridChange w:id="0">
          <w:tblGrid>
            <w:gridCol w:w="4605"/>
            <w:gridCol w:w="4410"/>
          </w:tblGrid>
        </w:tblGridChange>
      </w:tblGrid>
      <w:tr>
        <w:trPr>
          <w:cantSplit w:val="0"/>
          <w:trHeight w:val="399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E8C">
            <w:pPr>
              <w:ind w:firstLine="567"/>
              <w:rPr>
                <w:highlight w:val="white"/>
              </w:rPr>
            </w:pPr>
            <w:r w:rsidDel="00000000" w:rsidR="00000000" w:rsidRPr="00000000">
              <w:rPr>
                <w:highlight w:val="white"/>
                <w:rtl w:val="0"/>
              </w:rPr>
              <w:t xml:space="preserve">(p / person </w:t>
            </w:r>
          </w:p>
          <w:p w:rsidR="00000000" w:rsidDel="00000000" w:rsidP="00000000" w:rsidRDefault="00000000" w:rsidRPr="00000000" w14:paraId="00000E8D">
            <w:pPr>
              <w:ind w:firstLine="567"/>
              <w:rPr>
                <w:highlight w:val="white"/>
              </w:rPr>
            </w:pPr>
            <w:r w:rsidDel="00000000" w:rsidR="00000000" w:rsidRPr="00000000">
              <w:rPr>
                <w:highlight w:val="white"/>
                <w:rtl w:val="0"/>
              </w:rPr>
              <w:t xml:space="preserve">   :wiki "Barack_Obama"</w:t>
            </w:r>
          </w:p>
          <w:p w:rsidR="00000000" w:rsidDel="00000000" w:rsidP="00000000" w:rsidRDefault="00000000" w:rsidRPr="00000000" w14:paraId="00000E8E">
            <w:pPr>
              <w:ind w:firstLine="567"/>
              <w:rPr>
                <w:highlight w:val="white"/>
              </w:rPr>
            </w:pPr>
            <w:r w:rsidDel="00000000" w:rsidR="00000000" w:rsidRPr="00000000">
              <w:rPr>
                <w:highlight w:val="white"/>
                <w:rtl w:val="0"/>
              </w:rPr>
              <w:t xml:space="preserve">   :name (n / name :op1 "Obama")</w:t>
            </w:r>
          </w:p>
          <w:p w:rsidR="00000000" w:rsidDel="00000000" w:rsidP="00000000" w:rsidRDefault="00000000" w:rsidRPr="00000000" w14:paraId="00000E8F">
            <w:pPr>
              <w:ind w:firstLine="567"/>
              <w:rPr>
                <w:highlight w:val="white"/>
              </w:rPr>
            </w:pPr>
            <w:r w:rsidDel="00000000" w:rsidR="00000000" w:rsidRPr="00000000">
              <w:rPr>
                <w:highlight w:val="white"/>
                <w:rtl w:val="0"/>
              </w:rPr>
              <w:t xml:space="preserve">   :ARG0-of (h / have-org-role-91</w:t>
            </w:r>
          </w:p>
          <w:p w:rsidR="00000000" w:rsidDel="00000000" w:rsidP="00000000" w:rsidRDefault="00000000" w:rsidRPr="00000000" w14:paraId="00000E90">
            <w:pPr>
              <w:widowControl w:val="0"/>
              <w:pBdr>
                <w:top w:space="0" w:sz="0" w:val="nil"/>
                <w:left w:space="0" w:sz="0" w:val="nil"/>
                <w:bottom w:space="0" w:sz="0" w:val="nil"/>
                <w:right w:space="0" w:sz="0" w:val="nil"/>
                <w:between w:space="0" w:sz="0" w:val="nil"/>
              </w:pBdr>
              <w:ind w:firstLine="567"/>
              <w:rPr>
                <w:highlight w:val="white"/>
              </w:rPr>
            </w:pPr>
            <w:r w:rsidDel="00000000" w:rsidR="00000000" w:rsidRPr="00000000">
              <w:rPr>
                <w:highlight w:val="white"/>
                <w:rtl w:val="0"/>
              </w:rPr>
              <w:t xml:space="preserve">               :ARG1</w:t>
            </w:r>
          </w:p>
          <w:p w:rsidR="00000000" w:rsidDel="00000000" w:rsidP="00000000" w:rsidRDefault="00000000" w:rsidRPr="00000000" w14:paraId="00000E91">
            <w:pPr>
              <w:widowControl w:val="0"/>
              <w:pBdr>
                <w:top w:space="0" w:sz="0" w:val="nil"/>
                <w:left w:space="0" w:sz="0" w:val="nil"/>
                <w:bottom w:space="0" w:sz="0" w:val="nil"/>
                <w:right w:space="0" w:sz="0" w:val="nil"/>
                <w:between w:space="0" w:sz="0" w:val="nil"/>
              </w:pBdr>
              <w:ind w:firstLine="567"/>
              <w:rPr>
                <w:highlight w:val="white"/>
              </w:rPr>
            </w:pPr>
            <w:r w:rsidDel="00000000" w:rsidR="00000000" w:rsidRPr="00000000">
              <w:rPr>
                <w:highlight w:val="white"/>
                <w:rtl w:val="0"/>
              </w:rPr>
              <w:t xml:space="preserve">  (c / country :wiki "United_States" :name (n2 / name :op1</w:t>
            </w:r>
          </w:p>
          <w:p w:rsidR="00000000" w:rsidDel="00000000" w:rsidP="00000000" w:rsidRDefault="00000000" w:rsidRPr="00000000" w14:paraId="00000E92">
            <w:pPr>
              <w:ind w:firstLine="567"/>
              <w:rPr>
                <w:highlight w:val="white"/>
              </w:rPr>
            </w:pPr>
            <w:r w:rsidDel="00000000" w:rsidR="00000000" w:rsidRPr="00000000">
              <w:rPr>
                <w:highlight w:val="white"/>
                <w:rtl w:val="0"/>
              </w:rPr>
              <w:t xml:space="preserve">  "US"))</w:t>
            </w:r>
          </w:p>
          <w:p w:rsidR="00000000" w:rsidDel="00000000" w:rsidP="00000000" w:rsidRDefault="00000000" w:rsidRPr="00000000" w14:paraId="00000E93">
            <w:pPr>
              <w:widowControl w:val="0"/>
              <w:pBdr>
                <w:top w:space="0" w:sz="0" w:val="nil"/>
                <w:left w:space="0" w:sz="0" w:val="nil"/>
                <w:bottom w:space="0" w:sz="0" w:val="nil"/>
                <w:right w:space="0" w:sz="0" w:val="nil"/>
                <w:between w:space="0" w:sz="0" w:val="nil"/>
              </w:pBdr>
              <w:ind w:firstLine="567"/>
              <w:rPr>
                <w:highlight w:val="white"/>
              </w:rPr>
            </w:pPr>
            <w:r w:rsidDel="00000000" w:rsidR="00000000" w:rsidRPr="00000000">
              <w:rPr>
                <w:highlight w:val="white"/>
                <w:rtl w:val="0"/>
              </w:rPr>
              <w:t xml:space="preserve">               :ARG2</w:t>
            </w:r>
          </w:p>
          <w:p w:rsidR="00000000" w:rsidDel="00000000" w:rsidP="00000000" w:rsidRDefault="00000000" w:rsidRPr="00000000" w14:paraId="00000E94">
            <w:pPr>
              <w:ind w:firstLine="567"/>
              <w:rPr>
                <w:highlight w:val="white"/>
              </w:rPr>
            </w:pPr>
            <w:r w:rsidDel="00000000" w:rsidR="00000000" w:rsidRPr="00000000">
              <w:rPr>
                <w:highlight w:val="white"/>
                <w:rtl w:val="0"/>
              </w:rPr>
              <w:t xml:space="preserve">  (p2 / president)))</w:t>
            </w:r>
          </w:p>
          <w:p w:rsidR="00000000" w:rsidDel="00000000" w:rsidP="00000000" w:rsidRDefault="00000000" w:rsidRPr="00000000" w14:paraId="00000E95">
            <w:pPr>
              <w:ind w:firstLine="567"/>
              <w:rPr>
                <w:highlight w:val="white"/>
              </w:rPr>
            </w:pPr>
            <w:r w:rsidDel="00000000" w:rsidR="00000000" w:rsidRPr="00000000">
              <w:rPr>
                <w:highlight w:val="white"/>
                <w:rtl w:val="0"/>
              </w:rPr>
              <w:t xml:space="preserve"> </w:t>
            </w:r>
          </w:p>
          <w:p w:rsidR="00000000" w:rsidDel="00000000" w:rsidP="00000000" w:rsidRDefault="00000000" w:rsidRPr="00000000" w14:paraId="00000E96">
            <w:pPr>
              <w:ind w:firstLine="567"/>
              <w:rPr>
                <w:b w:val="1"/>
                <w:highlight w:val="white"/>
              </w:rPr>
            </w:pPr>
            <w:r w:rsidDel="00000000" w:rsidR="00000000" w:rsidRPr="00000000">
              <w:rPr>
                <w:b w:val="1"/>
                <w:highlight w:val="white"/>
                <w:rtl w:val="0"/>
              </w:rPr>
              <w:t xml:space="preserve">US President Obama</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E97">
            <w:pPr>
              <w:ind w:firstLine="567"/>
              <w:rPr>
                <w:highlight w:val="white"/>
              </w:rPr>
            </w:pPr>
            <w:r w:rsidDel="00000000" w:rsidR="00000000" w:rsidRPr="00000000">
              <w:rPr>
                <w:highlight w:val="white"/>
                <w:rtl w:val="0"/>
              </w:rPr>
              <w:t xml:space="preserve">(p / person</w:t>
            </w:r>
          </w:p>
          <w:p w:rsidR="00000000" w:rsidDel="00000000" w:rsidP="00000000" w:rsidRDefault="00000000" w:rsidRPr="00000000" w14:paraId="00000E98">
            <w:pPr>
              <w:ind w:firstLine="567"/>
              <w:rPr>
                <w:highlight w:val="white"/>
              </w:rPr>
            </w:pPr>
            <w:r w:rsidDel="00000000" w:rsidR="00000000" w:rsidRPr="00000000">
              <w:rPr>
                <w:highlight w:val="white"/>
                <w:rtl w:val="0"/>
              </w:rPr>
              <w:t xml:space="preserve">   :wiki “Barack_Obama”</w:t>
            </w:r>
          </w:p>
          <w:p w:rsidR="00000000" w:rsidDel="00000000" w:rsidP="00000000" w:rsidRDefault="00000000" w:rsidRPr="00000000" w14:paraId="00000E99">
            <w:pPr>
              <w:ind w:firstLine="567"/>
              <w:rPr>
                <w:highlight w:val="white"/>
              </w:rPr>
            </w:pPr>
            <w:r w:rsidDel="00000000" w:rsidR="00000000" w:rsidRPr="00000000">
              <w:rPr>
                <w:highlight w:val="white"/>
                <w:rtl w:val="0"/>
              </w:rPr>
              <w:t xml:space="preserve">   :name (n1 / name :op1 “Obama”)</w:t>
            </w:r>
          </w:p>
          <w:p w:rsidR="00000000" w:rsidDel="00000000" w:rsidP="00000000" w:rsidRDefault="00000000" w:rsidRPr="00000000" w14:paraId="00000E9A">
            <w:pPr>
              <w:ind w:firstLine="567"/>
              <w:rPr>
                <w:highlight w:val="white"/>
              </w:rPr>
            </w:pPr>
            <w:r w:rsidDel="00000000" w:rsidR="00000000" w:rsidRPr="00000000">
              <w:rPr>
                <w:highlight w:val="white"/>
                <w:rtl w:val="0"/>
              </w:rPr>
              <w:t xml:space="preserve">   :ARG0-of (h / have-org-role-91</w:t>
            </w:r>
          </w:p>
          <w:p w:rsidR="00000000" w:rsidDel="00000000" w:rsidP="00000000" w:rsidRDefault="00000000" w:rsidRPr="00000000" w14:paraId="00000E9B">
            <w:pPr>
              <w:widowControl w:val="0"/>
              <w:pBdr>
                <w:top w:space="0" w:sz="0" w:val="nil"/>
                <w:left w:space="0" w:sz="0" w:val="nil"/>
                <w:bottom w:space="0" w:sz="0" w:val="nil"/>
                <w:right w:space="0" w:sz="0" w:val="nil"/>
                <w:between w:space="0" w:sz="0" w:val="nil"/>
              </w:pBdr>
              <w:ind w:firstLine="567"/>
              <w:rPr>
                <w:highlight w:val="white"/>
              </w:rPr>
            </w:pPr>
            <w:r w:rsidDel="00000000" w:rsidR="00000000" w:rsidRPr="00000000">
              <w:rPr>
                <w:highlight w:val="white"/>
                <w:rtl w:val="0"/>
              </w:rPr>
              <w:t xml:space="preserve">                </w:t>
              <w:tab/>
              <w:t xml:space="preserve">:ARG1</w:t>
            </w:r>
          </w:p>
          <w:p w:rsidR="00000000" w:rsidDel="00000000" w:rsidP="00000000" w:rsidRDefault="00000000" w:rsidRPr="00000000" w14:paraId="00000E9C">
            <w:pPr>
              <w:ind w:firstLine="567"/>
              <w:rPr>
                <w:highlight w:val="white"/>
              </w:rPr>
            </w:pPr>
            <w:r w:rsidDel="00000000" w:rsidR="00000000" w:rsidRPr="00000000">
              <w:rPr>
                <w:highlight w:val="white"/>
                <w:rtl w:val="0"/>
              </w:rPr>
              <w:t xml:space="preserve">  (c / country :wiki "Hoa Kỳ" :name (n2 / name :op1 "Hoa  Kỳ"))</w:t>
            </w:r>
          </w:p>
          <w:p w:rsidR="00000000" w:rsidDel="00000000" w:rsidP="00000000" w:rsidRDefault="00000000" w:rsidRPr="00000000" w14:paraId="00000E9D">
            <w:pPr>
              <w:widowControl w:val="0"/>
              <w:pBdr>
                <w:top w:space="0" w:sz="0" w:val="nil"/>
                <w:left w:space="0" w:sz="0" w:val="nil"/>
                <w:bottom w:space="0" w:sz="0" w:val="nil"/>
                <w:right w:space="0" w:sz="0" w:val="nil"/>
                <w:between w:space="0" w:sz="0" w:val="nil"/>
              </w:pBdr>
              <w:ind w:firstLine="567"/>
              <w:rPr>
                <w:highlight w:val="white"/>
              </w:rPr>
            </w:pPr>
            <w:r w:rsidDel="00000000" w:rsidR="00000000" w:rsidRPr="00000000">
              <w:rPr>
                <w:highlight w:val="white"/>
                <w:rtl w:val="0"/>
              </w:rPr>
              <w:t xml:space="preserve">                </w:t>
              <w:tab/>
              <w:t xml:space="preserve">:ARG2</w:t>
            </w:r>
          </w:p>
          <w:p w:rsidR="00000000" w:rsidDel="00000000" w:rsidP="00000000" w:rsidRDefault="00000000" w:rsidRPr="00000000" w14:paraId="00000E9E">
            <w:pPr>
              <w:ind w:firstLine="567"/>
              <w:rPr>
                <w:highlight w:val="white"/>
              </w:rPr>
            </w:pPr>
            <w:r w:rsidDel="00000000" w:rsidR="00000000" w:rsidRPr="00000000">
              <w:rPr>
                <w:highlight w:val="white"/>
                <w:rtl w:val="0"/>
              </w:rPr>
              <w:t xml:space="preserve">  (tt /tổng thống)))</w:t>
            </w:r>
          </w:p>
          <w:p w:rsidR="00000000" w:rsidDel="00000000" w:rsidP="00000000" w:rsidRDefault="00000000" w:rsidRPr="00000000" w14:paraId="00000E9F">
            <w:pPr>
              <w:ind w:firstLine="567"/>
              <w:rPr>
                <w:b w:val="1"/>
                <w:highlight w:val="white"/>
              </w:rPr>
            </w:pPr>
            <w:r w:rsidDel="00000000" w:rsidR="00000000" w:rsidRPr="00000000">
              <w:rPr>
                <w:b w:val="1"/>
                <w:highlight w:val="white"/>
                <w:rtl w:val="0"/>
              </w:rPr>
              <w:t xml:space="preserve">Tổng thống Hoa kỳ Obama.</w:t>
            </w:r>
          </w:p>
        </w:tc>
      </w:tr>
    </w:tbl>
    <w:p w:rsidR="00000000" w:rsidDel="00000000" w:rsidP="00000000" w:rsidRDefault="00000000" w:rsidRPr="00000000" w14:paraId="00000EA0">
      <w:pPr>
        <w:spacing w:after="240" w:before="240" w:lineRule="auto"/>
        <w:ind w:firstLine="567"/>
        <w:rPr>
          <w:b w:val="1"/>
          <w:highlight w:val="white"/>
        </w:rPr>
      </w:pPr>
      <w:r w:rsidDel="00000000" w:rsidR="00000000" w:rsidRPr="00000000">
        <w:rPr>
          <w:b w:val="1"/>
          <w:highlight w:val="white"/>
          <w:rtl w:val="0"/>
        </w:rPr>
        <w:t xml:space="preserve">Vai trò chính của</w:t>
      </w:r>
    </w:p>
    <w:p w:rsidR="00000000" w:rsidDel="00000000" w:rsidP="00000000" w:rsidRDefault="00000000" w:rsidRPr="00000000" w14:paraId="00000EA1">
      <w:pPr>
        <w:spacing w:after="240" w:before="240" w:lineRule="auto"/>
        <w:ind w:firstLine="567"/>
        <w:rPr>
          <w:b w:val="1"/>
          <w:highlight w:val="white"/>
        </w:rPr>
      </w:pPr>
      <w:r w:rsidDel="00000000" w:rsidR="00000000" w:rsidRPr="00000000">
        <w:rPr>
          <w:b w:val="1"/>
          <w:highlight w:val="white"/>
          <w:rtl w:val="0"/>
        </w:rPr>
        <w:t xml:space="preserve">have-org-role-91:</w:t>
      </w:r>
    </w:p>
    <w:p w:rsidR="00000000" w:rsidDel="00000000" w:rsidP="00000000" w:rsidRDefault="00000000" w:rsidRPr="00000000" w14:paraId="00000EA2">
      <w:pPr>
        <w:spacing w:after="240" w:before="240" w:lineRule="auto"/>
        <w:ind w:firstLine="567"/>
        <w:rPr>
          <w:highlight w:val="white"/>
        </w:rPr>
      </w:pPr>
      <w:r w:rsidDel="00000000" w:rsidR="00000000" w:rsidRPr="00000000">
        <w:rPr>
          <w:highlight w:val="white"/>
          <w:rtl w:val="0"/>
        </w:rPr>
        <w:t xml:space="preserve">Arg0: là người giữ chức vụ trong văn phòng, tổ chức.</w:t>
      </w:r>
    </w:p>
    <w:p w:rsidR="00000000" w:rsidDel="00000000" w:rsidP="00000000" w:rsidRDefault="00000000" w:rsidRPr="00000000" w14:paraId="00000EA3">
      <w:pPr>
        <w:spacing w:after="240" w:before="240" w:lineRule="auto"/>
        <w:ind w:firstLine="567"/>
        <w:rPr>
          <w:highlight w:val="white"/>
        </w:rPr>
      </w:pPr>
      <w:r w:rsidDel="00000000" w:rsidR="00000000" w:rsidRPr="00000000">
        <w:rPr>
          <w:highlight w:val="white"/>
          <w:rtl w:val="0"/>
        </w:rPr>
        <w:t xml:space="preserve">Arg1: là tên các văn phòng tổ chức, ví dụ: Tổ chức y tế thế giới.</w:t>
      </w:r>
    </w:p>
    <w:p w:rsidR="00000000" w:rsidDel="00000000" w:rsidP="00000000" w:rsidRDefault="00000000" w:rsidRPr="00000000" w14:paraId="00000EA4">
      <w:pPr>
        <w:spacing w:after="240" w:before="240" w:lineRule="auto"/>
        <w:ind w:firstLine="567"/>
        <w:rPr>
          <w:highlight w:val="white"/>
        </w:rPr>
      </w:pPr>
      <w:r w:rsidDel="00000000" w:rsidR="00000000" w:rsidRPr="00000000">
        <w:rPr>
          <w:highlight w:val="white"/>
          <w:rtl w:val="0"/>
        </w:rPr>
        <w:t xml:space="preserve">Arg2: chức vị của người được đề cập tới, ví dụ: chủ tịch.</w:t>
      </w:r>
    </w:p>
    <w:p w:rsidR="00000000" w:rsidDel="00000000" w:rsidP="00000000" w:rsidRDefault="00000000" w:rsidRPr="00000000" w14:paraId="00000EA5">
      <w:pPr>
        <w:spacing w:after="240" w:before="240" w:lineRule="auto"/>
        <w:ind w:firstLine="567"/>
        <w:rPr>
          <w:highlight w:val="white"/>
        </w:rPr>
      </w:pPr>
      <w:r w:rsidDel="00000000" w:rsidR="00000000" w:rsidRPr="00000000">
        <w:rPr>
          <w:highlight w:val="white"/>
          <w:rtl w:val="0"/>
        </w:rPr>
        <w:t xml:space="preserve">Arg3: mô tả trách nhiệm, công việc của người đứng đầu (ít khi được sử dụng)</w:t>
      </w:r>
    </w:p>
    <w:p w:rsidR="00000000" w:rsidDel="00000000" w:rsidP="00000000" w:rsidRDefault="00000000" w:rsidRPr="00000000" w14:paraId="00000EA6">
      <w:pPr>
        <w:spacing w:after="240" w:before="240" w:lineRule="auto"/>
        <w:ind w:firstLine="567"/>
        <w:rPr>
          <w:highlight w:val="white"/>
        </w:rPr>
      </w:pPr>
      <w:r w:rsidDel="00000000" w:rsidR="00000000" w:rsidRPr="00000000">
        <w:rPr>
          <w:highlight w:val="white"/>
          <w:rtl w:val="0"/>
        </w:rPr>
        <w:t xml:space="preserve">Chức năng thường có của have-org-role-91: chủ tịch, giám đốc điều hành, đạo diễn, vua, hoàng hậu, giáo sư, nhân viên văn phòng, hiệu trưởng,…</w:t>
      </w:r>
    </w:p>
    <w:p w:rsidR="00000000" w:rsidDel="00000000" w:rsidP="00000000" w:rsidRDefault="00000000" w:rsidRPr="00000000" w14:paraId="00000EA7">
      <w:pPr>
        <w:spacing w:after="240" w:before="240" w:lineRule="auto"/>
        <w:ind w:firstLine="567"/>
        <w:rPr>
          <w:highlight w:val="white"/>
        </w:rPr>
      </w:pPr>
      <w:r w:rsidDel="00000000" w:rsidR="00000000" w:rsidRPr="00000000">
        <w:rPr>
          <w:highlight w:val="white"/>
          <w:rtl w:val="0"/>
        </w:rPr>
        <w:t xml:space="preserve">Ngoài ra, nhãn have-org-role-91 còn được sử dụng để gán cho chức vụ trong quân đội, chức vụ trong cơ quan lập pháp, thủ đô của một nước, trung tâm tài chính, thành phố trung tâm….</w:t>
      </w:r>
    </w:p>
    <w:p w:rsidR="00000000" w:rsidDel="00000000" w:rsidP="00000000" w:rsidRDefault="00000000" w:rsidRPr="00000000" w14:paraId="00000EA8">
      <w:pPr>
        <w:spacing w:after="240" w:before="240" w:lineRule="auto"/>
        <w:ind w:firstLine="567"/>
        <w:rPr>
          <w:highlight w:val="white"/>
        </w:rPr>
      </w:pPr>
      <w:r w:rsidDel="00000000" w:rsidR="00000000" w:rsidRPr="00000000">
        <w:rPr>
          <w:highlight w:val="white"/>
          <w:rtl w:val="0"/>
        </w:rPr>
        <w:t xml:space="preserve">Để gán nhãn các mỗi quan hệ giữa 2 người (hoặc là 2 thực thể cùng loại), ta sử dụng: have-rel-role-91:</w:t>
      </w:r>
    </w:p>
    <w:p w:rsidR="00000000" w:rsidDel="00000000" w:rsidP="00000000" w:rsidRDefault="00000000" w:rsidRPr="00000000" w14:paraId="00000EA9">
      <w:pPr>
        <w:spacing w:after="240" w:before="240" w:lineRule="auto"/>
        <w:ind w:firstLine="567"/>
        <w:rPr>
          <w:highlight w:val="white"/>
        </w:rPr>
      </w:pPr>
      <w:r w:rsidDel="00000000" w:rsidR="00000000" w:rsidRPr="00000000">
        <w:rPr>
          <w:highlight w:val="white"/>
          <w:rtl w:val="0"/>
        </w:rPr>
        <w:t xml:space="preserve">Cần phải có sự phân biệt giữa mối quan hệ sở hữu (vật – vật, người – vật).</w:t>
      </w:r>
    </w:p>
    <w:tbl>
      <w:tblPr>
        <w:tblStyle w:val="Table104"/>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4230"/>
        <w:tblGridChange w:id="0">
          <w:tblGrid>
            <w:gridCol w:w="4785"/>
            <w:gridCol w:w="4230"/>
          </w:tblGrid>
        </w:tblGridChange>
      </w:tblGrid>
      <w:tr>
        <w:trPr>
          <w:cantSplit w:val="0"/>
          <w:trHeight w:val="25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EAA">
            <w:pPr>
              <w:ind w:firstLine="567"/>
              <w:rPr>
                <w:highlight w:val="white"/>
              </w:rPr>
            </w:pPr>
            <w:r w:rsidDel="00000000" w:rsidR="00000000" w:rsidRPr="00000000">
              <w:rPr>
                <w:highlight w:val="white"/>
                <w:rtl w:val="0"/>
              </w:rPr>
              <w:t xml:space="preserve">(h / have-rel-role-91</w:t>
            </w:r>
          </w:p>
          <w:p w:rsidR="00000000" w:rsidDel="00000000" w:rsidP="00000000" w:rsidRDefault="00000000" w:rsidRPr="00000000" w14:paraId="00000EAB">
            <w:pPr>
              <w:ind w:firstLine="567"/>
              <w:rPr>
                <w:highlight w:val="white"/>
              </w:rPr>
            </w:pPr>
            <w:r w:rsidDel="00000000" w:rsidR="00000000" w:rsidRPr="00000000">
              <w:rPr>
                <w:highlight w:val="white"/>
                <w:rtl w:val="0"/>
              </w:rPr>
              <w:t xml:space="preserve">  :ARG0 (h2 / he)</w:t>
            </w:r>
          </w:p>
          <w:p w:rsidR="00000000" w:rsidDel="00000000" w:rsidP="00000000" w:rsidRDefault="00000000" w:rsidRPr="00000000" w14:paraId="00000EAC">
            <w:pPr>
              <w:ind w:firstLine="567"/>
              <w:rPr>
                <w:highlight w:val="white"/>
              </w:rPr>
            </w:pPr>
            <w:r w:rsidDel="00000000" w:rsidR="00000000" w:rsidRPr="00000000">
              <w:rPr>
                <w:highlight w:val="white"/>
                <w:rtl w:val="0"/>
              </w:rPr>
              <w:t xml:space="preserve">  :ARG1 (i / i)</w:t>
            </w:r>
          </w:p>
          <w:p w:rsidR="00000000" w:rsidDel="00000000" w:rsidP="00000000" w:rsidRDefault="00000000" w:rsidRPr="00000000" w14:paraId="00000EAD">
            <w:pPr>
              <w:ind w:firstLine="567"/>
              <w:rPr>
                <w:highlight w:val="white"/>
              </w:rPr>
            </w:pPr>
            <w:r w:rsidDel="00000000" w:rsidR="00000000" w:rsidRPr="00000000">
              <w:rPr>
                <w:highlight w:val="white"/>
                <w:rtl w:val="0"/>
              </w:rPr>
              <w:t xml:space="preserve">  :ARG2 (b / brother-in-law))</w:t>
            </w:r>
          </w:p>
          <w:p w:rsidR="00000000" w:rsidDel="00000000" w:rsidP="00000000" w:rsidRDefault="00000000" w:rsidRPr="00000000" w14:paraId="00000EAE">
            <w:pPr>
              <w:spacing w:after="240" w:before="240" w:lineRule="auto"/>
              <w:ind w:firstLine="567"/>
              <w:rPr>
                <w:highlight w:val="white"/>
              </w:rPr>
            </w:pPr>
            <w:r w:rsidDel="00000000" w:rsidR="00000000" w:rsidRPr="00000000">
              <w:rPr>
                <w:highlight w:val="white"/>
                <w:rtl w:val="0"/>
              </w:rPr>
              <w:t xml:space="preserve"> </w:t>
            </w:r>
          </w:p>
          <w:p w:rsidR="00000000" w:rsidDel="00000000" w:rsidP="00000000" w:rsidRDefault="00000000" w:rsidRPr="00000000" w14:paraId="00000EAF">
            <w:pPr>
              <w:ind w:firstLine="567"/>
              <w:rPr>
                <w:highlight w:val="white"/>
              </w:rPr>
            </w:pPr>
            <w:r w:rsidDel="00000000" w:rsidR="00000000" w:rsidRPr="00000000">
              <w:rPr>
                <w:highlight w:val="white"/>
                <w:rtl w:val="0"/>
              </w:rPr>
              <w:t xml:space="preserve">He is my brother-in-law</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EB0">
            <w:pPr>
              <w:ind w:firstLine="567"/>
              <w:rPr>
                <w:highlight w:val="white"/>
              </w:rPr>
            </w:pPr>
            <w:r w:rsidDel="00000000" w:rsidR="00000000" w:rsidRPr="00000000">
              <w:rPr>
                <w:highlight w:val="white"/>
                <w:rtl w:val="0"/>
              </w:rPr>
              <w:t xml:space="preserve">(h / have-rel-role-91</w:t>
            </w:r>
          </w:p>
          <w:p w:rsidR="00000000" w:rsidDel="00000000" w:rsidP="00000000" w:rsidRDefault="00000000" w:rsidRPr="00000000" w14:paraId="00000EB1">
            <w:pPr>
              <w:ind w:firstLine="567"/>
              <w:rPr>
                <w:highlight w:val="white"/>
              </w:rPr>
            </w:pPr>
            <w:r w:rsidDel="00000000" w:rsidR="00000000" w:rsidRPr="00000000">
              <w:rPr>
                <w:highlight w:val="white"/>
                <w:rtl w:val="0"/>
              </w:rPr>
              <w:t xml:space="preserve">  :ARG0 (a / anh)</w:t>
            </w:r>
          </w:p>
          <w:p w:rsidR="00000000" w:rsidDel="00000000" w:rsidP="00000000" w:rsidRDefault="00000000" w:rsidRPr="00000000" w14:paraId="00000EB2">
            <w:pPr>
              <w:ind w:firstLine="567"/>
              <w:rPr>
                <w:highlight w:val="white"/>
              </w:rPr>
            </w:pPr>
            <w:r w:rsidDel="00000000" w:rsidR="00000000" w:rsidRPr="00000000">
              <w:rPr>
                <w:highlight w:val="white"/>
                <w:rtl w:val="0"/>
              </w:rPr>
              <w:t xml:space="preserve">  :ARG1 (t / tôi)</w:t>
            </w:r>
          </w:p>
          <w:p w:rsidR="00000000" w:rsidDel="00000000" w:rsidP="00000000" w:rsidRDefault="00000000" w:rsidRPr="00000000" w14:paraId="00000EB3">
            <w:pPr>
              <w:ind w:firstLine="567"/>
              <w:rPr>
                <w:highlight w:val="white"/>
              </w:rPr>
            </w:pPr>
            <w:r w:rsidDel="00000000" w:rsidR="00000000" w:rsidRPr="00000000">
              <w:rPr>
                <w:highlight w:val="white"/>
                <w:rtl w:val="0"/>
              </w:rPr>
              <w:t xml:space="preserve">  ARG2 (r / rể)</w:t>
            </w:r>
          </w:p>
          <w:p w:rsidR="00000000" w:rsidDel="00000000" w:rsidP="00000000" w:rsidRDefault="00000000" w:rsidRPr="00000000" w14:paraId="00000EB4">
            <w:pPr>
              <w:spacing w:after="240" w:before="240" w:lineRule="auto"/>
              <w:ind w:firstLine="567"/>
              <w:rPr>
                <w:highlight w:val="white"/>
              </w:rPr>
            </w:pPr>
            <w:r w:rsidDel="00000000" w:rsidR="00000000" w:rsidRPr="00000000">
              <w:rPr>
                <w:highlight w:val="white"/>
                <w:rtl w:val="0"/>
              </w:rPr>
              <w:t xml:space="preserve"> </w:t>
            </w:r>
          </w:p>
          <w:p w:rsidR="00000000" w:rsidDel="00000000" w:rsidP="00000000" w:rsidRDefault="00000000" w:rsidRPr="00000000" w14:paraId="00000EB5">
            <w:pPr>
              <w:ind w:firstLine="567"/>
              <w:rPr>
                <w:highlight w:val="white"/>
              </w:rPr>
            </w:pPr>
            <w:r w:rsidDel="00000000" w:rsidR="00000000" w:rsidRPr="00000000">
              <w:rPr>
                <w:highlight w:val="white"/>
                <w:rtl w:val="0"/>
              </w:rPr>
              <w:t xml:space="preserve">Anh ấy là anh rể của tôi.</w:t>
            </w:r>
          </w:p>
        </w:tc>
      </w:tr>
    </w:tbl>
    <w:p w:rsidR="00000000" w:rsidDel="00000000" w:rsidP="00000000" w:rsidRDefault="00000000" w:rsidRPr="00000000" w14:paraId="00000EB6">
      <w:pPr>
        <w:ind w:firstLine="567"/>
        <w:rPr>
          <w:highlight w:val="white"/>
        </w:rPr>
      </w:pPr>
      <w:r w:rsidDel="00000000" w:rsidR="00000000" w:rsidRPr="00000000">
        <w:rPr>
          <w:rtl w:val="0"/>
        </w:rPr>
      </w:r>
    </w:p>
    <w:p w:rsidR="00000000" w:rsidDel="00000000" w:rsidP="00000000" w:rsidRDefault="00000000" w:rsidRPr="00000000" w14:paraId="00000EB7">
      <w:pPr>
        <w:spacing w:after="240" w:before="240" w:lineRule="auto"/>
        <w:ind w:firstLine="567"/>
        <w:rPr>
          <w:b w:val="1"/>
          <w:highlight w:val="white"/>
        </w:rPr>
      </w:pPr>
      <w:r w:rsidDel="00000000" w:rsidR="00000000" w:rsidRPr="00000000">
        <w:rPr>
          <w:b w:val="1"/>
          <w:highlight w:val="white"/>
          <w:rtl w:val="0"/>
        </w:rPr>
        <w:t xml:space="preserve">Chức năng chính của have-rel-role-91:</w:t>
      </w:r>
    </w:p>
    <w:p w:rsidR="00000000" w:rsidDel="00000000" w:rsidP="00000000" w:rsidRDefault="00000000" w:rsidRPr="00000000" w14:paraId="00000EB8">
      <w:pPr>
        <w:spacing w:after="240" w:before="240" w:lineRule="auto"/>
        <w:ind w:left="720" w:firstLine="0"/>
        <w:rPr>
          <w:highlight w:val="white"/>
        </w:rPr>
      </w:pPr>
      <w:r w:rsidDel="00000000" w:rsidR="00000000" w:rsidRPr="00000000">
        <w:rPr>
          <w:highlight w:val="white"/>
          <w:rtl w:val="0"/>
        </w:rPr>
        <w:t xml:space="preserve">Arg0: thực thể A.</w:t>
      </w:r>
    </w:p>
    <w:p w:rsidR="00000000" w:rsidDel="00000000" w:rsidP="00000000" w:rsidRDefault="00000000" w:rsidRPr="00000000" w14:paraId="00000EB9">
      <w:pPr>
        <w:spacing w:after="240" w:before="240" w:lineRule="auto"/>
        <w:ind w:left="720" w:firstLine="0"/>
        <w:rPr>
          <w:highlight w:val="white"/>
        </w:rPr>
      </w:pPr>
      <w:r w:rsidDel="00000000" w:rsidR="00000000" w:rsidRPr="00000000">
        <w:rPr>
          <w:highlight w:val="white"/>
          <w:rtl w:val="0"/>
        </w:rPr>
        <w:t xml:space="preserve">Arg1: thực thể B.</w:t>
      </w:r>
    </w:p>
    <w:p w:rsidR="00000000" w:rsidDel="00000000" w:rsidP="00000000" w:rsidRDefault="00000000" w:rsidRPr="00000000" w14:paraId="00000EBA">
      <w:pPr>
        <w:spacing w:after="240" w:before="240" w:lineRule="auto"/>
        <w:ind w:left="720" w:firstLine="0"/>
        <w:rPr>
          <w:highlight w:val="white"/>
        </w:rPr>
      </w:pPr>
      <w:r w:rsidDel="00000000" w:rsidR="00000000" w:rsidRPr="00000000">
        <w:rPr>
          <w:highlight w:val="white"/>
          <w:rtl w:val="0"/>
        </w:rPr>
        <w:t xml:space="preserve">Arg2: vai trò của thực thể A trong mối quan hệ (phải được xác định).</w:t>
      </w:r>
    </w:p>
    <w:p w:rsidR="00000000" w:rsidDel="00000000" w:rsidP="00000000" w:rsidRDefault="00000000" w:rsidRPr="00000000" w14:paraId="00000EBB">
      <w:pPr>
        <w:spacing w:after="240" w:before="240" w:lineRule="auto"/>
        <w:ind w:left="720" w:firstLine="0"/>
        <w:rPr>
          <w:highlight w:val="white"/>
        </w:rPr>
      </w:pPr>
      <w:r w:rsidDel="00000000" w:rsidR="00000000" w:rsidRPr="00000000">
        <w:rPr>
          <w:highlight w:val="white"/>
          <w:rtl w:val="0"/>
        </w:rPr>
        <w:t xml:space="preserve">Arg3: vai trò của thực thể B trong mối quan hệ (thường không xác định).</w:t>
      </w:r>
    </w:p>
    <w:p w:rsidR="00000000" w:rsidDel="00000000" w:rsidP="00000000" w:rsidRDefault="00000000" w:rsidRPr="00000000" w14:paraId="00000EBC">
      <w:pPr>
        <w:spacing w:after="240" w:before="240" w:lineRule="auto"/>
        <w:ind w:left="720" w:firstLine="0"/>
        <w:rPr>
          <w:highlight w:val="white"/>
        </w:rPr>
      </w:pPr>
      <w:r w:rsidDel="00000000" w:rsidR="00000000" w:rsidRPr="00000000">
        <w:rPr>
          <w:highlight w:val="white"/>
          <w:rtl w:val="0"/>
        </w:rPr>
        <w:t xml:space="preserve">Arg4: cơ sở của mối quan hệ(ít sử dụng).</w:t>
      </w:r>
    </w:p>
    <w:p w:rsidR="00000000" w:rsidDel="00000000" w:rsidP="00000000" w:rsidRDefault="00000000" w:rsidRPr="00000000" w14:paraId="00000EBD">
      <w:pPr>
        <w:spacing w:after="240" w:before="240" w:lineRule="auto"/>
        <w:ind w:left="720" w:firstLine="0"/>
        <w:rPr>
          <w:highlight w:val="white"/>
        </w:rPr>
      </w:pPr>
      <w:r w:rsidDel="00000000" w:rsidR="00000000" w:rsidRPr="00000000">
        <w:rPr>
          <w:highlight w:val="white"/>
          <w:rtl w:val="0"/>
        </w:rPr>
        <w:t xml:space="preserve">Các chức năng thường có của have-rel-role-91: bố, mẹ, chồng, vợ, cháu trai, cháu gái, bố dượng, con riêng, …</w:t>
      </w:r>
    </w:p>
    <w:p w:rsidR="00000000" w:rsidDel="00000000" w:rsidP="00000000" w:rsidRDefault="00000000" w:rsidRPr="00000000" w14:paraId="00000EBE">
      <w:pPr>
        <w:spacing w:after="240" w:before="240" w:lineRule="auto"/>
        <w:ind w:left="460" w:hanging="360"/>
        <w:rPr>
          <w:highlight w:val="white"/>
        </w:rPr>
      </w:pPr>
      <w:r w:rsidDel="00000000" w:rsidR="00000000" w:rsidRPr="00000000">
        <w:rPr>
          <w:highlight w:val="white"/>
          <w:rtl w:val="0"/>
        </w:rPr>
        <w:t xml:space="preserve">·</w:t>
      </w:r>
      <w:r w:rsidDel="00000000" w:rsidR="00000000" w:rsidRPr="00000000">
        <w:rPr>
          <w:sz w:val="14"/>
          <w:szCs w:val="14"/>
          <w:highlight w:val="white"/>
          <w:rtl w:val="0"/>
        </w:rPr>
        <w:t xml:space="preserve">   </w:t>
        <w:tab/>
      </w:r>
      <w:r w:rsidDel="00000000" w:rsidR="00000000" w:rsidRPr="00000000">
        <w:rPr>
          <w:highlight w:val="white"/>
          <w:rtl w:val="0"/>
        </w:rPr>
        <w:t xml:space="preserve">Một số lưu ý:</w:t>
      </w:r>
    </w:p>
    <w:p w:rsidR="00000000" w:rsidDel="00000000" w:rsidP="00000000" w:rsidRDefault="00000000" w:rsidRPr="00000000" w14:paraId="00000EBF">
      <w:pPr>
        <w:spacing w:after="240" w:before="240" w:lineRule="auto"/>
        <w:ind w:left="1180" w:hanging="360"/>
        <w:rPr>
          <w:highlight w:val="white"/>
        </w:rPr>
      </w:pPr>
      <w:r w:rsidDel="00000000" w:rsidR="00000000" w:rsidRPr="00000000">
        <w:rPr>
          <w:highlight w:val="white"/>
          <w:rtl w:val="0"/>
        </w:rPr>
        <w:t xml:space="preserve">·</w:t>
      </w:r>
      <w:r w:rsidDel="00000000" w:rsidR="00000000" w:rsidRPr="00000000">
        <w:rPr>
          <w:sz w:val="14"/>
          <w:szCs w:val="14"/>
          <w:highlight w:val="white"/>
          <w:rtl w:val="0"/>
        </w:rPr>
        <w:t xml:space="preserve">   </w:t>
        <w:tab/>
      </w:r>
      <w:r w:rsidDel="00000000" w:rsidR="00000000" w:rsidRPr="00000000">
        <w:rPr>
          <w:highlight w:val="white"/>
          <w:rtl w:val="0"/>
        </w:rPr>
        <w:t xml:space="preserve">Sử dụng have-rel-role-91 trong các trường hợp sau:</w:t>
      </w:r>
    </w:p>
    <w:p w:rsidR="00000000" w:rsidDel="00000000" w:rsidP="00000000" w:rsidRDefault="00000000" w:rsidRPr="00000000" w14:paraId="00000EC0">
      <w:pPr>
        <w:spacing w:after="240" w:before="240" w:lineRule="auto"/>
        <w:ind w:left="1900" w:hanging="360"/>
        <w:rPr>
          <w:highlight w:val="white"/>
        </w:rPr>
      </w:pPr>
      <w:r w:rsidDel="00000000" w:rsidR="00000000" w:rsidRPr="00000000">
        <w:rPr>
          <w:highlight w:val="white"/>
          <w:rtl w:val="0"/>
        </w:rPr>
        <w:t xml:space="preserve">Mối quan hệ trong gia đình: tổ tiên, cô, anh trai, chị gái, anh rể…</w:t>
      </w:r>
    </w:p>
    <w:p w:rsidR="00000000" w:rsidDel="00000000" w:rsidP="00000000" w:rsidRDefault="00000000" w:rsidRPr="00000000" w14:paraId="00000EC1">
      <w:pPr>
        <w:spacing w:after="240" w:before="240" w:lineRule="auto"/>
        <w:ind w:left="1900" w:hanging="360"/>
        <w:rPr>
          <w:highlight w:val="white"/>
        </w:rPr>
      </w:pPr>
      <w:r w:rsidDel="00000000" w:rsidR="00000000" w:rsidRPr="00000000">
        <w:rPr>
          <w:highlight w:val="white"/>
          <w:rtl w:val="0"/>
        </w:rPr>
        <w:t xml:space="preserve">Các mối quan hệ về nghề nghiệp: luật sư của tôi, bác sĩ của tôi,…</w:t>
      </w:r>
    </w:p>
    <w:p w:rsidR="00000000" w:rsidDel="00000000" w:rsidP="00000000" w:rsidRDefault="00000000" w:rsidRPr="00000000" w14:paraId="00000EC2">
      <w:pPr>
        <w:spacing w:after="240" w:before="240" w:lineRule="auto"/>
        <w:ind w:left="1900" w:hanging="360"/>
        <w:rPr>
          <w:highlight w:val="white"/>
        </w:rPr>
      </w:pPr>
      <w:r w:rsidDel="00000000" w:rsidR="00000000" w:rsidRPr="00000000">
        <w:rPr>
          <w:highlight w:val="white"/>
          <w:rtl w:val="0"/>
        </w:rPr>
        <w:t xml:space="preserve">Mối quan hệ bạn bè, xã hội khác: bạn cùng phòng, bạn gái, bạn trai,…</w:t>
      </w:r>
    </w:p>
    <w:p w:rsidR="00000000" w:rsidDel="00000000" w:rsidP="00000000" w:rsidRDefault="00000000" w:rsidRPr="00000000" w14:paraId="00000EC3">
      <w:pPr>
        <w:spacing w:after="240" w:before="240" w:lineRule="auto"/>
        <w:ind w:left="1900" w:hanging="360"/>
        <w:rPr>
          <w:highlight w:val="white"/>
        </w:rPr>
      </w:pPr>
      <w:r w:rsidDel="00000000" w:rsidR="00000000" w:rsidRPr="00000000">
        <w:rPr>
          <w:sz w:val="14"/>
          <w:szCs w:val="14"/>
          <w:highlight w:val="white"/>
          <w:rtl w:val="0"/>
        </w:rPr>
        <w:t xml:space="preserve"> </w:t>
      </w:r>
      <w:r w:rsidDel="00000000" w:rsidR="00000000" w:rsidRPr="00000000">
        <w:rPr>
          <w:highlight w:val="white"/>
          <w:rtl w:val="0"/>
        </w:rPr>
        <w:t xml:space="preserve">Các thành phố hoặc các đơn vị hành chính có mối quan hệ kết nghĩa, liên kết</w:t>
      </w:r>
    </w:p>
    <w:p w:rsidR="00000000" w:rsidDel="00000000" w:rsidP="00000000" w:rsidRDefault="00000000" w:rsidRPr="00000000" w14:paraId="00000EC4">
      <w:pPr>
        <w:spacing w:after="240" w:before="240" w:lineRule="auto"/>
        <w:ind w:left="1180" w:hanging="360"/>
        <w:rPr>
          <w:highlight w:val="white"/>
        </w:rPr>
      </w:pPr>
      <w:r w:rsidDel="00000000" w:rsidR="00000000" w:rsidRPr="00000000">
        <w:rPr>
          <w:highlight w:val="white"/>
          <w:rtl w:val="0"/>
        </w:rPr>
        <w:t xml:space="preserve">·</w:t>
      </w:r>
      <w:r w:rsidDel="00000000" w:rsidR="00000000" w:rsidRPr="00000000">
        <w:rPr>
          <w:sz w:val="14"/>
          <w:szCs w:val="14"/>
          <w:highlight w:val="white"/>
          <w:rtl w:val="0"/>
        </w:rPr>
        <w:t xml:space="preserve">   </w:t>
        <w:tab/>
      </w:r>
      <w:r w:rsidDel="00000000" w:rsidR="00000000" w:rsidRPr="00000000">
        <w:rPr>
          <w:highlight w:val="white"/>
          <w:rtl w:val="0"/>
        </w:rPr>
        <w:t xml:space="preserve">Không sử dụng trong các trường hợp: có các khung vị động từ danh từ rõ ràng tương ứng với các mối quan hệ, mối quan hệ cộng tác, : Cô giáo dạy học sinh…. =&gt; không gán mà gán theo nghĩa của động từ dạy….</w:t>
      </w:r>
    </w:p>
    <w:p w:rsidR="00000000" w:rsidDel="00000000" w:rsidP="00000000" w:rsidRDefault="00000000" w:rsidRPr="00000000" w14:paraId="00000EC5">
      <w:pPr>
        <w:spacing w:after="240" w:before="240" w:lineRule="auto"/>
        <w:ind w:left="1180" w:hanging="360"/>
        <w:rPr>
          <w:highlight w:val="white"/>
        </w:rPr>
      </w:pPr>
      <w:r w:rsidDel="00000000" w:rsidR="00000000" w:rsidRPr="00000000">
        <w:rPr>
          <w:highlight w:val="white"/>
          <w:rtl w:val="0"/>
        </w:rPr>
        <w:t xml:space="preserve">·</w:t>
      </w:r>
      <w:r w:rsidDel="00000000" w:rsidR="00000000" w:rsidRPr="00000000">
        <w:rPr>
          <w:sz w:val="14"/>
          <w:szCs w:val="14"/>
          <w:highlight w:val="white"/>
          <w:rtl w:val="0"/>
        </w:rPr>
        <w:t xml:space="preserve">   </w:t>
        <w:tab/>
      </w:r>
      <w:r w:rsidDel="00000000" w:rsidR="00000000" w:rsidRPr="00000000">
        <w:rPr>
          <w:highlight w:val="white"/>
          <w:rtl w:val="0"/>
        </w:rPr>
        <w:t xml:space="preserve">Một số ví dụ:</w:t>
      </w:r>
    </w:p>
    <w:p w:rsidR="00000000" w:rsidDel="00000000" w:rsidP="00000000" w:rsidRDefault="00000000" w:rsidRPr="00000000" w14:paraId="00000EC6">
      <w:pPr>
        <w:spacing w:after="240" w:before="240" w:lineRule="auto"/>
        <w:ind w:firstLine="720"/>
        <w:rPr>
          <w:highlight w:val="white"/>
        </w:rPr>
      </w:pPr>
      <w:r w:rsidDel="00000000" w:rsidR="00000000" w:rsidRPr="00000000">
        <w:rPr>
          <w:highlight w:val="white"/>
          <w:rtl w:val="0"/>
        </w:rPr>
        <w:t xml:space="preserve">1. Nam và Hà là vợ chồng</w:t>
      </w:r>
    </w:p>
    <w:p w:rsidR="00000000" w:rsidDel="00000000" w:rsidP="00000000" w:rsidRDefault="00000000" w:rsidRPr="00000000" w14:paraId="00000EC7">
      <w:pPr>
        <w:spacing w:after="240" w:before="240" w:lineRule="auto"/>
        <w:ind w:left="1540" w:firstLine="0"/>
        <w:rPr>
          <w:sz w:val="32"/>
          <w:szCs w:val="32"/>
          <w:highlight w:val="white"/>
        </w:rPr>
      </w:pPr>
      <w:r w:rsidDel="00000000" w:rsidR="00000000" w:rsidRPr="00000000">
        <w:rPr>
          <w:sz w:val="24"/>
          <w:szCs w:val="24"/>
          <w:highlight w:val="white"/>
          <w:rtl w:val="0"/>
        </w:rPr>
        <w:t xml:space="preserve">(h / have-rel-role-91</w:t>
        <w:br w:type="textWrapping"/>
        <w:t xml:space="preserve">      :ARG0 (p / person</w:t>
        <w:br w:type="textWrapping"/>
        <w:t xml:space="preserve">           :wiki -</w:t>
        <w:br w:type="textWrapping"/>
        <w:t xml:space="preserve">           :name (n / name</w:t>
        <w:br w:type="textWrapping"/>
        <w:t xml:space="preserve">                :op1 "Nam"))</w:t>
        <w:br w:type="textWrapping"/>
        <w:t xml:space="preserve">      :ARG1 (p2 / person</w:t>
        <w:br w:type="textWrapping"/>
        <w:t xml:space="preserve">           :wiki -</w:t>
        <w:br w:type="textWrapping"/>
        <w:t xml:space="preserve">           :name (n2 / name</w:t>
        <w:br w:type="textWrapping"/>
        <w:t xml:space="preserve">                :op1 "Hà"))</w:t>
        <w:br w:type="textWrapping"/>
        <w:t xml:space="preserve">      :ARG2 (c / chồng)</w:t>
        <w:br w:type="textWrapping"/>
        <w:t xml:space="preserve">      :ARG3 (v / vợ))</w:t>
      </w:r>
      <w:r w:rsidDel="00000000" w:rsidR="00000000" w:rsidRPr="00000000">
        <w:rPr>
          <w:rtl w:val="0"/>
        </w:rPr>
      </w:r>
    </w:p>
    <w:p w:rsidR="00000000" w:rsidDel="00000000" w:rsidP="00000000" w:rsidRDefault="00000000" w:rsidRPr="00000000" w14:paraId="00000EC8">
      <w:pPr>
        <w:spacing w:after="240" w:before="240" w:lineRule="auto"/>
        <w:ind w:firstLine="720"/>
        <w:rPr>
          <w:highlight w:val="white"/>
        </w:rPr>
      </w:pPr>
      <w:r w:rsidDel="00000000" w:rsidR="00000000" w:rsidRPr="00000000">
        <w:rPr>
          <w:highlight w:val="white"/>
          <w:rtl w:val="0"/>
        </w:rPr>
        <w:t xml:space="preserve">2. Cô ấy là luật sư của anh ấy trong vụ kiện vi phạm bằng sáng chế</w:t>
      </w:r>
    </w:p>
    <w:p w:rsidR="00000000" w:rsidDel="00000000" w:rsidP="00000000" w:rsidRDefault="00000000" w:rsidRPr="00000000" w14:paraId="00000EC9">
      <w:pPr>
        <w:spacing w:after="240" w:before="240" w:lineRule="auto"/>
        <w:ind w:left="1540" w:firstLine="0"/>
        <w:rPr>
          <w:highlight w:val="white"/>
        </w:rPr>
      </w:pPr>
      <w:r w:rsidDel="00000000" w:rsidR="00000000" w:rsidRPr="00000000">
        <w:rPr>
          <w:highlight w:val="white"/>
          <w:rtl w:val="0"/>
        </w:rPr>
        <w:t xml:space="preserve">(h / have-rel-role-91</w:t>
        <w:br w:type="textWrapping"/>
        <w:t xml:space="preserve">      :ARG0 (c / cô ấy)</w:t>
        <w:br w:type="textWrapping"/>
        <w:t xml:space="preserve">      :ARG1 (a / anh ấy)</w:t>
        <w:br w:type="textWrapping"/>
        <w:t xml:space="preserve">      :ARG2 (l / luật sư)</w:t>
        <w:br w:type="textWrapping"/>
        <w:t xml:space="preserve">      :ARG4 (v / vụ (???kiện)</w:t>
        <w:br w:type="textWrapping"/>
        <w:t xml:space="preserve">           :ARG2 (v2 / vi phạm</w:t>
        <w:br w:type="textWrapping"/>
        <w:t xml:space="preserve">                :ARG1 (b / bằng sáng chế))))</w:t>
      </w:r>
    </w:p>
    <w:p w:rsidR="00000000" w:rsidDel="00000000" w:rsidP="00000000" w:rsidRDefault="00000000" w:rsidRPr="00000000" w14:paraId="00000ECA">
      <w:pPr>
        <w:spacing w:after="240" w:before="240" w:lineRule="auto"/>
        <w:ind w:firstLine="720"/>
        <w:rPr>
          <w:highlight w:val="white"/>
        </w:rPr>
      </w:pPr>
      <w:r w:rsidDel="00000000" w:rsidR="00000000" w:rsidRPr="00000000">
        <w:rPr>
          <w:highlight w:val="white"/>
          <w:rtl w:val="0"/>
        </w:rPr>
        <w:t xml:space="preserve">3. Thành phố Berlin là thành phố chị em của thành phố Los Angeles</w:t>
      </w:r>
    </w:p>
    <w:p w:rsidR="00000000" w:rsidDel="00000000" w:rsidP="00000000" w:rsidRDefault="00000000" w:rsidRPr="00000000" w14:paraId="00000ECB">
      <w:pPr>
        <w:spacing w:after="240" w:before="240" w:lineRule="auto"/>
        <w:ind w:left="1540" w:firstLine="0"/>
        <w:rPr>
          <w:highlight w:val="white"/>
        </w:rPr>
      </w:pPr>
      <w:r w:rsidDel="00000000" w:rsidR="00000000" w:rsidRPr="00000000">
        <w:rPr>
          <w:highlight w:val="white"/>
          <w:rtl w:val="0"/>
        </w:rPr>
        <w:t xml:space="preserve">(h / have-rel-role-91</w:t>
        <w:br w:type="textWrapping"/>
        <w:t xml:space="preserve">      :ARG0 (c / city</w:t>
        <w:br w:type="textWrapping"/>
        <w:t xml:space="preserve">           :wiki "</w:t>
      </w:r>
      <w:hyperlink r:id="rId75">
        <w:r w:rsidDel="00000000" w:rsidR="00000000" w:rsidRPr="00000000">
          <w:rPr>
            <w:color w:val="1155cc"/>
            <w:highlight w:val="white"/>
            <w:u w:val="single"/>
            <w:rtl w:val="0"/>
          </w:rPr>
          <w:t xml:space="preserve">Berlin</w:t>
        </w:r>
      </w:hyperlink>
      <w:r w:rsidDel="00000000" w:rsidR="00000000" w:rsidRPr="00000000">
        <w:rPr>
          <w:highlight w:val="white"/>
          <w:rtl w:val="0"/>
        </w:rPr>
        <w:t xml:space="preserve">"</w:t>
        <w:br w:type="textWrapping"/>
        <w:t xml:space="preserve">           :name (n / name</w:t>
        <w:br w:type="textWrapping"/>
        <w:t xml:space="preserve">                :op1 "Berlin"))</w:t>
        <w:br w:type="textWrapping"/>
        <w:t xml:space="preserve">      :ARG1 (c2 / city</w:t>
        <w:br w:type="textWrapping"/>
        <w:t xml:space="preserve">           :wiki "</w:t>
      </w:r>
      <w:hyperlink r:id="rId76">
        <w:r w:rsidDel="00000000" w:rsidR="00000000" w:rsidRPr="00000000">
          <w:rPr>
            <w:color w:val="1155cc"/>
            <w:highlight w:val="white"/>
            <w:u w:val="single"/>
            <w:rtl w:val="0"/>
          </w:rPr>
          <w:t xml:space="preserve">Los_Angeles</w:t>
        </w:r>
      </w:hyperlink>
      <w:r w:rsidDel="00000000" w:rsidR="00000000" w:rsidRPr="00000000">
        <w:rPr>
          <w:highlight w:val="white"/>
          <w:rtl w:val="0"/>
        </w:rPr>
        <w:t xml:space="preserve">"</w:t>
        <w:br w:type="textWrapping"/>
        <w:t xml:space="preserve">           :name (n2 / name</w:t>
        <w:br w:type="textWrapping"/>
        <w:t xml:space="preserve">                :op1 "Los"</w:t>
        <w:br w:type="textWrapping"/>
        <w:t xml:space="preserve">                :op2 "Angeles"))</w:t>
        <w:br w:type="textWrapping"/>
        <w:t xml:space="preserve">      :ARG2 (c3 / city</w:t>
        <w:br w:type="textWrapping"/>
        <w:t xml:space="preserve">           :mod (c4 / chị em)))</w:t>
      </w:r>
    </w:p>
    <w:p w:rsidR="00000000" w:rsidDel="00000000" w:rsidP="00000000" w:rsidRDefault="00000000" w:rsidRPr="00000000" w14:paraId="00000ECC">
      <w:pPr>
        <w:pStyle w:val="Heading3"/>
        <w:numPr>
          <w:ilvl w:val="2"/>
          <w:numId w:val="30"/>
        </w:numPr>
        <w:ind w:left="720" w:hanging="720"/>
        <w:rPr>
          <w:highlight w:val="white"/>
        </w:rPr>
      </w:pPr>
      <w:bookmarkStart w:colFirst="0" w:colLast="0" w:name="_heading=h.3hv69ve" w:id="75"/>
      <w:bookmarkEnd w:id="75"/>
      <w:r w:rsidDel="00000000" w:rsidR="00000000" w:rsidRPr="00000000">
        <w:rPr>
          <w:rtl w:val="0"/>
        </w:rPr>
        <w:t xml:space="preserve">Mệnh đề quan hệ:</w:t>
      </w:r>
      <w:r w:rsidDel="00000000" w:rsidR="00000000" w:rsidRPr="00000000">
        <w:rPr>
          <w:rtl w:val="0"/>
        </w:rPr>
      </w:r>
    </w:p>
    <w:p w:rsidR="00000000" w:rsidDel="00000000" w:rsidP="00000000" w:rsidRDefault="00000000" w:rsidRPr="00000000" w14:paraId="00000ECD">
      <w:pPr>
        <w:numPr>
          <w:ilvl w:val="0"/>
          <w:numId w:val="13"/>
        </w:numPr>
        <w:spacing w:after="240" w:line="360" w:lineRule="auto"/>
        <w:ind w:left="720" w:hanging="360"/>
        <w:rPr>
          <w:highlight w:val="white"/>
        </w:rPr>
      </w:pPr>
      <w:r w:rsidDel="00000000" w:rsidR="00000000" w:rsidRPr="00000000">
        <w:rPr>
          <w:highlight w:val="white"/>
          <w:rtl w:val="0"/>
        </w:rPr>
        <w:t xml:space="preserve">Sử dụng nghịch đảo để biểu diễn mệnh đề quan hệ.</w:t>
      </w:r>
    </w:p>
    <w:p w:rsidR="00000000" w:rsidDel="00000000" w:rsidP="00000000" w:rsidRDefault="00000000" w:rsidRPr="00000000" w14:paraId="00000ECE">
      <w:pPr>
        <w:spacing w:after="240" w:before="240" w:line="360" w:lineRule="auto"/>
        <w:ind w:left="720" w:firstLine="0"/>
        <w:rPr>
          <w:b w:val="1"/>
          <w:highlight w:val="white"/>
        </w:rPr>
      </w:pPr>
      <w:r w:rsidDel="00000000" w:rsidR="00000000" w:rsidRPr="00000000">
        <w:rPr>
          <w:b w:val="1"/>
          <w:highlight w:val="white"/>
          <w:rtl w:val="0"/>
        </w:rPr>
        <w:t xml:space="preserve">Ví dụ:</w:t>
      </w:r>
    </w:p>
    <w:tbl>
      <w:tblPr>
        <w:tblStyle w:val="Table105"/>
        <w:tblW w:w="871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4515"/>
        <w:tblGridChange w:id="0">
          <w:tblGrid>
            <w:gridCol w:w="4200"/>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ECF">
            <w:pPr>
              <w:widowControl w:val="0"/>
              <w:ind w:firstLine="567"/>
              <w:rPr>
                <w:b w:val="1"/>
                <w:sz w:val="24"/>
                <w:szCs w:val="24"/>
                <w:highlight w:val="white"/>
              </w:rPr>
            </w:pPr>
            <w:r w:rsidDel="00000000" w:rsidR="00000000" w:rsidRPr="00000000">
              <w:rPr>
                <w:b w:val="1"/>
                <w:sz w:val="24"/>
                <w:szCs w:val="24"/>
                <w:highlight w:val="white"/>
                <w:rtl w:val="0"/>
              </w:rPr>
              <w:t xml:space="preserve">The boy believes.</w:t>
            </w:r>
          </w:p>
          <w:p w:rsidR="00000000" w:rsidDel="00000000" w:rsidP="00000000" w:rsidRDefault="00000000" w:rsidRPr="00000000" w14:paraId="00000ED0">
            <w:pPr>
              <w:widowControl w:val="0"/>
              <w:ind w:firstLine="567"/>
              <w:rPr>
                <w:sz w:val="24"/>
                <w:szCs w:val="24"/>
                <w:highlight w:val="white"/>
              </w:rPr>
            </w:pPr>
            <w:r w:rsidDel="00000000" w:rsidR="00000000" w:rsidRPr="00000000">
              <w:rPr>
                <w:rtl w:val="0"/>
              </w:rPr>
            </w:r>
          </w:p>
          <w:p w:rsidR="00000000" w:rsidDel="00000000" w:rsidP="00000000" w:rsidRDefault="00000000" w:rsidRPr="00000000" w14:paraId="00000ED1">
            <w:pPr>
              <w:widowControl w:val="0"/>
              <w:ind w:firstLine="567"/>
              <w:rPr>
                <w:sz w:val="24"/>
                <w:szCs w:val="24"/>
                <w:highlight w:val="white"/>
              </w:rPr>
            </w:pPr>
            <w:r w:rsidDel="00000000" w:rsidR="00000000" w:rsidRPr="00000000">
              <w:rPr>
                <w:sz w:val="24"/>
                <w:szCs w:val="24"/>
                <w:highlight w:val="white"/>
                <w:rtl w:val="0"/>
              </w:rPr>
              <w:t xml:space="preserve">(b / believe-01</w:t>
            </w:r>
          </w:p>
          <w:p w:rsidR="00000000" w:rsidDel="00000000" w:rsidP="00000000" w:rsidRDefault="00000000" w:rsidRPr="00000000" w14:paraId="00000ED2">
            <w:pPr>
              <w:widowControl w:val="0"/>
              <w:ind w:firstLine="567"/>
              <w:rPr>
                <w:sz w:val="24"/>
                <w:szCs w:val="24"/>
                <w:highlight w:val="white"/>
              </w:rPr>
            </w:pPr>
            <w:r w:rsidDel="00000000" w:rsidR="00000000" w:rsidRPr="00000000">
              <w:rPr>
                <w:sz w:val="24"/>
                <w:szCs w:val="24"/>
                <w:highlight w:val="white"/>
                <w:rtl w:val="0"/>
              </w:rPr>
              <w:t xml:space="preserve">   :ARG0 (b2 / boy))</w:t>
            </w:r>
          </w:p>
        </w:tc>
        <w:tc>
          <w:tcPr>
            <w:shd w:fill="auto" w:val="clear"/>
            <w:tcMar>
              <w:top w:w="100.0" w:type="dxa"/>
              <w:left w:w="100.0" w:type="dxa"/>
              <w:bottom w:w="100.0" w:type="dxa"/>
              <w:right w:w="100.0" w:type="dxa"/>
            </w:tcMar>
          </w:tcPr>
          <w:p w:rsidR="00000000" w:rsidDel="00000000" w:rsidP="00000000" w:rsidRDefault="00000000" w:rsidRPr="00000000" w14:paraId="00000ED3">
            <w:pPr>
              <w:widowControl w:val="0"/>
              <w:pBdr>
                <w:top w:space="0" w:sz="0" w:val="nil"/>
                <w:left w:space="0" w:sz="0" w:val="nil"/>
                <w:bottom w:space="0" w:sz="0" w:val="nil"/>
                <w:right w:space="0" w:sz="0" w:val="nil"/>
                <w:between w:space="0" w:sz="0" w:val="nil"/>
              </w:pBdr>
              <w:ind w:firstLine="567"/>
              <w:rPr>
                <w:sz w:val="24"/>
                <w:szCs w:val="24"/>
                <w:highlight w:val="white"/>
              </w:rPr>
            </w:pPr>
            <w:r w:rsidDel="00000000" w:rsidR="00000000" w:rsidRPr="00000000">
              <w:rPr>
                <w:b w:val="1"/>
                <w:sz w:val="24"/>
                <w:szCs w:val="24"/>
                <w:highlight w:val="white"/>
                <w:rtl w:val="0"/>
              </w:rPr>
              <w:t xml:space="preserve">Cậu bé tin tưởng</w:t>
            </w:r>
            <w:r w:rsidDel="00000000" w:rsidR="00000000" w:rsidRPr="00000000">
              <w:rPr>
                <w:sz w:val="24"/>
                <w:szCs w:val="24"/>
                <w:highlight w:val="white"/>
                <w:rtl w:val="0"/>
              </w:rPr>
              <w:t xml:space="preserve">.</w:t>
            </w:r>
          </w:p>
          <w:p w:rsidR="00000000" w:rsidDel="00000000" w:rsidP="00000000" w:rsidRDefault="00000000" w:rsidRPr="00000000" w14:paraId="00000ED4">
            <w:pPr>
              <w:widowControl w:val="0"/>
              <w:pBdr>
                <w:top w:space="0" w:sz="0" w:val="nil"/>
                <w:left w:space="0" w:sz="0" w:val="nil"/>
                <w:bottom w:space="0" w:sz="0" w:val="nil"/>
                <w:right w:space="0" w:sz="0" w:val="nil"/>
                <w:between w:space="0" w:sz="0" w:val="nil"/>
              </w:pBdr>
              <w:ind w:firstLine="567"/>
              <w:rPr>
                <w:sz w:val="24"/>
                <w:szCs w:val="24"/>
                <w:highlight w:val="white"/>
              </w:rPr>
            </w:pPr>
            <w:r w:rsidDel="00000000" w:rsidR="00000000" w:rsidRPr="00000000">
              <w:rPr>
                <w:rtl w:val="0"/>
              </w:rPr>
            </w:r>
          </w:p>
          <w:p w:rsidR="00000000" w:rsidDel="00000000" w:rsidP="00000000" w:rsidRDefault="00000000" w:rsidRPr="00000000" w14:paraId="00000ED5">
            <w:pPr>
              <w:widowControl w:val="0"/>
              <w:pBdr>
                <w:top w:space="0" w:sz="0" w:val="nil"/>
                <w:left w:space="0" w:sz="0" w:val="nil"/>
                <w:bottom w:space="0" w:sz="0" w:val="nil"/>
                <w:right w:space="0" w:sz="0" w:val="nil"/>
                <w:between w:space="0" w:sz="0" w:val="nil"/>
              </w:pBdr>
              <w:ind w:firstLine="567"/>
              <w:rPr>
                <w:sz w:val="24"/>
                <w:szCs w:val="24"/>
                <w:highlight w:val="white"/>
              </w:rPr>
            </w:pPr>
            <w:r w:rsidDel="00000000" w:rsidR="00000000" w:rsidRPr="00000000">
              <w:rPr>
                <w:sz w:val="24"/>
                <w:szCs w:val="24"/>
                <w:highlight w:val="white"/>
                <w:rtl w:val="0"/>
              </w:rPr>
              <w:t xml:space="preserve">(t / tin</w:t>
            </w:r>
          </w:p>
          <w:p w:rsidR="00000000" w:rsidDel="00000000" w:rsidP="00000000" w:rsidRDefault="00000000" w:rsidRPr="00000000" w14:paraId="00000ED6">
            <w:pPr>
              <w:widowControl w:val="0"/>
              <w:pBdr>
                <w:top w:space="0" w:sz="0" w:val="nil"/>
                <w:left w:space="0" w:sz="0" w:val="nil"/>
                <w:bottom w:space="0" w:sz="0" w:val="nil"/>
                <w:right w:space="0" w:sz="0" w:val="nil"/>
                <w:between w:space="0" w:sz="0" w:val="nil"/>
              </w:pBdr>
              <w:ind w:firstLine="567"/>
              <w:rPr>
                <w:sz w:val="24"/>
                <w:szCs w:val="24"/>
                <w:highlight w:val="white"/>
              </w:rPr>
            </w:pPr>
            <w:r w:rsidDel="00000000" w:rsidR="00000000" w:rsidRPr="00000000">
              <w:rPr>
                <w:sz w:val="24"/>
                <w:szCs w:val="24"/>
                <w:highlight w:val="white"/>
                <w:rtl w:val="0"/>
              </w:rPr>
              <w:t xml:space="preserve">   :ARG0 (c / cậu bé))</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ED7">
            <w:pPr>
              <w:widowControl w:val="0"/>
              <w:spacing w:after="240" w:line="240" w:lineRule="auto"/>
              <w:ind w:firstLine="567"/>
              <w:rPr>
                <w:b w:val="1"/>
                <w:sz w:val="24"/>
                <w:szCs w:val="24"/>
                <w:highlight w:val="white"/>
              </w:rPr>
            </w:pPr>
            <w:r w:rsidDel="00000000" w:rsidR="00000000" w:rsidRPr="00000000">
              <w:rPr>
                <w:b w:val="1"/>
                <w:sz w:val="24"/>
                <w:szCs w:val="24"/>
                <w:highlight w:val="white"/>
                <w:rtl w:val="0"/>
              </w:rPr>
              <w:t xml:space="preserve">The boy who believes</w:t>
            </w:r>
          </w:p>
          <w:p w:rsidR="00000000" w:rsidDel="00000000" w:rsidP="00000000" w:rsidRDefault="00000000" w:rsidRPr="00000000" w14:paraId="00000ED8">
            <w:pPr>
              <w:widowControl w:val="0"/>
              <w:ind w:firstLine="567"/>
              <w:rPr>
                <w:sz w:val="24"/>
                <w:szCs w:val="24"/>
                <w:highlight w:val="white"/>
              </w:rPr>
            </w:pPr>
            <w:r w:rsidDel="00000000" w:rsidR="00000000" w:rsidRPr="00000000">
              <w:rPr>
                <w:sz w:val="24"/>
                <w:szCs w:val="24"/>
                <w:highlight w:val="white"/>
                <w:rtl w:val="0"/>
              </w:rPr>
              <w:t xml:space="preserve">(b / boy</w:t>
            </w:r>
          </w:p>
          <w:p w:rsidR="00000000" w:rsidDel="00000000" w:rsidP="00000000" w:rsidRDefault="00000000" w:rsidRPr="00000000" w14:paraId="00000ED9">
            <w:pPr>
              <w:widowControl w:val="0"/>
              <w:ind w:firstLine="567"/>
              <w:rPr>
                <w:b w:val="1"/>
                <w:sz w:val="24"/>
                <w:szCs w:val="24"/>
                <w:highlight w:val="white"/>
              </w:rPr>
            </w:pPr>
            <w:r w:rsidDel="00000000" w:rsidR="00000000" w:rsidRPr="00000000">
              <w:rPr>
                <w:sz w:val="24"/>
                <w:szCs w:val="24"/>
                <w:highlight w:val="white"/>
                <w:rtl w:val="0"/>
              </w:rPr>
              <w:t xml:space="preserve">   :ARG0-of (b2 / believe-01))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EDA">
            <w:pPr>
              <w:widowControl w:val="0"/>
              <w:ind w:firstLine="567"/>
              <w:rPr>
                <w:sz w:val="24"/>
                <w:szCs w:val="24"/>
                <w:highlight w:val="white"/>
              </w:rPr>
            </w:pPr>
            <w:r w:rsidDel="00000000" w:rsidR="00000000" w:rsidRPr="00000000">
              <w:rPr>
                <w:b w:val="1"/>
                <w:sz w:val="24"/>
                <w:szCs w:val="24"/>
                <w:highlight w:val="white"/>
                <w:rtl w:val="0"/>
              </w:rPr>
              <w:t xml:space="preserve">Cậu bé tin tưởng</w:t>
            </w:r>
            <w:r w:rsidDel="00000000" w:rsidR="00000000" w:rsidRPr="00000000">
              <w:rPr>
                <w:rtl w:val="0"/>
              </w:rPr>
            </w:r>
          </w:p>
          <w:p w:rsidR="00000000" w:rsidDel="00000000" w:rsidP="00000000" w:rsidRDefault="00000000" w:rsidRPr="00000000" w14:paraId="00000EDB">
            <w:pPr>
              <w:widowControl w:val="0"/>
              <w:ind w:firstLine="567"/>
              <w:rPr>
                <w:sz w:val="24"/>
                <w:szCs w:val="24"/>
                <w:highlight w:val="white"/>
              </w:rPr>
            </w:pPr>
            <w:r w:rsidDel="00000000" w:rsidR="00000000" w:rsidRPr="00000000">
              <w:rPr>
                <w:rtl w:val="0"/>
              </w:rPr>
            </w:r>
          </w:p>
          <w:p w:rsidR="00000000" w:rsidDel="00000000" w:rsidP="00000000" w:rsidRDefault="00000000" w:rsidRPr="00000000" w14:paraId="00000EDC">
            <w:pPr>
              <w:widowControl w:val="0"/>
              <w:ind w:firstLine="567"/>
              <w:rPr>
                <w:sz w:val="24"/>
                <w:szCs w:val="24"/>
                <w:highlight w:val="white"/>
              </w:rPr>
            </w:pPr>
            <w:r w:rsidDel="00000000" w:rsidR="00000000" w:rsidRPr="00000000">
              <w:rPr>
                <w:sz w:val="24"/>
                <w:szCs w:val="24"/>
                <w:highlight w:val="white"/>
                <w:rtl w:val="0"/>
              </w:rPr>
              <w:t xml:space="preserve">(c / cậu bé</w:t>
            </w:r>
          </w:p>
          <w:p w:rsidR="00000000" w:rsidDel="00000000" w:rsidP="00000000" w:rsidRDefault="00000000" w:rsidRPr="00000000" w14:paraId="00000EDD">
            <w:pPr>
              <w:widowControl w:val="0"/>
              <w:ind w:firstLine="567"/>
              <w:rPr>
                <w:sz w:val="24"/>
                <w:szCs w:val="24"/>
                <w:highlight w:val="white"/>
              </w:rPr>
            </w:pPr>
            <w:r w:rsidDel="00000000" w:rsidR="00000000" w:rsidRPr="00000000">
              <w:rPr>
                <w:sz w:val="24"/>
                <w:szCs w:val="24"/>
                <w:highlight w:val="white"/>
                <w:rtl w:val="0"/>
              </w:rPr>
              <w:t xml:space="preserve">   :ARG0-of (t / tin))</w:t>
            </w:r>
          </w:p>
        </w:tc>
      </w:tr>
    </w:tbl>
    <w:p w:rsidR="00000000" w:rsidDel="00000000" w:rsidP="00000000" w:rsidRDefault="00000000" w:rsidRPr="00000000" w14:paraId="00000EDE">
      <w:pPr>
        <w:pStyle w:val="Heading1"/>
        <w:numPr>
          <w:ilvl w:val="0"/>
          <w:numId w:val="30"/>
        </w:numPr>
        <w:ind w:left="432" w:hanging="432"/>
        <w:rPr/>
      </w:pPr>
      <w:bookmarkStart w:colFirst="0" w:colLast="0" w:name="_heading=h.1x0gk37" w:id="76"/>
      <w:bookmarkEnd w:id="76"/>
      <w:r w:rsidDel="00000000" w:rsidR="00000000" w:rsidRPr="00000000">
        <w:rPr>
          <w:rtl w:val="0"/>
        </w:rPr>
        <w:t xml:space="preserve">Các vai về số</w:t>
      </w:r>
    </w:p>
    <w:p w:rsidR="00000000" w:rsidDel="00000000" w:rsidP="00000000" w:rsidRDefault="00000000" w:rsidRPr="00000000" w14:paraId="00000EDF">
      <w:pPr>
        <w:pStyle w:val="Heading2"/>
        <w:numPr>
          <w:ilvl w:val="1"/>
          <w:numId w:val="30"/>
        </w:numPr>
        <w:ind w:left="576" w:hanging="576"/>
        <w:rPr/>
      </w:pPr>
      <w:bookmarkStart w:colFirst="0" w:colLast="0" w:name="_heading=h.4h042r0" w:id="77"/>
      <w:bookmarkEnd w:id="77"/>
      <w:r w:rsidDel="00000000" w:rsidR="00000000" w:rsidRPr="00000000">
        <w:rPr>
          <w:rtl w:val="0"/>
        </w:rPr>
        <w:t xml:space="preserve">Số chính xác  (Exact numbers):</w:t>
      </w:r>
    </w:p>
    <w:p w:rsidR="00000000" w:rsidDel="00000000" w:rsidP="00000000" w:rsidRDefault="00000000" w:rsidRPr="00000000" w14:paraId="00000EE0">
      <w:pPr>
        <w:spacing w:after="240" w:before="240" w:line="360" w:lineRule="auto"/>
        <w:ind w:firstLine="567"/>
        <w:rPr>
          <w:highlight w:val="white"/>
        </w:rPr>
      </w:pPr>
      <w:r w:rsidDel="00000000" w:rsidR="00000000" w:rsidRPr="00000000">
        <w:rPr>
          <w:highlight w:val="white"/>
          <w:rtl w:val="0"/>
        </w:rPr>
        <w:t xml:space="preserve">Amr chuẩn hoá số, ví dụ:</w:t>
      </w:r>
    </w:p>
    <w:tbl>
      <w:tblPr>
        <w:tblStyle w:val="Table10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EE1">
            <w:pPr>
              <w:widowControl w:val="0"/>
              <w:spacing w:line="240" w:lineRule="auto"/>
              <w:ind w:firstLine="567"/>
              <w:rPr>
                <w:highlight w:val="white"/>
              </w:rPr>
            </w:pPr>
            <w:r w:rsidDel="00000000" w:rsidR="00000000" w:rsidRPr="00000000">
              <w:rPr>
                <w:highlight w:val="white"/>
                <w:rtl w:val="0"/>
              </w:rPr>
              <w:t xml:space="preserve">(b / boy</w:t>
            </w:r>
          </w:p>
          <w:p w:rsidR="00000000" w:rsidDel="00000000" w:rsidP="00000000" w:rsidRDefault="00000000" w:rsidRPr="00000000" w14:paraId="00000EE2">
            <w:pPr>
              <w:widowControl w:val="0"/>
              <w:spacing w:line="240" w:lineRule="auto"/>
              <w:ind w:firstLine="567"/>
              <w:rPr>
                <w:highlight w:val="white"/>
              </w:rPr>
            </w:pPr>
            <w:r w:rsidDel="00000000" w:rsidR="00000000" w:rsidRPr="00000000">
              <w:rPr>
                <w:highlight w:val="white"/>
                <w:rtl w:val="0"/>
              </w:rPr>
              <w:t xml:space="preserve">   :quant 40000)</w:t>
            </w:r>
          </w:p>
          <w:p w:rsidR="00000000" w:rsidDel="00000000" w:rsidP="00000000" w:rsidRDefault="00000000" w:rsidRPr="00000000" w14:paraId="00000EE3">
            <w:pPr>
              <w:widowControl w:val="0"/>
              <w:spacing w:line="240" w:lineRule="auto"/>
              <w:ind w:firstLine="567"/>
              <w:rPr>
                <w:highlight w:val="white"/>
              </w:rPr>
            </w:pPr>
            <w:r w:rsidDel="00000000" w:rsidR="00000000" w:rsidRPr="00000000">
              <w:rPr>
                <w:highlight w:val="white"/>
                <w:rtl w:val="0"/>
              </w:rPr>
              <w:t xml:space="preserve">forty thousand boys</w:t>
            </w:r>
          </w:p>
          <w:p w:rsidR="00000000" w:rsidDel="00000000" w:rsidP="00000000" w:rsidRDefault="00000000" w:rsidRPr="00000000" w14:paraId="00000EE4">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40000 boys</w:t>
            </w:r>
          </w:p>
        </w:tc>
        <w:tc>
          <w:tcPr>
            <w:shd w:fill="auto" w:val="clear"/>
            <w:tcMar>
              <w:top w:w="100.0" w:type="dxa"/>
              <w:left w:w="100.0" w:type="dxa"/>
              <w:bottom w:w="100.0" w:type="dxa"/>
              <w:right w:w="100.0" w:type="dxa"/>
            </w:tcMar>
          </w:tcPr>
          <w:p w:rsidR="00000000" w:rsidDel="00000000" w:rsidP="00000000" w:rsidRDefault="00000000" w:rsidRPr="00000000" w14:paraId="00000EE5">
            <w:pPr>
              <w:spacing w:line="240" w:lineRule="auto"/>
              <w:ind w:firstLine="567"/>
              <w:rPr>
                <w:highlight w:val="white"/>
              </w:rPr>
            </w:pPr>
            <w:r w:rsidDel="00000000" w:rsidR="00000000" w:rsidRPr="00000000">
              <w:rPr>
                <w:highlight w:val="white"/>
                <w:rtl w:val="0"/>
              </w:rPr>
              <w:t xml:space="preserve">(ct / con_trai</w:t>
            </w:r>
          </w:p>
          <w:p w:rsidR="00000000" w:rsidDel="00000000" w:rsidP="00000000" w:rsidRDefault="00000000" w:rsidRPr="00000000" w14:paraId="00000EE6">
            <w:pPr>
              <w:spacing w:line="240" w:lineRule="auto"/>
              <w:ind w:firstLine="567"/>
              <w:rPr>
                <w:highlight w:val="white"/>
              </w:rPr>
            </w:pPr>
            <w:r w:rsidDel="00000000" w:rsidR="00000000" w:rsidRPr="00000000">
              <w:rPr>
                <w:highlight w:val="white"/>
                <w:rtl w:val="0"/>
              </w:rPr>
              <w:t xml:space="preserve">   :quant 40000)</w:t>
            </w:r>
          </w:p>
          <w:p w:rsidR="00000000" w:rsidDel="00000000" w:rsidP="00000000" w:rsidRDefault="00000000" w:rsidRPr="00000000" w14:paraId="00000EE7">
            <w:pPr>
              <w:spacing w:line="240" w:lineRule="auto"/>
              <w:ind w:firstLine="567"/>
              <w:rPr>
                <w:highlight w:val="white"/>
              </w:rPr>
            </w:pPr>
            <w:r w:rsidDel="00000000" w:rsidR="00000000" w:rsidRPr="00000000">
              <w:rPr>
                <w:highlight w:val="white"/>
                <w:rtl w:val="0"/>
              </w:rPr>
              <w:t xml:space="preserve">40000 cái xe.</w:t>
            </w:r>
          </w:p>
          <w:p w:rsidR="00000000" w:rsidDel="00000000" w:rsidP="00000000" w:rsidRDefault="00000000" w:rsidRPr="00000000" w14:paraId="00000EE8">
            <w:pPr>
              <w:spacing w:line="240" w:lineRule="auto"/>
              <w:ind w:firstLine="567"/>
              <w:rPr>
                <w:highlight w:val="white"/>
              </w:rPr>
            </w:pPr>
            <w:r w:rsidDel="00000000" w:rsidR="00000000" w:rsidRPr="00000000">
              <w:rPr>
                <w:highlight w:val="white"/>
                <w:rtl w:val="0"/>
              </w:rPr>
              <w:t xml:space="preserve">40 nghìn cái xe.</w:t>
            </w:r>
          </w:p>
          <w:p w:rsidR="00000000" w:rsidDel="00000000" w:rsidP="00000000" w:rsidRDefault="00000000" w:rsidRPr="00000000" w14:paraId="00000EE9">
            <w:pPr>
              <w:spacing w:line="240" w:lineRule="auto"/>
              <w:ind w:firstLine="567"/>
              <w:rPr>
                <w:highlight w:val="white"/>
              </w:rPr>
            </w:pPr>
            <w:r w:rsidDel="00000000" w:rsidR="00000000" w:rsidRPr="00000000">
              <w:rPr>
                <w:highlight w:val="white"/>
                <w:rtl w:val="0"/>
              </w:rPr>
              <w:t xml:space="preserve">4 vạn xe.</w:t>
            </w:r>
          </w:p>
        </w:tc>
      </w:tr>
    </w:tbl>
    <w:p w:rsidR="00000000" w:rsidDel="00000000" w:rsidP="00000000" w:rsidRDefault="00000000" w:rsidRPr="00000000" w14:paraId="00000EEA">
      <w:pPr>
        <w:spacing w:line="240" w:lineRule="auto"/>
        <w:ind w:firstLine="567"/>
        <w:rPr>
          <w:highlight w:val="white"/>
        </w:rPr>
      </w:pPr>
      <w:r w:rsidDel="00000000" w:rsidR="00000000" w:rsidRPr="00000000">
        <w:rPr>
          <w:rtl w:val="0"/>
        </w:rPr>
      </w:r>
    </w:p>
    <w:p w:rsidR="00000000" w:rsidDel="00000000" w:rsidP="00000000" w:rsidRDefault="00000000" w:rsidRPr="00000000" w14:paraId="00000EEB">
      <w:pPr>
        <w:spacing w:line="240" w:lineRule="auto"/>
        <w:ind w:firstLine="567"/>
        <w:rPr>
          <w:highlight w:val="white"/>
        </w:rPr>
      </w:pPr>
      <w:r w:rsidDel="00000000" w:rsidR="00000000" w:rsidRPr="00000000">
        <w:rPr>
          <w:highlight w:val="white"/>
          <w:rtl w:val="0"/>
        </w:rPr>
        <w:t xml:space="preserve">(x / xe</w:t>
      </w:r>
    </w:p>
    <w:p w:rsidR="00000000" w:rsidDel="00000000" w:rsidP="00000000" w:rsidRDefault="00000000" w:rsidRPr="00000000" w14:paraId="00000EEC">
      <w:pPr>
        <w:spacing w:line="240" w:lineRule="auto"/>
        <w:ind w:firstLine="567"/>
        <w:rPr>
          <w:highlight w:val="white"/>
        </w:rPr>
      </w:pPr>
      <w:r w:rsidDel="00000000" w:rsidR="00000000" w:rsidRPr="00000000">
        <w:rPr>
          <w:highlight w:val="white"/>
          <w:rtl w:val="0"/>
        </w:rPr>
        <w:t xml:space="preserve">   :quant 40000)</w:t>
      </w:r>
    </w:p>
    <w:p w:rsidR="00000000" w:rsidDel="00000000" w:rsidP="00000000" w:rsidRDefault="00000000" w:rsidRPr="00000000" w14:paraId="00000EED">
      <w:pPr>
        <w:spacing w:line="240" w:lineRule="auto"/>
        <w:ind w:firstLine="567"/>
        <w:rPr>
          <w:highlight w:val="white"/>
        </w:rPr>
      </w:pPr>
      <w:r w:rsidDel="00000000" w:rsidR="00000000" w:rsidRPr="00000000">
        <w:rPr>
          <w:highlight w:val="white"/>
          <w:rtl w:val="0"/>
        </w:rPr>
        <w:t xml:space="preserve">40000 cái xe.</w:t>
      </w:r>
    </w:p>
    <w:p w:rsidR="00000000" w:rsidDel="00000000" w:rsidP="00000000" w:rsidRDefault="00000000" w:rsidRPr="00000000" w14:paraId="00000EEE">
      <w:pPr>
        <w:spacing w:line="240" w:lineRule="auto"/>
        <w:ind w:firstLine="567"/>
        <w:rPr>
          <w:highlight w:val="white"/>
        </w:rPr>
      </w:pPr>
      <w:r w:rsidDel="00000000" w:rsidR="00000000" w:rsidRPr="00000000">
        <w:rPr>
          <w:highlight w:val="white"/>
          <w:rtl w:val="0"/>
        </w:rPr>
        <w:t xml:space="preserve">40 nghìn cái xe.</w:t>
      </w:r>
    </w:p>
    <w:p w:rsidR="00000000" w:rsidDel="00000000" w:rsidP="00000000" w:rsidRDefault="00000000" w:rsidRPr="00000000" w14:paraId="00000EEF">
      <w:pPr>
        <w:spacing w:line="240" w:lineRule="auto"/>
        <w:ind w:firstLine="567"/>
        <w:rPr>
          <w:highlight w:val="white"/>
        </w:rPr>
      </w:pPr>
      <w:r w:rsidDel="00000000" w:rsidR="00000000" w:rsidRPr="00000000">
        <w:rPr>
          <w:highlight w:val="white"/>
          <w:rtl w:val="0"/>
        </w:rPr>
        <w:t xml:space="preserve">4 vạn xe.</w:t>
      </w:r>
    </w:p>
    <w:p w:rsidR="00000000" w:rsidDel="00000000" w:rsidP="00000000" w:rsidRDefault="00000000" w:rsidRPr="00000000" w14:paraId="00000EF0">
      <w:pPr>
        <w:pStyle w:val="Heading2"/>
        <w:numPr>
          <w:ilvl w:val="1"/>
          <w:numId w:val="30"/>
        </w:numPr>
        <w:ind w:left="576" w:hanging="576"/>
        <w:rPr/>
      </w:pPr>
      <w:bookmarkStart w:colFirst="0" w:colLast="0" w:name="_heading=h.2w5ecyt" w:id="78"/>
      <w:bookmarkEnd w:id="78"/>
      <w:r w:rsidDel="00000000" w:rsidR="00000000" w:rsidRPr="00000000">
        <w:rPr>
          <w:rtl w:val="0"/>
        </w:rPr>
        <w:t xml:space="preserve">Số xấp xỉ (Approximate number):</w:t>
      </w:r>
    </w:p>
    <w:p w:rsidR="00000000" w:rsidDel="00000000" w:rsidP="00000000" w:rsidRDefault="00000000" w:rsidRPr="00000000" w14:paraId="00000EF1">
      <w:pPr>
        <w:ind w:firstLine="567"/>
        <w:rPr>
          <w:highlight w:val="white"/>
        </w:rPr>
      </w:pPr>
      <w:r w:rsidDel="00000000" w:rsidR="00000000" w:rsidRPr="00000000">
        <w:rPr>
          <w:highlight w:val="white"/>
          <w:rtl w:val="0"/>
        </w:rPr>
        <w:t xml:space="preserve">Các số xấp xỉ thường được gán :opN, ví dụ:</w:t>
      </w:r>
    </w:p>
    <w:tbl>
      <w:tblPr>
        <w:tblStyle w:val="Table10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EF2">
            <w:pPr>
              <w:widowControl w:val="0"/>
              <w:spacing w:line="240" w:lineRule="auto"/>
              <w:ind w:firstLine="567"/>
              <w:rPr>
                <w:highlight w:val="white"/>
              </w:rPr>
            </w:pPr>
            <w:r w:rsidDel="00000000" w:rsidR="00000000" w:rsidRPr="00000000">
              <w:rPr>
                <w:highlight w:val="white"/>
                <w:rtl w:val="0"/>
              </w:rPr>
              <w:t xml:space="preserve">(b / boy</w:t>
            </w:r>
          </w:p>
          <w:p w:rsidR="00000000" w:rsidDel="00000000" w:rsidP="00000000" w:rsidRDefault="00000000" w:rsidRPr="00000000" w14:paraId="00000EF3">
            <w:pPr>
              <w:widowControl w:val="0"/>
              <w:spacing w:line="240" w:lineRule="auto"/>
              <w:ind w:firstLine="567"/>
              <w:rPr>
                <w:highlight w:val="white"/>
              </w:rPr>
            </w:pPr>
            <w:r w:rsidDel="00000000" w:rsidR="00000000" w:rsidRPr="00000000">
              <w:rPr>
                <w:highlight w:val="white"/>
                <w:rtl w:val="0"/>
              </w:rPr>
              <w:t xml:space="preserve">   :quant (s / several</w:t>
            </w:r>
          </w:p>
          <w:p w:rsidR="00000000" w:rsidDel="00000000" w:rsidP="00000000" w:rsidRDefault="00000000" w:rsidRPr="00000000" w14:paraId="00000EF4">
            <w:pPr>
              <w:widowControl w:val="0"/>
              <w:spacing w:line="240" w:lineRule="auto"/>
              <w:ind w:firstLine="567"/>
              <w:rPr>
                <w:highlight w:val="white"/>
              </w:rPr>
            </w:pPr>
            <w:r w:rsidDel="00000000" w:rsidR="00000000" w:rsidRPr="00000000">
              <w:rPr>
                <w:highlight w:val="white"/>
                <w:rtl w:val="0"/>
              </w:rPr>
              <w:t xml:space="preserve">             :op1 100))</w:t>
            </w:r>
          </w:p>
          <w:p w:rsidR="00000000" w:rsidDel="00000000" w:rsidP="00000000" w:rsidRDefault="00000000" w:rsidRPr="00000000" w14:paraId="00000EF5">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sz w:val="24"/>
                <w:szCs w:val="24"/>
                <w:highlight w:val="white"/>
                <w:rtl w:val="0"/>
              </w:rPr>
              <w:t xml:space="preserve">several hundred boys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EF6">
            <w:pPr>
              <w:spacing w:line="240" w:lineRule="auto"/>
              <w:ind w:firstLine="567"/>
              <w:rPr>
                <w:highlight w:val="white"/>
              </w:rPr>
            </w:pPr>
            <w:r w:rsidDel="00000000" w:rsidR="00000000" w:rsidRPr="00000000">
              <w:rPr>
                <w:highlight w:val="white"/>
                <w:rtl w:val="0"/>
              </w:rPr>
              <w:t xml:space="preserve">(ct / con_trai</w:t>
            </w:r>
          </w:p>
          <w:p w:rsidR="00000000" w:rsidDel="00000000" w:rsidP="00000000" w:rsidRDefault="00000000" w:rsidRPr="00000000" w14:paraId="00000EF7">
            <w:pPr>
              <w:spacing w:line="240" w:lineRule="auto"/>
              <w:ind w:firstLine="567"/>
              <w:rPr>
                <w:highlight w:val="white"/>
              </w:rPr>
            </w:pPr>
            <w:r w:rsidDel="00000000" w:rsidR="00000000" w:rsidRPr="00000000">
              <w:rPr>
                <w:highlight w:val="white"/>
                <w:rtl w:val="0"/>
              </w:rPr>
              <w:t xml:space="preserve">   :quant (v / vài</w:t>
            </w:r>
          </w:p>
          <w:p w:rsidR="00000000" w:rsidDel="00000000" w:rsidP="00000000" w:rsidRDefault="00000000" w:rsidRPr="00000000" w14:paraId="00000EF8">
            <w:pPr>
              <w:spacing w:line="240" w:lineRule="auto"/>
              <w:ind w:firstLine="567"/>
              <w:rPr>
                <w:highlight w:val="white"/>
              </w:rPr>
            </w:pPr>
            <w:r w:rsidDel="00000000" w:rsidR="00000000" w:rsidRPr="00000000">
              <w:rPr>
                <w:highlight w:val="white"/>
                <w:rtl w:val="0"/>
              </w:rPr>
              <w:t xml:space="preserve">         </w:t>
              <w:tab/>
              <w:t xml:space="preserve">:op1 100))</w:t>
            </w:r>
          </w:p>
          <w:p w:rsidR="00000000" w:rsidDel="00000000" w:rsidP="00000000" w:rsidRDefault="00000000" w:rsidRPr="00000000" w14:paraId="00000EF9">
            <w:pPr>
              <w:spacing w:line="240" w:lineRule="auto"/>
              <w:ind w:firstLine="567"/>
              <w:rPr>
                <w:highlight w:val="white"/>
              </w:rPr>
            </w:pPr>
            <w:r w:rsidDel="00000000" w:rsidR="00000000" w:rsidRPr="00000000">
              <w:rPr>
                <w:highlight w:val="white"/>
                <w:rtl w:val="0"/>
              </w:rPr>
              <w:t xml:space="preserve">Vài trăm cậu bé.</w:t>
            </w:r>
          </w:p>
        </w:tc>
      </w:tr>
    </w:tbl>
    <w:p w:rsidR="00000000" w:rsidDel="00000000" w:rsidP="00000000" w:rsidRDefault="00000000" w:rsidRPr="00000000" w14:paraId="00000EFA">
      <w:pPr>
        <w:ind w:firstLine="567"/>
        <w:rPr>
          <w:highlight w:val="white"/>
        </w:rPr>
      </w:pPr>
      <w:r w:rsidDel="00000000" w:rsidR="00000000" w:rsidRPr="00000000">
        <w:rPr>
          <w:highlight w:val="white"/>
          <w:rtl w:val="0"/>
        </w:rPr>
        <w:t xml:space="preserve">(ví dụ với các nhãn quant (s / several) sẽ được đề cập cụ thể ở phần 23.)</w:t>
      </w:r>
    </w:p>
    <w:tbl>
      <w:tblPr>
        <w:tblStyle w:val="Table10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EFB">
            <w:pPr>
              <w:widowControl w:val="0"/>
              <w:spacing w:line="240" w:lineRule="auto"/>
              <w:ind w:firstLine="567"/>
              <w:rPr>
                <w:highlight w:val="white"/>
              </w:rPr>
            </w:pPr>
            <w:r w:rsidDel="00000000" w:rsidR="00000000" w:rsidRPr="00000000">
              <w:rPr>
                <w:highlight w:val="white"/>
                <w:rtl w:val="0"/>
              </w:rPr>
              <w:t xml:space="preserve">(b / boy</w:t>
            </w:r>
          </w:p>
          <w:p w:rsidR="00000000" w:rsidDel="00000000" w:rsidP="00000000" w:rsidRDefault="00000000" w:rsidRPr="00000000" w14:paraId="00000EFC">
            <w:pPr>
              <w:widowControl w:val="0"/>
              <w:spacing w:line="240" w:lineRule="auto"/>
              <w:ind w:firstLine="567"/>
              <w:rPr>
                <w:highlight w:val="white"/>
              </w:rPr>
            </w:pPr>
            <w:r w:rsidDel="00000000" w:rsidR="00000000" w:rsidRPr="00000000">
              <w:rPr>
                <w:highlight w:val="white"/>
                <w:rtl w:val="0"/>
              </w:rPr>
              <w:t xml:space="preserve">   :quant (m / more-than</w:t>
            </w:r>
          </w:p>
          <w:p w:rsidR="00000000" w:rsidDel="00000000" w:rsidP="00000000" w:rsidRDefault="00000000" w:rsidRPr="00000000" w14:paraId="00000EFD">
            <w:pPr>
              <w:widowControl w:val="0"/>
              <w:spacing w:line="240" w:lineRule="auto"/>
              <w:ind w:firstLine="567"/>
              <w:rPr>
                <w:highlight w:val="white"/>
              </w:rPr>
            </w:pPr>
            <w:r w:rsidDel="00000000" w:rsidR="00000000" w:rsidRPr="00000000">
              <w:rPr>
                <w:highlight w:val="white"/>
                <w:rtl w:val="0"/>
              </w:rPr>
              <w:t xml:space="preserve">             :op1 4000))</w:t>
            </w:r>
          </w:p>
          <w:p w:rsidR="00000000" w:rsidDel="00000000" w:rsidP="00000000" w:rsidRDefault="00000000" w:rsidRPr="00000000" w14:paraId="00000EFE">
            <w:pPr>
              <w:widowControl w:val="0"/>
              <w:shd w:fill="ffffff" w:val="clear"/>
              <w:spacing w:after="240" w:line="240" w:lineRule="auto"/>
              <w:ind w:firstLine="567"/>
              <w:rPr>
                <w:sz w:val="24"/>
                <w:szCs w:val="24"/>
                <w:highlight w:val="white"/>
              </w:rPr>
            </w:pPr>
            <w:r w:rsidDel="00000000" w:rsidR="00000000" w:rsidRPr="00000000">
              <w:rPr>
                <w:sz w:val="24"/>
                <w:szCs w:val="24"/>
                <w:highlight w:val="white"/>
                <w:rtl w:val="0"/>
              </w:rPr>
              <w:t xml:space="preserve">more than four thousand boys</w:t>
            </w:r>
          </w:p>
          <w:p w:rsidR="00000000" w:rsidDel="00000000" w:rsidP="00000000" w:rsidRDefault="00000000" w:rsidRPr="00000000" w14:paraId="00000EFF">
            <w:pPr>
              <w:widowControl w:val="0"/>
              <w:shd w:fill="ffffff" w:val="clear"/>
              <w:spacing w:line="240" w:lineRule="auto"/>
              <w:ind w:firstLine="567"/>
              <w:rPr>
                <w:highlight w:val="white"/>
              </w:rPr>
            </w:pPr>
            <w:r w:rsidDel="00000000" w:rsidR="00000000" w:rsidRPr="00000000">
              <w:rPr>
                <w:sz w:val="24"/>
                <w:szCs w:val="24"/>
                <w:highlight w:val="white"/>
                <w:rtl w:val="0"/>
              </w:rPr>
              <w:t xml:space="preserve">more than 4000 boys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F00">
            <w:pPr>
              <w:spacing w:line="240" w:lineRule="auto"/>
              <w:ind w:firstLine="567"/>
              <w:rPr>
                <w:highlight w:val="white"/>
              </w:rPr>
            </w:pPr>
            <w:r w:rsidDel="00000000" w:rsidR="00000000" w:rsidRPr="00000000">
              <w:rPr>
                <w:highlight w:val="white"/>
                <w:rtl w:val="0"/>
              </w:rPr>
              <w:t xml:space="preserve">(ct / con_trai</w:t>
            </w:r>
          </w:p>
          <w:p w:rsidR="00000000" w:rsidDel="00000000" w:rsidP="00000000" w:rsidRDefault="00000000" w:rsidRPr="00000000" w14:paraId="00000F01">
            <w:pPr>
              <w:spacing w:line="240" w:lineRule="auto"/>
              <w:ind w:firstLine="567"/>
              <w:rPr>
                <w:highlight w:val="white"/>
              </w:rPr>
            </w:pPr>
            <w:r w:rsidDel="00000000" w:rsidR="00000000" w:rsidRPr="00000000">
              <w:rPr>
                <w:highlight w:val="white"/>
                <w:rtl w:val="0"/>
              </w:rPr>
              <w:t xml:space="preserve">   :quant (h / hơn</w:t>
            </w:r>
          </w:p>
          <w:p w:rsidR="00000000" w:rsidDel="00000000" w:rsidP="00000000" w:rsidRDefault="00000000" w:rsidRPr="00000000" w14:paraId="00000F02">
            <w:pPr>
              <w:spacing w:line="240" w:lineRule="auto"/>
              <w:ind w:firstLine="567"/>
              <w:rPr>
                <w:highlight w:val="white"/>
              </w:rPr>
            </w:pPr>
            <w:r w:rsidDel="00000000" w:rsidR="00000000" w:rsidRPr="00000000">
              <w:rPr>
                <w:highlight w:val="white"/>
                <w:rtl w:val="0"/>
              </w:rPr>
              <w:t xml:space="preserve">         </w:t>
              <w:tab/>
              <w:t xml:space="preserve">:op1 4000))</w:t>
            </w:r>
          </w:p>
          <w:p w:rsidR="00000000" w:rsidDel="00000000" w:rsidP="00000000" w:rsidRDefault="00000000" w:rsidRPr="00000000" w14:paraId="00000F03">
            <w:pPr>
              <w:spacing w:line="240" w:lineRule="auto"/>
              <w:ind w:firstLine="567"/>
              <w:rPr>
                <w:highlight w:val="white"/>
              </w:rPr>
            </w:pPr>
            <w:r w:rsidDel="00000000" w:rsidR="00000000" w:rsidRPr="00000000">
              <w:rPr>
                <w:highlight w:val="white"/>
                <w:rtl w:val="0"/>
              </w:rPr>
              <w:t xml:space="preserve">Hơn 4000 cái cậu bé.</w:t>
            </w:r>
          </w:p>
          <w:p w:rsidR="00000000" w:rsidDel="00000000" w:rsidP="00000000" w:rsidRDefault="00000000" w:rsidRPr="00000000" w14:paraId="00000F04">
            <w:pPr>
              <w:spacing w:line="240" w:lineRule="auto"/>
              <w:ind w:firstLine="567"/>
              <w:rPr>
                <w:highlight w:val="white"/>
              </w:rPr>
            </w:pPr>
            <w:r w:rsidDel="00000000" w:rsidR="00000000" w:rsidRPr="00000000">
              <w:rPr>
                <w:rtl w:val="0"/>
              </w:rPr>
            </w:r>
          </w:p>
          <w:p w:rsidR="00000000" w:rsidDel="00000000" w:rsidP="00000000" w:rsidRDefault="00000000" w:rsidRPr="00000000" w14:paraId="00000F05">
            <w:pPr>
              <w:spacing w:line="240" w:lineRule="auto"/>
              <w:ind w:firstLine="567"/>
              <w:rPr>
                <w:highlight w:val="white"/>
              </w:rPr>
            </w:pPr>
            <w:r w:rsidDel="00000000" w:rsidR="00000000" w:rsidRPr="00000000">
              <w:rPr>
                <w:highlight w:val="white"/>
                <w:rtl w:val="0"/>
              </w:rPr>
              <w:t xml:space="preserve">Hơn bốn nghìn cậu bé.</w:t>
            </w:r>
          </w:p>
        </w:tc>
      </w:tr>
    </w:tbl>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0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07">
            <w:pPr>
              <w:widowControl w:val="0"/>
              <w:spacing w:line="240" w:lineRule="auto"/>
              <w:ind w:firstLine="567"/>
              <w:rPr>
                <w:highlight w:val="white"/>
              </w:rPr>
            </w:pPr>
            <w:r w:rsidDel="00000000" w:rsidR="00000000" w:rsidRPr="00000000">
              <w:rPr>
                <w:highlight w:val="white"/>
                <w:rtl w:val="0"/>
              </w:rPr>
              <w:t xml:space="preserve">(b / boy</w:t>
            </w:r>
          </w:p>
          <w:p w:rsidR="00000000" w:rsidDel="00000000" w:rsidP="00000000" w:rsidRDefault="00000000" w:rsidRPr="00000000" w14:paraId="00000F08">
            <w:pPr>
              <w:widowControl w:val="0"/>
              <w:spacing w:line="240" w:lineRule="auto"/>
              <w:ind w:firstLine="567"/>
              <w:rPr>
                <w:highlight w:val="white"/>
              </w:rPr>
            </w:pPr>
            <w:r w:rsidDel="00000000" w:rsidR="00000000" w:rsidRPr="00000000">
              <w:rPr>
                <w:highlight w:val="white"/>
                <w:rtl w:val="0"/>
              </w:rPr>
              <w:t xml:space="preserve">   :quant (m / between</w:t>
            </w:r>
          </w:p>
          <w:p w:rsidR="00000000" w:rsidDel="00000000" w:rsidP="00000000" w:rsidRDefault="00000000" w:rsidRPr="00000000" w14:paraId="00000F09">
            <w:pPr>
              <w:widowControl w:val="0"/>
              <w:spacing w:line="240" w:lineRule="auto"/>
              <w:ind w:firstLine="567"/>
              <w:rPr>
                <w:highlight w:val="white"/>
              </w:rPr>
            </w:pPr>
            <w:r w:rsidDel="00000000" w:rsidR="00000000" w:rsidRPr="00000000">
              <w:rPr>
                <w:highlight w:val="white"/>
                <w:rtl w:val="0"/>
              </w:rPr>
              <w:t xml:space="preserve">             :op1 4000</w:t>
            </w:r>
          </w:p>
          <w:p w:rsidR="00000000" w:rsidDel="00000000" w:rsidP="00000000" w:rsidRDefault="00000000" w:rsidRPr="00000000" w14:paraId="00000F0A">
            <w:pPr>
              <w:widowControl w:val="0"/>
              <w:spacing w:line="240" w:lineRule="auto"/>
              <w:ind w:firstLine="567"/>
              <w:rPr>
                <w:highlight w:val="white"/>
              </w:rPr>
            </w:pPr>
            <w:r w:rsidDel="00000000" w:rsidR="00000000" w:rsidRPr="00000000">
              <w:rPr>
                <w:highlight w:val="white"/>
                <w:rtl w:val="0"/>
              </w:rPr>
              <w:t xml:space="preserve">             :op2 5000))</w:t>
            </w:r>
          </w:p>
          <w:p w:rsidR="00000000" w:rsidDel="00000000" w:rsidP="00000000" w:rsidRDefault="00000000" w:rsidRPr="00000000" w14:paraId="00000F0B">
            <w:pPr>
              <w:widowControl w:val="0"/>
              <w:shd w:fill="ffffff" w:val="clear"/>
              <w:spacing w:after="240" w:line="240" w:lineRule="auto"/>
              <w:ind w:firstLine="567"/>
              <w:rPr>
                <w:sz w:val="24"/>
                <w:szCs w:val="24"/>
                <w:highlight w:val="white"/>
              </w:rPr>
            </w:pPr>
            <w:r w:rsidDel="00000000" w:rsidR="00000000" w:rsidRPr="00000000">
              <w:rPr>
                <w:sz w:val="24"/>
                <w:szCs w:val="24"/>
                <w:highlight w:val="white"/>
                <w:rtl w:val="0"/>
              </w:rPr>
              <w:t xml:space="preserve">between 4000 and 5000 boys</w:t>
            </w:r>
          </w:p>
          <w:p w:rsidR="00000000" w:rsidDel="00000000" w:rsidP="00000000" w:rsidRDefault="00000000" w:rsidRPr="00000000" w14:paraId="00000F0C">
            <w:pPr>
              <w:widowControl w:val="0"/>
              <w:shd w:fill="ffffff" w:val="clear"/>
              <w:spacing w:line="240" w:lineRule="auto"/>
              <w:ind w:firstLine="567"/>
              <w:rPr>
                <w:sz w:val="24"/>
                <w:szCs w:val="24"/>
                <w:highlight w:val="white"/>
              </w:rPr>
            </w:pPr>
            <w:r w:rsidDel="00000000" w:rsidR="00000000" w:rsidRPr="00000000">
              <w:rPr>
                <w:sz w:val="24"/>
                <w:szCs w:val="24"/>
                <w:highlight w:val="white"/>
                <w:rtl w:val="0"/>
              </w:rPr>
              <w:t xml:space="preserve">between four and five thousand boys</w:t>
            </w:r>
          </w:p>
          <w:p w:rsidR="00000000" w:rsidDel="00000000" w:rsidP="00000000" w:rsidRDefault="00000000" w:rsidRPr="00000000" w14:paraId="00000F0D">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F0E">
            <w:pPr>
              <w:spacing w:line="240" w:lineRule="auto"/>
              <w:ind w:firstLine="567"/>
              <w:rPr>
                <w:highlight w:val="white"/>
              </w:rPr>
            </w:pPr>
            <w:r w:rsidDel="00000000" w:rsidR="00000000" w:rsidRPr="00000000">
              <w:rPr>
                <w:highlight w:val="white"/>
                <w:rtl w:val="0"/>
              </w:rPr>
              <w:t xml:space="preserve">(ct / con_trai</w:t>
            </w:r>
          </w:p>
          <w:p w:rsidR="00000000" w:rsidDel="00000000" w:rsidP="00000000" w:rsidRDefault="00000000" w:rsidRPr="00000000" w14:paraId="00000F0F">
            <w:pPr>
              <w:spacing w:line="240" w:lineRule="auto"/>
              <w:ind w:firstLine="567"/>
              <w:rPr>
                <w:highlight w:val="white"/>
              </w:rPr>
            </w:pPr>
            <w:r w:rsidDel="00000000" w:rsidR="00000000" w:rsidRPr="00000000">
              <w:rPr>
                <w:highlight w:val="white"/>
                <w:rtl w:val="0"/>
              </w:rPr>
              <w:t xml:space="preserve">   :quant (g / giữa</w:t>
            </w:r>
          </w:p>
          <w:p w:rsidR="00000000" w:rsidDel="00000000" w:rsidP="00000000" w:rsidRDefault="00000000" w:rsidRPr="00000000" w14:paraId="00000F10">
            <w:pPr>
              <w:spacing w:line="240" w:lineRule="auto"/>
              <w:ind w:firstLine="567"/>
              <w:rPr>
                <w:highlight w:val="white"/>
              </w:rPr>
            </w:pPr>
            <w:r w:rsidDel="00000000" w:rsidR="00000000" w:rsidRPr="00000000">
              <w:rPr>
                <w:highlight w:val="white"/>
                <w:rtl w:val="0"/>
              </w:rPr>
              <w:t xml:space="preserve">         </w:t>
              <w:tab/>
              <w:t xml:space="preserve">:op1 4000</w:t>
            </w:r>
          </w:p>
          <w:p w:rsidR="00000000" w:rsidDel="00000000" w:rsidP="00000000" w:rsidRDefault="00000000" w:rsidRPr="00000000" w14:paraId="00000F11">
            <w:pPr>
              <w:spacing w:line="240" w:lineRule="auto"/>
              <w:ind w:firstLine="567"/>
              <w:rPr>
                <w:highlight w:val="white"/>
              </w:rPr>
            </w:pPr>
            <w:r w:rsidDel="00000000" w:rsidR="00000000" w:rsidRPr="00000000">
              <w:rPr>
                <w:highlight w:val="white"/>
                <w:rtl w:val="0"/>
              </w:rPr>
              <w:t xml:space="preserve">         </w:t>
              <w:tab/>
              <w:t xml:space="preserve">:op2 5000))</w:t>
            </w:r>
          </w:p>
          <w:p w:rsidR="00000000" w:rsidDel="00000000" w:rsidP="00000000" w:rsidRDefault="00000000" w:rsidRPr="00000000" w14:paraId="00000F12">
            <w:pPr>
              <w:spacing w:line="240" w:lineRule="auto"/>
              <w:ind w:firstLine="567"/>
              <w:rPr>
                <w:highlight w:val="white"/>
              </w:rPr>
            </w:pPr>
            <w:r w:rsidDel="00000000" w:rsidR="00000000" w:rsidRPr="00000000">
              <w:rPr>
                <w:highlight w:val="white"/>
                <w:rtl w:val="0"/>
              </w:rPr>
              <w:t xml:space="preserve">Giữa 4000 và 5000 cái xe.</w:t>
            </w:r>
          </w:p>
          <w:p w:rsidR="00000000" w:rsidDel="00000000" w:rsidP="00000000" w:rsidRDefault="00000000" w:rsidRPr="00000000" w14:paraId="00000F13">
            <w:pPr>
              <w:spacing w:line="240" w:lineRule="auto"/>
              <w:ind w:firstLine="567"/>
              <w:rPr>
                <w:highlight w:val="white"/>
              </w:rPr>
            </w:pPr>
            <w:r w:rsidDel="00000000" w:rsidR="00000000" w:rsidRPr="00000000">
              <w:rPr>
                <w:rtl w:val="0"/>
              </w:rPr>
            </w:r>
          </w:p>
          <w:p w:rsidR="00000000" w:rsidDel="00000000" w:rsidP="00000000" w:rsidRDefault="00000000" w:rsidRPr="00000000" w14:paraId="00000F14">
            <w:pPr>
              <w:spacing w:line="240" w:lineRule="auto"/>
              <w:ind w:firstLine="567"/>
              <w:rPr>
                <w:highlight w:val="white"/>
              </w:rPr>
            </w:pPr>
            <w:r w:rsidDel="00000000" w:rsidR="00000000" w:rsidRPr="00000000">
              <w:rPr>
                <w:highlight w:val="white"/>
                <w:rtl w:val="0"/>
              </w:rPr>
              <w:t xml:space="preserve">Giữa bốn ngàn cậu bé và năm ngàn cậu bé</w:t>
            </w:r>
          </w:p>
        </w:tc>
      </w:tr>
    </w:tbl>
    <w:p w:rsidR="00000000" w:rsidDel="00000000" w:rsidP="00000000" w:rsidRDefault="00000000" w:rsidRPr="00000000" w14:paraId="00000F15">
      <w:pPr>
        <w:spacing w:line="240" w:lineRule="auto"/>
        <w:ind w:firstLine="567"/>
        <w:rPr>
          <w:highlight w:val="white"/>
        </w:rPr>
      </w:pPr>
      <w:r w:rsidDel="00000000" w:rsidR="00000000" w:rsidRPr="00000000">
        <w:rPr>
          <w:rtl w:val="0"/>
        </w:rPr>
      </w:r>
    </w:p>
    <w:p w:rsidR="00000000" w:rsidDel="00000000" w:rsidP="00000000" w:rsidRDefault="00000000" w:rsidRPr="00000000" w14:paraId="00000F16">
      <w:pPr>
        <w:pStyle w:val="Heading2"/>
        <w:numPr>
          <w:ilvl w:val="1"/>
          <w:numId w:val="30"/>
        </w:numPr>
        <w:ind w:left="576" w:hanging="576"/>
        <w:rPr/>
      </w:pPr>
      <w:bookmarkStart w:colFirst="0" w:colLast="0" w:name="_heading=h.1baon6m" w:id="79"/>
      <w:bookmarkEnd w:id="79"/>
      <w:r w:rsidDel="00000000" w:rsidR="00000000" w:rsidRPr="00000000">
        <w:rPr>
          <w:rtl w:val="0"/>
        </w:rPr>
        <w:t xml:space="preserve">Số lượng (Quantities).</w:t>
      </w:r>
    </w:p>
    <w:p w:rsidR="00000000" w:rsidDel="00000000" w:rsidP="00000000" w:rsidRDefault="00000000" w:rsidRPr="00000000" w14:paraId="00000F17">
      <w:pPr>
        <w:rPr/>
      </w:pPr>
      <w:r w:rsidDel="00000000" w:rsidR="00000000" w:rsidRPr="00000000">
        <w:rPr>
          <w:highlight w:val="white"/>
          <w:rtl w:val="0"/>
        </w:rPr>
        <w:t xml:space="preserve">Số lượng chính xác được xác định bởi 3 tham số :unit và :quant và thể loại.</w:t>
      </w:r>
      <w:r w:rsidDel="00000000" w:rsidR="00000000" w:rsidRPr="00000000">
        <w:rPr>
          <w:rtl w:val="0"/>
        </w:rPr>
      </w:r>
    </w:p>
    <w:p w:rsidR="00000000" w:rsidDel="00000000" w:rsidP="00000000" w:rsidRDefault="00000000" w:rsidRPr="00000000" w14:paraId="00000F18">
      <w:pPr>
        <w:rPr/>
      </w:pPr>
      <w:r w:rsidDel="00000000" w:rsidR="00000000" w:rsidRPr="00000000">
        <w:rPr>
          <w:rtl w:val="0"/>
        </w:rPr>
        <w:t xml:space="preserve">Nhãn: :quant</w:t>
      </w:r>
    </w:p>
    <w:p w:rsidR="00000000" w:rsidDel="00000000" w:rsidP="00000000" w:rsidRDefault="00000000" w:rsidRPr="00000000" w14:paraId="00000F19">
      <w:pPr>
        <w:rPr/>
      </w:pPr>
      <w:r w:rsidDel="00000000" w:rsidR="00000000" w:rsidRPr="00000000">
        <w:rPr>
          <w:rtl w:val="0"/>
        </w:rPr>
        <w:t xml:space="preserve">Cấu trúc trong amr:</w:t>
      </w:r>
    </w:p>
    <w:p w:rsidR="00000000" w:rsidDel="00000000" w:rsidP="00000000" w:rsidRDefault="00000000" w:rsidRPr="00000000" w14:paraId="00000F1A">
      <w:pPr>
        <w:rPr/>
      </w:pPr>
      <w:r w:rsidDel="00000000" w:rsidR="00000000" w:rsidRPr="00000000">
        <w:rPr>
          <w:rtl w:val="0"/>
        </w:rPr>
        <w:t xml:space="preserve">(entity :quant quantity)</w:t>
      </w:r>
    </w:p>
    <w:p w:rsidR="00000000" w:rsidDel="00000000" w:rsidP="00000000" w:rsidRDefault="00000000" w:rsidRPr="00000000" w14:paraId="00000F1B">
      <w:pPr>
        <w:rPr/>
      </w:pPr>
      <w:r w:rsidDel="00000000" w:rsidR="00000000" w:rsidRPr="00000000">
        <w:rPr>
          <w:rtl w:val="0"/>
        </w:rPr>
        <w:t xml:space="preserve">hoặc   </w:t>
      </w:r>
    </w:p>
    <w:p w:rsidR="00000000" w:rsidDel="00000000" w:rsidP="00000000" w:rsidRDefault="00000000" w:rsidRPr="00000000" w14:paraId="00000F1C">
      <w:pPr>
        <w:ind w:firstLine="567"/>
        <w:rPr>
          <w:highlight w:val="white"/>
        </w:rPr>
      </w:pPr>
      <w:r w:rsidDel="00000000" w:rsidR="00000000" w:rsidRPr="00000000">
        <w:rPr>
          <w:rtl w:val="0"/>
        </w:rPr>
        <w:t xml:space="preserve">(quantity-type :quant … :unit …)</w:t>
      </w:r>
      <w:r w:rsidDel="00000000" w:rsidR="00000000" w:rsidRPr="00000000">
        <w:rPr>
          <w:rtl w:val="0"/>
        </w:rPr>
      </w:r>
    </w:p>
    <w:p w:rsidR="00000000" w:rsidDel="00000000" w:rsidP="00000000" w:rsidRDefault="00000000" w:rsidRPr="00000000" w14:paraId="00000F1D">
      <w:pPr>
        <w:spacing w:after="240" w:before="240" w:line="360" w:lineRule="auto"/>
        <w:ind w:firstLine="567"/>
        <w:rPr>
          <w:highlight w:val="white"/>
        </w:rPr>
      </w:pPr>
      <w:r w:rsidDel="00000000" w:rsidR="00000000" w:rsidRPr="00000000">
        <w:rPr>
          <w:highlight w:val="white"/>
          <w:rtl w:val="0"/>
        </w:rPr>
        <w:t xml:space="preserve">ví dụ:</w:t>
      </w:r>
    </w:p>
    <w:tbl>
      <w:tblPr>
        <w:tblStyle w:val="Table1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1E">
            <w:pPr>
              <w:widowControl w:val="0"/>
              <w:spacing w:line="240" w:lineRule="auto"/>
              <w:ind w:firstLine="567"/>
              <w:rPr>
                <w:highlight w:val="white"/>
              </w:rPr>
            </w:pPr>
            <w:r w:rsidDel="00000000" w:rsidR="00000000" w:rsidRPr="00000000">
              <w:rPr>
                <w:highlight w:val="white"/>
                <w:rtl w:val="0"/>
              </w:rPr>
              <w:t xml:space="preserve">(q / distance-quantity </w:t>
            </w:r>
          </w:p>
          <w:p w:rsidR="00000000" w:rsidDel="00000000" w:rsidP="00000000" w:rsidRDefault="00000000" w:rsidRPr="00000000" w14:paraId="00000F1F">
            <w:pPr>
              <w:widowControl w:val="0"/>
              <w:spacing w:line="240" w:lineRule="auto"/>
              <w:ind w:firstLine="567"/>
              <w:rPr>
                <w:highlight w:val="white"/>
              </w:rPr>
            </w:pPr>
            <w:r w:rsidDel="00000000" w:rsidR="00000000" w:rsidRPr="00000000">
              <w:rPr>
                <w:highlight w:val="white"/>
                <w:rtl w:val="0"/>
              </w:rPr>
              <w:t xml:space="preserve">   :unit (m / mile) </w:t>
            </w:r>
          </w:p>
          <w:p w:rsidR="00000000" w:rsidDel="00000000" w:rsidP="00000000" w:rsidRDefault="00000000" w:rsidRPr="00000000" w14:paraId="00000F20">
            <w:pPr>
              <w:widowControl w:val="0"/>
              <w:spacing w:line="240" w:lineRule="auto"/>
              <w:ind w:firstLine="567"/>
              <w:rPr>
                <w:highlight w:val="white"/>
              </w:rPr>
            </w:pPr>
            <w:r w:rsidDel="00000000" w:rsidR="00000000" w:rsidRPr="00000000">
              <w:rPr>
                <w:highlight w:val="white"/>
                <w:rtl w:val="0"/>
              </w:rPr>
              <w:t xml:space="preserve">   :quant 10)</w:t>
            </w:r>
          </w:p>
          <w:p w:rsidR="00000000" w:rsidDel="00000000" w:rsidP="00000000" w:rsidRDefault="00000000" w:rsidRPr="00000000" w14:paraId="00000F21">
            <w:pPr>
              <w:widowControl w:val="0"/>
              <w:shd w:fill="ffffff" w:val="clear"/>
              <w:spacing w:after="240" w:line="240" w:lineRule="auto"/>
              <w:ind w:firstLine="567"/>
              <w:rPr>
                <w:sz w:val="24"/>
                <w:szCs w:val="24"/>
                <w:highlight w:val="white"/>
              </w:rPr>
            </w:pPr>
            <w:r w:rsidDel="00000000" w:rsidR="00000000" w:rsidRPr="00000000">
              <w:rPr>
                <w:sz w:val="24"/>
                <w:szCs w:val="24"/>
                <w:highlight w:val="white"/>
                <w:rtl w:val="0"/>
              </w:rPr>
              <w:t xml:space="preserve">ten miles</w:t>
            </w:r>
          </w:p>
          <w:p w:rsidR="00000000" w:rsidDel="00000000" w:rsidP="00000000" w:rsidRDefault="00000000" w:rsidRPr="00000000" w14:paraId="00000F22">
            <w:pPr>
              <w:widowControl w:val="0"/>
              <w:shd w:fill="ffffff" w:val="clear"/>
              <w:spacing w:after="240" w:line="240" w:lineRule="auto"/>
              <w:ind w:firstLine="567"/>
              <w:rPr>
                <w:sz w:val="24"/>
                <w:szCs w:val="24"/>
                <w:highlight w:val="white"/>
              </w:rPr>
            </w:pPr>
            <w:r w:rsidDel="00000000" w:rsidR="00000000" w:rsidRPr="00000000">
              <w:rPr>
                <w:sz w:val="24"/>
                <w:szCs w:val="24"/>
                <w:highlight w:val="white"/>
                <w:rtl w:val="0"/>
              </w:rPr>
              <w:t xml:space="preserve">10 miles</w:t>
            </w:r>
          </w:p>
          <w:p w:rsidR="00000000" w:rsidDel="00000000" w:rsidP="00000000" w:rsidRDefault="00000000" w:rsidRPr="00000000" w14:paraId="00000F23">
            <w:pPr>
              <w:widowControl w:val="0"/>
              <w:shd w:fill="ffffff" w:val="clear"/>
              <w:spacing w:line="240" w:lineRule="auto"/>
              <w:ind w:firstLine="567"/>
              <w:rPr>
                <w:highlight w:val="white"/>
              </w:rPr>
            </w:pPr>
            <w:r w:rsidDel="00000000" w:rsidR="00000000" w:rsidRPr="00000000">
              <w:rPr>
                <w:sz w:val="24"/>
                <w:szCs w:val="24"/>
                <w:highlight w:val="white"/>
                <w:rtl w:val="0"/>
              </w:rPr>
              <w:t xml:space="preserve">10-mile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F24">
            <w:pPr>
              <w:spacing w:line="240" w:lineRule="auto"/>
              <w:ind w:firstLine="567"/>
              <w:rPr>
                <w:highlight w:val="white"/>
              </w:rPr>
            </w:pPr>
            <w:r w:rsidDel="00000000" w:rsidR="00000000" w:rsidRPr="00000000">
              <w:rPr>
                <w:highlight w:val="white"/>
                <w:rtl w:val="0"/>
              </w:rPr>
              <w:t xml:space="preserve">(q / distance-quantity</w:t>
            </w:r>
          </w:p>
          <w:p w:rsidR="00000000" w:rsidDel="00000000" w:rsidP="00000000" w:rsidRDefault="00000000" w:rsidRPr="00000000" w14:paraId="00000F25">
            <w:pPr>
              <w:spacing w:line="240" w:lineRule="auto"/>
              <w:ind w:firstLine="567"/>
              <w:rPr>
                <w:highlight w:val="white"/>
              </w:rPr>
            </w:pPr>
            <w:r w:rsidDel="00000000" w:rsidR="00000000" w:rsidRPr="00000000">
              <w:rPr>
                <w:highlight w:val="white"/>
                <w:rtl w:val="0"/>
              </w:rPr>
              <w:t xml:space="preserve">   :unit (d / dặm)</w:t>
            </w:r>
          </w:p>
          <w:p w:rsidR="00000000" w:rsidDel="00000000" w:rsidP="00000000" w:rsidRDefault="00000000" w:rsidRPr="00000000" w14:paraId="00000F26">
            <w:pPr>
              <w:spacing w:line="240" w:lineRule="auto"/>
              <w:ind w:firstLine="567"/>
              <w:rPr>
                <w:highlight w:val="white"/>
              </w:rPr>
            </w:pPr>
            <w:r w:rsidDel="00000000" w:rsidR="00000000" w:rsidRPr="00000000">
              <w:rPr>
                <w:highlight w:val="white"/>
                <w:rtl w:val="0"/>
              </w:rPr>
              <w:t xml:space="preserve">   :quant 10)</w:t>
            </w:r>
          </w:p>
          <w:p w:rsidR="00000000" w:rsidDel="00000000" w:rsidP="00000000" w:rsidRDefault="00000000" w:rsidRPr="00000000" w14:paraId="00000F27">
            <w:pPr>
              <w:spacing w:line="240" w:lineRule="auto"/>
              <w:ind w:firstLine="567"/>
              <w:rPr>
                <w:highlight w:val="white"/>
              </w:rPr>
            </w:pPr>
            <w:r w:rsidDel="00000000" w:rsidR="00000000" w:rsidRPr="00000000">
              <w:rPr>
                <w:highlight w:val="white"/>
                <w:rtl w:val="0"/>
              </w:rPr>
              <w:t xml:space="preserve">10 dặm.</w:t>
            </w:r>
          </w:p>
          <w:p w:rsidR="00000000" w:rsidDel="00000000" w:rsidP="00000000" w:rsidRDefault="00000000" w:rsidRPr="00000000" w14:paraId="00000F28">
            <w:pPr>
              <w:spacing w:line="240" w:lineRule="auto"/>
              <w:ind w:firstLine="567"/>
              <w:rPr>
                <w:highlight w:val="white"/>
              </w:rPr>
            </w:pPr>
            <w:r w:rsidDel="00000000" w:rsidR="00000000" w:rsidRPr="00000000">
              <w:rPr>
                <w:rtl w:val="0"/>
              </w:rPr>
            </w:r>
          </w:p>
          <w:p w:rsidR="00000000" w:rsidDel="00000000" w:rsidP="00000000" w:rsidRDefault="00000000" w:rsidRPr="00000000" w14:paraId="00000F29">
            <w:pPr>
              <w:spacing w:line="240" w:lineRule="auto"/>
              <w:ind w:firstLine="567"/>
              <w:rPr>
                <w:highlight w:val="white"/>
              </w:rPr>
            </w:pPr>
            <w:r w:rsidDel="00000000" w:rsidR="00000000" w:rsidRPr="00000000">
              <w:rPr>
                <w:highlight w:val="white"/>
                <w:rtl w:val="0"/>
              </w:rPr>
              <w:t xml:space="preserve">Mười dặm.</w:t>
            </w:r>
          </w:p>
          <w:p w:rsidR="00000000" w:rsidDel="00000000" w:rsidP="00000000" w:rsidRDefault="00000000" w:rsidRPr="00000000" w14:paraId="00000F2A">
            <w:pPr>
              <w:spacing w:line="240" w:lineRule="auto"/>
              <w:ind w:firstLine="567"/>
              <w:rPr>
                <w:highlight w:val="white"/>
              </w:rPr>
            </w:pPr>
            <w:r w:rsidDel="00000000" w:rsidR="00000000" w:rsidRPr="00000000">
              <w:rPr>
                <w:rtl w:val="0"/>
              </w:rPr>
            </w:r>
          </w:p>
          <w:p w:rsidR="00000000" w:rsidDel="00000000" w:rsidP="00000000" w:rsidRDefault="00000000" w:rsidRPr="00000000" w14:paraId="00000F2B">
            <w:pPr>
              <w:spacing w:line="240" w:lineRule="auto"/>
              <w:ind w:firstLine="567"/>
              <w:rPr>
                <w:highlight w:val="white"/>
              </w:rPr>
            </w:pPr>
            <w:r w:rsidDel="00000000" w:rsidR="00000000" w:rsidRPr="00000000">
              <w:rPr>
                <w:highlight w:val="white"/>
                <w:rtl w:val="0"/>
              </w:rPr>
              <w:t xml:space="preserve">10-dặm.</w:t>
            </w:r>
          </w:p>
        </w:tc>
      </w:tr>
    </w:tbl>
    <w:p w:rsidR="00000000" w:rsidDel="00000000" w:rsidP="00000000" w:rsidRDefault="00000000" w:rsidRPr="00000000" w14:paraId="00000F2C">
      <w:pPr>
        <w:spacing w:line="240" w:lineRule="auto"/>
        <w:ind w:firstLine="567"/>
        <w:rPr>
          <w:highlight w:val="white"/>
        </w:rPr>
      </w:pPr>
      <w:r w:rsidDel="00000000" w:rsidR="00000000" w:rsidRPr="00000000">
        <w:rPr>
          <w:rtl w:val="0"/>
        </w:rPr>
      </w:r>
    </w:p>
    <w:p w:rsidR="00000000" w:rsidDel="00000000" w:rsidP="00000000" w:rsidRDefault="00000000" w:rsidRPr="00000000" w14:paraId="00000F2D">
      <w:pPr>
        <w:ind w:firstLine="567"/>
        <w:rPr>
          <w:highlight w:val="white"/>
        </w:rPr>
      </w:pPr>
      <w:r w:rsidDel="00000000" w:rsidR="00000000" w:rsidRPr="00000000">
        <w:rPr>
          <w:highlight w:val="white"/>
          <w:rtl w:val="0"/>
        </w:rPr>
        <w:t xml:space="preserve">Số lượng chính xác(Các đại lượng khoa học, vật lý) Precise(Scientific) Quantities(Dùng khi miêu tả số lượng của người, vật một cách chính xác bằng cách sử dụng các đại lượng, đơn vị vật lý, khoa học</w:t>
      </w:r>
    </w:p>
    <w:p w:rsidR="00000000" w:rsidDel="00000000" w:rsidP="00000000" w:rsidRDefault="00000000" w:rsidRPr="00000000" w14:paraId="00000F2E">
      <w:pPr>
        <w:spacing w:after="240" w:before="240" w:line="240" w:lineRule="auto"/>
        <w:ind w:firstLine="567"/>
        <w:rPr>
          <w:highlight w:val="white"/>
        </w:rPr>
      </w:pPr>
      <w:r w:rsidDel="00000000" w:rsidR="00000000" w:rsidRPr="00000000">
        <w:rPr>
          <w:highlight w:val="white"/>
          <w:rtl w:val="0"/>
        </w:rPr>
        <w:t xml:space="preserve">Với các Số lượng chính xác (Các đại lương khoa học, vật lý) ta thường đi kèm 2 nhãn là :quant và :unit </w:t>
      </w:r>
    </w:p>
    <w:p w:rsidR="00000000" w:rsidDel="00000000" w:rsidP="00000000" w:rsidRDefault="00000000" w:rsidRPr="00000000" w14:paraId="00000F2F">
      <w:pPr>
        <w:spacing w:after="240" w:before="240" w:line="360" w:lineRule="auto"/>
        <w:ind w:firstLine="567"/>
        <w:rPr>
          <w:highlight w:val="white"/>
        </w:rPr>
      </w:pPr>
      <w:r w:rsidDel="00000000" w:rsidR="00000000" w:rsidRPr="00000000">
        <w:rPr>
          <w:highlight w:val="white"/>
          <w:rtl w:val="0"/>
        </w:rPr>
        <w:t xml:space="preserve">Ví dụ:</w:t>
      </w:r>
    </w:p>
    <w:tbl>
      <w:tblPr>
        <w:tblStyle w:val="Table1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30">
            <w:pPr>
              <w:widowControl w:val="0"/>
              <w:spacing w:line="240" w:lineRule="auto"/>
              <w:ind w:firstLine="567"/>
              <w:rPr>
                <w:highlight w:val="white"/>
              </w:rPr>
            </w:pPr>
            <w:r w:rsidDel="00000000" w:rsidR="00000000" w:rsidRPr="00000000">
              <w:rPr>
                <w:highlight w:val="white"/>
                <w:rtl w:val="0"/>
              </w:rPr>
              <w:t xml:space="preserve">(b / buy-01</w:t>
            </w:r>
          </w:p>
          <w:p w:rsidR="00000000" w:rsidDel="00000000" w:rsidP="00000000" w:rsidRDefault="00000000" w:rsidRPr="00000000" w14:paraId="00000F31">
            <w:pPr>
              <w:widowControl w:val="0"/>
              <w:spacing w:line="240" w:lineRule="auto"/>
              <w:ind w:firstLine="567"/>
              <w:rPr>
                <w:highlight w:val="white"/>
              </w:rPr>
            </w:pPr>
            <w:r w:rsidDel="00000000" w:rsidR="00000000" w:rsidRPr="00000000">
              <w:rPr>
                <w:highlight w:val="white"/>
                <w:rtl w:val="0"/>
              </w:rPr>
              <w:t xml:space="preserve">   :ARG0 (w / woman)</w:t>
            </w:r>
          </w:p>
          <w:p w:rsidR="00000000" w:rsidDel="00000000" w:rsidP="00000000" w:rsidRDefault="00000000" w:rsidRPr="00000000" w14:paraId="00000F32">
            <w:pPr>
              <w:widowControl w:val="0"/>
              <w:spacing w:line="240" w:lineRule="auto"/>
              <w:ind w:firstLine="567"/>
              <w:rPr>
                <w:highlight w:val="white"/>
              </w:rPr>
            </w:pPr>
            <w:r w:rsidDel="00000000" w:rsidR="00000000" w:rsidRPr="00000000">
              <w:rPr>
                <w:highlight w:val="white"/>
                <w:rtl w:val="0"/>
              </w:rPr>
              <w:t xml:space="preserve">   :ARG1 (m / milk</w:t>
            </w:r>
          </w:p>
          <w:p w:rsidR="00000000" w:rsidDel="00000000" w:rsidP="00000000" w:rsidRDefault="00000000" w:rsidRPr="00000000" w14:paraId="00000F33">
            <w:pPr>
              <w:widowControl w:val="0"/>
              <w:spacing w:line="240" w:lineRule="auto"/>
              <w:ind w:firstLine="567"/>
              <w:rPr>
                <w:highlight w:val="white"/>
              </w:rPr>
            </w:pPr>
            <w:r w:rsidDel="00000000" w:rsidR="00000000" w:rsidRPr="00000000">
              <w:rPr>
                <w:highlight w:val="white"/>
                <w:rtl w:val="0"/>
              </w:rPr>
              <w:t xml:space="preserve">            :quant (q / volume-quantity </w:t>
            </w:r>
          </w:p>
          <w:p w:rsidR="00000000" w:rsidDel="00000000" w:rsidP="00000000" w:rsidRDefault="00000000" w:rsidRPr="00000000" w14:paraId="00000F34">
            <w:pPr>
              <w:widowControl w:val="0"/>
              <w:spacing w:line="240" w:lineRule="auto"/>
              <w:ind w:firstLine="567"/>
              <w:rPr>
                <w:highlight w:val="white"/>
              </w:rPr>
            </w:pPr>
            <w:r w:rsidDel="00000000" w:rsidR="00000000" w:rsidRPr="00000000">
              <w:rPr>
                <w:highlight w:val="white"/>
                <w:rtl w:val="0"/>
              </w:rPr>
              <w:t xml:space="preserve">                      :unit (g / gallon) </w:t>
            </w:r>
          </w:p>
          <w:p w:rsidR="00000000" w:rsidDel="00000000" w:rsidP="00000000" w:rsidRDefault="00000000" w:rsidRPr="00000000" w14:paraId="00000F35">
            <w:pPr>
              <w:widowControl w:val="0"/>
              <w:spacing w:line="240" w:lineRule="auto"/>
              <w:ind w:firstLine="567"/>
              <w:rPr>
                <w:highlight w:val="white"/>
              </w:rPr>
            </w:pPr>
            <w:r w:rsidDel="00000000" w:rsidR="00000000" w:rsidRPr="00000000">
              <w:rPr>
                <w:highlight w:val="white"/>
                <w:rtl w:val="0"/>
              </w:rPr>
              <w:t xml:space="preserve">                      :quant 2)))</w:t>
            </w:r>
          </w:p>
          <w:p w:rsidR="00000000" w:rsidDel="00000000" w:rsidP="00000000" w:rsidRDefault="00000000" w:rsidRPr="00000000" w14:paraId="00000F36">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sz w:val="24"/>
                <w:szCs w:val="24"/>
                <w:highlight w:val="white"/>
                <w:rtl w:val="0"/>
              </w:rPr>
              <w:t xml:space="preserve">The woman bought two gallons of milk.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F37">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(n / mua-01</w:t>
            </w:r>
          </w:p>
          <w:p w:rsidR="00000000" w:rsidDel="00000000" w:rsidP="00000000" w:rsidRDefault="00000000" w:rsidRPr="00000000" w14:paraId="00000F38">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   :ARG0 (pn / phụ nữ)</w:t>
            </w:r>
          </w:p>
          <w:p w:rsidR="00000000" w:rsidDel="00000000" w:rsidP="00000000" w:rsidRDefault="00000000" w:rsidRPr="00000000" w14:paraId="00000F39">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   :ARG1 (s / sữa</w:t>
            </w:r>
          </w:p>
          <w:p w:rsidR="00000000" w:rsidDel="00000000" w:rsidP="00000000" w:rsidRDefault="00000000" w:rsidRPr="00000000" w14:paraId="00000F3A">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              :quant (q / volume-quantity</w:t>
            </w:r>
          </w:p>
          <w:p w:rsidR="00000000" w:rsidDel="00000000" w:rsidP="00000000" w:rsidRDefault="00000000" w:rsidRPr="00000000" w14:paraId="00000F3B">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                         :unit (g / gallon)</w:t>
            </w:r>
          </w:p>
          <w:p w:rsidR="00000000" w:rsidDel="00000000" w:rsidP="00000000" w:rsidRDefault="00000000" w:rsidRPr="00000000" w14:paraId="00000F3C">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                        quant 2))) </w:t>
            </w:r>
          </w:p>
          <w:p w:rsidR="00000000" w:rsidDel="00000000" w:rsidP="00000000" w:rsidRDefault="00000000" w:rsidRPr="00000000" w14:paraId="00000F3D">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Người phụ nữ mua 2 gallon sữa</w:t>
            </w:r>
          </w:p>
        </w:tc>
      </w:tr>
    </w:tbl>
    <w:p w:rsidR="00000000" w:rsidDel="00000000" w:rsidP="00000000" w:rsidRDefault="00000000" w:rsidRPr="00000000" w14:paraId="00000F3E">
      <w:pPr>
        <w:ind w:firstLine="567"/>
        <w:rPr>
          <w:highlight w:val="white"/>
        </w:rPr>
      </w:pPr>
      <w:r w:rsidDel="00000000" w:rsidR="00000000" w:rsidRPr="00000000">
        <w:rPr>
          <w:highlight w:val="white"/>
          <w:rtl w:val="0"/>
        </w:rPr>
        <w:t xml:space="preserve">Lưu ý rằng :scale được sử dụng (thay vì :unit) trong các đại lượng mà giá trị :quant 0 không đại diện cho một đại lượng 0 mà thể hiện tỉ lệ.(sử dụng trong thang đo).</w:t>
      </w:r>
    </w:p>
    <w:tbl>
      <w:tblPr>
        <w:tblStyle w:val="Table1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3F">
            <w:pPr>
              <w:widowControl w:val="0"/>
              <w:spacing w:line="240" w:lineRule="auto"/>
              <w:ind w:firstLine="567"/>
              <w:rPr>
                <w:sz w:val="24"/>
                <w:szCs w:val="24"/>
                <w:highlight w:val="white"/>
              </w:rPr>
            </w:pPr>
            <w:r w:rsidDel="00000000" w:rsidR="00000000" w:rsidRPr="00000000">
              <w:rPr>
                <w:sz w:val="24"/>
                <w:szCs w:val="24"/>
                <w:highlight w:val="white"/>
                <w:rtl w:val="0"/>
              </w:rPr>
              <w:t xml:space="preserve">(q / seismic-quantity</w:t>
            </w:r>
          </w:p>
          <w:p w:rsidR="00000000" w:rsidDel="00000000" w:rsidP="00000000" w:rsidRDefault="00000000" w:rsidRPr="00000000" w14:paraId="00000F40">
            <w:pPr>
              <w:widowControl w:val="0"/>
              <w:spacing w:line="240" w:lineRule="auto"/>
              <w:ind w:firstLine="567"/>
              <w:rPr>
                <w:sz w:val="24"/>
                <w:szCs w:val="24"/>
                <w:highlight w:val="white"/>
              </w:rPr>
            </w:pPr>
            <w:r w:rsidDel="00000000" w:rsidR="00000000" w:rsidRPr="00000000">
              <w:rPr>
                <w:sz w:val="24"/>
                <w:szCs w:val="24"/>
                <w:highlight w:val="white"/>
                <w:rtl w:val="0"/>
              </w:rPr>
              <w:t xml:space="preserve">   :quant 7.9</w:t>
            </w:r>
          </w:p>
          <w:p w:rsidR="00000000" w:rsidDel="00000000" w:rsidP="00000000" w:rsidRDefault="00000000" w:rsidRPr="00000000" w14:paraId="00000F41">
            <w:pPr>
              <w:widowControl w:val="0"/>
              <w:spacing w:line="240" w:lineRule="auto"/>
              <w:ind w:firstLine="567"/>
              <w:rPr>
                <w:sz w:val="24"/>
                <w:szCs w:val="24"/>
                <w:highlight w:val="white"/>
              </w:rPr>
            </w:pPr>
            <w:r w:rsidDel="00000000" w:rsidR="00000000" w:rsidRPr="00000000">
              <w:rPr>
                <w:sz w:val="24"/>
                <w:szCs w:val="24"/>
                <w:highlight w:val="white"/>
                <w:rtl w:val="0"/>
              </w:rPr>
              <w:t xml:space="preserve">   :scale (r / richter))</w:t>
            </w:r>
          </w:p>
          <w:p w:rsidR="00000000" w:rsidDel="00000000" w:rsidP="00000000" w:rsidRDefault="00000000" w:rsidRPr="00000000" w14:paraId="00000F42">
            <w:pPr>
              <w:widowControl w:val="0"/>
              <w:pBdr>
                <w:top w:space="0" w:sz="0" w:val="nil"/>
                <w:left w:space="0" w:sz="0" w:val="nil"/>
                <w:bottom w:space="0" w:sz="0" w:val="nil"/>
                <w:right w:space="0" w:sz="0" w:val="nil"/>
                <w:between w:space="0" w:sz="0" w:val="nil"/>
              </w:pBdr>
              <w:spacing w:line="240" w:lineRule="auto"/>
              <w:ind w:firstLine="567"/>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F43">
            <w:pPr>
              <w:widowControl w:val="0"/>
              <w:spacing w:line="240" w:lineRule="auto"/>
              <w:ind w:firstLine="567"/>
              <w:rPr>
                <w:sz w:val="24"/>
                <w:szCs w:val="24"/>
                <w:highlight w:val="white"/>
              </w:rPr>
            </w:pPr>
            <w:r w:rsidDel="00000000" w:rsidR="00000000" w:rsidRPr="00000000">
              <w:rPr>
                <w:sz w:val="24"/>
                <w:szCs w:val="24"/>
                <w:highlight w:val="white"/>
                <w:rtl w:val="0"/>
              </w:rPr>
              <w:t xml:space="preserve">(q / seismic-quantity</w:t>
            </w:r>
          </w:p>
          <w:p w:rsidR="00000000" w:rsidDel="00000000" w:rsidP="00000000" w:rsidRDefault="00000000" w:rsidRPr="00000000" w14:paraId="00000F44">
            <w:pPr>
              <w:widowControl w:val="0"/>
              <w:spacing w:line="240" w:lineRule="auto"/>
              <w:ind w:firstLine="567"/>
              <w:rPr>
                <w:sz w:val="24"/>
                <w:szCs w:val="24"/>
                <w:highlight w:val="white"/>
              </w:rPr>
            </w:pPr>
            <w:r w:rsidDel="00000000" w:rsidR="00000000" w:rsidRPr="00000000">
              <w:rPr>
                <w:sz w:val="24"/>
                <w:szCs w:val="24"/>
                <w:highlight w:val="white"/>
                <w:rtl w:val="0"/>
              </w:rPr>
              <w:t xml:space="preserve">   :quant 7.9</w:t>
            </w:r>
          </w:p>
          <w:p w:rsidR="00000000" w:rsidDel="00000000" w:rsidP="00000000" w:rsidRDefault="00000000" w:rsidRPr="00000000" w14:paraId="00000F45">
            <w:pPr>
              <w:widowControl w:val="0"/>
              <w:spacing w:line="240" w:lineRule="auto"/>
              <w:ind w:firstLine="567"/>
              <w:rPr>
                <w:sz w:val="24"/>
                <w:szCs w:val="24"/>
                <w:highlight w:val="white"/>
              </w:rPr>
            </w:pPr>
            <w:r w:rsidDel="00000000" w:rsidR="00000000" w:rsidRPr="00000000">
              <w:rPr>
                <w:sz w:val="24"/>
                <w:szCs w:val="24"/>
                <w:highlight w:val="white"/>
                <w:rtl w:val="0"/>
              </w:rPr>
              <w:t xml:space="preserve">   :scale (r / richter))</w:t>
            </w:r>
          </w:p>
          <w:p w:rsidR="00000000" w:rsidDel="00000000" w:rsidP="00000000" w:rsidRDefault="00000000" w:rsidRPr="00000000" w14:paraId="00000F46">
            <w:pPr>
              <w:widowControl w:val="0"/>
              <w:pBdr>
                <w:top w:space="0" w:sz="0" w:val="nil"/>
                <w:left w:space="0" w:sz="0" w:val="nil"/>
                <w:bottom w:space="0" w:sz="0" w:val="nil"/>
                <w:right w:space="0" w:sz="0" w:val="nil"/>
                <w:between w:space="0" w:sz="0" w:val="nil"/>
              </w:pBdr>
              <w:spacing w:line="240" w:lineRule="auto"/>
              <w:ind w:firstLine="567"/>
              <w:rPr>
                <w:sz w:val="24"/>
                <w:szCs w:val="24"/>
                <w:highlight w:val="white"/>
              </w:rPr>
            </w:pPr>
            <w:r w:rsidDel="00000000" w:rsidR="00000000" w:rsidRPr="00000000">
              <w:rPr>
                <w:rtl w:val="0"/>
              </w:rPr>
            </w:r>
          </w:p>
        </w:tc>
      </w:tr>
    </w:tbl>
    <w:p w:rsidR="00000000" w:rsidDel="00000000" w:rsidP="00000000" w:rsidRDefault="00000000" w:rsidRPr="00000000" w14:paraId="00000F47">
      <w:pPr>
        <w:spacing w:after="240" w:before="240" w:line="360" w:lineRule="auto"/>
        <w:ind w:firstLine="567"/>
        <w:rPr>
          <w:sz w:val="24"/>
          <w:szCs w:val="24"/>
          <w:highlight w:val="white"/>
        </w:rPr>
      </w:pPr>
      <w:r w:rsidDel="00000000" w:rsidR="00000000" w:rsidRPr="00000000">
        <w:rPr>
          <w:sz w:val="24"/>
          <w:szCs w:val="24"/>
          <w:highlight w:val="white"/>
          <w:rtl w:val="0"/>
        </w:rPr>
        <w:t xml:space="preserve">7.9 độ richter.</w:t>
      </w:r>
    </w:p>
    <w:p w:rsidR="00000000" w:rsidDel="00000000" w:rsidP="00000000" w:rsidRDefault="00000000" w:rsidRPr="00000000" w14:paraId="00000F48">
      <w:pPr>
        <w:spacing w:after="240" w:before="240" w:line="360" w:lineRule="auto"/>
        <w:ind w:firstLine="567"/>
        <w:rPr>
          <w:sz w:val="24"/>
          <w:szCs w:val="24"/>
          <w:highlight w:val="white"/>
        </w:rPr>
      </w:pPr>
      <w:r w:rsidDel="00000000" w:rsidR="00000000" w:rsidRPr="00000000">
        <w:rPr>
          <w:sz w:val="24"/>
          <w:szCs w:val="24"/>
          <w:highlight w:val="white"/>
          <w:rtl w:val="0"/>
        </w:rPr>
        <w:t xml:space="preserve">Trong 1 số văn nói khi mà số lượng là không xác định ta không thêm các nhãn X-quantity.</w:t>
      </w:r>
    </w:p>
    <w:p w:rsidR="00000000" w:rsidDel="00000000" w:rsidP="00000000" w:rsidRDefault="00000000" w:rsidRPr="00000000" w14:paraId="00000F49">
      <w:pPr>
        <w:spacing w:after="240" w:before="240" w:line="360" w:lineRule="auto"/>
        <w:ind w:firstLine="567"/>
        <w:rPr>
          <w:highlight w:val="white"/>
        </w:rPr>
      </w:pPr>
      <w:r w:rsidDel="00000000" w:rsidR="00000000" w:rsidRPr="00000000">
        <w:rPr>
          <w:rtl w:val="0"/>
        </w:rPr>
      </w:r>
    </w:p>
    <w:tbl>
      <w:tblPr>
        <w:tblStyle w:val="Table1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4A">
            <w:pPr>
              <w:widowControl w:val="0"/>
              <w:spacing w:line="240" w:lineRule="auto"/>
              <w:ind w:firstLine="567"/>
              <w:rPr>
                <w:highlight w:val="white"/>
              </w:rPr>
            </w:pPr>
            <w:r w:rsidDel="00000000" w:rsidR="00000000" w:rsidRPr="00000000">
              <w:rPr>
                <w:highlight w:val="white"/>
                <w:rtl w:val="0"/>
              </w:rPr>
              <w:t xml:space="preserve">(g / gather-01</w:t>
            </w:r>
          </w:p>
          <w:p w:rsidR="00000000" w:rsidDel="00000000" w:rsidP="00000000" w:rsidRDefault="00000000" w:rsidRPr="00000000" w14:paraId="00000F4B">
            <w:pPr>
              <w:widowControl w:val="0"/>
              <w:spacing w:line="240" w:lineRule="auto"/>
              <w:ind w:firstLine="567"/>
              <w:rPr>
                <w:highlight w:val="white"/>
              </w:rPr>
            </w:pPr>
            <w:r w:rsidDel="00000000" w:rsidR="00000000" w:rsidRPr="00000000">
              <w:rPr>
                <w:highlight w:val="white"/>
                <w:rtl w:val="0"/>
              </w:rPr>
              <w:t xml:space="preserve">   :ARG0 (p / person</w:t>
            </w:r>
          </w:p>
          <w:p w:rsidR="00000000" w:rsidDel="00000000" w:rsidP="00000000" w:rsidRDefault="00000000" w:rsidRPr="00000000" w14:paraId="00000F4C">
            <w:pPr>
              <w:widowControl w:val="0"/>
              <w:spacing w:line="240" w:lineRule="auto"/>
              <w:ind w:firstLine="567"/>
              <w:rPr>
                <w:highlight w:val="white"/>
              </w:rPr>
            </w:pPr>
            <w:r w:rsidDel="00000000" w:rsidR="00000000" w:rsidRPr="00000000">
              <w:rPr>
                <w:highlight w:val="white"/>
                <w:rtl w:val="0"/>
              </w:rPr>
              <w:t xml:space="preserve">            :quant (n / number</w:t>
            </w:r>
          </w:p>
          <w:p w:rsidR="00000000" w:rsidDel="00000000" w:rsidP="00000000" w:rsidRDefault="00000000" w:rsidRPr="00000000" w14:paraId="00000F4D">
            <w:pPr>
              <w:widowControl w:val="0"/>
              <w:spacing w:line="240" w:lineRule="auto"/>
              <w:ind w:firstLine="567"/>
              <w:rPr>
                <w:highlight w:val="white"/>
              </w:rPr>
            </w:pPr>
            <w:r w:rsidDel="00000000" w:rsidR="00000000" w:rsidRPr="00000000">
              <w:rPr>
                <w:highlight w:val="white"/>
                <w:rtl w:val="0"/>
              </w:rPr>
              <w:t xml:space="preserve">                      :mod (l / large))))</w:t>
            </w:r>
          </w:p>
          <w:p w:rsidR="00000000" w:rsidDel="00000000" w:rsidP="00000000" w:rsidRDefault="00000000" w:rsidRPr="00000000" w14:paraId="00000F4E">
            <w:pPr>
              <w:widowControl w:val="0"/>
              <w:spacing w:line="240" w:lineRule="auto"/>
              <w:ind w:firstLine="567"/>
              <w:rPr>
                <w:highlight w:val="white"/>
              </w:rPr>
            </w:pPr>
            <w:r w:rsidDel="00000000" w:rsidR="00000000" w:rsidRPr="00000000">
              <w:rPr>
                <w:sz w:val="24"/>
                <w:szCs w:val="24"/>
                <w:highlight w:val="white"/>
                <w:rtl w:val="0"/>
              </w:rPr>
              <w:t xml:space="preserve">A large number of people gathered.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F4F">
            <w:pPr>
              <w:spacing w:line="240" w:lineRule="auto"/>
              <w:ind w:firstLine="567"/>
              <w:rPr>
                <w:highlight w:val="white"/>
              </w:rPr>
            </w:pPr>
            <w:r w:rsidDel="00000000" w:rsidR="00000000" w:rsidRPr="00000000">
              <w:rPr>
                <w:highlight w:val="white"/>
                <w:rtl w:val="0"/>
              </w:rPr>
              <w:t xml:space="preserve">(tt / tập trung</w:t>
            </w:r>
          </w:p>
          <w:p w:rsidR="00000000" w:rsidDel="00000000" w:rsidP="00000000" w:rsidRDefault="00000000" w:rsidRPr="00000000" w14:paraId="00000F50">
            <w:pPr>
              <w:spacing w:line="240" w:lineRule="auto"/>
              <w:ind w:firstLine="567"/>
              <w:rPr>
                <w:highlight w:val="white"/>
              </w:rPr>
            </w:pPr>
            <w:r w:rsidDel="00000000" w:rsidR="00000000" w:rsidRPr="00000000">
              <w:rPr>
                <w:highlight w:val="white"/>
                <w:rtl w:val="0"/>
              </w:rPr>
              <w:t xml:space="preserve">   :tense(đ/đã)</w:t>
            </w:r>
          </w:p>
          <w:p w:rsidR="00000000" w:rsidDel="00000000" w:rsidP="00000000" w:rsidRDefault="00000000" w:rsidRPr="00000000" w14:paraId="00000F51">
            <w:pPr>
              <w:spacing w:line="240" w:lineRule="auto"/>
              <w:ind w:firstLine="567"/>
              <w:rPr>
                <w:highlight w:val="white"/>
              </w:rPr>
            </w:pPr>
            <w:r w:rsidDel="00000000" w:rsidR="00000000" w:rsidRPr="00000000">
              <w:rPr>
                <w:highlight w:val="white"/>
                <w:rtl w:val="0"/>
              </w:rPr>
              <w:t xml:space="preserve">   :ARG0 (người / người</w:t>
            </w:r>
          </w:p>
          <w:p w:rsidR="00000000" w:rsidDel="00000000" w:rsidP="00000000" w:rsidRDefault="00000000" w:rsidRPr="00000000" w14:paraId="00000F52">
            <w:pPr>
              <w:spacing w:line="240" w:lineRule="auto"/>
              <w:ind w:firstLine="567"/>
              <w:rPr>
                <w:highlight w:val="white"/>
              </w:rPr>
            </w:pPr>
            <w:r w:rsidDel="00000000" w:rsidR="00000000" w:rsidRPr="00000000">
              <w:rPr>
                <w:highlight w:val="white"/>
                <w:rtl w:val="0"/>
              </w:rPr>
              <w:t xml:space="preserve">    </w:t>
              <w:tab/>
              <w:t xml:space="preserve">    :quant (l / lượng</w:t>
            </w:r>
          </w:p>
          <w:p w:rsidR="00000000" w:rsidDel="00000000" w:rsidP="00000000" w:rsidRDefault="00000000" w:rsidRPr="00000000" w14:paraId="00000F53">
            <w:pPr>
              <w:spacing w:line="240" w:lineRule="auto"/>
              <w:ind w:firstLine="567"/>
              <w:rPr>
                <w:highlight w:val="white"/>
              </w:rPr>
            </w:pPr>
            <w:r w:rsidDel="00000000" w:rsidR="00000000" w:rsidRPr="00000000">
              <w:rPr>
                <w:highlight w:val="white"/>
                <w:rtl w:val="0"/>
              </w:rPr>
              <w:t xml:space="preserve">         </w:t>
              <w:tab/>
              <w:t xml:space="preserve">         :mod (l / lớn))))</w:t>
            </w:r>
          </w:p>
          <w:p w:rsidR="00000000" w:rsidDel="00000000" w:rsidP="00000000" w:rsidRDefault="00000000" w:rsidRPr="00000000" w14:paraId="00000F54">
            <w:pPr>
              <w:spacing w:line="240" w:lineRule="auto"/>
              <w:ind w:firstLine="567"/>
              <w:rPr>
                <w:highlight w:val="white"/>
              </w:rPr>
            </w:pPr>
            <w:r w:rsidDel="00000000" w:rsidR="00000000" w:rsidRPr="00000000">
              <w:rPr>
                <w:highlight w:val="white"/>
                <w:rtl w:val="0"/>
              </w:rPr>
              <w:t xml:space="preserve">Một lượng lớn người đã tập trung lại</w:t>
            </w:r>
          </w:p>
        </w:tc>
      </w:tr>
    </w:tbl>
    <w:p w:rsidR="00000000" w:rsidDel="00000000" w:rsidP="00000000" w:rsidRDefault="00000000" w:rsidRPr="00000000" w14:paraId="00000F55">
      <w:pPr>
        <w:spacing w:after="240" w:before="240" w:line="360" w:lineRule="auto"/>
        <w:ind w:firstLine="567"/>
        <w:rPr>
          <w:sz w:val="24"/>
          <w:szCs w:val="24"/>
          <w:highlight w:val="white"/>
        </w:rPr>
      </w:pPr>
      <w:r w:rsidDel="00000000" w:rsidR="00000000" w:rsidRPr="00000000">
        <w:rPr>
          <w:sz w:val="24"/>
          <w:szCs w:val="24"/>
          <w:highlight w:val="white"/>
          <w:rtl w:val="0"/>
        </w:rPr>
        <w:t xml:space="preserve">Dưới đây là các loại quantity:</w:t>
      </w:r>
    </w:p>
    <w:tbl>
      <w:tblPr>
        <w:tblStyle w:val="Table1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tblGridChange w:id="0">
          <w:tblGrid>
            <w:gridCol w:w="2250"/>
            <w:gridCol w:w="67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56">
            <w:pPr>
              <w:widowControl w:val="0"/>
              <w:pBdr>
                <w:top w:space="0" w:sz="0" w:val="nil"/>
                <w:left w:space="0" w:sz="0" w:val="nil"/>
                <w:bottom w:space="0" w:sz="0" w:val="nil"/>
                <w:right w:space="0" w:sz="0" w:val="nil"/>
                <w:between w:space="0" w:sz="0" w:val="nil"/>
              </w:pBdr>
              <w:spacing w:line="240" w:lineRule="auto"/>
              <w:ind w:left="174" w:firstLine="0"/>
              <w:rPr>
                <w:sz w:val="24"/>
                <w:szCs w:val="24"/>
                <w:highlight w:val="white"/>
              </w:rPr>
            </w:pPr>
            <w:r w:rsidDel="00000000" w:rsidR="00000000" w:rsidRPr="00000000">
              <w:rPr>
                <w:sz w:val="24"/>
                <w:szCs w:val="24"/>
                <w:highlight w:val="white"/>
                <w:rtl w:val="0"/>
              </w:rPr>
              <w:t xml:space="preserve">quantity</w:t>
            </w:r>
          </w:p>
        </w:tc>
        <w:tc>
          <w:tcPr>
            <w:shd w:fill="auto" w:val="clear"/>
            <w:tcMar>
              <w:top w:w="100.0" w:type="dxa"/>
              <w:left w:w="100.0" w:type="dxa"/>
              <w:bottom w:w="100.0" w:type="dxa"/>
              <w:right w:w="100.0" w:type="dxa"/>
            </w:tcMar>
          </w:tcPr>
          <w:p w:rsidR="00000000" w:rsidDel="00000000" w:rsidP="00000000" w:rsidRDefault="00000000" w:rsidRPr="00000000" w14:paraId="00000F57">
            <w:pPr>
              <w:widowControl w:val="0"/>
              <w:pBdr>
                <w:top w:space="0" w:sz="0" w:val="nil"/>
                <w:left w:space="0" w:sz="0" w:val="nil"/>
                <w:bottom w:space="0" w:sz="0" w:val="nil"/>
                <w:right w:space="0" w:sz="0" w:val="nil"/>
                <w:between w:space="0" w:sz="0" w:val="nil"/>
              </w:pBdr>
              <w:spacing w:line="240" w:lineRule="auto"/>
              <w:ind w:left="192" w:firstLine="0"/>
              <w:rPr>
                <w:sz w:val="24"/>
                <w:szCs w:val="24"/>
                <w:highlight w:val="white"/>
              </w:rPr>
            </w:pPr>
            <w:r w:rsidDel="00000000" w:rsidR="00000000" w:rsidRPr="00000000">
              <w:rPr>
                <w:sz w:val="24"/>
                <w:szCs w:val="24"/>
                <w:highlight w:val="white"/>
                <w:rtl w:val="0"/>
              </w:rPr>
              <w:t xml:space="preserve">các nhãn unit và scale phổ biến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58">
            <w:pPr>
              <w:widowControl w:val="0"/>
              <w:pBdr>
                <w:top w:space="0" w:sz="0" w:val="nil"/>
                <w:left w:space="0" w:sz="0" w:val="nil"/>
                <w:bottom w:space="0" w:sz="0" w:val="nil"/>
                <w:right w:space="0" w:sz="0" w:val="nil"/>
                <w:between w:space="0" w:sz="0" w:val="nil"/>
              </w:pBdr>
              <w:spacing w:line="240" w:lineRule="auto"/>
              <w:ind w:left="174" w:firstLine="0"/>
              <w:rPr>
                <w:sz w:val="24"/>
                <w:szCs w:val="24"/>
                <w:highlight w:val="white"/>
              </w:rPr>
            </w:pPr>
            <w:r w:rsidDel="00000000" w:rsidR="00000000" w:rsidRPr="00000000">
              <w:rPr>
                <w:sz w:val="24"/>
                <w:szCs w:val="24"/>
                <w:highlight w:val="white"/>
                <w:rtl w:val="0"/>
              </w:rPr>
              <w:t xml:space="preserve">monetary-quantity(tiền tệ)</w:t>
            </w:r>
          </w:p>
        </w:tc>
        <w:tc>
          <w:tcPr>
            <w:shd w:fill="auto" w:val="clear"/>
            <w:tcMar>
              <w:top w:w="100.0" w:type="dxa"/>
              <w:left w:w="100.0" w:type="dxa"/>
              <w:bottom w:w="100.0" w:type="dxa"/>
              <w:right w:w="100.0" w:type="dxa"/>
            </w:tcMar>
          </w:tcPr>
          <w:p w:rsidR="00000000" w:rsidDel="00000000" w:rsidP="00000000" w:rsidRDefault="00000000" w:rsidRPr="00000000" w14:paraId="00000F59">
            <w:pPr>
              <w:widowControl w:val="0"/>
              <w:pBdr>
                <w:top w:space="0" w:sz="0" w:val="nil"/>
                <w:left w:space="0" w:sz="0" w:val="nil"/>
                <w:bottom w:space="0" w:sz="0" w:val="nil"/>
                <w:right w:space="0" w:sz="0" w:val="nil"/>
                <w:between w:space="0" w:sz="0" w:val="nil"/>
              </w:pBdr>
              <w:spacing w:line="240" w:lineRule="auto"/>
              <w:ind w:left="192"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:unit</w:t>
            </w:r>
            <w:r w:rsidDel="00000000" w:rsidR="00000000" w:rsidRPr="00000000">
              <w:rPr>
                <w:sz w:val="24"/>
                <w:szCs w:val="24"/>
                <w:rtl w:val="0"/>
              </w:rPr>
              <w:t xml:space="preserve"> dollar, euro, pound, yen, yuan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5A">
            <w:pPr>
              <w:widowControl w:val="0"/>
              <w:pBdr>
                <w:top w:space="0" w:sz="0" w:val="nil"/>
                <w:left w:space="0" w:sz="0" w:val="nil"/>
                <w:bottom w:space="0" w:sz="0" w:val="nil"/>
                <w:right w:space="0" w:sz="0" w:val="nil"/>
                <w:between w:space="0" w:sz="0" w:val="nil"/>
              </w:pBdr>
              <w:spacing w:line="240" w:lineRule="auto"/>
              <w:ind w:left="174" w:firstLine="0"/>
              <w:rPr>
                <w:sz w:val="24"/>
                <w:szCs w:val="24"/>
              </w:rPr>
            </w:pPr>
            <w:r w:rsidDel="00000000" w:rsidR="00000000" w:rsidRPr="00000000">
              <w:rPr>
                <w:sz w:val="24"/>
                <w:szCs w:val="24"/>
                <w:rtl w:val="0"/>
              </w:rPr>
              <w:t xml:space="preserve">distance-quantity(khoảng cách)</w:t>
            </w:r>
          </w:p>
        </w:tc>
        <w:tc>
          <w:tcPr>
            <w:shd w:fill="auto" w:val="clear"/>
            <w:tcMar>
              <w:top w:w="100.0" w:type="dxa"/>
              <w:left w:w="100.0" w:type="dxa"/>
              <w:bottom w:w="100.0" w:type="dxa"/>
              <w:right w:w="100.0" w:type="dxa"/>
            </w:tcMar>
          </w:tcPr>
          <w:p w:rsidR="00000000" w:rsidDel="00000000" w:rsidP="00000000" w:rsidRDefault="00000000" w:rsidRPr="00000000" w14:paraId="00000F5B">
            <w:pPr>
              <w:widowControl w:val="0"/>
              <w:pBdr>
                <w:top w:space="0" w:sz="0" w:val="nil"/>
                <w:left w:space="0" w:sz="0" w:val="nil"/>
                <w:bottom w:space="0" w:sz="0" w:val="nil"/>
                <w:right w:space="0" w:sz="0" w:val="nil"/>
                <w:between w:space="0" w:sz="0" w:val="nil"/>
              </w:pBdr>
              <w:spacing w:line="240" w:lineRule="auto"/>
              <w:ind w:left="192"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:unit</w:t>
            </w:r>
            <w:r w:rsidDel="00000000" w:rsidR="00000000" w:rsidRPr="00000000">
              <w:rPr>
                <w:sz w:val="24"/>
                <w:szCs w:val="24"/>
                <w:rtl w:val="0"/>
              </w:rPr>
              <w:t xml:space="preserve"> meter, kilometer, inch, foot, yard, mile, light-year, kilo-base-pair</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5C">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 area-quantity(diện tích)</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5D">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square-meter, square-kilometer, square-foot, acre, square-mile</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5E">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 volume-quantity (thể tích)</w:t>
            </w:r>
          </w:p>
        </w:tc>
        <w:tc>
          <w:tcPr>
            <w:shd w:fill="auto" w:val="clear"/>
            <w:tcMar>
              <w:top w:w="100.0" w:type="dxa"/>
              <w:left w:w="100.0" w:type="dxa"/>
              <w:bottom w:w="100.0" w:type="dxa"/>
              <w:right w:w="100.0" w:type="dxa"/>
            </w:tcMar>
          </w:tcPr>
          <w:p w:rsidR="00000000" w:rsidDel="00000000" w:rsidP="00000000" w:rsidRDefault="00000000" w:rsidRPr="00000000" w14:paraId="00000F5F">
            <w:pPr>
              <w:widowControl w:val="0"/>
              <w:pBdr>
                <w:top w:space="0" w:sz="0" w:val="nil"/>
                <w:left w:space="0" w:sz="0" w:val="nil"/>
                <w:bottom w:space="0" w:sz="0" w:val="nil"/>
                <w:right w:space="0" w:sz="0" w:val="nil"/>
                <w:between w:space="0" w:sz="0" w:val="nil"/>
              </w:pBdr>
              <w:spacing w:line="240" w:lineRule="auto"/>
              <w:ind w:left="192" w:firstLine="0"/>
              <w:rPr>
                <w:sz w:val="24"/>
                <w:szCs w:val="24"/>
                <w:highlight w:val="white"/>
              </w:rPr>
            </w:pPr>
            <w:r w:rsidDel="00000000" w:rsidR="00000000" w:rsidRPr="00000000">
              <w:rPr>
                <w:sz w:val="24"/>
                <w:szCs w:val="24"/>
                <w:shd w:fill="ffffee" w:val="clear"/>
                <w:rtl w:val="0"/>
              </w:rPr>
              <w:t xml:space="preserve"> </w:t>
            </w:r>
            <w:r w:rsidDel="00000000" w:rsidR="00000000" w:rsidRPr="00000000">
              <w:rPr>
                <w:b w:val="1"/>
                <w:sz w:val="24"/>
                <w:szCs w:val="24"/>
                <w:shd w:fill="ffffee" w:val="clear"/>
                <w:rtl w:val="0"/>
              </w:rPr>
              <w:t xml:space="preserve">:unit</w:t>
            </w:r>
            <w:r w:rsidDel="00000000" w:rsidR="00000000" w:rsidRPr="00000000">
              <w:rPr>
                <w:sz w:val="24"/>
                <w:szCs w:val="24"/>
                <w:shd w:fill="ffffee" w:val="clear"/>
                <w:rtl w:val="0"/>
              </w:rPr>
              <w:t xml:space="preserve"> liter, cubic-meter, fluid-ounce, pint, gallon, cubic-mile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60">
            <w:pPr>
              <w:widowControl w:val="0"/>
              <w:pBdr>
                <w:top w:space="0" w:sz="0" w:val="nil"/>
                <w:left w:space="0" w:sz="0" w:val="nil"/>
                <w:bottom w:space="0" w:sz="0" w:val="nil"/>
                <w:right w:space="0" w:sz="0" w:val="nil"/>
                <w:between w:space="0" w:sz="0" w:val="nil"/>
              </w:pBdr>
              <w:spacing w:line="240" w:lineRule="auto"/>
              <w:ind w:left="174" w:firstLine="0"/>
              <w:rPr>
                <w:sz w:val="24"/>
                <w:szCs w:val="24"/>
                <w:highlight w:val="white"/>
              </w:rPr>
            </w:pPr>
            <w:r w:rsidDel="00000000" w:rsidR="00000000" w:rsidRPr="00000000">
              <w:rPr>
                <w:sz w:val="24"/>
                <w:szCs w:val="24"/>
                <w:shd w:fill="ffffee" w:val="clear"/>
                <w:rtl w:val="0"/>
              </w:rPr>
              <w:t xml:space="preserve"> temporal-quantity (thời gian)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61">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second, minute, hour, day, week, month, year, decade, century </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62">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frequency-quantity</w:t>
            </w:r>
          </w:p>
          <w:p w:rsidR="00000000" w:rsidDel="00000000" w:rsidP="00000000" w:rsidRDefault="00000000" w:rsidRPr="00000000" w14:paraId="00000F63">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(tần suất)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64">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hertz</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65">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speed-quantity</w:t>
            </w:r>
          </w:p>
          <w:p w:rsidR="00000000" w:rsidDel="00000000" w:rsidP="00000000" w:rsidRDefault="00000000" w:rsidRPr="00000000" w14:paraId="00000F66">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(tốc độ)</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67">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meter-per-second, mile-per-hour</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68">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acceleration-quantity(gia tốc)</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69">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meter-per-second-squared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6A">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mass-quantity(</w:t>
            </w:r>
          </w:p>
          <w:p w:rsidR="00000000" w:rsidDel="00000000" w:rsidP="00000000" w:rsidRDefault="00000000" w:rsidRPr="00000000" w14:paraId="00000F6B">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khối lượng)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6C">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kilogram, ounce, pound, ton, atomic-mass-unit, kilodalton</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6D">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 force-quantity(lực)</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6E">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newton</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6F">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pressure-quantity(áp lực)</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70">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pascal, bar, psi, atmosphere, torr</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71">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energy-quantity(</w:t>
            </w:r>
          </w:p>
          <w:p w:rsidR="00000000" w:rsidDel="00000000" w:rsidP="00000000" w:rsidRDefault="00000000" w:rsidRPr="00000000" w14:paraId="00000F72">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năng lượng)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73">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joule, calorie, kilowatt-hour, btu, electron-volt</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74">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 power-quantity (năng lượng)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75">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watt, horsepower</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76">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 charge-quantity (lực tĩnh điện)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77">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coulomb</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78">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 potential-quantity (hiệu điện thế)</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79">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volt</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7A">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resistance-quantity (điện trở)</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7B">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ohm</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7C">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inductance-quantity (cảm ứng điện)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7D">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henry</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7E">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magnetic-field-quantity (từ trường)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7F">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tesla, gauss</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80">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 magnetic-flux-quantity (đường sức từ)</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81">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maxwell, weber</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82">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 radiation-quantity (phóng xạ)</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83">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becquerel, curie, sievert, rem, gray, rad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84">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fuel-consumption-quantity (tiêu thụ nhiên liệu)</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85">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liter-per-100-kilometer, mile-per-gallon</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86">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numerical-quantity (số học)</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87">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point, mole</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88">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information-quantity (thông tin)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89">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bit, byte, kilobyte, megabyte, terabyte, petabyte, exabyte, zettabyte, yottabyte, nibble</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8A">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concentration-quantity (Mon trong hoá học)</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8B">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molar (1M = 1 molar = 1 mole/liter), micromolar (μM), kilogram-per-cubic-meter, parts-per-million  </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8C">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catalytic-activity-quantity (Mon/s)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8D">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:unit</w:t>
            </w:r>
            <w:r w:rsidDel="00000000" w:rsidR="00000000" w:rsidRPr="00000000">
              <w:rPr>
                <w:sz w:val="24"/>
                <w:szCs w:val="24"/>
                <w:highlight w:val="white"/>
                <w:rtl w:val="0"/>
              </w:rPr>
              <w:t xml:space="preserve"> katal (kat), microkatal, nanokatal, enzyme-unit (U)  </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8E">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 acidity-quantity (nồng độ)</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8F">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ff0000"/>
                <w:sz w:val="24"/>
                <w:szCs w:val="24"/>
                <w:highlight w:val="white"/>
                <w:rtl w:val="0"/>
              </w:rPr>
              <w:t xml:space="preserve">:scale</w:t>
            </w:r>
            <w:r w:rsidDel="00000000" w:rsidR="00000000" w:rsidRPr="00000000">
              <w:rPr>
                <w:sz w:val="24"/>
                <w:szCs w:val="24"/>
                <w:highlight w:val="white"/>
                <w:rtl w:val="0"/>
              </w:rPr>
              <w:t xml:space="preserve"> ph</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90">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 seismic-quantity (động đất)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91">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ff0000"/>
                <w:sz w:val="24"/>
                <w:szCs w:val="24"/>
                <w:highlight w:val="white"/>
                <w:rtl w:val="0"/>
              </w:rPr>
              <w:t xml:space="preserve">:scale</w:t>
            </w:r>
            <w:r w:rsidDel="00000000" w:rsidR="00000000" w:rsidRPr="00000000">
              <w:rPr>
                <w:sz w:val="24"/>
                <w:szCs w:val="24"/>
                <w:highlight w:val="white"/>
                <w:rtl w:val="0"/>
              </w:rPr>
              <w:t xml:space="preserve"> richter</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92">
            <w:pPr>
              <w:widowControl w:val="0"/>
              <w:spacing w:line="240" w:lineRule="auto"/>
              <w:ind w:left="174" w:firstLine="0"/>
              <w:rPr>
                <w:sz w:val="24"/>
                <w:szCs w:val="24"/>
                <w:highlight w:val="white"/>
              </w:rPr>
            </w:pPr>
            <w:r w:rsidDel="00000000" w:rsidR="00000000" w:rsidRPr="00000000">
              <w:rPr>
                <w:sz w:val="24"/>
                <w:szCs w:val="24"/>
                <w:highlight w:val="white"/>
                <w:rtl w:val="0"/>
              </w:rPr>
              <w:t xml:space="preserve">temperature-quantity (nhiệt độ)</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F93">
            <w:pPr>
              <w:widowControl w:val="0"/>
              <w:spacing w:line="240" w:lineRule="auto"/>
              <w:ind w:left="192"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ff0000"/>
                <w:sz w:val="24"/>
                <w:szCs w:val="24"/>
                <w:highlight w:val="white"/>
                <w:rtl w:val="0"/>
              </w:rPr>
              <w:t xml:space="preserve">:scale</w:t>
            </w:r>
            <w:r w:rsidDel="00000000" w:rsidR="00000000" w:rsidRPr="00000000">
              <w:rPr>
                <w:sz w:val="24"/>
                <w:szCs w:val="24"/>
                <w:highlight w:val="white"/>
                <w:rtl w:val="0"/>
              </w:rPr>
              <w:t xml:space="preserve"> celsius, kelvin, fahrenheit</w:t>
            </w:r>
          </w:p>
        </w:tc>
      </w:tr>
    </w:tbl>
    <w:p w:rsidR="00000000" w:rsidDel="00000000" w:rsidP="00000000" w:rsidRDefault="00000000" w:rsidRPr="00000000" w14:paraId="00000F94">
      <w:pPr>
        <w:ind w:firstLine="567"/>
        <w:rPr>
          <w:highlight w:val="white"/>
        </w:rPr>
      </w:pPr>
      <w:r w:rsidDel="00000000" w:rsidR="00000000" w:rsidRPr="00000000">
        <w:rPr>
          <w:highlight w:val="white"/>
          <w:rtl w:val="0"/>
        </w:rPr>
        <w:t xml:space="preserve">Lưu ý: “phần trăm”, “điểm”, “ngày” không phải số lượng</w:t>
      </w:r>
    </w:p>
    <w:p w:rsidR="00000000" w:rsidDel="00000000" w:rsidP="00000000" w:rsidRDefault="00000000" w:rsidRPr="00000000" w14:paraId="00000F95">
      <w:pPr>
        <w:ind w:firstLine="567"/>
        <w:rPr>
          <w:highlight w:val="white"/>
        </w:rPr>
      </w:pPr>
      <w:r w:rsidDel="00000000" w:rsidR="00000000" w:rsidRPr="00000000">
        <w:rPr>
          <w:highlight w:val="white"/>
          <w:rtl w:val="0"/>
        </w:rPr>
        <w:t xml:space="preserve">một số ví dụ</w:t>
      </w:r>
    </w:p>
    <w:tbl>
      <w:tblPr>
        <w:tblStyle w:val="Table1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96">
            <w:pPr>
              <w:widowControl w:val="0"/>
              <w:spacing w:line="240" w:lineRule="auto"/>
              <w:ind w:left="316" w:firstLine="0"/>
              <w:rPr>
                <w:highlight w:val="white"/>
              </w:rPr>
            </w:pPr>
            <w:r w:rsidDel="00000000" w:rsidR="00000000" w:rsidRPr="00000000">
              <w:rPr>
                <w:highlight w:val="white"/>
                <w:rtl w:val="0"/>
              </w:rPr>
              <w:t xml:space="preserve">(t / temporal-quantity</w:t>
            </w:r>
          </w:p>
          <w:p w:rsidR="00000000" w:rsidDel="00000000" w:rsidP="00000000" w:rsidRDefault="00000000" w:rsidRPr="00000000" w14:paraId="00000F97">
            <w:pPr>
              <w:widowControl w:val="0"/>
              <w:spacing w:line="240" w:lineRule="auto"/>
              <w:ind w:left="316" w:firstLine="0"/>
              <w:rPr>
                <w:highlight w:val="white"/>
              </w:rPr>
            </w:pPr>
            <w:r w:rsidDel="00000000" w:rsidR="00000000" w:rsidRPr="00000000">
              <w:rPr>
                <w:highlight w:val="white"/>
                <w:rtl w:val="0"/>
              </w:rPr>
              <w:t xml:space="preserve">   :unit (y / year)</w:t>
            </w:r>
          </w:p>
          <w:p w:rsidR="00000000" w:rsidDel="00000000" w:rsidP="00000000" w:rsidRDefault="00000000" w:rsidRPr="00000000" w14:paraId="00000F98">
            <w:pPr>
              <w:widowControl w:val="0"/>
              <w:spacing w:line="240" w:lineRule="auto"/>
              <w:ind w:left="316" w:firstLine="0"/>
              <w:rPr>
                <w:highlight w:val="white"/>
              </w:rPr>
            </w:pPr>
            <w:r w:rsidDel="00000000" w:rsidR="00000000" w:rsidRPr="00000000">
              <w:rPr>
                <w:highlight w:val="white"/>
                <w:rtl w:val="0"/>
              </w:rPr>
              <w:t xml:space="preserve">   :quant 30)</w:t>
            </w:r>
          </w:p>
          <w:p w:rsidR="00000000" w:rsidDel="00000000" w:rsidP="00000000" w:rsidRDefault="00000000" w:rsidRPr="00000000" w14:paraId="00000F99">
            <w:pPr>
              <w:widowControl w:val="0"/>
              <w:pBdr>
                <w:top w:space="0" w:sz="0" w:val="nil"/>
                <w:left w:space="0" w:sz="0" w:val="nil"/>
                <w:bottom w:space="0" w:sz="0" w:val="nil"/>
                <w:right w:space="0" w:sz="0" w:val="nil"/>
                <w:between w:space="0" w:sz="0" w:val="nil"/>
              </w:pBdr>
              <w:spacing w:line="240" w:lineRule="auto"/>
              <w:ind w:left="316" w:firstLine="0"/>
              <w:rPr>
                <w:highlight w:val="white"/>
              </w:rPr>
            </w:pPr>
            <w:r w:rsidDel="00000000" w:rsidR="00000000" w:rsidRPr="00000000">
              <w:rPr>
                <w:sz w:val="24"/>
                <w:szCs w:val="24"/>
                <w:highlight w:val="white"/>
                <w:rtl w:val="0"/>
              </w:rPr>
              <w:t xml:space="preserve">30 years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F9A">
            <w:pPr>
              <w:spacing w:line="240" w:lineRule="auto"/>
              <w:ind w:firstLine="567"/>
              <w:rPr>
                <w:highlight w:val="white"/>
              </w:rPr>
            </w:pPr>
            <w:r w:rsidDel="00000000" w:rsidR="00000000" w:rsidRPr="00000000">
              <w:rPr>
                <w:highlight w:val="white"/>
                <w:rtl w:val="0"/>
              </w:rPr>
              <w:t xml:space="preserve">(t / temporal-quantity</w:t>
            </w:r>
          </w:p>
          <w:p w:rsidR="00000000" w:rsidDel="00000000" w:rsidP="00000000" w:rsidRDefault="00000000" w:rsidRPr="00000000" w14:paraId="00000F9B">
            <w:pPr>
              <w:spacing w:line="240" w:lineRule="auto"/>
              <w:ind w:firstLine="567"/>
              <w:rPr>
                <w:highlight w:val="white"/>
              </w:rPr>
            </w:pPr>
            <w:r w:rsidDel="00000000" w:rsidR="00000000" w:rsidRPr="00000000">
              <w:rPr>
                <w:highlight w:val="white"/>
                <w:rtl w:val="0"/>
              </w:rPr>
              <w:t xml:space="preserve">   :unit (năm / năm)</w:t>
            </w:r>
          </w:p>
          <w:p w:rsidR="00000000" w:rsidDel="00000000" w:rsidP="00000000" w:rsidRDefault="00000000" w:rsidRPr="00000000" w14:paraId="00000F9C">
            <w:pPr>
              <w:spacing w:line="240" w:lineRule="auto"/>
              <w:ind w:firstLine="567"/>
              <w:rPr>
                <w:highlight w:val="white"/>
              </w:rPr>
            </w:pPr>
            <w:r w:rsidDel="00000000" w:rsidR="00000000" w:rsidRPr="00000000">
              <w:rPr>
                <w:highlight w:val="white"/>
                <w:rtl w:val="0"/>
              </w:rPr>
              <w:t xml:space="preserve">   :quant 30)</w:t>
            </w:r>
          </w:p>
          <w:p w:rsidR="00000000" w:rsidDel="00000000" w:rsidP="00000000" w:rsidRDefault="00000000" w:rsidRPr="00000000" w14:paraId="00000F9D">
            <w:pPr>
              <w:spacing w:line="240" w:lineRule="auto"/>
              <w:ind w:firstLine="567"/>
              <w:rPr>
                <w:highlight w:val="white"/>
              </w:rPr>
            </w:pPr>
            <w:r w:rsidDel="00000000" w:rsidR="00000000" w:rsidRPr="00000000">
              <w:rPr>
                <w:highlight w:val="white"/>
                <w:rtl w:val="0"/>
              </w:rPr>
              <w:t xml:space="preserve">30 năm.</w:t>
            </w:r>
          </w:p>
        </w:tc>
      </w:tr>
    </w:tbl>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9F">
            <w:pPr>
              <w:widowControl w:val="0"/>
              <w:spacing w:line="240" w:lineRule="auto"/>
              <w:ind w:left="316" w:firstLine="0"/>
              <w:rPr>
                <w:highlight w:val="white"/>
              </w:rPr>
            </w:pPr>
            <w:r w:rsidDel="00000000" w:rsidR="00000000" w:rsidRPr="00000000">
              <w:rPr>
                <w:highlight w:val="white"/>
                <w:rtl w:val="0"/>
              </w:rPr>
              <w:t xml:space="preserve">(b / before</w:t>
            </w:r>
          </w:p>
          <w:p w:rsidR="00000000" w:rsidDel="00000000" w:rsidP="00000000" w:rsidRDefault="00000000" w:rsidRPr="00000000" w14:paraId="00000FA0">
            <w:pPr>
              <w:widowControl w:val="0"/>
              <w:spacing w:line="240" w:lineRule="auto"/>
              <w:ind w:left="316" w:firstLine="0"/>
              <w:rPr>
                <w:highlight w:val="white"/>
              </w:rPr>
            </w:pPr>
            <w:r w:rsidDel="00000000" w:rsidR="00000000" w:rsidRPr="00000000">
              <w:rPr>
                <w:highlight w:val="white"/>
                <w:rtl w:val="0"/>
              </w:rPr>
              <w:t xml:space="preserve">   :op1 (n / now)</w:t>
            </w:r>
          </w:p>
          <w:p w:rsidR="00000000" w:rsidDel="00000000" w:rsidP="00000000" w:rsidRDefault="00000000" w:rsidRPr="00000000" w14:paraId="00000FA1">
            <w:pPr>
              <w:widowControl w:val="0"/>
              <w:spacing w:line="240" w:lineRule="auto"/>
              <w:ind w:left="316" w:firstLine="0"/>
              <w:rPr>
                <w:highlight w:val="white"/>
              </w:rPr>
            </w:pPr>
            <w:r w:rsidDel="00000000" w:rsidR="00000000" w:rsidRPr="00000000">
              <w:rPr>
                <w:highlight w:val="white"/>
                <w:rtl w:val="0"/>
              </w:rPr>
              <w:t xml:space="preserve">   :duration (t / temporal-quantity</w:t>
            </w:r>
          </w:p>
          <w:p w:rsidR="00000000" w:rsidDel="00000000" w:rsidP="00000000" w:rsidRDefault="00000000" w:rsidRPr="00000000" w14:paraId="00000FA2">
            <w:pPr>
              <w:widowControl w:val="0"/>
              <w:spacing w:line="240" w:lineRule="auto"/>
              <w:ind w:left="316" w:firstLine="0"/>
              <w:rPr>
                <w:highlight w:val="white"/>
              </w:rPr>
            </w:pPr>
            <w:r w:rsidDel="00000000" w:rsidR="00000000" w:rsidRPr="00000000">
              <w:rPr>
                <w:highlight w:val="white"/>
                <w:rtl w:val="0"/>
              </w:rPr>
              <w:t xml:space="preserve">                :unit (y / year)</w:t>
            </w:r>
          </w:p>
          <w:p w:rsidR="00000000" w:rsidDel="00000000" w:rsidP="00000000" w:rsidRDefault="00000000" w:rsidRPr="00000000" w14:paraId="00000FA3">
            <w:pPr>
              <w:widowControl w:val="0"/>
              <w:spacing w:line="240" w:lineRule="auto"/>
              <w:ind w:left="316" w:firstLine="0"/>
              <w:rPr>
                <w:highlight w:val="white"/>
              </w:rPr>
            </w:pPr>
            <w:r w:rsidDel="00000000" w:rsidR="00000000" w:rsidRPr="00000000">
              <w:rPr>
                <w:highlight w:val="white"/>
                <w:rtl w:val="0"/>
              </w:rPr>
              <w:t xml:space="preserve">                :quant 30))</w:t>
            </w:r>
          </w:p>
          <w:p w:rsidR="00000000" w:rsidDel="00000000" w:rsidP="00000000" w:rsidRDefault="00000000" w:rsidRPr="00000000" w14:paraId="00000FA4">
            <w:pPr>
              <w:widowControl w:val="0"/>
              <w:pBdr>
                <w:top w:space="0" w:sz="0" w:val="nil"/>
                <w:left w:space="0" w:sz="0" w:val="nil"/>
                <w:bottom w:space="0" w:sz="0" w:val="nil"/>
                <w:right w:space="0" w:sz="0" w:val="nil"/>
                <w:between w:space="0" w:sz="0" w:val="nil"/>
              </w:pBdr>
              <w:spacing w:line="240" w:lineRule="auto"/>
              <w:ind w:left="316" w:firstLine="0"/>
              <w:rPr>
                <w:highlight w:val="white"/>
              </w:rPr>
            </w:pPr>
            <w:r w:rsidDel="00000000" w:rsidR="00000000" w:rsidRPr="00000000">
              <w:rPr>
                <w:sz w:val="24"/>
                <w:szCs w:val="24"/>
                <w:highlight w:val="white"/>
                <w:rtl w:val="0"/>
              </w:rPr>
              <w:t xml:space="preserve">during the past 30 years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FA5">
            <w:pPr>
              <w:spacing w:line="240" w:lineRule="auto"/>
              <w:ind w:firstLine="567"/>
              <w:rPr>
                <w:highlight w:val="white"/>
              </w:rPr>
            </w:pPr>
            <w:r w:rsidDel="00000000" w:rsidR="00000000" w:rsidRPr="00000000">
              <w:rPr>
                <w:highlight w:val="white"/>
                <w:rtl w:val="0"/>
              </w:rPr>
              <w:t xml:space="preserve">(b / before</w:t>
            </w:r>
          </w:p>
          <w:p w:rsidR="00000000" w:rsidDel="00000000" w:rsidP="00000000" w:rsidRDefault="00000000" w:rsidRPr="00000000" w14:paraId="00000FA6">
            <w:pPr>
              <w:spacing w:line="240" w:lineRule="auto"/>
              <w:ind w:firstLine="567"/>
              <w:rPr>
                <w:highlight w:val="white"/>
              </w:rPr>
            </w:pPr>
            <w:r w:rsidDel="00000000" w:rsidR="00000000" w:rsidRPr="00000000">
              <w:rPr>
                <w:highlight w:val="white"/>
                <w:rtl w:val="0"/>
              </w:rPr>
              <w:t xml:space="preserve">   :op1 (n / now)</w:t>
            </w:r>
          </w:p>
          <w:p w:rsidR="00000000" w:rsidDel="00000000" w:rsidP="00000000" w:rsidRDefault="00000000" w:rsidRPr="00000000" w14:paraId="00000FA7">
            <w:pPr>
              <w:spacing w:line="240" w:lineRule="auto"/>
              <w:ind w:firstLine="567"/>
              <w:rPr>
                <w:highlight w:val="white"/>
              </w:rPr>
            </w:pPr>
            <w:r w:rsidDel="00000000" w:rsidR="00000000" w:rsidRPr="00000000">
              <w:rPr>
                <w:highlight w:val="white"/>
                <w:rtl w:val="0"/>
              </w:rPr>
              <w:t xml:space="preserve">   :duration (t / temporal-quantity</w:t>
            </w:r>
          </w:p>
          <w:p w:rsidR="00000000" w:rsidDel="00000000" w:rsidP="00000000" w:rsidRDefault="00000000" w:rsidRPr="00000000" w14:paraId="00000FA8">
            <w:pPr>
              <w:spacing w:line="240" w:lineRule="auto"/>
              <w:ind w:firstLine="567"/>
              <w:rPr>
                <w:highlight w:val="white"/>
              </w:rPr>
            </w:pPr>
            <w:r w:rsidDel="00000000" w:rsidR="00000000" w:rsidRPr="00000000">
              <w:rPr>
                <w:highlight w:val="white"/>
                <w:rtl w:val="0"/>
              </w:rPr>
              <w:t xml:space="preserve">            </w:t>
              <w:tab/>
              <w:t xml:space="preserve">:unit (n / năm)</w:t>
            </w:r>
          </w:p>
          <w:p w:rsidR="00000000" w:rsidDel="00000000" w:rsidP="00000000" w:rsidRDefault="00000000" w:rsidRPr="00000000" w14:paraId="00000FA9">
            <w:pPr>
              <w:spacing w:line="240" w:lineRule="auto"/>
              <w:ind w:firstLine="567"/>
              <w:rPr>
                <w:highlight w:val="white"/>
              </w:rPr>
            </w:pPr>
            <w:r w:rsidDel="00000000" w:rsidR="00000000" w:rsidRPr="00000000">
              <w:rPr>
                <w:highlight w:val="white"/>
                <w:rtl w:val="0"/>
              </w:rPr>
              <w:t xml:space="preserve">            </w:t>
              <w:tab/>
              <w:t xml:space="preserve">:quant 30))</w:t>
            </w:r>
          </w:p>
          <w:p w:rsidR="00000000" w:rsidDel="00000000" w:rsidP="00000000" w:rsidRDefault="00000000" w:rsidRPr="00000000" w14:paraId="00000FAA">
            <w:pPr>
              <w:spacing w:line="240" w:lineRule="auto"/>
              <w:ind w:firstLine="567"/>
              <w:rPr>
                <w:highlight w:val="white"/>
              </w:rPr>
            </w:pPr>
            <w:r w:rsidDel="00000000" w:rsidR="00000000" w:rsidRPr="00000000">
              <w:rPr>
                <w:highlight w:val="white"/>
                <w:rtl w:val="0"/>
              </w:rPr>
              <w:t xml:space="preserve">Trong suốt 30 năm nay.</w:t>
            </w:r>
          </w:p>
        </w:tc>
      </w:tr>
    </w:tbl>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AC">
            <w:pPr>
              <w:widowControl w:val="0"/>
              <w:spacing w:line="240" w:lineRule="auto"/>
              <w:ind w:firstLine="567"/>
              <w:rPr>
                <w:highlight w:val="white"/>
              </w:rPr>
            </w:pPr>
            <w:r w:rsidDel="00000000" w:rsidR="00000000" w:rsidRPr="00000000">
              <w:rPr>
                <w:highlight w:val="white"/>
                <w:rtl w:val="0"/>
              </w:rPr>
              <w:t xml:space="preserve">(b / before</w:t>
            </w:r>
          </w:p>
          <w:p w:rsidR="00000000" w:rsidDel="00000000" w:rsidP="00000000" w:rsidRDefault="00000000" w:rsidRPr="00000000" w14:paraId="00000FAD">
            <w:pPr>
              <w:widowControl w:val="0"/>
              <w:spacing w:line="240" w:lineRule="auto"/>
              <w:ind w:firstLine="567"/>
              <w:rPr>
                <w:highlight w:val="white"/>
              </w:rPr>
            </w:pPr>
            <w:r w:rsidDel="00000000" w:rsidR="00000000" w:rsidRPr="00000000">
              <w:rPr>
                <w:highlight w:val="white"/>
                <w:rtl w:val="0"/>
              </w:rPr>
              <w:t xml:space="preserve">   :op1 (n / now)</w:t>
            </w:r>
          </w:p>
          <w:p w:rsidR="00000000" w:rsidDel="00000000" w:rsidP="00000000" w:rsidRDefault="00000000" w:rsidRPr="00000000" w14:paraId="00000FAE">
            <w:pPr>
              <w:widowControl w:val="0"/>
              <w:spacing w:line="240" w:lineRule="auto"/>
              <w:ind w:firstLine="567"/>
              <w:rPr>
                <w:highlight w:val="white"/>
              </w:rPr>
            </w:pPr>
            <w:r w:rsidDel="00000000" w:rsidR="00000000" w:rsidRPr="00000000">
              <w:rPr>
                <w:highlight w:val="white"/>
                <w:rtl w:val="0"/>
              </w:rPr>
              <w:t xml:space="preserve">   :quant (m / more-than</w:t>
            </w:r>
          </w:p>
          <w:p w:rsidR="00000000" w:rsidDel="00000000" w:rsidP="00000000" w:rsidRDefault="00000000" w:rsidRPr="00000000" w14:paraId="00000FAF">
            <w:pPr>
              <w:widowControl w:val="0"/>
              <w:spacing w:line="240" w:lineRule="auto"/>
              <w:ind w:firstLine="567"/>
              <w:rPr>
                <w:highlight w:val="white"/>
              </w:rPr>
            </w:pPr>
            <w:r w:rsidDel="00000000" w:rsidR="00000000" w:rsidRPr="00000000">
              <w:rPr>
                <w:highlight w:val="white"/>
                <w:rtl w:val="0"/>
              </w:rPr>
              <w:t xml:space="preserve">             :op1 (t / temporal-quantity</w:t>
            </w:r>
          </w:p>
          <w:p w:rsidR="00000000" w:rsidDel="00000000" w:rsidP="00000000" w:rsidRDefault="00000000" w:rsidRPr="00000000" w14:paraId="00000FB0">
            <w:pPr>
              <w:widowControl w:val="0"/>
              <w:spacing w:line="240" w:lineRule="auto"/>
              <w:ind w:firstLine="567"/>
              <w:rPr>
                <w:highlight w:val="white"/>
              </w:rPr>
            </w:pPr>
            <w:r w:rsidDel="00000000" w:rsidR="00000000" w:rsidRPr="00000000">
              <w:rPr>
                <w:highlight w:val="white"/>
                <w:rtl w:val="0"/>
              </w:rPr>
              <w:t xml:space="preserve">                     :unit (y / year)</w:t>
            </w:r>
          </w:p>
          <w:p w:rsidR="00000000" w:rsidDel="00000000" w:rsidP="00000000" w:rsidRDefault="00000000" w:rsidRPr="00000000" w14:paraId="00000FB1">
            <w:pPr>
              <w:widowControl w:val="0"/>
              <w:spacing w:line="240" w:lineRule="auto"/>
              <w:ind w:firstLine="567"/>
              <w:rPr>
                <w:highlight w:val="white"/>
              </w:rPr>
            </w:pPr>
            <w:r w:rsidDel="00000000" w:rsidR="00000000" w:rsidRPr="00000000">
              <w:rPr>
                <w:highlight w:val="white"/>
                <w:rtl w:val="0"/>
              </w:rPr>
              <w:t xml:space="preserve">                     :quant 30)))</w:t>
            </w:r>
          </w:p>
          <w:p w:rsidR="00000000" w:rsidDel="00000000" w:rsidP="00000000" w:rsidRDefault="00000000" w:rsidRPr="00000000" w14:paraId="00000FB2">
            <w:pPr>
              <w:widowControl w:val="0"/>
              <w:pBdr>
                <w:top w:space="0" w:sz="0" w:val="nil"/>
                <w:left w:space="0" w:sz="0" w:val="nil"/>
                <w:bottom w:space="0" w:sz="0" w:val="nil"/>
                <w:right w:space="0" w:sz="0" w:val="nil"/>
                <w:between w:space="0" w:sz="0" w:val="nil"/>
              </w:pBdr>
              <w:spacing w:line="240" w:lineRule="auto"/>
              <w:ind w:firstLine="567"/>
              <w:rPr>
                <w:sz w:val="24"/>
                <w:szCs w:val="24"/>
                <w:highlight w:val="white"/>
              </w:rPr>
            </w:pPr>
            <w:r w:rsidDel="00000000" w:rsidR="00000000" w:rsidRPr="00000000">
              <w:rPr>
                <w:rtl w:val="0"/>
              </w:rPr>
            </w:r>
          </w:p>
          <w:p w:rsidR="00000000" w:rsidDel="00000000" w:rsidP="00000000" w:rsidRDefault="00000000" w:rsidRPr="00000000" w14:paraId="00000FB3">
            <w:pPr>
              <w:widowControl w:val="0"/>
              <w:spacing w:line="240" w:lineRule="auto"/>
              <w:ind w:firstLine="567"/>
              <w:rPr>
                <w:highlight w:val="white"/>
              </w:rPr>
            </w:pPr>
            <w:r w:rsidDel="00000000" w:rsidR="00000000" w:rsidRPr="00000000">
              <w:rPr>
                <w:sz w:val="24"/>
                <w:szCs w:val="24"/>
                <w:highlight w:val="white"/>
                <w:rtl w:val="0"/>
              </w:rPr>
              <w:t xml:space="preserve">more than 30 years ago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FB4">
            <w:pPr>
              <w:spacing w:line="240" w:lineRule="auto"/>
              <w:ind w:firstLine="567"/>
              <w:rPr>
                <w:highlight w:val="white"/>
              </w:rPr>
            </w:pPr>
            <w:r w:rsidDel="00000000" w:rsidR="00000000" w:rsidRPr="00000000">
              <w:rPr>
                <w:highlight w:val="white"/>
                <w:rtl w:val="0"/>
              </w:rPr>
              <w:t xml:space="preserve">(b / before</w:t>
            </w:r>
          </w:p>
          <w:p w:rsidR="00000000" w:rsidDel="00000000" w:rsidP="00000000" w:rsidRDefault="00000000" w:rsidRPr="00000000" w14:paraId="00000FB5">
            <w:pPr>
              <w:spacing w:line="240" w:lineRule="auto"/>
              <w:ind w:firstLine="567"/>
              <w:rPr>
                <w:highlight w:val="white"/>
              </w:rPr>
            </w:pPr>
            <w:r w:rsidDel="00000000" w:rsidR="00000000" w:rsidRPr="00000000">
              <w:rPr>
                <w:highlight w:val="white"/>
                <w:rtl w:val="0"/>
              </w:rPr>
              <w:t xml:space="preserve">   :op1 (now / now)</w:t>
            </w:r>
          </w:p>
          <w:p w:rsidR="00000000" w:rsidDel="00000000" w:rsidP="00000000" w:rsidRDefault="00000000" w:rsidRPr="00000000" w14:paraId="00000FB6">
            <w:pPr>
              <w:spacing w:line="240" w:lineRule="auto"/>
              <w:ind w:firstLine="567"/>
              <w:rPr>
                <w:highlight w:val="white"/>
              </w:rPr>
            </w:pPr>
            <w:r w:rsidDel="00000000" w:rsidR="00000000" w:rsidRPr="00000000">
              <w:rPr>
                <w:highlight w:val="white"/>
                <w:rtl w:val="0"/>
              </w:rPr>
              <w:t xml:space="preserve">   :quant (h / hơn</w:t>
            </w:r>
          </w:p>
          <w:p w:rsidR="00000000" w:rsidDel="00000000" w:rsidP="00000000" w:rsidRDefault="00000000" w:rsidRPr="00000000" w14:paraId="00000FB7">
            <w:pPr>
              <w:spacing w:line="240" w:lineRule="auto"/>
              <w:ind w:firstLine="567"/>
              <w:rPr>
                <w:highlight w:val="white"/>
              </w:rPr>
            </w:pPr>
            <w:r w:rsidDel="00000000" w:rsidR="00000000" w:rsidRPr="00000000">
              <w:rPr>
                <w:highlight w:val="white"/>
                <w:rtl w:val="0"/>
              </w:rPr>
              <w:t xml:space="preserve">         </w:t>
              <w:tab/>
              <w:t xml:space="preserve">:op1 (t / temporal-quantity</w:t>
            </w:r>
          </w:p>
          <w:p w:rsidR="00000000" w:rsidDel="00000000" w:rsidP="00000000" w:rsidRDefault="00000000" w:rsidRPr="00000000" w14:paraId="00000FB8">
            <w:pPr>
              <w:spacing w:line="240" w:lineRule="auto"/>
              <w:ind w:firstLine="567"/>
              <w:rPr>
                <w:highlight w:val="white"/>
              </w:rPr>
            </w:pPr>
            <w:r w:rsidDel="00000000" w:rsidR="00000000" w:rsidRPr="00000000">
              <w:rPr>
                <w:highlight w:val="white"/>
                <w:rtl w:val="0"/>
              </w:rPr>
              <w:t xml:space="preserve">                     :unit (y / year)</w:t>
            </w:r>
          </w:p>
          <w:p w:rsidR="00000000" w:rsidDel="00000000" w:rsidP="00000000" w:rsidRDefault="00000000" w:rsidRPr="00000000" w14:paraId="00000FB9">
            <w:pPr>
              <w:spacing w:line="240" w:lineRule="auto"/>
              <w:ind w:firstLine="567"/>
              <w:rPr>
                <w:highlight w:val="white"/>
              </w:rPr>
            </w:pPr>
            <w:r w:rsidDel="00000000" w:rsidR="00000000" w:rsidRPr="00000000">
              <w:rPr>
                <w:highlight w:val="white"/>
                <w:rtl w:val="0"/>
              </w:rPr>
              <w:t xml:space="preserve">                     :quant 30)))</w:t>
            </w:r>
          </w:p>
          <w:p w:rsidR="00000000" w:rsidDel="00000000" w:rsidP="00000000" w:rsidRDefault="00000000" w:rsidRPr="00000000" w14:paraId="00000FBA">
            <w:pPr>
              <w:spacing w:line="240" w:lineRule="auto"/>
              <w:ind w:firstLine="567"/>
              <w:rPr>
                <w:highlight w:val="white"/>
              </w:rPr>
            </w:pPr>
            <w:r w:rsidDel="00000000" w:rsidR="00000000" w:rsidRPr="00000000">
              <w:rPr>
                <w:highlight w:val="white"/>
                <w:rtl w:val="0"/>
              </w:rPr>
              <w:t xml:space="preserve">Hơn 30 năm trước</w:t>
            </w:r>
          </w:p>
        </w:tc>
      </w:tr>
    </w:tbl>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BC">
            <w:pPr>
              <w:widowControl w:val="0"/>
              <w:spacing w:line="240" w:lineRule="auto"/>
              <w:ind w:firstLine="567"/>
              <w:rPr>
                <w:highlight w:val="white"/>
              </w:rPr>
            </w:pPr>
            <w:r w:rsidDel="00000000" w:rsidR="00000000" w:rsidRPr="00000000">
              <w:rPr>
                <w:highlight w:val="white"/>
                <w:rtl w:val="0"/>
              </w:rPr>
              <w:t xml:space="preserve">(o / or</w:t>
            </w:r>
          </w:p>
          <w:p w:rsidR="00000000" w:rsidDel="00000000" w:rsidP="00000000" w:rsidRDefault="00000000" w:rsidRPr="00000000" w14:paraId="00000FBD">
            <w:pPr>
              <w:widowControl w:val="0"/>
              <w:spacing w:line="240" w:lineRule="auto"/>
              <w:ind w:firstLine="567"/>
              <w:rPr>
                <w:highlight w:val="white"/>
              </w:rPr>
            </w:pPr>
            <w:r w:rsidDel="00000000" w:rsidR="00000000" w:rsidRPr="00000000">
              <w:rPr>
                <w:highlight w:val="white"/>
                <w:rtl w:val="0"/>
              </w:rPr>
              <w:t xml:space="preserve">   :op1 (t / temporal-quantity</w:t>
            </w:r>
          </w:p>
          <w:p w:rsidR="00000000" w:rsidDel="00000000" w:rsidP="00000000" w:rsidRDefault="00000000" w:rsidRPr="00000000" w14:paraId="00000FBE">
            <w:pPr>
              <w:widowControl w:val="0"/>
              <w:spacing w:line="240" w:lineRule="auto"/>
              <w:ind w:firstLine="567"/>
              <w:rPr>
                <w:highlight w:val="white"/>
              </w:rPr>
            </w:pPr>
            <w:r w:rsidDel="00000000" w:rsidR="00000000" w:rsidRPr="00000000">
              <w:rPr>
                <w:highlight w:val="white"/>
                <w:rtl w:val="0"/>
              </w:rPr>
              <w:t xml:space="preserve">           :unit (y / year)</w:t>
            </w:r>
          </w:p>
          <w:p w:rsidR="00000000" w:rsidDel="00000000" w:rsidP="00000000" w:rsidRDefault="00000000" w:rsidRPr="00000000" w14:paraId="00000FBF">
            <w:pPr>
              <w:widowControl w:val="0"/>
              <w:spacing w:line="240" w:lineRule="auto"/>
              <w:ind w:firstLine="567"/>
              <w:rPr>
                <w:highlight w:val="white"/>
              </w:rPr>
            </w:pPr>
            <w:r w:rsidDel="00000000" w:rsidR="00000000" w:rsidRPr="00000000">
              <w:rPr>
                <w:highlight w:val="white"/>
                <w:rtl w:val="0"/>
              </w:rPr>
              <w:t xml:space="preserve">           :quant 3)</w:t>
            </w:r>
          </w:p>
          <w:p w:rsidR="00000000" w:rsidDel="00000000" w:rsidP="00000000" w:rsidRDefault="00000000" w:rsidRPr="00000000" w14:paraId="00000FC0">
            <w:pPr>
              <w:widowControl w:val="0"/>
              <w:spacing w:line="240" w:lineRule="auto"/>
              <w:ind w:firstLine="567"/>
              <w:rPr>
                <w:highlight w:val="white"/>
              </w:rPr>
            </w:pPr>
            <w:r w:rsidDel="00000000" w:rsidR="00000000" w:rsidRPr="00000000">
              <w:rPr>
                <w:highlight w:val="white"/>
                <w:rtl w:val="0"/>
              </w:rPr>
              <w:t xml:space="preserve">   :op2 (t2 / temporal-quantity</w:t>
            </w:r>
          </w:p>
          <w:p w:rsidR="00000000" w:rsidDel="00000000" w:rsidP="00000000" w:rsidRDefault="00000000" w:rsidRPr="00000000" w14:paraId="00000FC1">
            <w:pPr>
              <w:widowControl w:val="0"/>
              <w:spacing w:line="240" w:lineRule="auto"/>
              <w:ind w:firstLine="567"/>
              <w:rPr>
                <w:highlight w:val="white"/>
              </w:rPr>
            </w:pPr>
            <w:r w:rsidDel="00000000" w:rsidR="00000000" w:rsidRPr="00000000">
              <w:rPr>
                <w:highlight w:val="white"/>
                <w:rtl w:val="0"/>
              </w:rPr>
              <w:t xml:space="preserve">            :unit (y2 / year)</w:t>
            </w:r>
          </w:p>
          <w:p w:rsidR="00000000" w:rsidDel="00000000" w:rsidP="00000000" w:rsidRDefault="00000000" w:rsidRPr="00000000" w14:paraId="00000FC2">
            <w:pPr>
              <w:widowControl w:val="0"/>
              <w:spacing w:line="240" w:lineRule="auto"/>
              <w:ind w:firstLine="567"/>
              <w:rPr>
                <w:highlight w:val="white"/>
              </w:rPr>
            </w:pPr>
            <w:r w:rsidDel="00000000" w:rsidR="00000000" w:rsidRPr="00000000">
              <w:rPr>
                <w:highlight w:val="white"/>
                <w:rtl w:val="0"/>
              </w:rPr>
              <w:t xml:space="preserve">            :quant 4))</w:t>
            </w:r>
          </w:p>
          <w:p w:rsidR="00000000" w:rsidDel="00000000" w:rsidP="00000000" w:rsidRDefault="00000000" w:rsidRPr="00000000" w14:paraId="00000FC3">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sz w:val="24"/>
                <w:szCs w:val="24"/>
                <w:highlight w:val="white"/>
                <w:rtl w:val="0"/>
              </w:rPr>
              <w:t xml:space="preserve">three or four years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FC4">
            <w:pPr>
              <w:spacing w:line="240" w:lineRule="auto"/>
              <w:ind w:firstLine="567"/>
              <w:rPr>
                <w:highlight w:val="white"/>
              </w:rPr>
            </w:pPr>
            <w:r w:rsidDel="00000000" w:rsidR="00000000" w:rsidRPr="00000000">
              <w:rPr>
                <w:highlight w:val="white"/>
                <w:rtl w:val="0"/>
              </w:rPr>
              <w:t xml:space="preserve">(h / hoặc</w:t>
            </w:r>
          </w:p>
          <w:p w:rsidR="00000000" w:rsidDel="00000000" w:rsidP="00000000" w:rsidRDefault="00000000" w:rsidRPr="00000000" w14:paraId="00000FC5">
            <w:pPr>
              <w:spacing w:line="240" w:lineRule="auto"/>
              <w:ind w:firstLine="567"/>
              <w:rPr>
                <w:highlight w:val="white"/>
              </w:rPr>
            </w:pPr>
            <w:r w:rsidDel="00000000" w:rsidR="00000000" w:rsidRPr="00000000">
              <w:rPr>
                <w:highlight w:val="white"/>
                <w:rtl w:val="0"/>
              </w:rPr>
              <w:t xml:space="preserve">   :op1 (t / temporal-quantity</w:t>
            </w:r>
          </w:p>
          <w:p w:rsidR="00000000" w:rsidDel="00000000" w:rsidP="00000000" w:rsidRDefault="00000000" w:rsidRPr="00000000" w14:paraId="00000FC6">
            <w:pPr>
              <w:spacing w:line="240" w:lineRule="auto"/>
              <w:ind w:firstLine="567"/>
              <w:rPr>
                <w:highlight w:val="white"/>
              </w:rPr>
            </w:pPr>
            <w:r w:rsidDel="00000000" w:rsidR="00000000" w:rsidRPr="00000000">
              <w:rPr>
                <w:highlight w:val="white"/>
                <w:rtl w:val="0"/>
              </w:rPr>
              <w:t xml:space="preserve">       </w:t>
              <w:tab/>
              <w:t xml:space="preserve">:unit (n1 / năm)</w:t>
            </w:r>
          </w:p>
          <w:p w:rsidR="00000000" w:rsidDel="00000000" w:rsidP="00000000" w:rsidRDefault="00000000" w:rsidRPr="00000000" w14:paraId="00000FC7">
            <w:pPr>
              <w:spacing w:line="240" w:lineRule="auto"/>
              <w:ind w:firstLine="567"/>
              <w:rPr>
                <w:highlight w:val="white"/>
              </w:rPr>
            </w:pPr>
            <w:r w:rsidDel="00000000" w:rsidR="00000000" w:rsidRPr="00000000">
              <w:rPr>
                <w:highlight w:val="white"/>
                <w:rtl w:val="0"/>
              </w:rPr>
              <w:t xml:space="preserve">       </w:t>
              <w:tab/>
              <w:t xml:space="preserve">:quant 3)</w:t>
            </w:r>
          </w:p>
          <w:p w:rsidR="00000000" w:rsidDel="00000000" w:rsidP="00000000" w:rsidRDefault="00000000" w:rsidRPr="00000000" w14:paraId="00000FC8">
            <w:pPr>
              <w:spacing w:line="240" w:lineRule="auto"/>
              <w:ind w:firstLine="567"/>
              <w:rPr>
                <w:highlight w:val="white"/>
              </w:rPr>
            </w:pPr>
            <w:r w:rsidDel="00000000" w:rsidR="00000000" w:rsidRPr="00000000">
              <w:rPr>
                <w:highlight w:val="white"/>
                <w:rtl w:val="0"/>
              </w:rPr>
              <w:t xml:space="preserve">   :op2 (t2 / temporal-quantity</w:t>
            </w:r>
          </w:p>
          <w:p w:rsidR="00000000" w:rsidDel="00000000" w:rsidP="00000000" w:rsidRDefault="00000000" w:rsidRPr="00000000" w14:paraId="00000FC9">
            <w:pPr>
              <w:spacing w:line="240" w:lineRule="auto"/>
              <w:ind w:firstLine="567"/>
              <w:rPr>
                <w:highlight w:val="white"/>
              </w:rPr>
            </w:pPr>
            <w:r w:rsidDel="00000000" w:rsidR="00000000" w:rsidRPr="00000000">
              <w:rPr>
                <w:highlight w:val="white"/>
                <w:rtl w:val="0"/>
              </w:rPr>
              <w:t xml:space="preserve">        </w:t>
              <w:tab/>
              <w:t xml:space="preserve">:unit (n2 / năm)</w:t>
            </w:r>
          </w:p>
          <w:p w:rsidR="00000000" w:rsidDel="00000000" w:rsidP="00000000" w:rsidRDefault="00000000" w:rsidRPr="00000000" w14:paraId="00000FCA">
            <w:pPr>
              <w:spacing w:line="240" w:lineRule="auto"/>
              <w:ind w:firstLine="567"/>
              <w:rPr>
                <w:highlight w:val="white"/>
              </w:rPr>
            </w:pPr>
            <w:r w:rsidDel="00000000" w:rsidR="00000000" w:rsidRPr="00000000">
              <w:rPr>
                <w:highlight w:val="white"/>
                <w:rtl w:val="0"/>
              </w:rPr>
              <w:t xml:space="preserve">        </w:t>
              <w:tab/>
              <w:t xml:space="preserve">:quant 4))</w:t>
            </w:r>
          </w:p>
          <w:p w:rsidR="00000000" w:rsidDel="00000000" w:rsidP="00000000" w:rsidRDefault="00000000" w:rsidRPr="00000000" w14:paraId="00000FCB">
            <w:pPr>
              <w:spacing w:line="240" w:lineRule="auto"/>
              <w:ind w:firstLine="567"/>
              <w:rPr>
                <w:highlight w:val="white"/>
              </w:rPr>
            </w:pPr>
            <w:r w:rsidDel="00000000" w:rsidR="00000000" w:rsidRPr="00000000">
              <w:rPr>
                <w:highlight w:val="white"/>
                <w:rtl w:val="0"/>
              </w:rPr>
              <w:t xml:space="preserve">3 hoặc 4 năm.</w:t>
            </w:r>
          </w:p>
          <w:p w:rsidR="00000000" w:rsidDel="00000000" w:rsidP="00000000" w:rsidRDefault="00000000" w:rsidRPr="00000000" w14:paraId="00000FCC">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rtl w:val="0"/>
              </w:rPr>
            </w:r>
          </w:p>
        </w:tc>
      </w:tr>
    </w:tbl>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CE">
            <w:pPr>
              <w:widowControl w:val="0"/>
              <w:spacing w:line="240" w:lineRule="auto"/>
              <w:ind w:firstLine="567"/>
              <w:rPr>
                <w:highlight w:val="white"/>
              </w:rPr>
            </w:pPr>
            <w:r w:rsidDel="00000000" w:rsidR="00000000" w:rsidRPr="00000000">
              <w:rPr>
                <w:highlight w:val="white"/>
                <w:rtl w:val="0"/>
              </w:rPr>
              <w:t xml:space="preserve">(c / crash-01</w:t>
            </w:r>
          </w:p>
          <w:p w:rsidR="00000000" w:rsidDel="00000000" w:rsidP="00000000" w:rsidRDefault="00000000" w:rsidRPr="00000000" w14:paraId="00000FCF">
            <w:pPr>
              <w:widowControl w:val="0"/>
              <w:spacing w:line="240" w:lineRule="auto"/>
              <w:ind w:firstLine="567"/>
              <w:rPr>
                <w:highlight w:val="white"/>
              </w:rPr>
            </w:pPr>
            <w:r w:rsidDel="00000000" w:rsidR="00000000" w:rsidRPr="00000000">
              <w:rPr>
                <w:highlight w:val="white"/>
                <w:rtl w:val="0"/>
              </w:rPr>
              <w:t xml:space="preserve">   :ARG1 (p / plane)</w:t>
            </w:r>
          </w:p>
          <w:p w:rsidR="00000000" w:rsidDel="00000000" w:rsidP="00000000" w:rsidRDefault="00000000" w:rsidRPr="00000000" w14:paraId="00000FD0">
            <w:pPr>
              <w:widowControl w:val="0"/>
              <w:spacing w:line="240" w:lineRule="auto"/>
              <w:ind w:firstLine="567"/>
              <w:rPr>
                <w:highlight w:val="white"/>
              </w:rPr>
            </w:pPr>
            <w:r w:rsidDel="00000000" w:rsidR="00000000" w:rsidRPr="00000000">
              <w:rPr>
                <w:highlight w:val="white"/>
                <w:rtl w:val="0"/>
              </w:rPr>
              <w:t xml:space="preserve">   :location (r / relative-position</w:t>
            </w:r>
          </w:p>
          <w:p w:rsidR="00000000" w:rsidDel="00000000" w:rsidP="00000000" w:rsidRDefault="00000000" w:rsidRPr="00000000" w14:paraId="00000FD1">
            <w:pPr>
              <w:widowControl w:val="0"/>
              <w:spacing w:line="240" w:lineRule="auto"/>
              <w:ind w:firstLine="567"/>
              <w:rPr>
                <w:highlight w:val="white"/>
              </w:rPr>
            </w:pPr>
            <w:r w:rsidDel="00000000" w:rsidR="00000000" w:rsidRPr="00000000">
              <w:rPr>
                <w:highlight w:val="white"/>
                <w:rtl w:val="0"/>
              </w:rPr>
              <w:t xml:space="preserve">                :op1 (g / city :wiki "Moscow" :name (n / name :op1 "Moscow"))</w:t>
            </w:r>
          </w:p>
          <w:p w:rsidR="00000000" w:rsidDel="00000000" w:rsidP="00000000" w:rsidRDefault="00000000" w:rsidRPr="00000000" w14:paraId="00000FD2">
            <w:pPr>
              <w:widowControl w:val="0"/>
              <w:spacing w:line="240" w:lineRule="auto"/>
              <w:ind w:firstLine="567"/>
              <w:rPr>
                <w:highlight w:val="white"/>
              </w:rPr>
            </w:pPr>
            <w:r w:rsidDel="00000000" w:rsidR="00000000" w:rsidRPr="00000000">
              <w:rPr>
                <w:highlight w:val="white"/>
                <w:rtl w:val="0"/>
              </w:rPr>
              <w:t xml:space="preserve">                :quant (d / distance-quantity </w:t>
            </w:r>
          </w:p>
          <w:p w:rsidR="00000000" w:rsidDel="00000000" w:rsidP="00000000" w:rsidRDefault="00000000" w:rsidRPr="00000000" w14:paraId="00000FD3">
            <w:pPr>
              <w:widowControl w:val="0"/>
              <w:spacing w:line="240" w:lineRule="auto"/>
              <w:ind w:firstLine="567"/>
              <w:rPr>
                <w:highlight w:val="white"/>
              </w:rPr>
            </w:pPr>
            <w:r w:rsidDel="00000000" w:rsidR="00000000" w:rsidRPr="00000000">
              <w:rPr>
                <w:highlight w:val="white"/>
                <w:rtl w:val="0"/>
              </w:rPr>
              <w:t xml:space="preserve">                          :unit (m / mile)</w:t>
            </w:r>
          </w:p>
          <w:p w:rsidR="00000000" w:rsidDel="00000000" w:rsidP="00000000" w:rsidRDefault="00000000" w:rsidRPr="00000000" w14:paraId="00000FD4">
            <w:pPr>
              <w:widowControl w:val="0"/>
              <w:spacing w:line="240" w:lineRule="auto"/>
              <w:ind w:firstLine="567"/>
              <w:rPr>
                <w:highlight w:val="white"/>
              </w:rPr>
            </w:pPr>
            <w:r w:rsidDel="00000000" w:rsidR="00000000" w:rsidRPr="00000000">
              <w:rPr>
                <w:highlight w:val="white"/>
                <w:rtl w:val="0"/>
              </w:rPr>
              <w:t xml:space="preserve">                          :quant 50)</w:t>
            </w:r>
          </w:p>
          <w:p w:rsidR="00000000" w:rsidDel="00000000" w:rsidP="00000000" w:rsidRDefault="00000000" w:rsidRPr="00000000" w14:paraId="00000FD5">
            <w:pPr>
              <w:widowControl w:val="0"/>
              <w:spacing w:line="240" w:lineRule="auto"/>
              <w:ind w:firstLine="567"/>
              <w:rPr>
                <w:highlight w:val="white"/>
              </w:rPr>
            </w:pPr>
            <w:r w:rsidDel="00000000" w:rsidR="00000000" w:rsidRPr="00000000">
              <w:rPr>
                <w:highlight w:val="white"/>
                <w:rtl w:val="0"/>
              </w:rPr>
              <w:t xml:space="preserve">                :direction (e / east)))</w:t>
            </w:r>
          </w:p>
          <w:p w:rsidR="00000000" w:rsidDel="00000000" w:rsidP="00000000" w:rsidRDefault="00000000" w:rsidRPr="00000000" w14:paraId="00000FD6">
            <w:pPr>
              <w:widowControl w:val="0"/>
              <w:shd w:fill="ffffff" w:val="clear"/>
              <w:spacing w:after="240" w:line="240" w:lineRule="auto"/>
              <w:ind w:firstLine="567"/>
              <w:rPr>
                <w:sz w:val="24"/>
                <w:szCs w:val="24"/>
                <w:highlight w:val="white"/>
              </w:rPr>
            </w:pPr>
            <w:r w:rsidDel="00000000" w:rsidR="00000000" w:rsidRPr="00000000">
              <w:rPr>
                <w:sz w:val="24"/>
                <w:szCs w:val="24"/>
                <w:highlight w:val="white"/>
                <w:rtl w:val="0"/>
              </w:rPr>
              <w:t xml:space="preserve">The plane crashed 50 miles east of Moscow.</w:t>
            </w:r>
          </w:p>
          <w:p w:rsidR="00000000" w:rsidDel="00000000" w:rsidP="00000000" w:rsidRDefault="00000000" w:rsidRPr="00000000" w14:paraId="00000FD7">
            <w:pPr>
              <w:widowControl w:val="0"/>
              <w:shd w:fill="ffffff" w:val="clear"/>
              <w:spacing w:line="240" w:lineRule="auto"/>
              <w:ind w:firstLine="567"/>
              <w:rPr>
                <w:sz w:val="24"/>
                <w:szCs w:val="24"/>
                <w:highlight w:val="white"/>
              </w:rPr>
            </w:pPr>
            <w:r w:rsidDel="00000000" w:rsidR="00000000" w:rsidRPr="00000000">
              <w:rPr>
                <w:sz w:val="24"/>
                <w:szCs w:val="24"/>
                <w:highlight w:val="white"/>
                <w:rtl w:val="0"/>
              </w:rPr>
              <w:t xml:space="preserve">The plane crash occurred 50 miles east of Moscow.</w:t>
            </w:r>
          </w:p>
          <w:p w:rsidR="00000000" w:rsidDel="00000000" w:rsidP="00000000" w:rsidRDefault="00000000" w:rsidRPr="00000000" w14:paraId="00000FD8">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FD9">
            <w:pPr>
              <w:spacing w:line="240" w:lineRule="auto"/>
              <w:ind w:firstLine="567"/>
              <w:rPr>
                <w:highlight w:val="white"/>
              </w:rPr>
            </w:pPr>
            <w:r w:rsidDel="00000000" w:rsidR="00000000" w:rsidRPr="00000000">
              <w:rPr>
                <w:highlight w:val="white"/>
                <w:rtl w:val="0"/>
              </w:rPr>
              <w:t xml:space="preserve">(r / rơi</w:t>
            </w:r>
          </w:p>
          <w:p w:rsidR="00000000" w:rsidDel="00000000" w:rsidP="00000000" w:rsidRDefault="00000000" w:rsidRPr="00000000" w14:paraId="00000FDA">
            <w:pPr>
              <w:spacing w:line="240" w:lineRule="auto"/>
              <w:ind w:firstLine="567"/>
              <w:rPr>
                <w:highlight w:val="white"/>
              </w:rPr>
            </w:pPr>
            <w:r w:rsidDel="00000000" w:rsidR="00000000" w:rsidRPr="00000000">
              <w:rPr>
                <w:highlight w:val="white"/>
                <w:rtl w:val="0"/>
              </w:rPr>
              <w:t xml:space="preserve">   :ARG1 (mb / máy bay)</w:t>
            </w:r>
          </w:p>
          <w:p w:rsidR="00000000" w:rsidDel="00000000" w:rsidP="00000000" w:rsidRDefault="00000000" w:rsidRPr="00000000" w14:paraId="00000FDB">
            <w:pPr>
              <w:spacing w:line="240" w:lineRule="auto"/>
              <w:ind w:firstLine="567"/>
              <w:rPr>
                <w:highlight w:val="white"/>
              </w:rPr>
            </w:pPr>
            <w:r w:rsidDel="00000000" w:rsidR="00000000" w:rsidRPr="00000000">
              <w:rPr>
                <w:highlight w:val="white"/>
                <w:rtl w:val="0"/>
              </w:rPr>
              <w:t xml:space="preserve">   :location (r / relative-position</w:t>
            </w:r>
          </w:p>
          <w:p w:rsidR="00000000" w:rsidDel="00000000" w:rsidP="00000000" w:rsidRDefault="00000000" w:rsidRPr="00000000" w14:paraId="00000FDC">
            <w:pPr>
              <w:spacing w:line="240" w:lineRule="auto"/>
              <w:ind w:firstLine="567"/>
              <w:rPr>
                <w:highlight w:val="white"/>
              </w:rPr>
            </w:pPr>
            <w:r w:rsidDel="00000000" w:rsidR="00000000" w:rsidRPr="00000000">
              <w:rPr>
                <w:highlight w:val="white"/>
                <w:rtl w:val="0"/>
              </w:rPr>
              <w:t xml:space="preserve">            </w:t>
              <w:tab/>
              <w:t xml:space="preserve">:op1 (g / city :wiki "Moscow" :name (n / name :op1 "Moscow"))</w:t>
            </w:r>
          </w:p>
          <w:p w:rsidR="00000000" w:rsidDel="00000000" w:rsidP="00000000" w:rsidRDefault="00000000" w:rsidRPr="00000000" w14:paraId="00000FDD">
            <w:pPr>
              <w:spacing w:line="240" w:lineRule="auto"/>
              <w:ind w:firstLine="567"/>
              <w:rPr>
                <w:highlight w:val="white"/>
              </w:rPr>
            </w:pPr>
            <w:r w:rsidDel="00000000" w:rsidR="00000000" w:rsidRPr="00000000">
              <w:rPr>
                <w:highlight w:val="white"/>
                <w:rtl w:val="0"/>
              </w:rPr>
              <w:t xml:space="preserve">            </w:t>
              <w:tab/>
              <w:t xml:space="preserve">:quant (d / distance-quantity</w:t>
            </w:r>
          </w:p>
          <w:p w:rsidR="00000000" w:rsidDel="00000000" w:rsidP="00000000" w:rsidRDefault="00000000" w:rsidRPr="00000000" w14:paraId="00000FDE">
            <w:pPr>
              <w:spacing w:line="240" w:lineRule="auto"/>
              <w:ind w:firstLine="567"/>
              <w:rPr>
                <w:highlight w:val="white"/>
              </w:rPr>
            </w:pPr>
            <w:r w:rsidDel="00000000" w:rsidR="00000000" w:rsidRPr="00000000">
              <w:rPr>
                <w:highlight w:val="white"/>
                <w:rtl w:val="0"/>
              </w:rPr>
              <w:t xml:space="preserve">     </w:t>
              <w:tab/>
              <w:t xml:space="preserve">                 :unit (d / dặm)</w:t>
            </w:r>
          </w:p>
          <w:p w:rsidR="00000000" w:rsidDel="00000000" w:rsidP="00000000" w:rsidRDefault="00000000" w:rsidRPr="00000000" w14:paraId="00000FDF">
            <w:pPr>
              <w:spacing w:line="240" w:lineRule="auto"/>
              <w:ind w:firstLine="567"/>
              <w:rPr>
                <w:highlight w:val="white"/>
              </w:rPr>
            </w:pPr>
            <w:r w:rsidDel="00000000" w:rsidR="00000000" w:rsidRPr="00000000">
              <w:rPr>
                <w:highlight w:val="white"/>
                <w:rtl w:val="0"/>
              </w:rPr>
              <w:t xml:space="preserve">                          :quant 50)</w:t>
            </w:r>
          </w:p>
          <w:p w:rsidR="00000000" w:rsidDel="00000000" w:rsidP="00000000" w:rsidRDefault="00000000" w:rsidRPr="00000000" w14:paraId="00000FE0">
            <w:pPr>
              <w:spacing w:line="240" w:lineRule="auto"/>
              <w:ind w:firstLine="567"/>
              <w:rPr>
                <w:highlight w:val="white"/>
              </w:rPr>
            </w:pPr>
            <w:r w:rsidDel="00000000" w:rsidR="00000000" w:rsidRPr="00000000">
              <w:rPr>
                <w:highlight w:val="white"/>
                <w:rtl w:val="0"/>
              </w:rPr>
              <w:tab/>
              <w:t xml:space="preserve">            :direction (đ / đông )))</w:t>
            </w:r>
          </w:p>
          <w:p w:rsidR="00000000" w:rsidDel="00000000" w:rsidP="00000000" w:rsidRDefault="00000000" w:rsidRPr="00000000" w14:paraId="00000FE1">
            <w:pPr>
              <w:spacing w:line="240" w:lineRule="auto"/>
              <w:ind w:firstLine="567"/>
              <w:rPr>
                <w:highlight w:val="white"/>
              </w:rPr>
            </w:pPr>
            <w:r w:rsidDel="00000000" w:rsidR="00000000" w:rsidRPr="00000000">
              <w:rPr>
                <w:highlight w:val="white"/>
                <w:rtl w:val="0"/>
              </w:rPr>
              <w:t xml:space="preserve">Máy bay rơi cách Mát-xcơ-va 50 dặm.</w:t>
            </w:r>
          </w:p>
          <w:p w:rsidR="00000000" w:rsidDel="00000000" w:rsidP="00000000" w:rsidRDefault="00000000" w:rsidRPr="00000000" w14:paraId="00000FE2">
            <w:pPr>
              <w:spacing w:line="240" w:lineRule="auto"/>
              <w:ind w:firstLine="567"/>
              <w:rPr>
                <w:highlight w:val="white"/>
              </w:rPr>
            </w:pPr>
            <w:r w:rsidDel="00000000" w:rsidR="00000000" w:rsidRPr="00000000">
              <w:rPr>
                <w:rtl w:val="0"/>
              </w:rPr>
            </w:r>
          </w:p>
          <w:p w:rsidR="00000000" w:rsidDel="00000000" w:rsidP="00000000" w:rsidRDefault="00000000" w:rsidRPr="00000000" w14:paraId="00000FE3">
            <w:pPr>
              <w:spacing w:line="240" w:lineRule="auto"/>
              <w:ind w:firstLine="567"/>
              <w:rPr>
                <w:highlight w:val="white"/>
              </w:rPr>
            </w:pPr>
            <w:r w:rsidDel="00000000" w:rsidR="00000000" w:rsidRPr="00000000">
              <w:rPr>
                <w:highlight w:val="white"/>
                <w:rtl w:val="0"/>
              </w:rPr>
              <w:t xml:space="preserve">Vụ máy bơi rơi xảy ra cách Mát-scơ-va 50 dặm.</w:t>
            </w:r>
          </w:p>
        </w:tc>
      </w:tr>
    </w:tbl>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E5">
            <w:pPr>
              <w:widowControl w:val="0"/>
              <w:spacing w:line="240" w:lineRule="auto"/>
              <w:ind w:firstLine="567"/>
              <w:rPr>
                <w:highlight w:val="white"/>
              </w:rPr>
            </w:pPr>
            <w:r w:rsidDel="00000000" w:rsidR="00000000" w:rsidRPr="00000000">
              <w:rPr>
                <w:highlight w:val="white"/>
                <w:rtl w:val="0"/>
              </w:rPr>
              <w:t xml:space="preserve">(q / monetary-quantity</w:t>
            </w:r>
          </w:p>
          <w:p w:rsidR="00000000" w:rsidDel="00000000" w:rsidP="00000000" w:rsidRDefault="00000000" w:rsidRPr="00000000" w14:paraId="00000FE6">
            <w:pPr>
              <w:widowControl w:val="0"/>
              <w:spacing w:line="240" w:lineRule="auto"/>
              <w:ind w:firstLine="567"/>
              <w:rPr>
                <w:highlight w:val="white"/>
              </w:rPr>
            </w:pPr>
            <w:r w:rsidDel="00000000" w:rsidR="00000000" w:rsidRPr="00000000">
              <w:rPr>
                <w:highlight w:val="white"/>
                <w:rtl w:val="0"/>
              </w:rPr>
              <w:t xml:space="preserve">   :quant 20</w:t>
            </w:r>
          </w:p>
          <w:p w:rsidR="00000000" w:rsidDel="00000000" w:rsidP="00000000" w:rsidRDefault="00000000" w:rsidRPr="00000000" w14:paraId="00000FE7">
            <w:pPr>
              <w:widowControl w:val="0"/>
              <w:spacing w:line="240" w:lineRule="auto"/>
              <w:ind w:firstLine="567"/>
              <w:rPr>
                <w:highlight w:val="white"/>
              </w:rPr>
            </w:pPr>
            <w:r w:rsidDel="00000000" w:rsidR="00000000" w:rsidRPr="00000000">
              <w:rPr>
                <w:highlight w:val="white"/>
                <w:rtl w:val="0"/>
              </w:rPr>
              <w:t xml:space="preserve">   :unit (d / dollar</w:t>
            </w:r>
          </w:p>
          <w:p w:rsidR="00000000" w:rsidDel="00000000" w:rsidP="00000000" w:rsidRDefault="00000000" w:rsidRPr="00000000" w14:paraId="00000FE8">
            <w:pPr>
              <w:widowControl w:val="0"/>
              <w:spacing w:line="240" w:lineRule="auto"/>
              <w:ind w:firstLine="567"/>
              <w:rPr>
                <w:highlight w:val="white"/>
              </w:rPr>
            </w:pPr>
            <w:r w:rsidDel="00000000" w:rsidR="00000000" w:rsidRPr="00000000">
              <w:rPr>
                <w:highlight w:val="white"/>
                <w:rtl w:val="0"/>
              </w:rPr>
              <w:t xml:space="preserve">            :mod (e / country</w:t>
            </w:r>
          </w:p>
          <w:p w:rsidR="00000000" w:rsidDel="00000000" w:rsidP="00000000" w:rsidRDefault="00000000" w:rsidRPr="00000000" w14:paraId="00000FE9">
            <w:pPr>
              <w:widowControl w:val="0"/>
              <w:spacing w:line="240" w:lineRule="auto"/>
              <w:ind w:firstLine="567"/>
              <w:rPr>
                <w:highlight w:val="white"/>
              </w:rPr>
            </w:pPr>
            <w:r w:rsidDel="00000000" w:rsidR="00000000" w:rsidRPr="00000000">
              <w:rPr>
                <w:highlight w:val="white"/>
                <w:rtl w:val="0"/>
              </w:rPr>
              <w:t xml:space="preserve">                    :wiki "Canada"</w:t>
            </w:r>
          </w:p>
          <w:p w:rsidR="00000000" w:rsidDel="00000000" w:rsidP="00000000" w:rsidRDefault="00000000" w:rsidRPr="00000000" w14:paraId="00000FEA">
            <w:pPr>
              <w:widowControl w:val="0"/>
              <w:spacing w:line="240" w:lineRule="auto"/>
              <w:ind w:firstLine="567"/>
              <w:rPr>
                <w:highlight w:val="white"/>
              </w:rPr>
            </w:pPr>
            <w:r w:rsidDel="00000000" w:rsidR="00000000" w:rsidRPr="00000000">
              <w:rPr>
                <w:highlight w:val="white"/>
                <w:rtl w:val="0"/>
              </w:rPr>
              <w:t xml:space="preserve">                    :name (n / name :op1 "Canada"))))</w:t>
            </w:r>
          </w:p>
          <w:p w:rsidR="00000000" w:rsidDel="00000000" w:rsidP="00000000" w:rsidRDefault="00000000" w:rsidRPr="00000000" w14:paraId="00000FEB">
            <w:pPr>
              <w:widowControl w:val="0"/>
              <w:shd w:fill="ffffff" w:val="clear"/>
              <w:spacing w:after="240" w:line="240" w:lineRule="auto"/>
              <w:ind w:firstLine="567"/>
              <w:rPr>
                <w:sz w:val="24"/>
                <w:szCs w:val="24"/>
                <w:highlight w:val="white"/>
              </w:rPr>
            </w:pPr>
            <w:r w:rsidDel="00000000" w:rsidR="00000000" w:rsidRPr="00000000">
              <w:rPr>
                <w:sz w:val="24"/>
                <w:szCs w:val="24"/>
                <w:highlight w:val="white"/>
                <w:rtl w:val="0"/>
              </w:rPr>
              <w:t xml:space="preserve">C$20</w:t>
            </w:r>
          </w:p>
          <w:p w:rsidR="00000000" w:rsidDel="00000000" w:rsidP="00000000" w:rsidRDefault="00000000" w:rsidRPr="00000000" w14:paraId="00000FEC">
            <w:pPr>
              <w:widowControl w:val="0"/>
              <w:shd w:fill="ffffff" w:val="clear"/>
              <w:spacing w:line="240" w:lineRule="auto"/>
              <w:ind w:firstLine="567"/>
              <w:rPr>
                <w:highlight w:val="white"/>
              </w:rPr>
            </w:pPr>
            <w:r w:rsidDel="00000000" w:rsidR="00000000" w:rsidRPr="00000000">
              <w:rPr>
                <w:sz w:val="24"/>
                <w:szCs w:val="24"/>
                <w:highlight w:val="white"/>
                <w:rtl w:val="0"/>
              </w:rPr>
              <w:t xml:space="preserve">20 Canadian dollars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FED">
            <w:pPr>
              <w:spacing w:line="240" w:lineRule="auto"/>
              <w:ind w:firstLine="567"/>
              <w:rPr>
                <w:highlight w:val="white"/>
              </w:rPr>
            </w:pPr>
            <w:r w:rsidDel="00000000" w:rsidR="00000000" w:rsidRPr="00000000">
              <w:rPr>
                <w:highlight w:val="white"/>
                <w:rtl w:val="0"/>
              </w:rPr>
              <w:t xml:space="preserve">(q / monetary-quantity</w:t>
            </w:r>
          </w:p>
          <w:p w:rsidR="00000000" w:rsidDel="00000000" w:rsidP="00000000" w:rsidRDefault="00000000" w:rsidRPr="00000000" w14:paraId="00000FEE">
            <w:pPr>
              <w:spacing w:line="240" w:lineRule="auto"/>
              <w:ind w:firstLine="567"/>
              <w:rPr>
                <w:highlight w:val="white"/>
              </w:rPr>
            </w:pPr>
            <w:r w:rsidDel="00000000" w:rsidR="00000000" w:rsidRPr="00000000">
              <w:rPr>
                <w:highlight w:val="white"/>
                <w:rtl w:val="0"/>
              </w:rPr>
              <w:t xml:space="preserve">   :quant 20</w:t>
            </w:r>
          </w:p>
          <w:p w:rsidR="00000000" w:rsidDel="00000000" w:rsidP="00000000" w:rsidRDefault="00000000" w:rsidRPr="00000000" w14:paraId="00000FEF">
            <w:pPr>
              <w:spacing w:line="240" w:lineRule="auto"/>
              <w:ind w:firstLine="567"/>
              <w:rPr>
                <w:highlight w:val="white"/>
              </w:rPr>
            </w:pPr>
            <w:r w:rsidDel="00000000" w:rsidR="00000000" w:rsidRPr="00000000">
              <w:rPr>
                <w:highlight w:val="white"/>
                <w:rtl w:val="0"/>
              </w:rPr>
              <w:t xml:space="preserve">   :unit (đ / đô</w:t>
            </w:r>
          </w:p>
          <w:p w:rsidR="00000000" w:rsidDel="00000000" w:rsidP="00000000" w:rsidRDefault="00000000" w:rsidRPr="00000000" w14:paraId="00000FF0">
            <w:pPr>
              <w:spacing w:line="240" w:lineRule="auto"/>
              <w:ind w:firstLine="567"/>
              <w:rPr>
                <w:highlight w:val="white"/>
              </w:rPr>
            </w:pPr>
            <w:r w:rsidDel="00000000" w:rsidR="00000000" w:rsidRPr="00000000">
              <w:rPr>
                <w:highlight w:val="white"/>
                <w:rtl w:val="0"/>
              </w:rPr>
              <w:t xml:space="preserve">            :mod (đn / đất nước</w:t>
            </w:r>
          </w:p>
          <w:p w:rsidR="00000000" w:rsidDel="00000000" w:rsidP="00000000" w:rsidRDefault="00000000" w:rsidRPr="00000000" w14:paraId="00000FF1">
            <w:pPr>
              <w:spacing w:line="240" w:lineRule="auto"/>
              <w:ind w:firstLine="567"/>
              <w:rPr>
                <w:highlight w:val="white"/>
              </w:rPr>
            </w:pPr>
            <w:r w:rsidDel="00000000" w:rsidR="00000000" w:rsidRPr="00000000">
              <w:rPr>
                <w:highlight w:val="white"/>
                <w:rtl w:val="0"/>
              </w:rPr>
              <w:t xml:space="preserve">                </w:t>
              <w:tab/>
              <w:t xml:space="preserve">:wiki "Canada"</w:t>
            </w:r>
          </w:p>
          <w:p w:rsidR="00000000" w:rsidDel="00000000" w:rsidP="00000000" w:rsidRDefault="00000000" w:rsidRPr="00000000" w14:paraId="00000FF2">
            <w:pPr>
              <w:spacing w:line="240" w:lineRule="auto"/>
              <w:ind w:firstLine="567"/>
              <w:rPr>
                <w:highlight w:val="white"/>
              </w:rPr>
            </w:pPr>
            <w:r w:rsidDel="00000000" w:rsidR="00000000" w:rsidRPr="00000000">
              <w:rPr>
                <w:highlight w:val="white"/>
                <w:rtl w:val="0"/>
              </w:rPr>
              <w:t xml:space="preserve">                    :name (n / name :op1 "Canada"))))</w:t>
            </w:r>
          </w:p>
          <w:p w:rsidR="00000000" w:rsidDel="00000000" w:rsidP="00000000" w:rsidRDefault="00000000" w:rsidRPr="00000000" w14:paraId="00000FF3">
            <w:pPr>
              <w:spacing w:line="240" w:lineRule="auto"/>
              <w:ind w:firstLine="567"/>
              <w:rPr>
                <w:highlight w:val="white"/>
              </w:rPr>
            </w:pPr>
            <w:r w:rsidDel="00000000" w:rsidR="00000000" w:rsidRPr="00000000">
              <w:rPr>
                <w:highlight w:val="white"/>
                <w:rtl w:val="0"/>
              </w:rPr>
              <w:t xml:space="preserve">20 đô Canada</w:t>
            </w:r>
          </w:p>
        </w:tc>
      </w:tr>
    </w:tbl>
    <w:p w:rsidR="00000000" w:rsidDel="00000000" w:rsidP="00000000" w:rsidRDefault="00000000" w:rsidRPr="00000000" w14:paraId="00000FF4">
      <w:pPr>
        <w:spacing w:line="240" w:lineRule="auto"/>
        <w:ind w:firstLine="567"/>
        <w:rPr>
          <w:highlight w:val="white"/>
        </w:rPr>
      </w:pPr>
      <w:r w:rsidDel="00000000" w:rsidR="00000000" w:rsidRPr="00000000">
        <w:rPr>
          <w:rtl w:val="0"/>
        </w:rPr>
      </w:r>
    </w:p>
    <w:p w:rsidR="00000000" w:rsidDel="00000000" w:rsidP="00000000" w:rsidRDefault="00000000" w:rsidRPr="00000000" w14:paraId="00000FF5">
      <w:pPr>
        <w:ind w:firstLine="567"/>
        <w:rPr>
          <w:highlight w:val="white"/>
        </w:rPr>
      </w:pPr>
      <w:r w:rsidDel="00000000" w:rsidR="00000000" w:rsidRPr="00000000">
        <w:rPr>
          <w:highlight w:val="white"/>
          <w:rtl w:val="0"/>
        </w:rPr>
        <w:t xml:space="preserve">Non-Exact Quantities (Số lượng ước lượng)</w:t>
      </w:r>
    </w:p>
    <w:p w:rsidR="00000000" w:rsidDel="00000000" w:rsidP="00000000" w:rsidRDefault="00000000" w:rsidRPr="00000000" w14:paraId="00000FF6">
      <w:pPr>
        <w:ind w:firstLine="567"/>
        <w:rPr>
          <w:highlight w:val="white"/>
        </w:rPr>
      </w:pPr>
      <w:r w:rsidDel="00000000" w:rsidR="00000000" w:rsidRPr="00000000">
        <w:rPr>
          <w:highlight w:val="white"/>
          <w:rtl w:val="0"/>
        </w:rPr>
        <w:t xml:space="preserve">Các số lượng ước lượng thường được đặt trước số lượng chính xác và nhận các số lượng chính xác làm tham số của nó.</w:t>
      </w:r>
    </w:p>
    <w:p w:rsidR="00000000" w:rsidDel="00000000" w:rsidP="00000000" w:rsidRDefault="00000000" w:rsidRPr="00000000" w14:paraId="00000FF7">
      <w:pPr>
        <w:spacing w:line="240" w:lineRule="auto"/>
        <w:ind w:firstLine="567"/>
        <w:rPr>
          <w:highlight w:val="white"/>
        </w:rPr>
      </w:pPr>
      <w:r w:rsidDel="00000000" w:rsidR="00000000" w:rsidRPr="00000000">
        <w:rPr>
          <w:rtl w:val="0"/>
        </w:rPr>
      </w:r>
    </w:p>
    <w:tbl>
      <w:tblPr>
        <w:tblStyle w:val="Table1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F8">
            <w:pPr>
              <w:widowControl w:val="0"/>
              <w:spacing w:line="240" w:lineRule="auto"/>
              <w:ind w:firstLine="567"/>
              <w:rPr>
                <w:highlight w:val="white"/>
              </w:rPr>
            </w:pPr>
            <w:r w:rsidDel="00000000" w:rsidR="00000000" w:rsidRPr="00000000">
              <w:rPr>
                <w:highlight w:val="white"/>
                <w:rtl w:val="0"/>
              </w:rPr>
              <w:t xml:space="preserve">(m / more-than</w:t>
            </w:r>
          </w:p>
          <w:p w:rsidR="00000000" w:rsidDel="00000000" w:rsidP="00000000" w:rsidRDefault="00000000" w:rsidRPr="00000000" w14:paraId="00000FF9">
            <w:pPr>
              <w:widowControl w:val="0"/>
              <w:spacing w:line="240" w:lineRule="auto"/>
              <w:ind w:firstLine="567"/>
              <w:rPr>
                <w:highlight w:val="white"/>
              </w:rPr>
            </w:pPr>
            <w:r w:rsidDel="00000000" w:rsidR="00000000" w:rsidRPr="00000000">
              <w:rPr>
                <w:highlight w:val="white"/>
                <w:rtl w:val="0"/>
              </w:rPr>
              <w:t xml:space="preserve">           :op1 (m2 / monetary-quantity :quant 10</w:t>
            </w:r>
          </w:p>
          <w:p w:rsidR="00000000" w:rsidDel="00000000" w:rsidP="00000000" w:rsidRDefault="00000000" w:rsidRPr="00000000" w14:paraId="00000FFA">
            <w:pPr>
              <w:widowControl w:val="0"/>
              <w:spacing w:line="240" w:lineRule="auto"/>
              <w:ind w:firstLine="567"/>
              <w:rPr>
                <w:highlight w:val="white"/>
              </w:rPr>
            </w:pPr>
            <w:r w:rsidDel="00000000" w:rsidR="00000000" w:rsidRPr="00000000">
              <w:rPr>
                <w:highlight w:val="white"/>
                <w:rtl w:val="0"/>
              </w:rPr>
              <w:t xml:space="preserve">                 :unit (d / dollar)))</w:t>
            </w:r>
          </w:p>
        </w:tc>
        <w:tc>
          <w:tcPr>
            <w:shd w:fill="auto" w:val="clear"/>
            <w:tcMar>
              <w:top w:w="100.0" w:type="dxa"/>
              <w:left w:w="100.0" w:type="dxa"/>
              <w:bottom w:w="100.0" w:type="dxa"/>
              <w:right w:w="100.0" w:type="dxa"/>
            </w:tcMar>
          </w:tcPr>
          <w:p w:rsidR="00000000" w:rsidDel="00000000" w:rsidP="00000000" w:rsidRDefault="00000000" w:rsidRPr="00000000" w14:paraId="00000FFB">
            <w:pPr>
              <w:widowControl w:val="0"/>
              <w:spacing w:line="240" w:lineRule="auto"/>
              <w:ind w:firstLine="567"/>
              <w:rPr>
                <w:highlight w:val="white"/>
              </w:rPr>
            </w:pPr>
            <w:r w:rsidDel="00000000" w:rsidR="00000000" w:rsidRPr="00000000">
              <w:rPr>
                <w:highlight w:val="white"/>
                <w:rtl w:val="0"/>
              </w:rPr>
              <w:t xml:space="preserve">(m / more-than</w:t>
            </w:r>
          </w:p>
          <w:p w:rsidR="00000000" w:rsidDel="00000000" w:rsidP="00000000" w:rsidRDefault="00000000" w:rsidRPr="00000000" w14:paraId="00000FFC">
            <w:pPr>
              <w:widowControl w:val="0"/>
              <w:spacing w:line="240" w:lineRule="auto"/>
              <w:ind w:firstLine="567"/>
              <w:rPr>
                <w:highlight w:val="white"/>
              </w:rPr>
            </w:pPr>
            <w:r w:rsidDel="00000000" w:rsidR="00000000" w:rsidRPr="00000000">
              <w:rPr>
                <w:highlight w:val="white"/>
                <w:rtl w:val="0"/>
              </w:rPr>
              <w:t xml:space="preserve">           :op1 (m2 / monetary-quantity :quant 10</w:t>
            </w:r>
          </w:p>
          <w:p w:rsidR="00000000" w:rsidDel="00000000" w:rsidP="00000000" w:rsidRDefault="00000000" w:rsidRPr="00000000" w14:paraId="00000FFD">
            <w:pPr>
              <w:widowControl w:val="0"/>
              <w:spacing w:line="240" w:lineRule="auto"/>
              <w:ind w:firstLine="567"/>
              <w:rPr>
                <w:highlight w:val="white"/>
              </w:rPr>
            </w:pPr>
            <w:r w:rsidDel="00000000" w:rsidR="00000000" w:rsidRPr="00000000">
              <w:rPr>
                <w:highlight w:val="white"/>
                <w:rtl w:val="0"/>
              </w:rPr>
              <w:t xml:space="preserve">                 :unit (d / dollar)))</w:t>
            </w:r>
          </w:p>
        </w:tc>
      </w:tr>
    </w:tbl>
    <w:p w:rsidR="00000000" w:rsidDel="00000000" w:rsidP="00000000" w:rsidRDefault="00000000" w:rsidRPr="00000000" w14:paraId="00000FFE">
      <w:pPr>
        <w:ind w:firstLine="567"/>
        <w:rPr>
          <w:highlight w:val="white"/>
        </w:rPr>
      </w:pPr>
      <w:r w:rsidDel="00000000" w:rsidR="00000000" w:rsidRPr="00000000">
        <w:rPr>
          <w:highlight w:val="white"/>
          <w:rtl w:val="0"/>
        </w:rPr>
        <w:t xml:space="preserve">Hơn 10 đô la.</w:t>
      </w:r>
    </w:p>
    <w:p w:rsidR="00000000" w:rsidDel="00000000" w:rsidP="00000000" w:rsidRDefault="00000000" w:rsidRPr="00000000" w14:paraId="00000FFF">
      <w:pPr>
        <w:ind w:firstLine="567"/>
        <w:rPr>
          <w:highlight w:val="white"/>
        </w:rPr>
      </w:pPr>
      <w:r w:rsidDel="00000000" w:rsidR="00000000" w:rsidRPr="00000000">
        <w:rPr>
          <w:highlight w:val="white"/>
          <w:rtl w:val="0"/>
        </w:rPr>
        <w:t xml:space="preserve">Các modifiers(bổ ngữ) như “more than” không làm đối tượng trở nên xác định hơn như cách “blue” bổ ngữ cho “ball”.</w:t>
      </w:r>
    </w:p>
    <w:p w:rsidR="00000000" w:rsidDel="00000000" w:rsidP="00000000" w:rsidRDefault="00000000" w:rsidRPr="00000000" w14:paraId="00001000">
      <w:pPr>
        <w:ind w:firstLine="567"/>
        <w:rPr>
          <w:highlight w:val="white"/>
        </w:rPr>
      </w:pPr>
      <w:r w:rsidDel="00000000" w:rsidR="00000000" w:rsidRPr="00000000">
        <w:rPr>
          <w:highlight w:val="white"/>
          <w:rtl w:val="0"/>
        </w:rPr>
        <w:t xml:space="preserve">“more than $10” không xác định hơn $10. Đúng hơn là “more than” được so sánh với “$10” như là 1 tham chiếu vì vậy ta thường đặt các số lượng chính xác như “$10” vào trong nhãn opN. Một số modifier và nghĩa tiếng việt của chúng:</w:t>
      </w:r>
    </w:p>
    <w:p w:rsidR="00000000" w:rsidDel="00000000" w:rsidP="00000000" w:rsidRDefault="00000000" w:rsidRPr="00000000" w14:paraId="00001001">
      <w:pPr>
        <w:spacing w:line="240" w:lineRule="auto"/>
        <w:ind w:firstLine="567"/>
        <w:rPr>
          <w:highlight w:val="white"/>
        </w:rPr>
      </w:pPr>
      <w:r w:rsidDel="00000000" w:rsidR="00000000" w:rsidRPr="00000000">
        <w:rPr>
          <w:rtl w:val="0"/>
        </w:rPr>
      </w:r>
    </w:p>
    <w:tbl>
      <w:tblPr>
        <w:tblStyle w:val="Table1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02">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about</w:t>
            </w:r>
          </w:p>
        </w:tc>
        <w:tc>
          <w:tcPr>
            <w:shd w:fill="auto" w:val="clear"/>
            <w:tcMar>
              <w:top w:w="100.0" w:type="dxa"/>
              <w:left w:w="100.0" w:type="dxa"/>
              <w:bottom w:w="100.0" w:type="dxa"/>
              <w:right w:w="100.0" w:type="dxa"/>
            </w:tcMar>
          </w:tcPr>
          <w:p w:rsidR="00000000" w:rsidDel="00000000" w:rsidP="00000000" w:rsidRDefault="00000000" w:rsidRPr="00000000" w14:paraId="00001003">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khoảng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04">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almost</w:t>
            </w:r>
          </w:p>
        </w:tc>
        <w:tc>
          <w:tcPr>
            <w:shd w:fill="auto" w:val="clear"/>
            <w:tcMar>
              <w:top w:w="100.0" w:type="dxa"/>
              <w:left w:w="100.0" w:type="dxa"/>
              <w:bottom w:w="100.0" w:type="dxa"/>
              <w:right w:w="100.0" w:type="dxa"/>
            </w:tcMar>
          </w:tcPr>
          <w:p w:rsidR="00000000" w:rsidDel="00000000" w:rsidP="00000000" w:rsidRDefault="00000000" w:rsidRPr="00000000" w14:paraId="00001005">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gần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06">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approximately</w:t>
            </w:r>
          </w:p>
        </w:tc>
        <w:tc>
          <w:tcPr>
            <w:shd w:fill="auto" w:val="clear"/>
            <w:tcMar>
              <w:top w:w="100.0" w:type="dxa"/>
              <w:left w:w="100.0" w:type="dxa"/>
              <w:bottom w:w="100.0" w:type="dxa"/>
              <w:right w:w="100.0" w:type="dxa"/>
            </w:tcMar>
          </w:tcPr>
          <w:p w:rsidR="00000000" w:rsidDel="00000000" w:rsidP="00000000" w:rsidRDefault="00000000" w:rsidRPr="00000000" w14:paraId="00001007">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xấp xỉ</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08">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around</w:t>
            </w:r>
          </w:p>
        </w:tc>
        <w:tc>
          <w:tcPr>
            <w:shd w:fill="auto" w:val="clear"/>
            <w:tcMar>
              <w:top w:w="100.0" w:type="dxa"/>
              <w:left w:w="100.0" w:type="dxa"/>
              <w:bottom w:w="100.0" w:type="dxa"/>
              <w:right w:w="100.0" w:type="dxa"/>
            </w:tcMar>
          </w:tcPr>
          <w:p w:rsidR="00000000" w:rsidDel="00000000" w:rsidP="00000000" w:rsidRDefault="00000000" w:rsidRPr="00000000" w14:paraId="00001009">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trong khoảng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0A">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at-least</w:t>
            </w:r>
          </w:p>
        </w:tc>
        <w:tc>
          <w:tcPr>
            <w:shd w:fill="auto" w:val="clear"/>
            <w:tcMar>
              <w:top w:w="100.0" w:type="dxa"/>
              <w:left w:w="100.0" w:type="dxa"/>
              <w:bottom w:w="100.0" w:type="dxa"/>
              <w:right w:w="100.0" w:type="dxa"/>
            </w:tcMar>
          </w:tcPr>
          <w:p w:rsidR="00000000" w:rsidDel="00000000" w:rsidP="00000000" w:rsidRDefault="00000000" w:rsidRPr="00000000" w14:paraId="0000100B">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ít nhất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0C">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at-most</w:t>
            </w:r>
          </w:p>
        </w:tc>
        <w:tc>
          <w:tcPr>
            <w:shd w:fill="auto" w:val="clear"/>
            <w:tcMar>
              <w:top w:w="100.0" w:type="dxa"/>
              <w:left w:w="100.0" w:type="dxa"/>
              <w:bottom w:w="100.0" w:type="dxa"/>
              <w:right w:w="100.0" w:type="dxa"/>
            </w:tcMar>
          </w:tcPr>
          <w:p w:rsidR="00000000" w:rsidDel="00000000" w:rsidP="00000000" w:rsidRDefault="00000000" w:rsidRPr="00000000" w14:paraId="0000100D">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nhiều nhất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0E">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below</w:t>
            </w:r>
          </w:p>
        </w:tc>
        <w:tc>
          <w:tcPr>
            <w:shd w:fill="auto" w:val="clear"/>
            <w:tcMar>
              <w:top w:w="100.0" w:type="dxa"/>
              <w:left w:w="100.0" w:type="dxa"/>
              <w:bottom w:w="100.0" w:type="dxa"/>
              <w:right w:w="100.0" w:type="dxa"/>
            </w:tcMar>
          </w:tcPr>
          <w:p w:rsidR="00000000" w:rsidDel="00000000" w:rsidP="00000000" w:rsidRDefault="00000000" w:rsidRPr="00000000" w14:paraId="0000100F">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dưới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10">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between</w:t>
            </w:r>
          </w:p>
        </w:tc>
        <w:tc>
          <w:tcPr>
            <w:shd w:fill="auto" w:val="clear"/>
            <w:tcMar>
              <w:top w:w="100.0" w:type="dxa"/>
              <w:left w:w="100.0" w:type="dxa"/>
              <w:bottom w:w="100.0" w:type="dxa"/>
              <w:right w:w="100.0" w:type="dxa"/>
            </w:tcMar>
          </w:tcPr>
          <w:p w:rsidR="00000000" w:rsidDel="00000000" w:rsidP="00000000" w:rsidRDefault="00000000" w:rsidRPr="00000000" w14:paraId="00001011">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giữa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12">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close-to</w:t>
            </w:r>
          </w:p>
        </w:tc>
        <w:tc>
          <w:tcPr>
            <w:shd w:fill="auto" w:val="clear"/>
            <w:tcMar>
              <w:top w:w="100.0" w:type="dxa"/>
              <w:left w:w="100.0" w:type="dxa"/>
              <w:bottom w:w="100.0" w:type="dxa"/>
              <w:right w:w="100.0" w:type="dxa"/>
            </w:tcMar>
          </w:tcPr>
          <w:p w:rsidR="00000000" w:rsidDel="00000000" w:rsidP="00000000" w:rsidRDefault="00000000" w:rsidRPr="00000000" w14:paraId="00001013">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gần với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14">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couple</w:t>
            </w:r>
          </w:p>
        </w:tc>
        <w:tc>
          <w:tcPr>
            <w:shd w:fill="auto" w:val="clear"/>
            <w:tcMar>
              <w:top w:w="100.0" w:type="dxa"/>
              <w:left w:w="100.0" w:type="dxa"/>
              <w:bottom w:w="100.0" w:type="dxa"/>
              <w:right w:w="100.0" w:type="dxa"/>
            </w:tcMar>
          </w:tcPr>
          <w:p w:rsidR="00000000" w:rsidDel="00000000" w:rsidP="00000000" w:rsidRDefault="00000000" w:rsidRPr="00000000" w14:paraId="00001015">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1 cặp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16">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few</w:t>
            </w:r>
          </w:p>
        </w:tc>
        <w:tc>
          <w:tcPr>
            <w:shd w:fill="auto" w:val="clear"/>
            <w:tcMar>
              <w:top w:w="100.0" w:type="dxa"/>
              <w:left w:w="100.0" w:type="dxa"/>
              <w:bottom w:w="100.0" w:type="dxa"/>
              <w:right w:w="100.0" w:type="dxa"/>
            </w:tcMar>
          </w:tcPr>
          <w:p w:rsidR="00000000" w:rsidDel="00000000" w:rsidP="00000000" w:rsidRDefault="00000000" w:rsidRPr="00000000" w14:paraId="00001017">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ít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18">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less-than</w:t>
            </w:r>
          </w:p>
        </w:tc>
        <w:tc>
          <w:tcPr>
            <w:shd w:fill="auto" w:val="clear"/>
            <w:tcMar>
              <w:top w:w="100.0" w:type="dxa"/>
              <w:left w:w="100.0" w:type="dxa"/>
              <w:bottom w:w="100.0" w:type="dxa"/>
              <w:right w:w="100.0" w:type="dxa"/>
            </w:tcMar>
          </w:tcPr>
          <w:p w:rsidR="00000000" w:rsidDel="00000000" w:rsidP="00000000" w:rsidRDefault="00000000" w:rsidRPr="00000000" w14:paraId="00001019">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ít hơn</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1A">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lot</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101B">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nhiều</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1C">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many</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1E">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more-than</w:t>
            </w:r>
          </w:p>
        </w:tc>
        <w:tc>
          <w:tcPr>
            <w:shd w:fill="auto" w:val="clear"/>
            <w:tcMar>
              <w:top w:w="100.0" w:type="dxa"/>
              <w:left w:w="100.0" w:type="dxa"/>
              <w:bottom w:w="100.0" w:type="dxa"/>
              <w:right w:w="100.0" w:type="dxa"/>
            </w:tcMar>
          </w:tcPr>
          <w:p w:rsidR="00000000" w:rsidDel="00000000" w:rsidP="00000000" w:rsidRDefault="00000000" w:rsidRPr="00000000" w14:paraId="0000101F">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nhiều hơn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20">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multiple</w:t>
            </w:r>
          </w:p>
        </w:tc>
        <w:tc>
          <w:tcPr>
            <w:shd w:fill="auto" w:val="clear"/>
            <w:tcMar>
              <w:top w:w="100.0" w:type="dxa"/>
              <w:left w:w="100.0" w:type="dxa"/>
              <w:bottom w:w="100.0" w:type="dxa"/>
              <w:right w:w="100.0" w:type="dxa"/>
            </w:tcMar>
          </w:tcPr>
          <w:p w:rsidR="00000000" w:rsidDel="00000000" w:rsidP="00000000" w:rsidRDefault="00000000" w:rsidRPr="00000000" w14:paraId="00001021">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đa số,nhiều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22">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nearly</w:t>
            </w:r>
          </w:p>
        </w:tc>
        <w:tc>
          <w:tcPr>
            <w:shd w:fill="auto" w:val="clear"/>
            <w:tcMar>
              <w:top w:w="100.0" w:type="dxa"/>
              <w:left w:w="100.0" w:type="dxa"/>
              <w:bottom w:w="100.0" w:type="dxa"/>
              <w:right w:w="100.0" w:type="dxa"/>
            </w:tcMar>
          </w:tcPr>
          <w:p w:rsidR="00000000" w:rsidDel="00000000" w:rsidP="00000000" w:rsidRDefault="00000000" w:rsidRPr="00000000" w14:paraId="00001023">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gần với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24">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no-more-than</w:t>
            </w:r>
          </w:p>
        </w:tc>
        <w:tc>
          <w:tcPr>
            <w:shd w:fill="auto" w:val="clear"/>
            <w:tcMar>
              <w:top w:w="100.0" w:type="dxa"/>
              <w:left w:w="100.0" w:type="dxa"/>
              <w:bottom w:w="100.0" w:type="dxa"/>
              <w:right w:w="100.0" w:type="dxa"/>
            </w:tcMar>
          </w:tcPr>
          <w:p w:rsidR="00000000" w:rsidDel="00000000" w:rsidP="00000000" w:rsidRDefault="00000000" w:rsidRPr="00000000" w14:paraId="00001025">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không nhiều hơn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26">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1027">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số lượng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28">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over</w:t>
            </w:r>
          </w:p>
        </w:tc>
        <w:tc>
          <w:tcPr>
            <w:shd w:fill="auto" w:val="clear"/>
            <w:tcMar>
              <w:top w:w="100.0" w:type="dxa"/>
              <w:left w:w="100.0" w:type="dxa"/>
              <w:bottom w:w="100.0" w:type="dxa"/>
              <w:right w:w="100.0" w:type="dxa"/>
            </w:tcMar>
          </w:tcPr>
          <w:p w:rsidR="00000000" w:rsidDel="00000000" w:rsidP="00000000" w:rsidRDefault="00000000" w:rsidRPr="00000000" w14:paraId="00001029">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vượt quá</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2A">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roughly</w:t>
            </w:r>
          </w:p>
        </w:tc>
        <w:tc>
          <w:tcPr>
            <w:shd w:fill="auto" w:val="clear"/>
            <w:tcMar>
              <w:top w:w="100.0" w:type="dxa"/>
              <w:left w:w="100.0" w:type="dxa"/>
              <w:bottom w:w="100.0" w:type="dxa"/>
              <w:right w:w="100.0" w:type="dxa"/>
            </w:tcMar>
          </w:tcPr>
          <w:p w:rsidR="00000000" w:rsidDel="00000000" w:rsidP="00000000" w:rsidRDefault="00000000" w:rsidRPr="00000000" w14:paraId="0000102B">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khoảng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2C">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several</w:t>
            </w:r>
          </w:p>
        </w:tc>
        <w:tc>
          <w:tcPr>
            <w:shd w:fill="auto" w:val="clear"/>
            <w:tcMar>
              <w:top w:w="100.0" w:type="dxa"/>
              <w:left w:w="100.0" w:type="dxa"/>
              <w:bottom w:w="100.0" w:type="dxa"/>
              <w:right w:w="100.0" w:type="dxa"/>
            </w:tcMar>
          </w:tcPr>
          <w:p w:rsidR="00000000" w:rsidDel="00000000" w:rsidP="00000000" w:rsidRDefault="00000000" w:rsidRPr="00000000" w14:paraId="0000102D">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một vài cái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2E">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some</w:t>
            </w:r>
          </w:p>
        </w:tc>
        <w:tc>
          <w:tcPr>
            <w:shd w:fill="auto" w:val="clear"/>
            <w:tcMar>
              <w:top w:w="100.0" w:type="dxa"/>
              <w:left w:w="100.0" w:type="dxa"/>
              <w:bottom w:w="100.0" w:type="dxa"/>
              <w:right w:w="100.0" w:type="dxa"/>
            </w:tcMar>
          </w:tcPr>
          <w:p w:rsidR="00000000" w:rsidDel="00000000" w:rsidP="00000000" w:rsidRDefault="00000000" w:rsidRPr="00000000" w14:paraId="0000102F">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vài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30">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under</w:t>
            </w:r>
          </w:p>
        </w:tc>
        <w:tc>
          <w:tcPr>
            <w:shd w:fill="auto" w:val="clear"/>
            <w:tcMar>
              <w:top w:w="100.0" w:type="dxa"/>
              <w:left w:w="100.0" w:type="dxa"/>
              <w:bottom w:w="100.0" w:type="dxa"/>
              <w:right w:w="100.0" w:type="dxa"/>
            </w:tcMar>
          </w:tcPr>
          <w:p w:rsidR="00000000" w:rsidDel="00000000" w:rsidP="00000000" w:rsidRDefault="00000000" w:rsidRPr="00000000" w14:paraId="00001031">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dưới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32">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up-to</w:t>
            </w:r>
          </w:p>
        </w:tc>
        <w:tc>
          <w:tcPr>
            <w:shd w:fill="auto" w:val="clear"/>
            <w:tcMar>
              <w:top w:w="100.0" w:type="dxa"/>
              <w:left w:w="100.0" w:type="dxa"/>
              <w:bottom w:w="100.0" w:type="dxa"/>
              <w:right w:w="100.0" w:type="dxa"/>
            </w:tcMar>
          </w:tcPr>
          <w:p w:rsidR="00000000" w:rsidDel="00000000" w:rsidP="00000000" w:rsidRDefault="00000000" w:rsidRPr="00000000" w14:paraId="00001033">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highlight w:val="white"/>
                <w:rtl w:val="0"/>
              </w:rPr>
              <w:t xml:space="preserve">lên tới</w:t>
            </w:r>
          </w:p>
        </w:tc>
      </w:tr>
    </w:tbl>
    <w:p w:rsidR="00000000" w:rsidDel="00000000" w:rsidP="00000000" w:rsidRDefault="00000000" w:rsidRPr="00000000" w14:paraId="00001034">
      <w:pPr>
        <w:spacing w:after="240" w:before="240" w:line="360" w:lineRule="auto"/>
        <w:ind w:firstLine="567"/>
        <w:rPr>
          <w:highlight w:val="white"/>
        </w:rPr>
      </w:pPr>
      <w:r w:rsidDel="00000000" w:rsidR="00000000" w:rsidRPr="00000000">
        <w:rPr>
          <w:highlight w:val="white"/>
          <w:rtl w:val="0"/>
        </w:rPr>
        <w:t xml:space="preserve">Ví dụ:</w:t>
      </w:r>
    </w:p>
    <w:tbl>
      <w:tblPr>
        <w:tblStyle w:val="Table1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35">
            <w:pPr>
              <w:widowControl w:val="0"/>
              <w:spacing w:line="240" w:lineRule="auto"/>
              <w:ind w:firstLine="567"/>
              <w:rPr>
                <w:highlight w:val="white"/>
              </w:rPr>
            </w:pPr>
            <w:r w:rsidDel="00000000" w:rsidR="00000000" w:rsidRPr="00000000">
              <w:rPr>
                <w:highlight w:val="white"/>
                <w:rtl w:val="0"/>
              </w:rPr>
              <w:t xml:space="preserve">(a / about </w:t>
            </w:r>
          </w:p>
          <w:p w:rsidR="00000000" w:rsidDel="00000000" w:rsidP="00000000" w:rsidRDefault="00000000" w:rsidRPr="00000000" w14:paraId="00001036">
            <w:pPr>
              <w:widowControl w:val="0"/>
              <w:spacing w:line="240" w:lineRule="auto"/>
              <w:ind w:firstLine="567"/>
              <w:rPr>
                <w:highlight w:val="white"/>
              </w:rPr>
            </w:pPr>
            <w:r w:rsidDel="00000000" w:rsidR="00000000" w:rsidRPr="00000000">
              <w:rPr>
                <w:highlight w:val="white"/>
                <w:rtl w:val="0"/>
              </w:rPr>
              <w:t xml:space="preserve">    :op1 (q / distance-quantity </w:t>
            </w:r>
          </w:p>
          <w:p w:rsidR="00000000" w:rsidDel="00000000" w:rsidP="00000000" w:rsidRDefault="00000000" w:rsidRPr="00000000" w14:paraId="00001037">
            <w:pPr>
              <w:widowControl w:val="0"/>
              <w:spacing w:line="240" w:lineRule="auto"/>
              <w:ind w:firstLine="567"/>
              <w:rPr>
                <w:highlight w:val="white"/>
              </w:rPr>
            </w:pPr>
            <w:r w:rsidDel="00000000" w:rsidR="00000000" w:rsidRPr="00000000">
              <w:rPr>
                <w:highlight w:val="white"/>
                <w:rtl w:val="0"/>
              </w:rPr>
              <w:t xml:space="preserve">            :unit (m / mile) </w:t>
            </w:r>
          </w:p>
          <w:p w:rsidR="00000000" w:rsidDel="00000000" w:rsidP="00000000" w:rsidRDefault="00000000" w:rsidRPr="00000000" w14:paraId="00001038">
            <w:pPr>
              <w:widowControl w:val="0"/>
              <w:spacing w:line="240" w:lineRule="auto"/>
              <w:ind w:firstLine="567"/>
              <w:rPr>
                <w:highlight w:val="white"/>
              </w:rPr>
            </w:pPr>
            <w:r w:rsidDel="00000000" w:rsidR="00000000" w:rsidRPr="00000000">
              <w:rPr>
                <w:highlight w:val="white"/>
                <w:rtl w:val="0"/>
              </w:rPr>
              <w:t xml:space="preserve">            :quant 10))</w:t>
            </w:r>
          </w:p>
          <w:p w:rsidR="00000000" w:rsidDel="00000000" w:rsidP="00000000" w:rsidRDefault="00000000" w:rsidRPr="00000000" w14:paraId="00001039">
            <w:pPr>
              <w:widowControl w:val="0"/>
              <w:spacing w:line="240" w:lineRule="auto"/>
              <w:ind w:firstLine="567"/>
              <w:rPr>
                <w:sz w:val="24"/>
                <w:szCs w:val="24"/>
                <w:highlight w:val="white"/>
              </w:rPr>
            </w:pPr>
            <w:r w:rsidDel="00000000" w:rsidR="00000000" w:rsidRPr="00000000">
              <w:rPr>
                <w:sz w:val="24"/>
                <w:szCs w:val="24"/>
                <w:highlight w:val="white"/>
                <w:rtl w:val="0"/>
              </w:rPr>
              <w:t xml:space="preserve">about 10 miles</w:t>
            </w:r>
          </w:p>
          <w:p w:rsidR="00000000" w:rsidDel="00000000" w:rsidP="00000000" w:rsidRDefault="00000000" w:rsidRPr="00000000" w14:paraId="0000103A">
            <w:pPr>
              <w:widowControl w:val="0"/>
              <w:spacing w:line="240" w:lineRule="auto"/>
              <w:ind w:firstLine="567"/>
              <w:rPr>
                <w:sz w:val="24"/>
                <w:szCs w:val="24"/>
                <w:highlight w:val="white"/>
              </w:rPr>
            </w:pPr>
            <w:r w:rsidDel="00000000" w:rsidR="00000000" w:rsidRPr="00000000">
              <w:rPr>
                <w:sz w:val="24"/>
                <w:szCs w:val="24"/>
                <w:highlight w:val="white"/>
                <w:rtl w:val="0"/>
              </w:rPr>
              <w:t xml:space="preserve">(d / discover-01</w:t>
            </w:r>
          </w:p>
          <w:p w:rsidR="00000000" w:rsidDel="00000000" w:rsidP="00000000" w:rsidRDefault="00000000" w:rsidRPr="00000000" w14:paraId="0000103B">
            <w:pPr>
              <w:widowControl w:val="0"/>
              <w:spacing w:line="240" w:lineRule="auto"/>
              <w:ind w:firstLine="567"/>
              <w:rPr>
                <w:sz w:val="24"/>
                <w:szCs w:val="24"/>
                <w:highlight w:val="white"/>
              </w:rPr>
            </w:pPr>
            <w:r w:rsidDel="00000000" w:rsidR="00000000" w:rsidRPr="00000000">
              <w:rPr>
                <w:sz w:val="24"/>
                <w:szCs w:val="24"/>
                <w:highlight w:val="white"/>
                <w:rtl w:val="0"/>
              </w:rPr>
              <w:t xml:space="preserve">           :ARG1 (c / continent :wiki "Americas"</w:t>
            </w:r>
          </w:p>
          <w:p w:rsidR="00000000" w:rsidDel="00000000" w:rsidP="00000000" w:rsidRDefault="00000000" w:rsidRPr="00000000" w14:paraId="0000103C">
            <w:pPr>
              <w:widowControl w:val="0"/>
              <w:spacing w:line="240" w:lineRule="auto"/>
              <w:ind w:firstLine="567"/>
              <w:rPr>
                <w:sz w:val="24"/>
                <w:szCs w:val="24"/>
                <w:highlight w:val="white"/>
              </w:rPr>
            </w:pPr>
            <w:r w:rsidDel="00000000" w:rsidR="00000000" w:rsidRPr="00000000">
              <w:rPr>
                <w:sz w:val="24"/>
                <w:szCs w:val="24"/>
                <w:highlight w:val="white"/>
                <w:rtl w:val="0"/>
              </w:rPr>
              <w:t xml:space="preserve">                 :name (n / name :op1 "America"))</w:t>
            </w:r>
          </w:p>
          <w:p w:rsidR="00000000" w:rsidDel="00000000" w:rsidP="00000000" w:rsidRDefault="00000000" w:rsidRPr="00000000" w14:paraId="0000103D">
            <w:pPr>
              <w:widowControl w:val="0"/>
              <w:spacing w:line="240" w:lineRule="auto"/>
              <w:ind w:firstLine="567"/>
              <w:rPr>
                <w:sz w:val="24"/>
                <w:szCs w:val="24"/>
                <w:highlight w:val="white"/>
              </w:rPr>
            </w:pPr>
            <w:r w:rsidDel="00000000" w:rsidR="00000000" w:rsidRPr="00000000">
              <w:rPr>
                <w:sz w:val="24"/>
                <w:szCs w:val="24"/>
                <w:highlight w:val="white"/>
                <w:rtl w:val="0"/>
              </w:rPr>
              <w:t xml:space="preserve">           :time (b / before</w:t>
            </w:r>
          </w:p>
          <w:p w:rsidR="00000000" w:rsidDel="00000000" w:rsidP="00000000" w:rsidRDefault="00000000" w:rsidRPr="00000000" w14:paraId="0000103E">
            <w:pPr>
              <w:widowControl w:val="0"/>
              <w:spacing w:line="240" w:lineRule="auto"/>
              <w:ind w:firstLine="567"/>
              <w:rPr>
                <w:sz w:val="24"/>
                <w:szCs w:val="24"/>
                <w:highlight w:val="white"/>
              </w:rPr>
            </w:pPr>
            <w:r w:rsidDel="00000000" w:rsidR="00000000" w:rsidRPr="00000000">
              <w:rPr>
                <w:sz w:val="24"/>
                <w:szCs w:val="24"/>
                <w:highlight w:val="white"/>
                <w:rtl w:val="0"/>
              </w:rPr>
              <w:t xml:space="preserve">                 :op1 (n2 / now)</w:t>
            </w:r>
          </w:p>
          <w:p w:rsidR="00000000" w:rsidDel="00000000" w:rsidP="00000000" w:rsidRDefault="00000000" w:rsidRPr="00000000" w14:paraId="0000103F">
            <w:pPr>
              <w:widowControl w:val="0"/>
              <w:spacing w:line="240" w:lineRule="auto"/>
              <w:ind w:firstLine="567"/>
              <w:rPr>
                <w:sz w:val="24"/>
                <w:szCs w:val="24"/>
                <w:highlight w:val="white"/>
              </w:rPr>
            </w:pPr>
            <w:r w:rsidDel="00000000" w:rsidR="00000000" w:rsidRPr="00000000">
              <w:rPr>
                <w:sz w:val="24"/>
                <w:szCs w:val="24"/>
                <w:highlight w:val="white"/>
                <w:rtl w:val="0"/>
              </w:rPr>
              <w:t xml:space="preserve">                 :quant (s / several</w:t>
            </w:r>
          </w:p>
          <w:p w:rsidR="00000000" w:rsidDel="00000000" w:rsidP="00000000" w:rsidRDefault="00000000" w:rsidRPr="00000000" w14:paraId="00001040">
            <w:pPr>
              <w:widowControl w:val="0"/>
              <w:spacing w:line="240" w:lineRule="auto"/>
              <w:ind w:firstLine="567"/>
              <w:rPr>
                <w:sz w:val="24"/>
                <w:szCs w:val="24"/>
                <w:highlight w:val="white"/>
              </w:rPr>
            </w:pPr>
            <w:r w:rsidDel="00000000" w:rsidR="00000000" w:rsidRPr="00000000">
              <w:rPr>
                <w:sz w:val="24"/>
                <w:szCs w:val="24"/>
                <w:highlight w:val="white"/>
                <w:rtl w:val="0"/>
              </w:rPr>
              <w:t xml:space="preserve">                       :op1 (t / temporal-quantity :quant 100</w:t>
            </w:r>
          </w:p>
          <w:p w:rsidR="00000000" w:rsidDel="00000000" w:rsidP="00000000" w:rsidRDefault="00000000" w:rsidRPr="00000000" w14:paraId="00001041">
            <w:pPr>
              <w:widowControl w:val="0"/>
              <w:spacing w:line="240" w:lineRule="auto"/>
              <w:ind w:firstLine="567"/>
              <w:rPr>
                <w:sz w:val="24"/>
                <w:szCs w:val="24"/>
                <w:highlight w:val="white"/>
              </w:rPr>
            </w:pPr>
            <w:r w:rsidDel="00000000" w:rsidR="00000000" w:rsidRPr="00000000">
              <w:rPr>
                <w:sz w:val="24"/>
                <w:szCs w:val="24"/>
                <w:highlight w:val="white"/>
                <w:rtl w:val="0"/>
              </w:rPr>
              <w:t xml:space="preserve">                             :unit (y / year)))))</w:t>
            </w:r>
          </w:p>
          <w:p w:rsidR="00000000" w:rsidDel="00000000" w:rsidP="00000000" w:rsidRDefault="00000000" w:rsidRPr="00000000" w14:paraId="00001042">
            <w:pPr>
              <w:widowControl w:val="0"/>
              <w:spacing w:after="240" w:before="240" w:line="240" w:lineRule="auto"/>
              <w:ind w:firstLine="567"/>
              <w:rPr>
                <w:sz w:val="24"/>
                <w:szCs w:val="24"/>
                <w:highlight w:val="white"/>
              </w:rPr>
            </w:pPr>
            <w:r w:rsidDel="00000000" w:rsidR="00000000" w:rsidRPr="00000000">
              <w:rPr>
                <w:sz w:val="24"/>
                <w:szCs w:val="24"/>
                <w:highlight w:val="white"/>
                <w:rtl w:val="0"/>
              </w:rPr>
              <w:t xml:space="preserve">America was discovered </w:t>
            </w:r>
            <w:r w:rsidDel="00000000" w:rsidR="00000000" w:rsidRPr="00000000">
              <w:rPr>
                <w:color w:val="0000ff"/>
                <w:sz w:val="24"/>
                <w:szCs w:val="24"/>
                <w:highlight w:val="white"/>
                <w:rtl w:val="0"/>
              </w:rPr>
              <w:t xml:space="preserve">several</w:t>
            </w:r>
            <w:r w:rsidDel="00000000" w:rsidR="00000000" w:rsidRPr="00000000">
              <w:rPr>
                <w:sz w:val="24"/>
                <w:szCs w:val="24"/>
                <w:highlight w:val="white"/>
                <w:rtl w:val="0"/>
              </w:rPr>
              <w:t xml:space="preserve"> hundred years ago.</w:t>
            </w:r>
          </w:p>
          <w:p w:rsidR="00000000" w:rsidDel="00000000" w:rsidP="00000000" w:rsidRDefault="00000000" w:rsidRPr="00000000" w14:paraId="00001043">
            <w:pPr>
              <w:widowControl w:val="0"/>
              <w:spacing w:line="240" w:lineRule="auto"/>
              <w:ind w:firstLine="567"/>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044">
            <w:pPr>
              <w:spacing w:line="240" w:lineRule="auto"/>
              <w:ind w:firstLine="567"/>
              <w:rPr>
                <w:highlight w:val="white"/>
              </w:rPr>
            </w:pPr>
            <w:r w:rsidDel="00000000" w:rsidR="00000000" w:rsidRPr="00000000">
              <w:rPr>
                <w:highlight w:val="white"/>
                <w:rtl w:val="0"/>
              </w:rPr>
              <w:t xml:space="preserve">(a / about</w:t>
            </w:r>
          </w:p>
          <w:p w:rsidR="00000000" w:rsidDel="00000000" w:rsidP="00000000" w:rsidRDefault="00000000" w:rsidRPr="00000000" w14:paraId="00001045">
            <w:pPr>
              <w:spacing w:line="240" w:lineRule="auto"/>
              <w:ind w:firstLine="567"/>
              <w:rPr>
                <w:highlight w:val="white"/>
              </w:rPr>
            </w:pPr>
            <w:r w:rsidDel="00000000" w:rsidR="00000000" w:rsidRPr="00000000">
              <w:rPr>
                <w:highlight w:val="white"/>
                <w:rtl w:val="0"/>
              </w:rPr>
              <w:tab/>
              <w:t xml:space="preserve">:op1 (q / distance-quantity</w:t>
            </w:r>
          </w:p>
          <w:p w:rsidR="00000000" w:rsidDel="00000000" w:rsidP="00000000" w:rsidRDefault="00000000" w:rsidRPr="00000000" w14:paraId="00001046">
            <w:pPr>
              <w:spacing w:line="240" w:lineRule="auto"/>
              <w:ind w:firstLine="567"/>
              <w:rPr>
                <w:highlight w:val="white"/>
              </w:rPr>
            </w:pPr>
            <w:r w:rsidDel="00000000" w:rsidR="00000000" w:rsidRPr="00000000">
              <w:rPr>
                <w:highlight w:val="white"/>
                <w:rtl w:val="0"/>
              </w:rPr>
              <w:t xml:space="preserve">        </w:t>
              <w:tab/>
              <w:t xml:space="preserve">:unit (d / dặm)</w:t>
            </w:r>
          </w:p>
          <w:p w:rsidR="00000000" w:rsidDel="00000000" w:rsidP="00000000" w:rsidRDefault="00000000" w:rsidRPr="00000000" w14:paraId="00001047">
            <w:pPr>
              <w:spacing w:line="240" w:lineRule="auto"/>
              <w:ind w:firstLine="567"/>
              <w:rPr>
                <w:highlight w:val="white"/>
              </w:rPr>
            </w:pPr>
            <w:r w:rsidDel="00000000" w:rsidR="00000000" w:rsidRPr="00000000">
              <w:rPr>
                <w:highlight w:val="white"/>
                <w:rtl w:val="0"/>
              </w:rPr>
              <w:t xml:space="preserve">        </w:t>
              <w:tab/>
              <w:t xml:space="preserve">:quant 10))</w:t>
            </w:r>
          </w:p>
          <w:p w:rsidR="00000000" w:rsidDel="00000000" w:rsidP="00000000" w:rsidRDefault="00000000" w:rsidRPr="00000000" w14:paraId="00001048">
            <w:pPr>
              <w:spacing w:line="240" w:lineRule="auto"/>
              <w:ind w:firstLine="567"/>
              <w:rPr>
                <w:highlight w:val="white"/>
              </w:rPr>
            </w:pPr>
            <w:r w:rsidDel="00000000" w:rsidR="00000000" w:rsidRPr="00000000">
              <w:rPr>
                <w:highlight w:val="white"/>
                <w:rtl w:val="0"/>
              </w:rPr>
              <w:t xml:space="preserve">Khoảng 10 dặm.</w:t>
            </w:r>
          </w:p>
          <w:p w:rsidR="00000000" w:rsidDel="00000000" w:rsidP="00000000" w:rsidRDefault="00000000" w:rsidRPr="00000000" w14:paraId="00001049">
            <w:pPr>
              <w:spacing w:line="240" w:lineRule="auto"/>
              <w:ind w:firstLine="567"/>
              <w:rPr>
                <w:highlight w:val="white"/>
              </w:rPr>
            </w:pPr>
            <w:r w:rsidDel="00000000" w:rsidR="00000000" w:rsidRPr="00000000">
              <w:rPr>
                <w:highlight w:val="white"/>
                <w:rtl w:val="0"/>
              </w:rPr>
              <w:t xml:space="preserve">(t / tìm-01</w:t>
            </w:r>
          </w:p>
          <w:p w:rsidR="00000000" w:rsidDel="00000000" w:rsidP="00000000" w:rsidRDefault="00000000" w:rsidRPr="00000000" w14:paraId="0000104A">
            <w:pPr>
              <w:spacing w:line="240" w:lineRule="auto"/>
              <w:ind w:firstLine="567"/>
              <w:rPr>
                <w:highlight w:val="white"/>
              </w:rPr>
            </w:pPr>
            <w:r w:rsidDel="00000000" w:rsidR="00000000" w:rsidRPr="00000000">
              <w:rPr>
                <w:highlight w:val="white"/>
                <w:rtl w:val="0"/>
              </w:rPr>
              <w:t xml:space="preserve">           :ARG1 (lđ / lục địa:wiki "Americas"</w:t>
            </w:r>
          </w:p>
          <w:p w:rsidR="00000000" w:rsidDel="00000000" w:rsidP="00000000" w:rsidRDefault="00000000" w:rsidRPr="00000000" w14:paraId="0000104B">
            <w:pPr>
              <w:spacing w:line="240" w:lineRule="auto"/>
              <w:ind w:firstLine="567"/>
              <w:rPr>
                <w:highlight w:val="white"/>
              </w:rPr>
            </w:pPr>
            <w:r w:rsidDel="00000000" w:rsidR="00000000" w:rsidRPr="00000000">
              <w:rPr>
                <w:highlight w:val="white"/>
                <w:rtl w:val="0"/>
              </w:rPr>
              <w:t xml:space="preserve">                 :name (n / name :op1 "America"))</w:t>
            </w:r>
          </w:p>
          <w:p w:rsidR="00000000" w:rsidDel="00000000" w:rsidP="00000000" w:rsidRDefault="00000000" w:rsidRPr="00000000" w14:paraId="0000104C">
            <w:pPr>
              <w:spacing w:line="240" w:lineRule="auto"/>
              <w:ind w:firstLine="567"/>
              <w:rPr>
                <w:highlight w:val="white"/>
              </w:rPr>
            </w:pPr>
            <w:r w:rsidDel="00000000" w:rsidR="00000000" w:rsidRPr="00000000">
              <w:rPr>
                <w:highlight w:val="white"/>
                <w:rtl w:val="0"/>
              </w:rPr>
              <w:t xml:space="preserve">           :time (b / before</w:t>
            </w:r>
          </w:p>
          <w:p w:rsidR="00000000" w:rsidDel="00000000" w:rsidP="00000000" w:rsidRDefault="00000000" w:rsidRPr="00000000" w14:paraId="0000104D">
            <w:pPr>
              <w:spacing w:line="240" w:lineRule="auto"/>
              <w:ind w:firstLine="567"/>
              <w:rPr>
                <w:highlight w:val="white"/>
              </w:rPr>
            </w:pPr>
            <w:r w:rsidDel="00000000" w:rsidR="00000000" w:rsidRPr="00000000">
              <w:rPr>
                <w:highlight w:val="white"/>
                <w:rtl w:val="0"/>
              </w:rPr>
              <w:t xml:space="preserve">                 :op1 (n2 / now)</w:t>
            </w:r>
          </w:p>
          <w:p w:rsidR="00000000" w:rsidDel="00000000" w:rsidP="00000000" w:rsidRDefault="00000000" w:rsidRPr="00000000" w14:paraId="0000104E">
            <w:pPr>
              <w:spacing w:line="240" w:lineRule="auto"/>
              <w:ind w:firstLine="567"/>
              <w:rPr>
                <w:highlight w:val="white"/>
              </w:rPr>
            </w:pPr>
            <w:r w:rsidDel="00000000" w:rsidR="00000000" w:rsidRPr="00000000">
              <w:rPr>
                <w:highlight w:val="white"/>
                <w:rtl w:val="0"/>
              </w:rPr>
              <w:t xml:space="preserve">                 :quant (s / several</w:t>
            </w:r>
          </w:p>
          <w:p w:rsidR="00000000" w:rsidDel="00000000" w:rsidP="00000000" w:rsidRDefault="00000000" w:rsidRPr="00000000" w14:paraId="0000104F">
            <w:pPr>
              <w:spacing w:line="240" w:lineRule="auto"/>
              <w:ind w:firstLine="567"/>
              <w:rPr>
                <w:highlight w:val="white"/>
              </w:rPr>
            </w:pPr>
            <w:r w:rsidDel="00000000" w:rsidR="00000000" w:rsidRPr="00000000">
              <w:rPr>
                <w:highlight w:val="white"/>
                <w:rtl w:val="0"/>
              </w:rPr>
              <w:t xml:space="preserve">                       :op1 (t2 / temporal-quantity :quant 100</w:t>
            </w:r>
          </w:p>
          <w:p w:rsidR="00000000" w:rsidDel="00000000" w:rsidP="00000000" w:rsidRDefault="00000000" w:rsidRPr="00000000" w14:paraId="00001050">
            <w:pPr>
              <w:spacing w:line="240" w:lineRule="auto"/>
              <w:ind w:firstLine="567"/>
              <w:rPr>
                <w:highlight w:val="white"/>
              </w:rPr>
            </w:pPr>
            <w:r w:rsidDel="00000000" w:rsidR="00000000" w:rsidRPr="00000000">
              <w:rPr>
                <w:highlight w:val="white"/>
                <w:rtl w:val="0"/>
              </w:rPr>
              <w:t xml:space="preserve">                             :unit (y / year)))))</w:t>
            </w:r>
          </w:p>
          <w:p w:rsidR="00000000" w:rsidDel="00000000" w:rsidP="00000000" w:rsidRDefault="00000000" w:rsidRPr="00000000" w14:paraId="00001051">
            <w:pPr>
              <w:spacing w:line="240" w:lineRule="auto"/>
              <w:ind w:firstLine="567"/>
              <w:rPr>
                <w:highlight w:val="white"/>
              </w:rPr>
            </w:pPr>
            <w:r w:rsidDel="00000000" w:rsidR="00000000" w:rsidRPr="00000000">
              <w:rPr>
                <w:rtl w:val="0"/>
              </w:rPr>
            </w:r>
          </w:p>
          <w:p w:rsidR="00000000" w:rsidDel="00000000" w:rsidP="00000000" w:rsidRDefault="00000000" w:rsidRPr="00000000" w14:paraId="00001052">
            <w:pPr>
              <w:spacing w:line="240" w:lineRule="auto"/>
              <w:ind w:firstLine="567"/>
              <w:rPr>
                <w:highlight w:val="white"/>
              </w:rPr>
            </w:pPr>
            <w:r w:rsidDel="00000000" w:rsidR="00000000" w:rsidRPr="00000000">
              <w:rPr>
                <w:highlight w:val="white"/>
                <w:rtl w:val="0"/>
              </w:rPr>
              <w:t xml:space="preserve">Châu Mĩ được tìm thấy vài trăm năm trước.</w:t>
            </w:r>
          </w:p>
        </w:tc>
      </w:tr>
    </w:tbl>
    <w:p w:rsidR="00000000" w:rsidDel="00000000" w:rsidP="00000000" w:rsidRDefault="00000000" w:rsidRPr="00000000" w14:paraId="00001053">
      <w:pPr>
        <w:spacing w:line="240" w:lineRule="auto"/>
        <w:ind w:firstLine="567"/>
        <w:rPr>
          <w:highlight w:val="white"/>
        </w:rPr>
      </w:pPr>
      <w:r w:rsidDel="00000000" w:rsidR="00000000" w:rsidRPr="00000000">
        <w:rPr>
          <w:rtl w:val="0"/>
        </w:rPr>
      </w:r>
    </w:p>
    <w:p w:rsidR="00000000" w:rsidDel="00000000" w:rsidP="00000000" w:rsidRDefault="00000000" w:rsidRPr="00000000" w14:paraId="00001054">
      <w:pPr>
        <w:spacing w:after="240" w:before="240" w:line="360" w:lineRule="auto"/>
        <w:ind w:firstLine="567"/>
        <w:rPr>
          <w:highlight w:val="white"/>
        </w:rPr>
      </w:pPr>
      <w:r w:rsidDel="00000000" w:rsidR="00000000" w:rsidRPr="00000000">
        <w:rPr>
          <w:highlight w:val="white"/>
          <w:rtl w:val="0"/>
        </w:rPr>
        <w:t xml:space="preserve">Have-quant-91 được sử dụng trong so sánh ngang bằng và so sánh nhất.</w:t>
      </w:r>
    </w:p>
    <w:p w:rsidR="00000000" w:rsidDel="00000000" w:rsidP="00000000" w:rsidRDefault="00000000" w:rsidRPr="00000000" w14:paraId="00001055">
      <w:pPr>
        <w:spacing w:after="240" w:before="240" w:line="360" w:lineRule="auto"/>
        <w:ind w:firstLine="567"/>
        <w:rPr>
          <w:highlight w:val="white"/>
        </w:rPr>
      </w:pPr>
      <w:r w:rsidDel="00000000" w:rsidR="00000000" w:rsidRPr="00000000">
        <w:rPr>
          <w:highlight w:val="white"/>
          <w:rtl w:val="0"/>
        </w:rPr>
        <w:t xml:space="preserve">Chức năng của have-quant-91:</w:t>
      </w:r>
    </w:p>
    <w:p w:rsidR="00000000" w:rsidDel="00000000" w:rsidP="00000000" w:rsidRDefault="00000000" w:rsidRPr="00000000" w14:paraId="00001056">
      <w:pPr>
        <w:spacing w:after="240" w:before="240" w:line="360" w:lineRule="auto"/>
        <w:ind w:firstLine="567"/>
        <w:rPr>
          <w:highlight w:val="white"/>
        </w:rPr>
      </w:pPr>
      <w:r w:rsidDel="00000000" w:rsidR="00000000" w:rsidRPr="00000000">
        <w:rPr>
          <w:highlight w:val="white"/>
          <w:rtl w:val="0"/>
        </w:rPr>
        <w:t xml:space="preserve">ARG1: thực thể(vật được định lượng)</w:t>
      </w:r>
    </w:p>
    <w:p w:rsidR="00000000" w:rsidDel="00000000" w:rsidP="00000000" w:rsidRDefault="00000000" w:rsidRPr="00000000" w14:paraId="00001057">
      <w:pPr>
        <w:spacing w:after="240" w:before="240" w:line="360" w:lineRule="auto"/>
        <w:ind w:firstLine="567"/>
        <w:rPr>
          <w:highlight w:val="white"/>
        </w:rPr>
      </w:pPr>
      <w:r w:rsidDel="00000000" w:rsidR="00000000" w:rsidRPr="00000000">
        <w:rPr>
          <w:highlight w:val="white"/>
          <w:rtl w:val="0"/>
        </w:rPr>
        <w:t xml:space="preserve">ARG2: Số lượng(số hoặc các từ chỉ định lượng: nhiều)</w:t>
      </w:r>
    </w:p>
    <w:p w:rsidR="00000000" w:rsidDel="00000000" w:rsidP="00000000" w:rsidRDefault="00000000" w:rsidRPr="00000000" w14:paraId="00001058">
      <w:pPr>
        <w:spacing w:after="240" w:before="240" w:line="360" w:lineRule="auto"/>
        <w:ind w:firstLine="567"/>
        <w:rPr>
          <w:highlight w:val="white"/>
        </w:rPr>
      </w:pPr>
      <w:r w:rsidDel="00000000" w:rsidR="00000000" w:rsidRPr="00000000">
        <w:rPr>
          <w:highlight w:val="white"/>
          <w:rtl w:val="0"/>
        </w:rPr>
        <w:t xml:space="preserve">ARG3: mức độ (hơn, kém, bằng, quá)</w:t>
      </w:r>
    </w:p>
    <w:p w:rsidR="00000000" w:rsidDel="00000000" w:rsidP="00000000" w:rsidRDefault="00000000" w:rsidRPr="00000000" w14:paraId="00001059">
      <w:pPr>
        <w:spacing w:after="240" w:before="240" w:line="360" w:lineRule="auto"/>
        <w:ind w:firstLine="567"/>
        <w:rPr>
          <w:highlight w:val="white"/>
        </w:rPr>
      </w:pPr>
      <w:r w:rsidDel="00000000" w:rsidR="00000000" w:rsidRPr="00000000">
        <w:rPr>
          <w:highlight w:val="white"/>
          <w:rtl w:val="0"/>
        </w:rPr>
        <w:t xml:space="preserve">ARG4: so sánh bằng</w:t>
      </w:r>
    </w:p>
    <w:p w:rsidR="00000000" w:rsidDel="00000000" w:rsidP="00000000" w:rsidRDefault="00000000" w:rsidRPr="00000000" w14:paraId="0000105A">
      <w:pPr>
        <w:spacing w:after="240" w:before="240" w:line="360" w:lineRule="auto"/>
        <w:ind w:firstLine="567"/>
        <w:rPr>
          <w:highlight w:val="white"/>
        </w:rPr>
      </w:pPr>
      <w:r w:rsidDel="00000000" w:rsidR="00000000" w:rsidRPr="00000000">
        <w:rPr>
          <w:highlight w:val="white"/>
          <w:rtl w:val="0"/>
        </w:rPr>
        <w:t xml:space="preserve">ARG5: so sánh nhất</w:t>
      </w:r>
    </w:p>
    <w:p w:rsidR="00000000" w:rsidDel="00000000" w:rsidP="00000000" w:rsidRDefault="00000000" w:rsidRPr="00000000" w14:paraId="0000105B">
      <w:pPr>
        <w:spacing w:after="240" w:before="240" w:line="360" w:lineRule="auto"/>
        <w:ind w:firstLine="567"/>
        <w:rPr>
          <w:highlight w:val="white"/>
        </w:rPr>
      </w:pPr>
      <w:r w:rsidDel="00000000" w:rsidR="00000000" w:rsidRPr="00000000">
        <w:rPr>
          <w:highlight w:val="white"/>
          <w:rtl w:val="0"/>
        </w:rPr>
        <w:t xml:space="preserve">ARG6: kết quả</w:t>
      </w:r>
    </w:p>
    <w:tbl>
      <w:tblPr>
        <w:tblStyle w:val="Table1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5C">
            <w:pPr>
              <w:widowControl w:val="0"/>
              <w:spacing w:line="240" w:lineRule="auto"/>
              <w:ind w:left="32" w:firstLine="0"/>
              <w:rPr>
                <w:highlight w:val="white"/>
              </w:rPr>
            </w:pPr>
            <w:r w:rsidDel="00000000" w:rsidR="00000000" w:rsidRPr="00000000">
              <w:rPr>
                <w:highlight w:val="white"/>
                <w:rtl w:val="0"/>
              </w:rPr>
              <w:t xml:space="preserve">(s / sell-01</w:t>
            </w:r>
          </w:p>
          <w:p w:rsidR="00000000" w:rsidDel="00000000" w:rsidP="00000000" w:rsidRDefault="00000000" w:rsidRPr="00000000" w14:paraId="0000105D">
            <w:pPr>
              <w:widowControl w:val="0"/>
              <w:spacing w:line="240" w:lineRule="auto"/>
              <w:ind w:left="32" w:firstLine="0"/>
              <w:rPr>
                <w:highlight w:val="white"/>
              </w:rPr>
            </w:pPr>
            <w:r w:rsidDel="00000000" w:rsidR="00000000" w:rsidRPr="00000000">
              <w:rPr>
                <w:highlight w:val="white"/>
                <w:rtl w:val="0"/>
              </w:rPr>
              <w:t xml:space="preserve">      :ARG0 (h / he)</w:t>
            </w:r>
          </w:p>
          <w:p w:rsidR="00000000" w:rsidDel="00000000" w:rsidP="00000000" w:rsidRDefault="00000000" w:rsidRPr="00000000" w14:paraId="0000105E">
            <w:pPr>
              <w:widowControl w:val="0"/>
              <w:spacing w:line="240" w:lineRule="auto"/>
              <w:ind w:left="32" w:firstLine="0"/>
              <w:rPr>
                <w:highlight w:val="white"/>
              </w:rPr>
            </w:pPr>
            <w:r w:rsidDel="00000000" w:rsidR="00000000" w:rsidRPr="00000000">
              <w:rPr>
                <w:highlight w:val="white"/>
                <w:rtl w:val="0"/>
              </w:rPr>
              <w:t xml:space="preserve">      :ARG1 (c / car</w:t>
            </w:r>
          </w:p>
          <w:p w:rsidR="00000000" w:rsidDel="00000000" w:rsidP="00000000" w:rsidRDefault="00000000" w:rsidRPr="00000000" w14:paraId="0000105F">
            <w:pPr>
              <w:widowControl w:val="0"/>
              <w:spacing w:line="240" w:lineRule="auto"/>
              <w:ind w:left="32" w:firstLine="0"/>
              <w:rPr>
                <w:highlight w:val="white"/>
              </w:rPr>
            </w:pPr>
            <w:r w:rsidDel="00000000" w:rsidR="00000000" w:rsidRPr="00000000">
              <w:rPr>
                <w:highlight w:val="white"/>
                <w:rtl w:val="0"/>
              </w:rPr>
              <w:t xml:space="preserve">            :ARG1-of (h2 / have-quant-91</w:t>
            </w:r>
          </w:p>
          <w:p w:rsidR="00000000" w:rsidDel="00000000" w:rsidP="00000000" w:rsidRDefault="00000000" w:rsidRPr="00000000" w14:paraId="00001060">
            <w:pPr>
              <w:widowControl w:val="0"/>
              <w:spacing w:line="240" w:lineRule="auto"/>
              <w:ind w:left="32" w:firstLine="0"/>
              <w:rPr>
                <w:highlight w:val="white"/>
              </w:rPr>
            </w:pPr>
            <w:r w:rsidDel="00000000" w:rsidR="00000000" w:rsidRPr="00000000">
              <w:rPr>
                <w:highlight w:val="white"/>
                <w:rtl w:val="0"/>
              </w:rPr>
              <w:t xml:space="preserve">                  :ARG3 (e2 / equal)</w:t>
            </w:r>
          </w:p>
          <w:p w:rsidR="00000000" w:rsidDel="00000000" w:rsidP="00000000" w:rsidRDefault="00000000" w:rsidRPr="00000000" w14:paraId="00001061">
            <w:pPr>
              <w:widowControl w:val="0"/>
              <w:spacing w:line="240" w:lineRule="auto"/>
              <w:ind w:left="32" w:firstLine="0"/>
              <w:rPr>
                <w:highlight w:val="white"/>
              </w:rPr>
            </w:pPr>
            <w:r w:rsidDel="00000000" w:rsidR="00000000" w:rsidRPr="00000000">
              <w:rPr>
                <w:highlight w:val="white"/>
                <w:rtl w:val="0"/>
              </w:rPr>
              <w:t xml:space="preserve">                  :ARG4 (c3 / car</w:t>
            </w:r>
          </w:p>
          <w:p w:rsidR="00000000" w:rsidDel="00000000" w:rsidP="00000000" w:rsidRDefault="00000000" w:rsidRPr="00000000" w14:paraId="00001062">
            <w:pPr>
              <w:widowControl w:val="0"/>
              <w:spacing w:line="240" w:lineRule="auto"/>
              <w:ind w:left="32" w:firstLine="0"/>
              <w:rPr>
                <w:highlight w:val="white"/>
              </w:rPr>
            </w:pPr>
            <w:r w:rsidDel="00000000" w:rsidR="00000000" w:rsidRPr="00000000">
              <w:rPr>
                <w:highlight w:val="white"/>
                <w:rtl w:val="0"/>
              </w:rPr>
              <w:t xml:space="preserve">                        :ARG1-of (s2 / sell-01</w:t>
            </w:r>
          </w:p>
          <w:p w:rsidR="00000000" w:rsidDel="00000000" w:rsidP="00000000" w:rsidRDefault="00000000" w:rsidRPr="00000000" w14:paraId="00001063">
            <w:pPr>
              <w:widowControl w:val="0"/>
              <w:spacing w:line="240" w:lineRule="auto"/>
              <w:ind w:left="32" w:firstLine="0"/>
              <w:rPr>
                <w:highlight w:val="white"/>
              </w:rPr>
            </w:pPr>
            <w:r w:rsidDel="00000000" w:rsidR="00000000" w:rsidRPr="00000000">
              <w:rPr>
                <w:highlight w:val="white"/>
                <w:rtl w:val="0"/>
              </w:rPr>
              <w:t xml:space="preserve">                              :ARG0 (p / person</w:t>
            </w:r>
          </w:p>
          <w:p w:rsidR="00000000" w:rsidDel="00000000" w:rsidP="00000000" w:rsidRDefault="00000000" w:rsidRPr="00000000" w14:paraId="00001064">
            <w:pPr>
              <w:widowControl w:val="0"/>
              <w:spacing w:line="240" w:lineRule="auto"/>
              <w:ind w:left="32" w:firstLine="0"/>
              <w:rPr>
                <w:highlight w:val="white"/>
              </w:rPr>
            </w:pPr>
            <w:r w:rsidDel="00000000" w:rsidR="00000000" w:rsidRPr="00000000">
              <w:rPr>
                <w:highlight w:val="white"/>
                <w:rtl w:val="0"/>
              </w:rPr>
              <w:t xml:space="preserve">                                    :ARG0-of (c2 / compete-02</w:t>
            </w:r>
          </w:p>
          <w:p w:rsidR="00000000" w:rsidDel="00000000" w:rsidP="00000000" w:rsidRDefault="00000000" w:rsidRPr="00000000" w14:paraId="00001065">
            <w:pPr>
              <w:widowControl w:val="0"/>
              <w:spacing w:line="240" w:lineRule="auto"/>
              <w:ind w:left="32" w:firstLine="0"/>
              <w:rPr>
                <w:highlight w:val="white"/>
              </w:rPr>
            </w:pPr>
            <w:r w:rsidDel="00000000" w:rsidR="00000000" w:rsidRPr="00000000">
              <w:rPr>
                <w:highlight w:val="white"/>
                <w:rtl w:val="0"/>
              </w:rPr>
              <w:t xml:space="preserve">                                          :ARG1 h)))))))</w:t>
            </w:r>
          </w:p>
          <w:p w:rsidR="00000000" w:rsidDel="00000000" w:rsidP="00000000" w:rsidRDefault="00000000" w:rsidRPr="00000000" w14:paraId="00001066">
            <w:pPr>
              <w:widowControl w:val="0"/>
              <w:pBdr>
                <w:top w:space="0" w:sz="0" w:val="nil"/>
                <w:left w:space="0" w:sz="0" w:val="nil"/>
                <w:bottom w:space="0" w:sz="0" w:val="nil"/>
                <w:right w:space="0" w:sz="0" w:val="nil"/>
                <w:between w:space="0" w:sz="0" w:val="nil"/>
              </w:pBdr>
              <w:spacing w:line="240" w:lineRule="auto"/>
              <w:ind w:left="32" w:firstLine="0"/>
              <w:rPr>
                <w:highlight w:val="white"/>
              </w:rPr>
            </w:pPr>
            <w:r w:rsidDel="00000000" w:rsidR="00000000" w:rsidRPr="00000000">
              <w:rPr>
                <w:sz w:val="24"/>
                <w:szCs w:val="24"/>
                <w:highlight w:val="white"/>
                <w:rtl w:val="0"/>
              </w:rPr>
              <w:t xml:space="preserve">He sold as many cars as his competitor.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067">
            <w:pPr>
              <w:spacing w:line="240" w:lineRule="auto"/>
              <w:ind w:left="200" w:firstLine="0"/>
              <w:rPr>
                <w:highlight w:val="white"/>
              </w:rPr>
            </w:pPr>
            <w:r w:rsidDel="00000000" w:rsidR="00000000" w:rsidRPr="00000000">
              <w:rPr>
                <w:highlight w:val="white"/>
                <w:rtl w:val="0"/>
              </w:rPr>
              <w:t xml:space="preserve">(b1 / bán</w:t>
            </w:r>
          </w:p>
          <w:p w:rsidR="00000000" w:rsidDel="00000000" w:rsidP="00000000" w:rsidRDefault="00000000" w:rsidRPr="00000000" w14:paraId="00001068">
            <w:pPr>
              <w:spacing w:line="240" w:lineRule="auto"/>
              <w:ind w:left="200" w:firstLine="0"/>
              <w:rPr>
                <w:highlight w:val="white"/>
              </w:rPr>
            </w:pPr>
            <w:r w:rsidDel="00000000" w:rsidR="00000000" w:rsidRPr="00000000">
              <w:rPr>
                <w:highlight w:val="white"/>
                <w:rtl w:val="0"/>
              </w:rPr>
              <w:t xml:space="preserve">  </w:t>
              <w:tab/>
              <w:t xml:space="preserve">:ARG0 (a / anh)</w:t>
            </w:r>
          </w:p>
          <w:p w:rsidR="00000000" w:rsidDel="00000000" w:rsidP="00000000" w:rsidRDefault="00000000" w:rsidRPr="00000000" w14:paraId="00001069">
            <w:pPr>
              <w:spacing w:line="240" w:lineRule="auto"/>
              <w:ind w:left="200" w:firstLine="0"/>
              <w:rPr>
                <w:highlight w:val="white"/>
              </w:rPr>
            </w:pPr>
            <w:r w:rsidDel="00000000" w:rsidR="00000000" w:rsidRPr="00000000">
              <w:rPr>
                <w:highlight w:val="white"/>
                <w:rtl w:val="0"/>
              </w:rPr>
              <w:t xml:space="preserve">  </w:t>
              <w:tab/>
              <w:t xml:space="preserve">:ARG1 (x1 / xe</w:t>
            </w:r>
          </w:p>
          <w:p w:rsidR="00000000" w:rsidDel="00000000" w:rsidP="00000000" w:rsidRDefault="00000000" w:rsidRPr="00000000" w14:paraId="0000106A">
            <w:pPr>
              <w:spacing w:line="240" w:lineRule="auto"/>
              <w:ind w:left="200" w:firstLine="0"/>
              <w:rPr>
                <w:highlight w:val="white"/>
              </w:rPr>
            </w:pPr>
            <w:r w:rsidDel="00000000" w:rsidR="00000000" w:rsidRPr="00000000">
              <w:rPr>
                <w:highlight w:val="white"/>
                <w:rtl w:val="0"/>
              </w:rPr>
              <w:t xml:space="preserve">            :ARG1-of (h2 / have-quant-91</w:t>
            </w:r>
          </w:p>
          <w:p w:rsidR="00000000" w:rsidDel="00000000" w:rsidP="00000000" w:rsidRDefault="00000000" w:rsidRPr="00000000" w14:paraId="0000106B">
            <w:pPr>
              <w:spacing w:line="240" w:lineRule="auto"/>
              <w:ind w:left="200" w:firstLine="0"/>
              <w:rPr>
                <w:highlight w:val="white"/>
              </w:rPr>
            </w:pPr>
            <w:r w:rsidDel="00000000" w:rsidR="00000000" w:rsidRPr="00000000">
              <w:rPr>
                <w:highlight w:val="white"/>
                <w:rtl w:val="0"/>
              </w:rPr>
              <w:t xml:space="preserve">                  :ARG3 (b2 /bằng)</w:t>
            </w:r>
          </w:p>
          <w:p w:rsidR="00000000" w:rsidDel="00000000" w:rsidP="00000000" w:rsidRDefault="00000000" w:rsidRPr="00000000" w14:paraId="0000106C">
            <w:pPr>
              <w:spacing w:line="240" w:lineRule="auto"/>
              <w:ind w:left="200" w:firstLine="0"/>
              <w:rPr>
                <w:highlight w:val="white"/>
              </w:rPr>
            </w:pPr>
            <w:r w:rsidDel="00000000" w:rsidR="00000000" w:rsidRPr="00000000">
              <w:rPr>
                <w:highlight w:val="white"/>
                <w:rtl w:val="0"/>
              </w:rPr>
              <w:t xml:space="preserve">                  :ARG4 (x2 / xe</w:t>
            </w:r>
          </w:p>
          <w:p w:rsidR="00000000" w:rsidDel="00000000" w:rsidP="00000000" w:rsidRDefault="00000000" w:rsidRPr="00000000" w14:paraId="0000106D">
            <w:pPr>
              <w:spacing w:line="240" w:lineRule="auto"/>
              <w:ind w:left="200" w:firstLine="0"/>
              <w:rPr>
                <w:highlight w:val="white"/>
              </w:rPr>
            </w:pPr>
            <w:r w:rsidDel="00000000" w:rsidR="00000000" w:rsidRPr="00000000">
              <w:rPr>
                <w:highlight w:val="white"/>
                <w:rtl w:val="0"/>
              </w:rPr>
              <w:tab/>
              <w:t xml:space="preserve">                    :ARG1-of (b3 / bán</w:t>
            </w:r>
          </w:p>
          <w:p w:rsidR="00000000" w:rsidDel="00000000" w:rsidP="00000000" w:rsidRDefault="00000000" w:rsidRPr="00000000" w14:paraId="0000106E">
            <w:pPr>
              <w:spacing w:line="240" w:lineRule="auto"/>
              <w:ind w:left="200" w:firstLine="0"/>
              <w:rPr>
                <w:highlight w:val="white"/>
              </w:rPr>
            </w:pPr>
            <w:r w:rsidDel="00000000" w:rsidR="00000000" w:rsidRPr="00000000">
              <w:rPr>
                <w:highlight w:val="white"/>
                <w:rtl w:val="0"/>
              </w:rPr>
              <w:t xml:space="preserve">                              :ARG0 (n / người</w:t>
            </w:r>
          </w:p>
          <w:p w:rsidR="00000000" w:rsidDel="00000000" w:rsidP="00000000" w:rsidRDefault="00000000" w:rsidRPr="00000000" w14:paraId="0000106F">
            <w:pPr>
              <w:spacing w:line="240" w:lineRule="auto"/>
              <w:ind w:left="200" w:firstLine="0"/>
              <w:rPr>
                <w:highlight w:val="white"/>
              </w:rPr>
            </w:pPr>
            <w:r w:rsidDel="00000000" w:rsidR="00000000" w:rsidRPr="00000000">
              <w:rPr>
                <w:highlight w:val="white"/>
                <w:rtl w:val="0"/>
              </w:rPr>
              <w:t xml:space="preserve">                                    :ARG0-of (ct / cạnh tranh</w:t>
            </w:r>
          </w:p>
          <w:p w:rsidR="00000000" w:rsidDel="00000000" w:rsidP="00000000" w:rsidRDefault="00000000" w:rsidRPr="00000000" w14:paraId="00001070">
            <w:pPr>
              <w:spacing w:line="240" w:lineRule="auto"/>
              <w:ind w:left="200" w:firstLine="0"/>
              <w:rPr>
                <w:highlight w:val="white"/>
              </w:rPr>
            </w:pPr>
            <w:r w:rsidDel="00000000" w:rsidR="00000000" w:rsidRPr="00000000">
              <w:rPr>
                <w:highlight w:val="white"/>
                <w:rtl w:val="0"/>
              </w:rPr>
              <w:t xml:space="preserve">                                          :ARG1 t)))))))</w:t>
            </w:r>
          </w:p>
          <w:p w:rsidR="00000000" w:rsidDel="00000000" w:rsidP="00000000" w:rsidRDefault="00000000" w:rsidRPr="00000000" w14:paraId="00001071">
            <w:pPr>
              <w:spacing w:line="240" w:lineRule="auto"/>
              <w:ind w:left="200" w:firstLine="0"/>
              <w:rPr>
                <w:highlight w:val="white"/>
              </w:rPr>
            </w:pPr>
            <w:r w:rsidDel="00000000" w:rsidR="00000000" w:rsidRPr="00000000">
              <w:rPr>
                <w:highlight w:val="white"/>
                <w:rtl w:val="0"/>
              </w:rPr>
              <w:t xml:space="preserve">Anh ấy bán được nhiều xe như người cạnh tranh của tôi.</w:t>
            </w:r>
          </w:p>
        </w:tc>
      </w:tr>
    </w:tbl>
    <w:p w:rsidR="00000000" w:rsidDel="00000000" w:rsidP="00000000" w:rsidRDefault="00000000" w:rsidRPr="00000000" w14:paraId="00001072">
      <w:pPr>
        <w:spacing w:line="240" w:lineRule="auto"/>
        <w:ind w:firstLine="567"/>
        <w:rPr>
          <w:highlight w:val="white"/>
        </w:rPr>
      </w:pPr>
      <w:r w:rsidDel="00000000" w:rsidR="00000000" w:rsidRPr="00000000">
        <w:rPr>
          <w:rtl w:val="0"/>
        </w:rPr>
      </w:r>
    </w:p>
    <w:tbl>
      <w:tblPr>
        <w:tblStyle w:val="Table1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73">
            <w:pPr>
              <w:widowControl w:val="0"/>
              <w:spacing w:line="240" w:lineRule="auto"/>
              <w:ind w:left="32" w:firstLine="0"/>
              <w:rPr>
                <w:highlight w:val="white"/>
              </w:rPr>
            </w:pPr>
            <w:r w:rsidDel="00000000" w:rsidR="00000000" w:rsidRPr="00000000">
              <w:rPr>
                <w:highlight w:val="white"/>
                <w:rtl w:val="0"/>
              </w:rPr>
              <w:t xml:space="preserve">(s / sell-01</w:t>
            </w:r>
          </w:p>
          <w:p w:rsidR="00000000" w:rsidDel="00000000" w:rsidP="00000000" w:rsidRDefault="00000000" w:rsidRPr="00000000" w14:paraId="00001074">
            <w:pPr>
              <w:widowControl w:val="0"/>
              <w:spacing w:line="240" w:lineRule="auto"/>
              <w:ind w:left="32" w:firstLine="0"/>
              <w:rPr>
                <w:highlight w:val="white"/>
              </w:rPr>
            </w:pPr>
            <w:r w:rsidDel="00000000" w:rsidR="00000000" w:rsidRPr="00000000">
              <w:rPr>
                <w:highlight w:val="white"/>
                <w:rtl w:val="0"/>
              </w:rPr>
              <w:t xml:space="preserve">      :ARG0 (h / he)</w:t>
            </w:r>
          </w:p>
          <w:p w:rsidR="00000000" w:rsidDel="00000000" w:rsidP="00000000" w:rsidRDefault="00000000" w:rsidRPr="00000000" w14:paraId="00001075">
            <w:pPr>
              <w:widowControl w:val="0"/>
              <w:spacing w:line="240" w:lineRule="auto"/>
              <w:ind w:left="32" w:firstLine="0"/>
              <w:rPr>
                <w:highlight w:val="white"/>
              </w:rPr>
            </w:pPr>
            <w:r w:rsidDel="00000000" w:rsidR="00000000" w:rsidRPr="00000000">
              <w:rPr>
                <w:highlight w:val="white"/>
                <w:rtl w:val="0"/>
              </w:rPr>
              <w:t xml:space="preserve">      :ARG1 (c / car</w:t>
            </w:r>
          </w:p>
          <w:p w:rsidR="00000000" w:rsidDel="00000000" w:rsidP="00000000" w:rsidRDefault="00000000" w:rsidRPr="00000000" w14:paraId="00001076">
            <w:pPr>
              <w:widowControl w:val="0"/>
              <w:spacing w:line="240" w:lineRule="auto"/>
              <w:ind w:left="32" w:firstLine="0"/>
              <w:rPr>
                <w:highlight w:val="white"/>
              </w:rPr>
            </w:pPr>
            <w:r w:rsidDel="00000000" w:rsidR="00000000" w:rsidRPr="00000000">
              <w:rPr>
                <w:highlight w:val="white"/>
                <w:rtl w:val="0"/>
              </w:rPr>
              <w:t xml:space="preserve">            :ARG1-of (h2 / have-quant-91</w:t>
            </w:r>
          </w:p>
          <w:p w:rsidR="00000000" w:rsidDel="00000000" w:rsidP="00000000" w:rsidRDefault="00000000" w:rsidRPr="00000000" w14:paraId="00001077">
            <w:pPr>
              <w:widowControl w:val="0"/>
              <w:spacing w:line="240" w:lineRule="auto"/>
              <w:ind w:left="32" w:firstLine="0"/>
              <w:rPr>
                <w:highlight w:val="white"/>
              </w:rPr>
            </w:pPr>
            <w:r w:rsidDel="00000000" w:rsidR="00000000" w:rsidRPr="00000000">
              <w:rPr>
                <w:highlight w:val="white"/>
                <w:rtl w:val="0"/>
              </w:rPr>
              <w:t xml:space="preserve">                  :ARG3 (m / most)</w:t>
            </w:r>
          </w:p>
          <w:p w:rsidR="00000000" w:rsidDel="00000000" w:rsidP="00000000" w:rsidRDefault="00000000" w:rsidRPr="00000000" w14:paraId="00001078">
            <w:pPr>
              <w:widowControl w:val="0"/>
              <w:spacing w:line="240" w:lineRule="auto"/>
              <w:ind w:left="32" w:firstLine="0"/>
              <w:rPr>
                <w:highlight w:val="white"/>
              </w:rPr>
            </w:pPr>
            <w:r w:rsidDel="00000000" w:rsidR="00000000" w:rsidRPr="00000000">
              <w:rPr>
                <w:highlight w:val="white"/>
                <w:rtl w:val="0"/>
              </w:rPr>
              <w:t xml:space="preserve">                  :ARG5 (c3 / car</w:t>
            </w:r>
          </w:p>
          <w:p w:rsidR="00000000" w:rsidDel="00000000" w:rsidP="00000000" w:rsidRDefault="00000000" w:rsidRPr="00000000" w14:paraId="00001079">
            <w:pPr>
              <w:widowControl w:val="0"/>
              <w:spacing w:line="240" w:lineRule="auto"/>
              <w:ind w:left="32" w:firstLine="0"/>
              <w:rPr>
                <w:highlight w:val="white"/>
              </w:rPr>
            </w:pPr>
            <w:r w:rsidDel="00000000" w:rsidR="00000000" w:rsidRPr="00000000">
              <w:rPr>
                <w:highlight w:val="white"/>
                <w:rtl w:val="0"/>
              </w:rPr>
              <w:t xml:space="preserve">                        :ARG1-of (s2 / sell-01</w:t>
            </w:r>
          </w:p>
          <w:p w:rsidR="00000000" w:rsidDel="00000000" w:rsidP="00000000" w:rsidRDefault="00000000" w:rsidRPr="00000000" w14:paraId="0000107A">
            <w:pPr>
              <w:widowControl w:val="0"/>
              <w:spacing w:line="240" w:lineRule="auto"/>
              <w:ind w:left="32" w:firstLine="0"/>
              <w:rPr>
                <w:highlight w:val="white"/>
              </w:rPr>
            </w:pPr>
            <w:r w:rsidDel="00000000" w:rsidR="00000000" w:rsidRPr="00000000">
              <w:rPr>
                <w:highlight w:val="white"/>
                <w:rtl w:val="0"/>
              </w:rPr>
              <w:t xml:space="preserve">                              :ARG0 (p / person</w:t>
            </w:r>
          </w:p>
          <w:p w:rsidR="00000000" w:rsidDel="00000000" w:rsidP="00000000" w:rsidRDefault="00000000" w:rsidRPr="00000000" w14:paraId="0000107B">
            <w:pPr>
              <w:widowControl w:val="0"/>
              <w:spacing w:line="240" w:lineRule="auto"/>
              <w:ind w:left="32" w:firstLine="0"/>
              <w:rPr>
                <w:highlight w:val="white"/>
              </w:rPr>
            </w:pPr>
            <w:r w:rsidDel="00000000" w:rsidR="00000000" w:rsidRPr="00000000">
              <w:rPr>
                <w:highlight w:val="white"/>
                <w:rtl w:val="0"/>
              </w:rPr>
              <w:t xml:space="preserve">                                    :ARG0-of (c2 / compete-02</w:t>
            </w:r>
          </w:p>
          <w:p w:rsidR="00000000" w:rsidDel="00000000" w:rsidP="00000000" w:rsidRDefault="00000000" w:rsidRPr="00000000" w14:paraId="0000107C">
            <w:pPr>
              <w:widowControl w:val="0"/>
              <w:spacing w:line="240" w:lineRule="auto"/>
              <w:ind w:left="32" w:firstLine="0"/>
              <w:rPr>
                <w:highlight w:val="white"/>
              </w:rPr>
            </w:pPr>
            <w:r w:rsidDel="00000000" w:rsidR="00000000" w:rsidRPr="00000000">
              <w:rPr>
                <w:highlight w:val="white"/>
                <w:rtl w:val="0"/>
              </w:rPr>
              <w:t xml:space="preserve">                                          :ARG1 h)))))))</w:t>
            </w:r>
          </w:p>
          <w:p w:rsidR="00000000" w:rsidDel="00000000" w:rsidP="00000000" w:rsidRDefault="00000000" w:rsidRPr="00000000" w14:paraId="0000107D">
            <w:pPr>
              <w:widowControl w:val="0"/>
              <w:pBdr>
                <w:top w:space="0" w:sz="0" w:val="nil"/>
                <w:left w:space="0" w:sz="0" w:val="nil"/>
                <w:bottom w:space="0" w:sz="0" w:val="nil"/>
                <w:right w:space="0" w:sz="0" w:val="nil"/>
                <w:between w:space="0" w:sz="0" w:val="nil"/>
              </w:pBdr>
              <w:spacing w:line="240" w:lineRule="auto"/>
              <w:ind w:left="32" w:firstLine="0"/>
              <w:rPr>
                <w:highlight w:val="white"/>
              </w:rPr>
            </w:pPr>
            <w:r w:rsidDel="00000000" w:rsidR="00000000" w:rsidRPr="00000000">
              <w:rPr>
                <w:sz w:val="24"/>
                <w:szCs w:val="24"/>
                <w:highlight w:val="white"/>
                <w:rtl w:val="0"/>
              </w:rPr>
              <w:t xml:space="preserve">He sold the most cars of his competitors.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07E">
            <w:pPr>
              <w:spacing w:line="240" w:lineRule="auto"/>
              <w:ind w:left="58" w:firstLine="0"/>
              <w:rPr>
                <w:highlight w:val="white"/>
              </w:rPr>
            </w:pPr>
            <w:r w:rsidDel="00000000" w:rsidR="00000000" w:rsidRPr="00000000">
              <w:rPr>
                <w:highlight w:val="white"/>
                <w:rtl w:val="0"/>
              </w:rPr>
              <w:t xml:space="preserve">(b1 / bán</w:t>
            </w:r>
          </w:p>
          <w:p w:rsidR="00000000" w:rsidDel="00000000" w:rsidP="00000000" w:rsidRDefault="00000000" w:rsidRPr="00000000" w14:paraId="0000107F">
            <w:pPr>
              <w:spacing w:line="240" w:lineRule="auto"/>
              <w:ind w:left="58" w:firstLine="0"/>
              <w:rPr>
                <w:highlight w:val="white"/>
              </w:rPr>
            </w:pPr>
            <w:r w:rsidDel="00000000" w:rsidR="00000000" w:rsidRPr="00000000">
              <w:rPr>
                <w:highlight w:val="white"/>
                <w:rtl w:val="0"/>
              </w:rPr>
              <w:t xml:space="preserve">  </w:t>
              <w:tab/>
              <w:t xml:space="preserve">:ARG0 (a / anh)</w:t>
            </w:r>
          </w:p>
          <w:p w:rsidR="00000000" w:rsidDel="00000000" w:rsidP="00000000" w:rsidRDefault="00000000" w:rsidRPr="00000000" w14:paraId="00001080">
            <w:pPr>
              <w:spacing w:line="240" w:lineRule="auto"/>
              <w:ind w:left="58" w:firstLine="0"/>
              <w:rPr>
                <w:highlight w:val="white"/>
              </w:rPr>
            </w:pPr>
            <w:r w:rsidDel="00000000" w:rsidR="00000000" w:rsidRPr="00000000">
              <w:rPr>
                <w:highlight w:val="white"/>
                <w:rtl w:val="0"/>
              </w:rPr>
              <w:t xml:space="preserve">  </w:t>
              <w:tab/>
              <w:t xml:space="preserve">:ARG1 (x1 / xe</w:t>
            </w:r>
          </w:p>
          <w:p w:rsidR="00000000" w:rsidDel="00000000" w:rsidP="00000000" w:rsidRDefault="00000000" w:rsidRPr="00000000" w14:paraId="00001081">
            <w:pPr>
              <w:spacing w:line="240" w:lineRule="auto"/>
              <w:ind w:left="58" w:firstLine="0"/>
              <w:rPr>
                <w:highlight w:val="white"/>
              </w:rPr>
            </w:pPr>
            <w:r w:rsidDel="00000000" w:rsidR="00000000" w:rsidRPr="00000000">
              <w:rPr>
                <w:highlight w:val="white"/>
                <w:rtl w:val="0"/>
              </w:rPr>
              <w:t xml:space="preserve">            :ARG1-of (h2 / have-quant-91</w:t>
            </w:r>
          </w:p>
          <w:p w:rsidR="00000000" w:rsidDel="00000000" w:rsidP="00000000" w:rsidRDefault="00000000" w:rsidRPr="00000000" w14:paraId="00001082">
            <w:pPr>
              <w:spacing w:line="240" w:lineRule="auto"/>
              <w:ind w:left="58" w:firstLine="0"/>
              <w:rPr>
                <w:highlight w:val="white"/>
              </w:rPr>
            </w:pPr>
            <w:r w:rsidDel="00000000" w:rsidR="00000000" w:rsidRPr="00000000">
              <w:rPr>
                <w:highlight w:val="white"/>
                <w:rtl w:val="0"/>
              </w:rPr>
              <w:t xml:space="preserve">                  :ARG3 (n / nhất)</w:t>
            </w:r>
          </w:p>
          <w:p w:rsidR="00000000" w:rsidDel="00000000" w:rsidP="00000000" w:rsidRDefault="00000000" w:rsidRPr="00000000" w14:paraId="00001083">
            <w:pPr>
              <w:spacing w:line="240" w:lineRule="auto"/>
              <w:ind w:left="58" w:firstLine="0"/>
              <w:rPr>
                <w:highlight w:val="white"/>
              </w:rPr>
            </w:pPr>
            <w:r w:rsidDel="00000000" w:rsidR="00000000" w:rsidRPr="00000000">
              <w:rPr>
                <w:highlight w:val="white"/>
                <w:rtl w:val="0"/>
              </w:rPr>
              <w:t xml:space="preserve">                  :ARG5 (x2 / xe</w:t>
            </w:r>
          </w:p>
          <w:p w:rsidR="00000000" w:rsidDel="00000000" w:rsidP="00000000" w:rsidRDefault="00000000" w:rsidRPr="00000000" w14:paraId="00001084">
            <w:pPr>
              <w:spacing w:line="240" w:lineRule="auto"/>
              <w:ind w:left="58" w:firstLine="0"/>
              <w:rPr>
                <w:highlight w:val="white"/>
              </w:rPr>
            </w:pPr>
            <w:r w:rsidDel="00000000" w:rsidR="00000000" w:rsidRPr="00000000">
              <w:rPr>
                <w:highlight w:val="white"/>
                <w:rtl w:val="0"/>
              </w:rPr>
              <w:t xml:space="preserve">                        :ARG1-of (b2 / bán</w:t>
            </w:r>
          </w:p>
          <w:p w:rsidR="00000000" w:rsidDel="00000000" w:rsidP="00000000" w:rsidRDefault="00000000" w:rsidRPr="00000000" w14:paraId="00001085">
            <w:pPr>
              <w:spacing w:line="240" w:lineRule="auto"/>
              <w:ind w:left="58" w:firstLine="0"/>
              <w:rPr>
                <w:highlight w:val="white"/>
              </w:rPr>
            </w:pPr>
            <w:r w:rsidDel="00000000" w:rsidR="00000000" w:rsidRPr="00000000">
              <w:rPr>
                <w:highlight w:val="white"/>
                <w:rtl w:val="0"/>
              </w:rPr>
              <w:t xml:space="preserve">  </w:t>
              <w:tab/>
              <w:t xml:space="preserve">                        :ARG0 (n / người</w:t>
            </w:r>
          </w:p>
          <w:p w:rsidR="00000000" w:rsidDel="00000000" w:rsidP="00000000" w:rsidRDefault="00000000" w:rsidRPr="00000000" w14:paraId="00001086">
            <w:pPr>
              <w:spacing w:line="240" w:lineRule="auto"/>
              <w:ind w:left="58" w:firstLine="0"/>
              <w:rPr>
                <w:highlight w:val="white"/>
              </w:rPr>
            </w:pPr>
            <w:r w:rsidDel="00000000" w:rsidR="00000000" w:rsidRPr="00000000">
              <w:rPr>
                <w:highlight w:val="white"/>
                <w:rtl w:val="0"/>
              </w:rPr>
              <w:t xml:space="preserve">                                    :ARG0 (b3 / bán)))))))</w:t>
            </w:r>
          </w:p>
          <w:p w:rsidR="00000000" w:rsidDel="00000000" w:rsidP="00000000" w:rsidRDefault="00000000" w:rsidRPr="00000000" w14:paraId="00001087">
            <w:pPr>
              <w:spacing w:line="240" w:lineRule="auto"/>
              <w:ind w:left="58" w:firstLine="0"/>
              <w:rPr>
                <w:highlight w:val="white"/>
              </w:rPr>
            </w:pPr>
            <w:r w:rsidDel="00000000" w:rsidR="00000000" w:rsidRPr="00000000">
              <w:rPr>
                <w:highlight w:val="white"/>
                <w:rtl w:val="0"/>
              </w:rPr>
              <w:t xml:space="preserve">Anh ấy bán được nhiều xe nhất trong số những người bán.</w:t>
            </w:r>
          </w:p>
        </w:tc>
      </w:tr>
    </w:tbl>
    <w:p w:rsidR="00000000" w:rsidDel="00000000" w:rsidP="00000000" w:rsidRDefault="00000000" w:rsidRPr="00000000" w14:paraId="00001088">
      <w:pPr>
        <w:spacing w:line="240" w:lineRule="auto"/>
        <w:ind w:firstLine="567"/>
        <w:rPr>
          <w:highlight w:val="white"/>
        </w:rPr>
      </w:pPr>
      <w:r w:rsidDel="00000000" w:rsidR="00000000" w:rsidRPr="00000000">
        <w:rPr>
          <w:rtl w:val="0"/>
        </w:rPr>
      </w:r>
    </w:p>
    <w:p w:rsidR="00000000" w:rsidDel="00000000" w:rsidP="00000000" w:rsidRDefault="00000000" w:rsidRPr="00000000" w14:paraId="00001089">
      <w:pPr>
        <w:pStyle w:val="Heading2"/>
        <w:numPr>
          <w:ilvl w:val="1"/>
          <w:numId w:val="30"/>
        </w:numPr>
        <w:ind w:left="576" w:hanging="576"/>
        <w:rPr/>
      </w:pPr>
      <w:bookmarkStart w:colFirst="0" w:colLast="0" w:name="_heading=h.3vac5uf" w:id="80"/>
      <w:bookmarkEnd w:id="80"/>
      <w:r w:rsidDel="00000000" w:rsidR="00000000" w:rsidRPr="00000000">
        <w:rPr>
          <w:rtl w:val="0"/>
        </w:rPr>
        <w:t xml:space="preserve">Số ước lượng và phạm vi (Quantifiers and scope) </w:t>
      </w:r>
    </w:p>
    <w:p w:rsidR="00000000" w:rsidDel="00000000" w:rsidP="00000000" w:rsidRDefault="00000000" w:rsidRPr="00000000" w14:paraId="0000108A">
      <w:pPr>
        <w:ind w:firstLine="567"/>
        <w:rPr>
          <w:highlight w:val="white"/>
        </w:rPr>
      </w:pPr>
      <w:r w:rsidDel="00000000" w:rsidR="00000000" w:rsidRPr="00000000">
        <w:rPr>
          <w:highlight w:val="white"/>
          <w:rtl w:val="0"/>
        </w:rPr>
        <w:t xml:space="preserve"> Quy tắc biểu diễn số lượng và phạm vi trong AMR không có biểu diễn kĩ cho các từ chỉ số lượng. Nó chỉ chuẩn hóa vị trí của chúng, ví dụ:</w:t>
      </w:r>
    </w:p>
    <w:tbl>
      <w:tblPr>
        <w:tblStyle w:val="Table1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8B">
            <w:pPr>
              <w:widowControl w:val="0"/>
              <w:pBdr>
                <w:top w:space="0" w:sz="0" w:val="nil"/>
                <w:left w:space="0" w:sz="0" w:val="nil"/>
                <w:bottom w:space="0" w:sz="0" w:val="nil"/>
                <w:right w:space="0" w:sz="0" w:val="nil"/>
                <w:between w:space="0" w:sz="0" w:val="nil"/>
              </w:pBdr>
              <w:spacing w:line="240" w:lineRule="auto"/>
              <w:ind w:left="174" w:firstLine="0"/>
              <w:rPr>
                <w:highlight w:val="white"/>
              </w:rPr>
            </w:pPr>
            <w:r w:rsidDel="00000000" w:rsidR="00000000" w:rsidRPr="00000000">
              <w:rPr>
                <w:highlight w:val="white"/>
                <w:rtl w:val="0"/>
              </w:rPr>
              <w:t xml:space="preserve">(l / leave-01</w:t>
            </w:r>
          </w:p>
          <w:p w:rsidR="00000000" w:rsidDel="00000000" w:rsidP="00000000" w:rsidRDefault="00000000" w:rsidRPr="00000000" w14:paraId="0000108C">
            <w:pPr>
              <w:widowControl w:val="0"/>
              <w:pBdr>
                <w:top w:space="0" w:sz="0" w:val="nil"/>
                <w:left w:space="0" w:sz="0" w:val="nil"/>
                <w:bottom w:space="0" w:sz="0" w:val="nil"/>
                <w:right w:space="0" w:sz="0" w:val="nil"/>
                <w:between w:space="0" w:sz="0" w:val="nil"/>
              </w:pBdr>
              <w:spacing w:line="240" w:lineRule="auto"/>
              <w:ind w:left="174" w:firstLine="0"/>
              <w:rPr>
                <w:highlight w:val="white"/>
              </w:rPr>
            </w:pPr>
            <w:r w:rsidDel="00000000" w:rsidR="00000000" w:rsidRPr="00000000">
              <w:rPr>
                <w:highlight w:val="white"/>
                <w:rtl w:val="0"/>
              </w:rPr>
              <w:t xml:space="preserve">       :ARG0 (b / boy</w:t>
            </w:r>
          </w:p>
          <w:p w:rsidR="00000000" w:rsidDel="00000000" w:rsidP="00000000" w:rsidRDefault="00000000" w:rsidRPr="00000000" w14:paraId="0000108D">
            <w:pPr>
              <w:widowControl w:val="0"/>
              <w:pBdr>
                <w:top w:space="0" w:sz="0" w:val="nil"/>
                <w:left w:space="0" w:sz="0" w:val="nil"/>
                <w:bottom w:space="0" w:sz="0" w:val="nil"/>
                <w:right w:space="0" w:sz="0" w:val="nil"/>
                <w:between w:space="0" w:sz="0" w:val="nil"/>
              </w:pBdr>
              <w:spacing w:line="240" w:lineRule="auto"/>
              <w:ind w:left="174" w:firstLine="0"/>
              <w:rPr>
                <w:highlight w:val="white"/>
              </w:rPr>
            </w:pPr>
            <w:r w:rsidDel="00000000" w:rsidR="00000000" w:rsidRPr="00000000">
              <w:rPr>
                <w:highlight w:val="white"/>
                <w:rtl w:val="0"/>
              </w:rPr>
              <w:t xml:space="preserve">                     :mod (a / all)))</w:t>
            </w:r>
          </w:p>
          <w:p w:rsidR="00000000" w:rsidDel="00000000" w:rsidP="00000000" w:rsidRDefault="00000000" w:rsidRPr="00000000" w14:paraId="0000108E">
            <w:pPr>
              <w:widowControl w:val="0"/>
              <w:pBdr>
                <w:top w:space="0" w:sz="0" w:val="nil"/>
                <w:left w:space="0" w:sz="0" w:val="nil"/>
                <w:bottom w:space="0" w:sz="0" w:val="nil"/>
                <w:right w:space="0" w:sz="0" w:val="nil"/>
                <w:between w:space="0" w:sz="0" w:val="nil"/>
              </w:pBdr>
              <w:spacing w:line="240" w:lineRule="auto"/>
              <w:ind w:left="174" w:firstLine="0"/>
              <w:rPr>
                <w:highlight w:val="white"/>
              </w:rPr>
            </w:pPr>
            <w:r w:rsidDel="00000000" w:rsidR="00000000" w:rsidRPr="00000000">
              <w:rPr>
                <w:highlight w:val="white"/>
                <w:rtl w:val="0"/>
              </w:rPr>
              <w:t xml:space="preserve">The boys all left</w:t>
            </w:r>
          </w:p>
        </w:tc>
        <w:tc>
          <w:tcPr>
            <w:shd w:fill="auto" w:val="clear"/>
            <w:tcMar>
              <w:top w:w="100.0" w:type="dxa"/>
              <w:left w:w="100.0" w:type="dxa"/>
              <w:bottom w:w="100.0" w:type="dxa"/>
              <w:right w:w="100.0" w:type="dxa"/>
            </w:tcMar>
          </w:tcPr>
          <w:p w:rsidR="00000000" w:rsidDel="00000000" w:rsidP="00000000" w:rsidRDefault="00000000" w:rsidRPr="00000000" w14:paraId="0000108F">
            <w:pPr>
              <w:widowControl w:val="0"/>
              <w:pBdr>
                <w:top w:space="0" w:sz="0" w:val="nil"/>
                <w:left w:space="0" w:sz="0" w:val="nil"/>
                <w:bottom w:space="0" w:sz="0" w:val="nil"/>
                <w:right w:space="0" w:sz="0" w:val="nil"/>
                <w:between w:space="0" w:sz="0" w:val="nil"/>
              </w:pBdr>
              <w:spacing w:line="240" w:lineRule="auto"/>
              <w:ind w:left="200" w:firstLine="0"/>
              <w:rPr>
                <w:highlight w:val="white"/>
              </w:rPr>
            </w:pPr>
            <w:r w:rsidDel="00000000" w:rsidR="00000000" w:rsidRPr="00000000">
              <w:rPr>
                <w:highlight w:val="white"/>
                <w:rtl w:val="0"/>
              </w:rPr>
              <w:t xml:space="preserve">(r / roi-01 </w:t>
            </w:r>
          </w:p>
          <w:p w:rsidR="00000000" w:rsidDel="00000000" w:rsidP="00000000" w:rsidRDefault="00000000" w:rsidRPr="00000000" w14:paraId="00001090">
            <w:pPr>
              <w:widowControl w:val="0"/>
              <w:pBdr>
                <w:top w:space="0" w:sz="0" w:val="nil"/>
                <w:left w:space="0" w:sz="0" w:val="nil"/>
                <w:bottom w:space="0" w:sz="0" w:val="nil"/>
                <w:right w:space="0" w:sz="0" w:val="nil"/>
                <w:between w:space="0" w:sz="0" w:val="nil"/>
              </w:pBdr>
              <w:spacing w:line="240" w:lineRule="auto"/>
              <w:ind w:left="200" w:firstLine="0"/>
              <w:rPr>
                <w:highlight w:val="white"/>
              </w:rPr>
            </w:pPr>
            <w:r w:rsidDel="00000000" w:rsidR="00000000" w:rsidRPr="00000000">
              <w:rPr>
                <w:highlight w:val="white"/>
                <w:rtl w:val="0"/>
              </w:rPr>
              <w:t xml:space="preserve">          :ARG0 (t / trai </w:t>
            </w:r>
          </w:p>
          <w:p w:rsidR="00000000" w:rsidDel="00000000" w:rsidP="00000000" w:rsidRDefault="00000000" w:rsidRPr="00000000" w14:paraId="00001091">
            <w:pPr>
              <w:widowControl w:val="0"/>
              <w:pBdr>
                <w:top w:space="0" w:sz="0" w:val="nil"/>
                <w:left w:space="0" w:sz="0" w:val="nil"/>
                <w:bottom w:space="0" w:sz="0" w:val="nil"/>
                <w:right w:space="0" w:sz="0" w:val="nil"/>
                <w:between w:space="0" w:sz="0" w:val="nil"/>
              </w:pBdr>
              <w:spacing w:line="240" w:lineRule="auto"/>
              <w:ind w:left="200" w:firstLine="0"/>
              <w:rPr>
                <w:highlight w:val="white"/>
              </w:rPr>
            </w:pPr>
            <w:r w:rsidDel="00000000" w:rsidR="00000000" w:rsidRPr="00000000">
              <w:rPr>
                <w:highlight w:val="white"/>
                <w:rtl w:val="0"/>
              </w:rPr>
              <w:t xml:space="preserve">                   :mod (c / cac)))</w:t>
            </w:r>
          </w:p>
          <w:p w:rsidR="00000000" w:rsidDel="00000000" w:rsidP="00000000" w:rsidRDefault="00000000" w:rsidRPr="00000000" w14:paraId="00001092">
            <w:pPr>
              <w:widowControl w:val="0"/>
              <w:pBdr>
                <w:top w:space="0" w:sz="0" w:val="nil"/>
                <w:left w:space="0" w:sz="0" w:val="nil"/>
                <w:bottom w:space="0" w:sz="0" w:val="nil"/>
                <w:right w:space="0" w:sz="0" w:val="nil"/>
                <w:between w:space="0" w:sz="0" w:val="nil"/>
              </w:pBdr>
              <w:spacing w:line="240" w:lineRule="auto"/>
              <w:ind w:left="200" w:firstLine="0"/>
              <w:rPr>
                <w:highlight w:val="white"/>
              </w:rPr>
            </w:pPr>
            <w:r w:rsidDel="00000000" w:rsidR="00000000" w:rsidRPr="00000000">
              <w:rPr>
                <w:highlight w:val="white"/>
                <w:rtl w:val="0"/>
              </w:rPr>
              <w:t xml:space="preserve">Các chàng trai đều rời đi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93">
            <w:pPr>
              <w:widowControl w:val="0"/>
              <w:pBdr>
                <w:top w:space="0" w:sz="0" w:val="nil"/>
                <w:left w:space="0" w:sz="0" w:val="nil"/>
                <w:bottom w:space="0" w:sz="0" w:val="nil"/>
                <w:right w:space="0" w:sz="0" w:val="nil"/>
                <w:between w:space="0" w:sz="0" w:val="nil"/>
              </w:pBdr>
              <w:spacing w:line="240" w:lineRule="auto"/>
              <w:ind w:left="174" w:firstLine="0"/>
              <w:rPr>
                <w:highlight w:val="white"/>
              </w:rPr>
            </w:pPr>
            <w:r w:rsidDel="00000000" w:rsidR="00000000" w:rsidRPr="00000000">
              <w:rPr>
                <w:highlight w:val="white"/>
                <w:rtl w:val="0"/>
              </w:rPr>
              <w:t xml:space="preserve">(b / boy </w:t>
            </w:r>
          </w:p>
          <w:p w:rsidR="00000000" w:rsidDel="00000000" w:rsidP="00000000" w:rsidRDefault="00000000" w:rsidRPr="00000000" w14:paraId="00001094">
            <w:pPr>
              <w:widowControl w:val="0"/>
              <w:pBdr>
                <w:top w:space="0" w:sz="0" w:val="nil"/>
                <w:left w:space="0" w:sz="0" w:val="nil"/>
                <w:bottom w:space="0" w:sz="0" w:val="nil"/>
                <w:right w:space="0" w:sz="0" w:val="nil"/>
                <w:between w:space="0" w:sz="0" w:val="nil"/>
              </w:pBdr>
              <w:spacing w:line="240" w:lineRule="auto"/>
              <w:ind w:left="174" w:firstLine="0"/>
              <w:rPr>
                <w:highlight w:val="white"/>
              </w:rPr>
            </w:pPr>
            <w:r w:rsidDel="00000000" w:rsidR="00000000" w:rsidRPr="00000000">
              <w:rPr>
                <w:highlight w:val="white"/>
                <w:rtl w:val="0"/>
              </w:rPr>
              <w:t xml:space="preserve">          :polarity - </w:t>
            </w:r>
          </w:p>
          <w:p w:rsidR="00000000" w:rsidDel="00000000" w:rsidP="00000000" w:rsidRDefault="00000000" w:rsidRPr="00000000" w14:paraId="00001095">
            <w:pPr>
              <w:widowControl w:val="0"/>
              <w:pBdr>
                <w:top w:space="0" w:sz="0" w:val="nil"/>
                <w:left w:space="0" w:sz="0" w:val="nil"/>
                <w:bottom w:space="0" w:sz="0" w:val="nil"/>
                <w:right w:space="0" w:sz="0" w:val="nil"/>
                <w:between w:space="0" w:sz="0" w:val="nil"/>
              </w:pBdr>
              <w:spacing w:line="240" w:lineRule="auto"/>
              <w:ind w:left="174" w:firstLine="0"/>
              <w:rPr>
                <w:highlight w:val="white"/>
              </w:rPr>
            </w:pPr>
            <w:r w:rsidDel="00000000" w:rsidR="00000000" w:rsidRPr="00000000">
              <w:rPr>
                <w:highlight w:val="white"/>
                <w:rtl w:val="0"/>
              </w:rPr>
              <w:t xml:space="preserve">          :ARG0-of (l / leave-01)</w:t>
            </w:r>
          </w:p>
          <w:p w:rsidR="00000000" w:rsidDel="00000000" w:rsidP="00000000" w:rsidRDefault="00000000" w:rsidRPr="00000000" w14:paraId="00001096">
            <w:pPr>
              <w:widowControl w:val="0"/>
              <w:pBdr>
                <w:top w:space="0" w:sz="0" w:val="nil"/>
                <w:left w:space="0" w:sz="0" w:val="nil"/>
                <w:bottom w:space="0" w:sz="0" w:val="nil"/>
                <w:right w:space="0" w:sz="0" w:val="nil"/>
                <w:between w:space="0" w:sz="0" w:val="nil"/>
              </w:pBdr>
              <w:spacing w:line="240" w:lineRule="auto"/>
              <w:ind w:left="174" w:firstLine="0"/>
              <w:rPr>
                <w:highlight w:val="white"/>
              </w:rPr>
            </w:pPr>
            <w:r w:rsidDel="00000000" w:rsidR="00000000" w:rsidRPr="00000000">
              <w:rPr>
                <w:highlight w:val="white"/>
                <w:rtl w:val="0"/>
              </w:rPr>
              <w:t xml:space="preserve">No boy left</w:t>
            </w:r>
          </w:p>
        </w:tc>
        <w:tc>
          <w:tcPr>
            <w:shd w:fill="auto" w:val="clear"/>
            <w:tcMar>
              <w:top w:w="100.0" w:type="dxa"/>
              <w:left w:w="100.0" w:type="dxa"/>
              <w:bottom w:w="100.0" w:type="dxa"/>
              <w:right w:w="100.0" w:type="dxa"/>
            </w:tcMar>
          </w:tcPr>
          <w:p w:rsidR="00000000" w:rsidDel="00000000" w:rsidP="00000000" w:rsidRDefault="00000000" w:rsidRPr="00000000" w14:paraId="00001097">
            <w:pPr>
              <w:widowControl w:val="0"/>
              <w:pBdr>
                <w:top w:space="0" w:sz="0" w:val="nil"/>
                <w:left w:space="0" w:sz="0" w:val="nil"/>
                <w:bottom w:space="0" w:sz="0" w:val="nil"/>
                <w:right w:space="0" w:sz="0" w:val="nil"/>
                <w:between w:space="0" w:sz="0" w:val="nil"/>
              </w:pBdr>
              <w:spacing w:line="240" w:lineRule="auto"/>
              <w:ind w:left="200" w:firstLine="0"/>
              <w:rPr>
                <w:highlight w:val="white"/>
              </w:rPr>
            </w:pPr>
            <w:r w:rsidDel="00000000" w:rsidR="00000000" w:rsidRPr="00000000">
              <w:rPr>
                <w:highlight w:val="white"/>
                <w:rtl w:val="0"/>
              </w:rPr>
              <w:t xml:space="preserve">(t / trai </w:t>
            </w:r>
          </w:p>
          <w:p w:rsidR="00000000" w:rsidDel="00000000" w:rsidP="00000000" w:rsidRDefault="00000000" w:rsidRPr="00000000" w14:paraId="00001098">
            <w:pPr>
              <w:widowControl w:val="0"/>
              <w:pBdr>
                <w:top w:space="0" w:sz="0" w:val="nil"/>
                <w:left w:space="0" w:sz="0" w:val="nil"/>
                <w:bottom w:space="0" w:sz="0" w:val="nil"/>
                <w:right w:space="0" w:sz="0" w:val="nil"/>
                <w:between w:space="0" w:sz="0" w:val="nil"/>
              </w:pBdr>
              <w:spacing w:line="240" w:lineRule="auto"/>
              <w:ind w:left="200" w:firstLine="0"/>
              <w:rPr>
                <w:highlight w:val="white"/>
              </w:rPr>
            </w:pPr>
            <w:r w:rsidDel="00000000" w:rsidR="00000000" w:rsidRPr="00000000">
              <w:rPr>
                <w:highlight w:val="white"/>
                <w:rtl w:val="0"/>
              </w:rPr>
              <w:t xml:space="preserve">        :polarity - </w:t>
            </w:r>
          </w:p>
          <w:p w:rsidR="00000000" w:rsidDel="00000000" w:rsidP="00000000" w:rsidRDefault="00000000" w:rsidRPr="00000000" w14:paraId="00001099">
            <w:pPr>
              <w:widowControl w:val="0"/>
              <w:pBdr>
                <w:top w:space="0" w:sz="0" w:val="nil"/>
                <w:left w:space="0" w:sz="0" w:val="nil"/>
                <w:bottom w:space="0" w:sz="0" w:val="nil"/>
                <w:right w:space="0" w:sz="0" w:val="nil"/>
                <w:between w:space="0" w:sz="0" w:val="nil"/>
              </w:pBdr>
              <w:spacing w:line="240" w:lineRule="auto"/>
              <w:ind w:left="200" w:firstLine="0"/>
              <w:rPr>
                <w:highlight w:val="white"/>
              </w:rPr>
            </w:pPr>
            <w:r w:rsidDel="00000000" w:rsidR="00000000" w:rsidRPr="00000000">
              <w:rPr>
                <w:highlight w:val="white"/>
                <w:rtl w:val="0"/>
              </w:rPr>
              <w:t xml:space="preserve">        :ARG0-of (r / roi-01))</w:t>
            </w:r>
          </w:p>
          <w:p w:rsidR="00000000" w:rsidDel="00000000" w:rsidP="00000000" w:rsidRDefault="00000000" w:rsidRPr="00000000" w14:paraId="0000109A">
            <w:pPr>
              <w:widowControl w:val="0"/>
              <w:pBdr>
                <w:top w:space="0" w:sz="0" w:val="nil"/>
                <w:left w:space="0" w:sz="0" w:val="nil"/>
                <w:bottom w:space="0" w:sz="0" w:val="nil"/>
                <w:right w:space="0" w:sz="0" w:val="nil"/>
                <w:between w:space="0" w:sz="0" w:val="nil"/>
              </w:pBdr>
              <w:spacing w:line="240" w:lineRule="auto"/>
              <w:ind w:left="200" w:firstLine="0"/>
              <w:rPr>
                <w:highlight w:val="white"/>
              </w:rPr>
            </w:pPr>
            <w:r w:rsidDel="00000000" w:rsidR="00000000" w:rsidRPr="00000000">
              <w:rPr>
                <w:highlight w:val="white"/>
                <w:rtl w:val="0"/>
              </w:rPr>
              <w:t xml:space="preserve">Chàng trai không rời đi</w:t>
            </w:r>
          </w:p>
        </w:tc>
      </w:tr>
    </w:tbl>
    <w:p w:rsidR="00000000" w:rsidDel="00000000" w:rsidP="00000000" w:rsidRDefault="00000000" w:rsidRPr="00000000" w14:paraId="0000109B">
      <w:pPr>
        <w:spacing w:line="360" w:lineRule="auto"/>
        <w:ind w:firstLine="567"/>
        <w:rPr>
          <w:highlight w:val="white"/>
        </w:rPr>
      </w:pPr>
      <w:r w:rsidDel="00000000" w:rsidR="00000000" w:rsidRPr="00000000">
        <w:rPr>
          <w:rtl w:val="0"/>
        </w:rPr>
      </w:r>
    </w:p>
    <w:p w:rsidR="00000000" w:rsidDel="00000000" w:rsidP="00000000" w:rsidRDefault="00000000" w:rsidRPr="00000000" w14:paraId="0000109C">
      <w:pPr>
        <w:ind w:firstLine="567"/>
        <w:rPr>
          <w:highlight w:val="white"/>
        </w:rPr>
      </w:pPr>
      <w:r w:rsidDel="00000000" w:rsidR="00000000" w:rsidRPr="00000000">
        <w:rPr>
          <w:highlight w:val="white"/>
          <w:rtl w:val="0"/>
        </w:rPr>
        <w:t xml:space="preserve">Vị trí của </w:t>
      </w:r>
      <w:r w:rsidDel="00000000" w:rsidR="00000000" w:rsidRPr="00000000">
        <w:rPr>
          <w:color w:val="eb5757"/>
          <w:sz w:val="19"/>
          <w:szCs w:val="19"/>
          <w:highlight w:val="white"/>
          <w:rtl w:val="0"/>
        </w:rPr>
        <w:t xml:space="preserve">:polarity</w:t>
      </w:r>
      <w:r w:rsidDel="00000000" w:rsidR="00000000" w:rsidRPr="00000000">
        <w:rPr>
          <w:highlight w:val="white"/>
          <w:rtl w:val="0"/>
        </w:rPr>
        <w:t xml:space="preserve"> có thể thay đổi nghĩa của câu. Xem xét ví dụ sau:</w:t>
      </w:r>
    </w:p>
    <w:p w:rsidR="00000000" w:rsidDel="00000000" w:rsidP="00000000" w:rsidRDefault="00000000" w:rsidRPr="00000000" w14:paraId="0000109D">
      <w:pPr>
        <w:spacing w:line="360" w:lineRule="auto"/>
        <w:ind w:firstLine="567"/>
        <w:rPr/>
      </w:pPr>
      <w:r w:rsidDel="00000000" w:rsidR="00000000" w:rsidRPr="00000000">
        <w:rPr>
          <w:rtl w:val="0"/>
        </w:rPr>
      </w:r>
    </w:p>
    <w:tbl>
      <w:tblPr>
        <w:tblStyle w:val="Table1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9E">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(b / believe-01</w:t>
            </w:r>
          </w:p>
          <w:p w:rsidR="00000000" w:rsidDel="00000000" w:rsidP="00000000" w:rsidRDefault="00000000" w:rsidRPr="00000000" w14:paraId="0000109F">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:ARG0 (g / girl)</w:t>
            </w:r>
          </w:p>
          <w:p w:rsidR="00000000" w:rsidDel="00000000" w:rsidP="00000000" w:rsidRDefault="00000000" w:rsidRPr="00000000" w14:paraId="000010A0">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(w / work-01</w:t>
            </w:r>
          </w:p>
          <w:p w:rsidR="00000000" w:rsidDel="00000000" w:rsidP="00000000" w:rsidRDefault="00000000" w:rsidRPr="00000000" w14:paraId="000010A1">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:ARG0 (b2 / boy)</w:t>
            </w:r>
          </w:p>
          <w:p w:rsidR="00000000" w:rsidDel="00000000" w:rsidP="00000000" w:rsidRDefault="00000000" w:rsidRPr="00000000" w14:paraId="000010A2">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:manner (h / hard-02)))</w:t>
            </w:r>
          </w:p>
          <w:p w:rsidR="00000000" w:rsidDel="00000000" w:rsidP="00000000" w:rsidRDefault="00000000" w:rsidRPr="00000000" w14:paraId="000010A3">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The girl believes that the boy works hard</w:t>
            </w:r>
          </w:p>
        </w:tc>
        <w:tc>
          <w:tcPr>
            <w:shd w:fill="auto" w:val="clear"/>
            <w:tcMar>
              <w:top w:w="100.0" w:type="dxa"/>
              <w:left w:w="100.0" w:type="dxa"/>
              <w:bottom w:w="100.0" w:type="dxa"/>
              <w:right w:w="100.0" w:type="dxa"/>
            </w:tcMar>
          </w:tcPr>
          <w:p w:rsidR="00000000" w:rsidDel="00000000" w:rsidP="00000000" w:rsidRDefault="00000000" w:rsidRPr="00000000" w14:paraId="000010A4">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(t / tin-01 </w:t>
            </w:r>
          </w:p>
          <w:p w:rsidR="00000000" w:rsidDel="00000000" w:rsidP="00000000" w:rsidRDefault="00000000" w:rsidRPr="00000000" w14:paraId="000010A5">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:ARG0 (g / gai) </w:t>
            </w:r>
          </w:p>
          <w:p w:rsidR="00000000" w:rsidDel="00000000" w:rsidP="00000000" w:rsidRDefault="00000000" w:rsidRPr="00000000" w14:paraId="000010A6">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(v / viec-01 </w:t>
            </w:r>
          </w:p>
          <w:p w:rsidR="00000000" w:rsidDel="00000000" w:rsidP="00000000" w:rsidRDefault="00000000" w:rsidRPr="00000000" w14:paraId="000010A7">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:ARG0 (t2 / trai) </w:t>
            </w:r>
          </w:p>
          <w:p w:rsidR="00000000" w:rsidDel="00000000" w:rsidP="00000000" w:rsidRDefault="00000000" w:rsidRPr="00000000" w14:paraId="000010A8">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:manner (c / cham-02)))</w:t>
            </w:r>
          </w:p>
          <w:p w:rsidR="00000000" w:rsidDel="00000000" w:rsidP="00000000" w:rsidRDefault="00000000" w:rsidRPr="00000000" w14:paraId="000010A9">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Cô gái tin rằng chàng trai làm việc chăm chỉ</w:t>
            </w:r>
          </w:p>
        </w:tc>
      </w:tr>
    </w:tbl>
    <w:p w:rsidR="00000000" w:rsidDel="00000000" w:rsidP="00000000" w:rsidRDefault="00000000" w:rsidRPr="00000000" w14:paraId="000010AA">
      <w:pPr>
        <w:spacing w:line="360" w:lineRule="auto"/>
        <w:ind w:firstLine="567"/>
        <w:rPr/>
      </w:pPr>
      <w:r w:rsidDel="00000000" w:rsidR="00000000" w:rsidRPr="00000000">
        <w:rPr>
          <w:rtl w:val="0"/>
        </w:rPr>
      </w:r>
    </w:p>
    <w:p w:rsidR="00000000" w:rsidDel="00000000" w:rsidP="00000000" w:rsidRDefault="00000000" w:rsidRPr="00000000" w14:paraId="000010AB">
      <w:pPr>
        <w:rPr/>
      </w:pPr>
      <w:r w:rsidDel="00000000" w:rsidR="00000000" w:rsidRPr="00000000">
        <w:rPr>
          <w:rtl w:val="0"/>
        </w:rPr>
        <w:t xml:space="preserve">Nếu muốn biểu diễn "Cô gái không tin rằng chàng trai làm việc chăm chỉ," chúng ta phải quyết định đặt phủ định dưới "chăm", ví dụ:</w:t>
      </w:r>
    </w:p>
    <w:p w:rsidR="00000000" w:rsidDel="00000000" w:rsidP="00000000" w:rsidRDefault="00000000" w:rsidRPr="00000000" w14:paraId="000010AC">
      <w:pPr>
        <w:spacing w:line="360" w:lineRule="auto"/>
        <w:ind w:firstLine="567"/>
        <w:rPr/>
      </w:pPr>
      <w:r w:rsidDel="00000000" w:rsidR="00000000" w:rsidRPr="00000000">
        <w:rPr>
          <w:rtl w:val="0"/>
        </w:rPr>
      </w:r>
    </w:p>
    <w:tbl>
      <w:tblPr>
        <w:tblStyle w:val="Table1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AD">
            <w:pPr>
              <w:widowControl w:val="0"/>
              <w:spacing w:line="240" w:lineRule="auto"/>
              <w:ind w:firstLine="567"/>
              <w:rPr/>
            </w:pPr>
            <w:r w:rsidDel="00000000" w:rsidR="00000000" w:rsidRPr="00000000">
              <w:rPr>
                <w:rtl w:val="0"/>
              </w:rPr>
              <w:t xml:space="preserve">(b / believe-01</w:t>
            </w:r>
          </w:p>
          <w:p w:rsidR="00000000" w:rsidDel="00000000" w:rsidP="00000000" w:rsidRDefault="00000000" w:rsidRPr="00000000" w14:paraId="000010AE">
            <w:pPr>
              <w:widowControl w:val="0"/>
              <w:spacing w:line="240" w:lineRule="auto"/>
              <w:ind w:firstLine="567"/>
              <w:rPr/>
            </w:pPr>
            <w:r w:rsidDel="00000000" w:rsidR="00000000" w:rsidRPr="00000000">
              <w:rPr>
                <w:rtl w:val="0"/>
              </w:rPr>
              <w:t xml:space="preserve">      :ARG0 (g / girl)</w:t>
            </w:r>
          </w:p>
          <w:p w:rsidR="00000000" w:rsidDel="00000000" w:rsidP="00000000" w:rsidRDefault="00000000" w:rsidRPr="00000000" w14:paraId="000010AF">
            <w:pPr>
              <w:widowControl w:val="0"/>
              <w:spacing w:line="240" w:lineRule="auto"/>
              <w:ind w:firstLine="567"/>
              <w:rPr/>
            </w:pPr>
            <w:r w:rsidDel="00000000" w:rsidR="00000000" w:rsidRPr="00000000">
              <w:rPr>
                <w:rtl w:val="0"/>
              </w:rPr>
              <w:t xml:space="preserve">      :ARG1 (w / work-01</w:t>
            </w:r>
          </w:p>
          <w:p w:rsidR="00000000" w:rsidDel="00000000" w:rsidP="00000000" w:rsidRDefault="00000000" w:rsidRPr="00000000" w14:paraId="000010B0">
            <w:pPr>
              <w:widowControl w:val="0"/>
              <w:spacing w:line="240" w:lineRule="auto"/>
              <w:ind w:firstLine="567"/>
              <w:rPr/>
            </w:pPr>
            <w:r w:rsidDel="00000000" w:rsidR="00000000" w:rsidRPr="00000000">
              <w:rPr>
                <w:rtl w:val="0"/>
              </w:rPr>
              <w:t xml:space="preserve">                   :ARG0 (b2 / boy)</w:t>
            </w:r>
          </w:p>
          <w:p w:rsidR="00000000" w:rsidDel="00000000" w:rsidP="00000000" w:rsidRDefault="00000000" w:rsidRPr="00000000" w14:paraId="000010B1">
            <w:pPr>
              <w:widowControl w:val="0"/>
              <w:spacing w:line="240" w:lineRule="auto"/>
              <w:ind w:firstLine="567"/>
              <w:rPr/>
            </w:pPr>
            <w:r w:rsidDel="00000000" w:rsidR="00000000" w:rsidRPr="00000000">
              <w:rPr>
                <w:rtl w:val="0"/>
              </w:rPr>
              <w:t xml:space="preserve">                   :manner (h / hard-02</w:t>
            </w:r>
          </w:p>
          <w:p w:rsidR="00000000" w:rsidDel="00000000" w:rsidP="00000000" w:rsidRDefault="00000000" w:rsidRPr="00000000" w14:paraId="000010B2">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:polarity -)))</w:t>
            </w:r>
          </w:p>
          <w:p w:rsidR="00000000" w:rsidDel="00000000" w:rsidP="00000000" w:rsidRDefault="00000000" w:rsidRPr="00000000" w14:paraId="000010B3">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The girl believes that the boy doesn’t work hard.</w:t>
            </w:r>
          </w:p>
        </w:tc>
        <w:tc>
          <w:tcPr>
            <w:shd w:fill="auto" w:val="clear"/>
            <w:tcMar>
              <w:top w:w="100.0" w:type="dxa"/>
              <w:left w:w="100.0" w:type="dxa"/>
              <w:bottom w:w="100.0" w:type="dxa"/>
              <w:right w:w="100.0" w:type="dxa"/>
            </w:tcMar>
          </w:tcPr>
          <w:p w:rsidR="00000000" w:rsidDel="00000000" w:rsidP="00000000" w:rsidRDefault="00000000" w:rsidRPr="00000000" w14:paraId="000010B4">
            <w:pPr>
              <w:widowControl w:val="0"/>
              <w:spacing w:line="240" w:lineRule="auto"/>
              <w:ind w:firstLine="567"/>
              <w:rPr/>
            </w:pPr>
            <w:r w:rsidDel="00000000" w:rsidR="00000000" w:rsidRPr="00000000">
              <w:rPr>
                <w:rtl w:val="0"/>
              </w:rPr>
              <w:t xml:space="preserve">(t / tin-01 </w:t>
            </w:r>
          </w:p>
          <w:p w:rsidR="00000000" w:rsidDel="00000000" w:rsidP="00000000" w:rsidRDefault="00000000" w:rsidRPr="00000000" w14:paraId="000010B5">
            <w:pPr>
              <w:widowControl w:val="0"/>
              <w:spacing w:line="240" w:lineRule="auto"/>
              <w:ind w:firstLine="567"/>
              <w:rPr/>
            </w:pPr>
            <w:r w:rsidDel="00000000" w:rsidR="00000000" w:rsidRPr="00000000">
              <w:rPr>
                <w:rtl w:val="0"/>
              </w:rPr>
              <w:t xml:space="preserve">       :ARG0 (g / gai) </w:t>
            </w:r>
          </w:p>
          <w:p w:rsidR="00000000" w:rsidDel="00000000" w:rsidP="00000000" w:rsidRDefault="00000000" w:rsidRPr="00000000" w14:paraId="000010B6">
            <w:pPr>
              <w:widowControl w:val="0"/>
              <w:spacing w:line="240" w:lineRule="auto"/>
              <w:ind w:firstLine="567"/>
              <w:rPr/>
            </w:pPr>
            <w:r w:rsidDel="00000000" w:rsidR="00000000" w:rsidRPr="00000000">
              <w:rPr>
                <w:rtl w:val="0"/>
              </w:rPr>
              <w:t xml:space="preserve">       :ARG1 (v / viec-01 </w:t>
            </w:r>
          </w:p>
          <w:p w:rsidR="00000000" w:rsidDel="00000000" w:rsidP="00000000" w:rsidRDefault="00000000" w:rsidRPr="00000000" w14:paraId="000010B7">
            <w:pPr>
              <w:widowControl w:val="0"/>
              <w:spacing w:line="240" w:lineRule="auto"/>
              <w:ind w:firstLine="567"/>
              <w:rPr/>
            </w:pPr>
            <w:r w:rsidDel="00000000" w:rsidR="00000000" w:rsidRPr="00000000">
              <w:rPr>
                <w:rtl w:val="0"/>
              </w:rPr>
              <w:t xml:space="preserve">                  :ARG0 (t2 / trai) </w:t>
            </w:r>
          </w:p>
          <w:p w:rsidR="00000000" w:rsidDel="00000000" w:rsidP="00000000" w:rsidRDefault="00000000" w:rsidRPr="00000000" w14:paraId="000010B8">
            <w:pPr>
              <w:widowControl w:val="0"/>
              <w:spacing w:line="240" w:lineRule="auto"/>
              <w:ind w:firstLine="567"/>
              <w:rPr/>
            </w:pPr>
            <w:r w:rsidDel="00000000" w:rsidR="00000000" w:rsidRPr="00000000">
              <w:rPr>
                <w:rtl w:val="0"/>
              </w:rPr>
              <w:t xml:space="preserve">                  :manner (c / cham-02</w:t>
            </w:r>
          </w:p>
          <w:p w:rsidR="00000000" w:rsidDel="00000000" w:rsidP="00000000" w:rsidRDefault="00000000" w:rsidRPr="00000000" w14:paraId="000010B9">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:polarity -)))</w:t>
            </w:r>
          </w:p>
          <w:p w:rsidR="00000000" w:rsidDel="00000000" w:rsidP="00000000" w:rsidRDefault="00000000" w:rsidRPr="00000000" w14:paraId="000010BA">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Cô gái tin rằng chàng trai không làm việc chăm chỉ.</w:t>
            </w:r>
          </w:p>
        </w:tc>
      </w:tr>
    </w:tbl>
    <w:p w:rsidR="00000000" w:rsidDel="00000000" w:rsidP="00000000" w:rsidRDefault="00000000" w:rsidRPr="00000000" w14:paraId="000010BB">
      <w:pPr>
        <w:spacing w:line="360" w:lineRule="auto"/>
        <w:ind w:firstLine="567"/>
        <w:rPr/>
      </w:pPr>
      <w:r w:rsidDel="00000000" w:rsidR="00000000" w:rsidRPr="00000000">
        <w:rPr>
          <w:rtl w:val="0"/>
        </w:rPr>
      </w:r>
    </w:p>
    <w:p w:rsidR="00000000" w:rsidDel="00000000" w:rsidP="00000000" w:rsidRDefault="00000000" w:rsidRPr="00000000" w14:paraId="000010BC">
      <w:pPr>
        <w:spacing w:line="360" w:lineRule="auto"/>
        <w:ind w:firstLine="567"/>
        <w:rPr/>
      </w:pPr>
      <w:r w:rsidDel="00000000" w:rsidR="00000000" w:rsidRPr="00000000">
        <w:rPr>
          <w:rtl w:val="0"/>
        </w:rPr>
        <w:t xml:space="preserve">Nếu đặt </w:t>
      </w:r>
      <w:r w:rsidDel="00000000" w:rsidR="00000000" w:rsidRPr="00000000">
        <w:rPr>
          <w:color w:val="eb5757"/>
          <w:sz w:val="19"/>
          <w:szCs w:val="19"/>
          <w:rtl w:val="0"/>
        </w:rPr>
        <w:t xml:space="preserve">:polarity</w:t>
      </w:r>
      <w:r w:rsidDel="00000000" w:rsidR="00000000" w:rsidRPr="00000000">
        <w:rPr>
          <w:rtl w:val="0"/>
        </w:rPr>
        <w:t xml:space="preserve"> ở vị trí khác, nó sẽ thay đổi ý nghĩa, ví dụ:</w:t>
      </w:r>
    </w:p>
    <w:p w:rsidR="00000000" w:rsidDel="00000000" w:rsidP="00000000" w:rsidRDefault="00000000" w:rsidRPr="00000000" w14:paraId="000010BD">
      <w:pPr>
        <w:spacing w:line="360" w:lineRule="auto"/>
        <w:ind w:firstLine="567"/>
        <w:rPr/>
      </w:pPr>
      <w:r w:rsidDel="00000000" w:rsidR="00000000" w:rsidRPr="00000000">
        <w:rPr>
          <w:rtl w:val="0"/>
        </w:rPr>
      </w:r>
    </w:p>
    <w:tbl>
      <w:tblPr>
        <w:tblStyle w:val="Table129"/>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935"/>
        <w:tblGridChange w:id="0">
          <w:tblGrid>
            <w:gridCol w:w="4500"/>
            <w:gridCol w:w="49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BE">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(b / believe-01</w:t>
            </w:r>
          </w:p>
          <w:p w:rsidR="00000000" w:rsidDel="00000000" w:rsidP="00000000" w:rsidRDefault="00000000" w:rsidRPr="00000000" w14:paraId="000010BF">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:ARG0 (g / girl)</w:t>
            </w:r>
          </w:p>
          <w:p w:rsidR="00000000" w:rsidDel="00000000" w:rsidP="00000000" w:rsidRDefault="00000000" w:rsidRPr="00000000" w14:paraId="000010C0">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(w / work-01</w:t>
            </w:r>
          </w:p>
          <w:p w:rsidR="00000000" w:rsidDel="00000000" w:rsidP="00000000" w:rsidRDefault="00000000" w:rsidRPr="00000000" w14:paraId="000010C1">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:polarity -</w:t>
            </w:r>
          </w:p>
          <w:p w:rsidR="00000000" w:rsidDel="00000000" w:rsidP="00000000" w:rsidRDefault="00000000" w:rsidRPr="00000000" w14:paraId="000010C2">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:ARG0 (b2 / boy)</w:t>
            </w:r>
          </w:p>
          <w:p w:rsidR="00000000" w:rsidDel="00000000" w:rsidP="00000000" w:rsidRDefault="00000000" w:rsidRPr="00000000" w14:paraId="000010C3">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:manner (h / hard-02)))</w:t>
            </w:r>
          </w:p>
          <w:p w:rsidR="00000000" w:rsidDel="00000000" w:rsidP="00000000" w:rsidRDefault="00000000" w:rsidRPr="00000000" w14:paraId="000010C4">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The girl believes that the boy refrains from work, in a hard manner.                             </w:t>
            </w:r>
          </w:p>
        </w:tc>
        <w:tc>
          <w:tcPr>
            <w:shd w:fill="auto" w:val="clear"/>
            <w:tcMar>
              <w:top w:w="100.0" w:type="dxa"/>
              <w:left w:w="100.0" w:type="dxa"/>
              <w:bottom w:w="100.0" w:type="dxa"/>
              <w:right w:w="100.0" w:type="dxa"/>
            </w:tcMar>
          </w:tcPr>
          <w:p w:rsidR="00000000" w:rsidDel="00000000" w:rsidP="00000000" w:rsidRDefault="00000000" w:rsidRPr="00000000" w14:paraId="000010C5">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(t / tin-01 </w:t>
            </w:r>
          </w:p>
          <w:p w:rsidR="00000000" w:rsidDel="00000000" w:rsidP="00000000" w:rsidRDefault="00000000" w:rsidRPr="00000000" w14:paraId="000010C6">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:ARG0 (g / gai) </w:t>
            </w:r>
          </w:p>
          <w:p w:rsidR="00000000" w:rsidDel="00000000" w:rsidP="00000000" w:rsidRDefault="00000000" w:rsidRPr="00000000" w14:paraId="000010C7">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(v / viec-01 </w:t>
            </w:r>
          </w:p>
          <w:p w:rsidR="00000000" w:rsidDel="00000000" w:rsidP="00000000" w:rsidRDefault="00000000" w:rsidRPr="00000000" w14:paraId="000010C8">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:polarity - </w:t>
            </w:r>
          </w:p>
          <w:p w:rsidR="00000000" w:rsidDel="00000000" w:rsidP="00000000" w:rsidRDefault="00000000" w:rsidRPr="00000000" w14:paraId="000010C9">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:ARG0 (t2 / trai)         </w:t>
            </w:r>
          </w:p>
          <w:p w:rsidR="00000000" w:rsidDel="00000000" w:rsidP="00000000" w:rsidRDefault="00000000" w:rsidRPr="00000000" w14:paraId="000010CA">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:manner (c / cham-02)))</w:t>
            </w:r>
          </w:p>
          <w:p w:rsidR="00000000" w:rsidDel="00000000" w:rsidP="00000000" w:rsidRDefault="00000000" w:rsidRPr="00000000" w14:paraId="000010CB">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Cô gái tin rằng chàng trai không chịu làm việc một cách chăm chỉ.</w:t>
            </w:r>
          </w:p>
        </w:tc>
      </w:tr>
    </w:tbl>
    <w:p w:rsidR="00000000" w:rsidDel="00000000" w:rsidP="00000000" w:rsidRDefault="00000000" w:rsidRPr="00000000" w14:paraId="000010CC">
      <w:pPr>
        <w:spacing w:line="360" w:lineRule="auto"/>
        <w:ind w:firstLine="567"/>
        <w:rPr/>
      </w:pPr>
      <w:r w:rsidDel="00000000" w:rsidR="00000000" w:rsidRPr="00000000">
        <w:rPr>
          <w:rtl w:val="0"/>
        </w:rPr>
      </w:r>
    </w:p>
    <w:p w:rsidR="00000000" w:rsidDel="00000000" w:rsidP="00000000" w:rsidRDefault="00000000" w:rsidRPr="00000000" w14:paraId="000010CD">
      <w:pPr>
        <w:spacing w:line="360" w:lineRule="auto"/>
        <w:ind w:firstLine="567"/>
        <w:rPr/>
      </w:pPr>
      <w:r w:rsidDel="00000000" w:rsidR="00000000" w:rsidRPr="00000000">
        <w:rPr>
          <w:rtl w:val="0"/>
        </w:rPr>
        <w:t xml:space="preserve">AMR không cung cấp hướng dẫn về việc đặt phủ định đối với các từ chỉ số lượng.</w:t>
      </w:r>
    </w:p>
    <w:p w:rsidR="00000000" w:rsidDel="00000000" w:rsidP="00000000" w:rsidRDefault="00000000" w:rsidRPr="00000000" w14:paraId="000010CE">
      <w:pPr>
        <w:pStyle w:val="Heading2"/>
        <w:numPr>
          <w:ilvl w:val="1"/>
          <w:numId w:val="30"/>
        </w:numPr>
        <w:ind w:left="576" w:hanging="576"/>
        <w:rPr/>
      </w:pPr>
      <w:bookmarkStart w:colFirst="0" w:colLast="0" w:name="_heading=h.2afmg28" w:id="81"/>
      <w:bookmarkEnd w:id="81"/>
      <w:r w:rsidDel="00000000" w:rsidR="00000000" w:rsidRPr="00000000">
        <w:rPr>
          <w:rtl w:val="0"/>
        </w:rPr>
        <w:t xml:space="preserve">Thứ tự (Ordinals) </w:t>
      </w:r>
    </w:p>
    <w:p w:rsidR="00000000" w:rsidDel="00000000" w:rsidP="00000000" w:rsidRDefault="00000000" w:rsidRPr="00000000" w14:paraId="000010CF">
      <w:pPr>
        <w:ind w:firstLine="567"/>
        <w:rPr/>
      </w:pPr>
      <w:r w:rsidDel="00000000" w:rsidR="00000000" w:rsidRPr="00000000">
        <w:rPr>
          <w:rtl w:val="0"/>
        </w:rPr>
        <w:t xml:space="preserve">Chúng ta sử dụng vai trò </w:t>
      </w:r>
      <w:r w:rsidDel="00000000" w:rsidR="00000000" w:rsidRPr="00000000">
        <w:rPr>
          <w:color w:val="eb5757"/>
          <w:rtl w:val="0"/>
        </w:rPr>
        <w:t xml:space="preserve">:ord</w:t>
      </w:r>
      <w:r w:rsidDel="00000000" w:rsidR="00000000" w:rsidRPr="00000000">
        <w:rPr>
          <w:rtl w:val="0"/>
        </w:rPr>
        <w:t xml:space="preserve"> và khái niệm </w:t>
      </w:r>
      <w:r w:rsidDel="00000000" w:rsidR="00000000" w:rsidRPr="00000000">
        <w:rPr>
          <w:color w:val="eb5757"/>
          <w:rtl w:val="0"/>
        </w:rPr>
        <w:t xml:space="preserve">ordinal-entity</w:t>
      </w:r>
      <w:r w:rsidDel="00000000" w:rsidR="00000000" w:rsidRPr="00000000">
        <w:rPr>
          <w:rtl w:val="0"/>
        </w:rPr>
        <w:t xml:space="preserve"> để biểu diễn các số thứ tự, ví dụ:</w:t>
      </w:r>
    </w:p>
    <w:p w:rsidR="00000000" w:rsidDel="00000000" w:rsidP="00000000" w:rsidRDefault="00000000" w:rsidRPr="00000000" w14:paraId="000010D0">
      <w:pPr>
        <w:ind w:firstLine="567"/>
        <w:rPr/>
      </w:pPr>
      <w:r w:rsidDel="00000000" w:rsidR="00000000" w:rsidRPr="00000000">
        <w:rPr>
          <w:rtl w:val="0"/>
        </w:rPr>
      </w:r>
    </w:p>
    <w:tbl>
      <w:tblPr>
        <w:tblStyle w:val="Table1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D1">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(p / planet</w:t>
            </w:r>
          </w:p>
          <w:p w:rsidR="00000000" w:rsidDel="00000000" w:rsidP="00000000" w:rsidRDefault="00000000" w:rsidRPr="00000000" w14:paraId="000010D2">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:ord (o / ordinal-entity</w:t>
            </w:r>
          </w:p>
          <w:p w:rsidR="00000000" w:rsidDel="00000000" w:rsidP="00000000" w:rsidRDefault="00000000" w:rsidRPr="00000000" w14:paraId="000010D3">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:value 2))</w:t>
            </w:r>
          </w:p>
          <w:p w:rsidR="00000000" w:rsidDel="00000000" w:rsidP="00000000" w:rsidRDefault="00000000" w:rsidRPr="00000000" w14:paraId="000010D4">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The second planet.</w:t>
            </w:r>
          </w:p>
        </w:tc>
        <w:tc>
          <w:tcPr>
            <w:shd w:fill="auto" w:val="clear"/>
            <w:tcMar>
              <w:top w:w="100.0" w:type="dxa"/>
              <w:left w:w="100.0" w:type="dxa"/>
              <w:bottom w:w="100.0" w:type="dxa"/>
              <w:right w:w="100.0" w:type="dxa"/>
            </w:tcMar>
          </w:tcPr>
          <w:p w:rsidR="00000000" w:rsidDel="00000000" w:rsidP="00000000" w:rsidRDefault="00000000" w:rsidRPr="00000000" w14:paraId="000010D5">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(h / hành_tinh </w:t>
            </w:r>
          </w:p>
          <w:p w:rsidR="00000000" w:rsidDel="00000000" w:rsidP="00000000" w:rsidRDefault="00000000" w:rsidRPr="00000000" w14:paraId="000010D6">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:ord (o / ordinal-entity </w:t>
            </w:r>
          </w:p>
          <w:p w:rsidR="00000000" w:rsidDel="00000000" w:rsidP="00000000" w:rsidRDefault="00000000" w:rsidRPr="00000000" w14:paraId="000010D7">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:value 2))</w:t>
            </w:r>
          </w:p>
          <w:p w:rsidR="00000000" w:rsidDel="00000000" w:rsidP="00000000" w:rsidRDefault="00000000" w:rsidRPr="00000000" w14:paraId="000010D8">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Hành tinh thứ 2.</w:t>
            </w:r>
          </w:p>
        </w:tc>
      </w:tr>
    </w:tbl>
    <w:p w:rsidR="00000000" w:rsidDel="00000000" w:rsidP="00000000" w:rsidRDefault="00000000" w:rsidRPr="00000000" w14:paraId="000010D9">
      <w:pPr>
        <w:pStyle w:val="Heading2"/>
        <w:numPr>
          <w:ilvl w:val="1"/>
          <w:numId w:val="30"/>
        </w:numPr>
        <w:ind w:left="576" w:hanging="576"/>
        <w:rPr/>
      </w:pPr>
      <w:bookmarkStart w:colFirst="0" w:colLast="0" w:name="_heading=h.pkwqa1" w:id="82"/>
      <w:bookmarkEnd w:id="82"/>
      <w:r w:rsidDel="00000000" w:rsidR="00000000" w:rsidRPr="00000000">
        <w:rPr>
          <w:rtl w:val="0"/>
        </w:rPr>
        <w:t xml:space="preserve">Toán tử (Mathematical operators) </w:t>
      </w:r>
    </w:p>
    <w:p w:rsidR="00000000" w:rsidDel="00000000" w:rsidP="00000000" w:rsidRDefault="00000000" w:rsidRPr="00000000" w14:paraId="000010DA">
      <w:pPr>
        <w:spacing w:after="240" w:before="240" w:line="360" w:lineRule="auto"/>
        <w:ind w:firstLine="567"/>
        <w:rPr>
          <w:highlight w:val="white"/>
        </w:rPr>
      </w:pPr>
      <w:r w:rsidDel="00000000" w:rsidR="00000000" w:rsidRPr="00000000">
        <w:rPr>
          <w:highlight w:val="white"/>
          <w:rtl w:val="0"/>
        </w:rPr>
        <w:t xml:space="preserve">Product-of và sum-of hỗ trợ biểu thức toán học mà văn bản có thế có. Ví dụ:</w:t>
      </w:r>
    </w:p>
    <w:tbl>
      <w:tblPr>
        <w:tblStyle w:val="Table1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DB">
            <w:pPr>
              <w:widowControl w:val="0"/>
              <w:spacing w:line="240" w:lineRule="auto"/>
              <w:ind w:firstLine="567"/>
              <w:rPr>
                <w:highlight w:val="white"/>
              </w:rPr>
            </w:pPr>
            <w:r w:rsidDel="00000000" w:rsidR="00000000" w:rsidRPr="00000000">
              <w:rPr>
                <w:highlight w:val="white"/>
                <w:rtl w:val="0"/>
              </w:rPr>
              <w:t xml:space="preserve">(r / reach-01</w:t>
            </w:r>
          </w:p>
          <w:p w:rsidR="00000000" w:rsidDel="00000000" w:rsidP="00000000" w:rsidRDefault="00000000" w:rsidRPr="00000000" w14:paraId="000010DC">
            <w:pPr>
              <w:widowControl w:val="0"/>
              <w:spacing w:line="240" w:lineRule="auto"/>
              <w:ind w:firstLine="567"/>
              <w:rPr>
                <w:highlight w:val="white"/>
              </w:rPr>
            </w:pPr>
            <w:r w:rsidDel="00000000" w:rsidR="00000000" w:rsidRPr="00000000">
              <w:rPr>
                <w:highlight w:val="white"/>
                <w:rtl w:val="0"/>
              </w:rPr>
              <w:t xml:space="preserve">   :ARG0 (v / velocity</w:t>
            </w:r>
          </w:p>
          <w:p w:rsidR="00000000" w:rsidDel="00000000" w:rsidP="00000000" w:rsidRDefault="00000000" w:rsidRPr="00000000" w14:paraId="000010DD">
            <w:pPr>
              <w:widowControl w:val="0"/>
              <w:spacing w:line="240" w:lineRule="auto"/>
              <w:ind w:firstLine="567"/>
              <w:rPr>
                <w:highlight w:val="white"/>
              </w:rPr>
            </w:pPr>
            <w:r w:rsidDel="00000000" w:rsidR="00000000" w:rsidRPr="00000000">
              <w:rPr>
                <w:highlight w:val="white"/>
                <w:rtl w:val="0"/>
              </w:rPr>
              <w:t xml:space="preserve">            :poss (a / aircraft))</w:t>
            </w:r>
          </w:p>
          <w:p w:rsidR="00000000" w:rsidDel="00000000" w:rsidP="00000000" w:rsidRDefault="00000000" w:rsidRPr="00000000" w14:paraId="000010DE">
            <w:pPr>
              <w:widowControl w:val="0"/>
              <w:spacing w:line="240" w:lineRule="auto"/>
              <w:ind w:firstLine="567"/>
              <w:rPr>
                <w:highlight w:val="white"/>
              </w:rPr>
            </w:pPr>
            <w:r w:rsidDel="00000000" w:rsidR="00000000" w:rsidRPr="00000000">
              <w:rPr>
                <w:highlight w:val="white"/>
                <w:rtl w:val="0"/>
              </w:rPr>
              <w:t xml:space="preserve">   :ARG1 (p / product-of </w:t>
            </w:r>
          </w:p>
          <w:p w:rsidR="00000000" w:rsidDel="00000000" w:rsidP="00000000" w:rsidRDefault="00000000" w:rsidRPr="00000000" w14:paraId="000010DF">
            <w:pPr>
              <w:widowControl w:val="0"/>
              <w:spacing w:line="240" w:lineRule="auto"/>
              <w:ind w:firstLine="567"/>
              <w:rPr>
                <w:highlight w:val="white"/>
              </w:rPr>
            </w:pPr>
            <w:r w:rsidDel="00000000" w:rsidR="00000000" w:rsidRPr="00000000">
              <w:rPr>
                <w:highlight w:val="white"/>
                <w:rtl w:val="0"/>
              </w:rPr>
              <w:t xml:space="preserve">            :op1 3</w:t>
            </w:r>
          </w:p>
          <w:p w:rsidR="00000000" w:rsidDel="00000000" w:rsidP="00000000" w:rsidRDefault="00000000" w:rsidRPr="00000000" w14:paraId="000010E0">
            <w:pPr>
              <w:widowControl w:val="0"/>
              <w:spacing w:line="240" w:lineRule="auto"/>
              <w:ind w:firstLine="567"/>
              <w:rPr>
                <w:highlight w:val="white"/>
              </w:rPr>
            </w:pPr>
            <w:r w:rsidDel="00000000" w:rsidR="00000000" w:rsidRPr="00000000">
              <w:rPr>
                <w:highlight w:val="white"/>
                <w:rtl w:val="0"/>
              </w:rPr>
              <w:t xml:space="preserve">            :op2 (s / speed</w:t>
            </w:r>
          </w:p>
          <w:p w:rsidR="00000000" w:rsidDel="00000000" w:rsidP="00000000" w:rsidRDefault="00000000" w:rsidRPr="00000000" w14:paraId="000010E1">
            <w:pPr>
              <w:widowControl w:val="0"/>
              <w:spacing w:line="240" w:lineRule="auto"/>
              <w:ind w:firstLine="567"/>
              <w:rPr>
                <w:highlight w:val="white"/>
              </w:rPr>
            </w:pPr>
            <w:r w:rsidDel="00000000" w:rsidR="00000000" w:rsidRPr="00000000">
              <w:rPr>
                <w:highlight w:val="white"/>
                <w:rtl w:val="0"/>
              </w:rPr>
              <w:t xml:space="preserve">                    :poss (s2 / sound))))</w:t>
            </w:r>
          </w:p>
          <w:p w:rsidR="00000000" w:rsidDel="00000000" w:rsidP="00000000" w:rsidRDefault="00000000" w:rsidRPr="00000000" w14:paraId="000010E2">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0E3">
            <w:pPr>
              <w:spacing w:line="240" w:lineRule="auto"/>
              <w:ind w:firstLine="567"/>
              <w:rPr>
                <w:highlight w:val="white"/>
              </w:rPr>
            </w:pPr>
            <w:r w:rsidDel="00000000" w:rsidR="00000000" w:rsidRPr="00000000">
              <w:rPr>
                <w:highlight w:val="white"/>
                <w:rtl w:val="0"/>
              </w:rPr>
              <w:t xml:space="preserve">(c / chạm</w:t>
            </w:r>
          </w:p>
          <w:p w:rsidR="00000000" w:rsidDel="00000000" w:rsidP="00000000" w:rsidRDefault="00000000" w:rsidRPr="00000000" w14:paraId="000010E4">
            <w:pPr>
              <w:spacing w:line="240" w:lineRule="auto"/>
              <w:ind w:firstLine="567"/>
              <w:rPr>
                <w:highlight w:val="white"/>
              </w:rPr>
            </w:pPr>
            <w:r w:rsidDel="00000000" w:rsidR="00000000" w:rsidRPr="00000000">
              <w:rPr>
                <w:highlight w:val="white"/>
                <w:rtl w:val="0"/>
              </w:rPr>
              <w:t xml:space="preserve">   :ARG0 (vt / vận tốc</w:t>
            </w:r>
          </w:p>
          <w:p w:rsidR="00000000" w:rsidDel="00000000" w:rsidP="00000000" w:rsidRDefault="00000000" w:rsidRPr="00000000" w14:paraId="000010E5">
            <w:pPr>
              <w:spacing w:line="240" w:lineRule="auto"/>
              <w:ind w:firstLine="567"/>
              <w:rPr>
                <w:highlight w:val="white"/>
              </w:rPr>
            </w:pPr>
            <w:r w:rsidDel="00000000" w:rsidR="00000000" w:rsidRPr="00000000">
              <w:rPr>
                <w:highlight w:val="white"/>
                <w:rtl w:val="0"/>
              </w:rPr>
              <w:t xml:space="preserve">            :poss (mb / máy bay))</w:t>
            </w:r>
          </w:p>
          <w:p w:rsidR="00000000" w:rsidDel="00000000" w:rsidP="00000000" w:rsidRDefault="00000000" w:rsidRPr="00000000" w14:paraId="000010E6">
            <w:pPr>
              <w:spacing w:line="240" w:lineRule="auto"/>
              <w:ind w:firstLine="567"/>
              <w:rPr>
                <w:highlight w:val="white"/>
              </w:rPr>
            </w:pPr>
            <w:r w:rsidDel="00000000" w:rsidR="00000000" w:rsidRPr="00000000">
              <w:rPr>
                <w:highlight w:val="white"/>
                <w:rtl w:val="0"/>
              </w:rPr>
              <w:t xml:space="preserve">   :ARG1 (p / product-of</w:t>
            </w:r>
          </w:p>
          <w:p w:rsidR="00000000" w:rsidDel="00000000" w:rsidP="00000000" w:rsidRDefault="00000000" w:rsidRPr="00000000" w14:paraId="000010E7">
            <w:pPr>
              <w:spacing w:line="240" w:lineRule="auto"/>
              <w:ind w:firstLine="567"/>
              <w:rPr>
                <w:highlight w:val="white"/>
              </w:rPr>
            </w:pPr>
            <w:r w:rsidDel="00000000" w:rsidR="00000000" w:rsidRPr="00000000">
              <w:rPr>
                <w:highlight w:val="white"/>
                <w:rtl w:val="0"/>
              </w:rPr>
              <w:t xml:space="preserve">            :op1 3</w:t>
            </w:r>
          </w:p>
          <w:p w:rsidR="00000000" w:rsidDel="00000000" w:rsidP="00000000" w:rsidRDefault="00000000" w:rsidRPr="00000000" w14:paraId="000010E8">
            <w:pPr>
              <w:spacing w:line="240" w:lineRule="auto"/>
              <w:ind w:firstLine="567"/>
              <w:rPr>
                <w:highlight w:val="white"/>
              </w:rPr>
            </w:pPr>
            <w:r w:rsidDel="00000000" w:rsidR="00000000" w:rsidRPr="00000000">
              <w:rPr>
                <w:highlight w:val="white"/>
                <w:rtl w:val="0"/>
              </w:rPr>
              <w:t xml:space="preserve">            :op2 (vt / vt</w:t>
            </w:r>
          </w:p>
          <w:p w:rsidR="00000000" w:rsidDel="00000000" w:rsidP="00000000" w:rsidRDefault="00000000" w:rsidRPr="00000000" w14:paraId="000010E9">
            <w:pPr>
              <w:spacing w:line="240" w:lineRule="auto"/>
              <w:ind w:firstLine="567"/>
              <w:rPr>
                <w:highlight w:val="white"/>
              </w:rPr>
            </w:pPr>
            <w:r w:rsidDel="00000000" w:rsidR="00000000" w:rsidRPr="00000000">
              <w:rPr>
                <w:highlight w:val="white"/>
                <w:rtl w:val="0"/>
              </w:rPr>
              <w:t xml:space="preserve">                </w:t>
              <w:tab/>
              <w:t xml:space="preserve">:poss (at / âm thanh))))</w:t>
            </w:r>
          </w:p>
          <w:p w:rsidR="00000000" w:rsidDel="00000000" w:rsidP="00000000" w:rsidRDefault="00000000" w:rsidRPr="00000000" w14:paraId="000010EA">
            <w:pPr>
              <w:spacing w:line="240" w:lineRule="auto"/>
              <w:ind w:firstLine="567"/>
              <w:rPr>
                <w:highlight w:val="white"/>
              </w:rPr>
            </w:pPr>
            <w:r w:rsidDel="00000000" w:rsidR="00000000" w:rsidRPr="00000000">
              <w:rPr>
                <w:highlight w:val="white"/>
                <w:rtl w:val="0"/>
              </w:rPr>
              <w:t xml:space="preserve">Vận tốc của máy bay chạm mức gấp 3 lần vận tốc âm thanh.</w:t>
            </w:r>
          </w:p>
        </w:tc>
      </w:tr>
    </w:tbl>
    <w:p w:rsidR="00000000" w:rsidDel="00000000" w:rsidP="00000000" w:rsidRDefault="00000000" w:rsidRPr="00000000" w14:paraId="000010EB">
      <w:pPr>
        <w:spacing w:line="240" w:lineRule="auto"/>
        <w:ind w:firstLine="567"/>
        <w:rPr>
          <w:highlight w:val="white"/>
        </w:rPr>
      </w:pPr>
      <w:r w:rsidDel="00000000" w:rsidR="00000000" w:rsidRPr="00000000">
        <w:rPr>
          <w:rtl w:val="0"/>
        </w:rPr>
      </w:r>
    </w:p>
    <w:tbl>
      <w:tblPr>
        <w:tblStyle w:val="Table1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EC">
            <w:pPr>
              <w:widowControl w:val="0"/>
              <w:spacing w:line="240" w:lineRule="auto"/>
              <w:ind w:firstLine="567"/>
              <w:rPr>
                <w:highlight w:val="white"/>
              </w:rPr>
            </w:pPr>
            <w:r w:rsidDel="00000000" w:rsidR="00000000" w:rsidRPr="00000000">
              <w:rPr>
                <w:highlight w:val="white"/>
                <w:rtl w:val="0"/>
              </w:rPr>
              <w:t xml:space="preserve">(f / finish-01</w:t>
            </w:r>
          </w:p>
          <w:p w:rsidR="00000000" w:rsidDel="00000000" w:rsidP="00000000" w:rsidRDefault="00000000" w:rsidRPr="00000000" w14:paraId="000010ED">
            <w:pPr>
              <w:widowControl w:val="0"/>
              <w:spacing w:line="240" w:lineRule="auto"/>
              <w:ind w:firstLine="567"/>
              <w:rPr>
                <w:highlight w:val="white"/>
              </w:rPr>
            </w:pPr>
            <w:r w:rsidDel="00000000" w:rsidR="00000000" w:rsidRPr="00000000">
              <w:rPr>
                <w:highlight w:val="white"/>
                <w:rtl w:val="0"/>
              </w:rPr>
              <w:t xml:space="preserve">   :ARG0 (p / person :wiki "Patrick_Makau_Musyoki" :name (n / name :op1 "Patrick" :op2 "Makau"))</w:t>
            </w:r>
          </w:p>
          <w:p w:rsidR="00000000" w:rsidDel="00000000" w:rsidP="00000000" w:rsidRDefault="00000000" w:rsidRPr="00000000" w14:paraId="000010EE">
            <w:pPr>
              <w:widowControl w:val="0"/>
              <w:spacing w:line="240" w:lineRule="auto"/>
              <w:ind w:firstLine="567"/>
              <w:rPr>
                <w:highlight w:val="white"/>
              </w:rPr>
            </w:pPr>
            <w:r w:rsidDel="00000000" w:rsidR="00000000" w:rsidRPr="00000000">
              <w:rPr>
                <w:highlight w:val="white"/>
                <w:rtl w:val="0"/>
              </w:rPr>
              <w:t xml:space="preserve">   :ARG1 (r / run-02</w:t>
            </w:r>
          </w:p>
          <w:p w:rsidR="00000000" w:rsidDel="00000000" w:rsidP="00000000" w:rsidRDefault="00000000" w:rsidRPr="00000000" w14:paraId="000010EF">
            <w:pPr>
              <w:widowControl w:val="0"/>
              <w:spacing w:line="240" w:lineRule="auto"/>
              <w:ind w:firstLine="567"/>
              <w:rPr>
                <w:highlight w:val="white"/>
              </w:rPr>
            </w:pPr>
            <w:r w:rsidDel="00000000" w:rsidR="00000000" w:rsidRPr="00000000">
              <w:rPr>
                <w:highlight w:val="white"/>
                <w:rtl w:val="0"/>
              </w:rPr>
              <w:t xml:space="preserve">            :ARG0 p</w:t>
            </w:r>
          </w:p>
          <w:p w:rsidR="00000000" w:rsidDel="00000000" w:rsidP="00000000" w:rsidRDefault="00000000" w:rsidRPr="00000000" w14:paraId="000010F0">
            <w:pPr>
              <w:widowControl w:val="0"/>
              <w:spacing w:line="240" w:lineRule="auto"/>
              <w:ind w:firstLine="567"/>
              <w:rPr>
                <w:highlight w:val="white"/>
              </w:rPr>
            </w:pPr>
            <w:r w:rsidDel="00000000" w:rsidR="00000000" w:rsidRPr="00000000">
              <w:rPr>
                <w:highlight w:val="white"/>
                <w:rtl w:val="0"/>
              </w:rPr>
              <w:t xml:space="preserve">            :ARG1 (m / marathon)</w:t>
            </w:r>
          </w:p>
          <w:p w:rsidR="00000000" w:rsidDel="00000000" w:rsidP="00000000" w:rsidRDefault="00000000" w:rsidRPr="00000000" w14:paraId="000010F1">
            <w:pPr>
              <w:widowControl w:val="0"/>
              <w:spacing w:line="240" w:lineRule="auto"/>
              <w:ind w:firstLine="567"/>
              <w:rPr>
                <w:highlight w:val="white"/>
              </w:rPr>
            </w:pPr>
            <w:r w:rsidDel="00000000" w:rsidR="00000000" w:rsidRPr="00000000">
              <w:rPr>
                <w:highlight w:val="white"/>
                <w:rtl w:val="0"/>
              </w:rPr>
              <w:t xml:space="preserve">            :duration (s2 / sum-of</w:t>
            </w:r>
          </w:p>
          <w:p w:rsidR="00000000" w:rsidDel="00000000" w:rsidP="00000000" w:rsidRDefault="00000000" w:rsidRPr="00000000" w14:paraId="000010F2">
            <w:pPr>
              <w:widowControl w:val="0"/>
              <w:spacing w:line="240" w:lineRule="auto"/>
              <w:ind w:firstLine="567"/>
              <w:rPr>
                <w:highlight w:val="white"/>
              </w:rPr>
            </w:pPr>
            <w:r w:rsidDel="00000000" w:rsidR="00000000" w:rsidRPr="00000000">
              <w:rPr>
                <w:highlight w:val="white"/>
                <w:rtl w:val="0"/>
              </w:rPr>
              <w:t xml:space="preserve">                          :op1 (t2 / temporal-quantity :quant 2</w:t>
            </w:r>
          </w:p>
          <w:p w:rsidR="00000000" w:rsidDel="00000000" w:rsidP="00000000" w:rsidRDefault="00000000" w:rsidRPr="00000000" w14:paraId="000010F3">
            <w:pPr>
              <w:widowControl w:val="0"/>
              <w:spacing w:line="240" w:lineRule="auto"/>
              <w:ind w:firstLine="567"/>
              <w:rPr>
                <w:highlight w:val="white"/>
              </w:rPr>
            </w:pPr>
            <w:r w:rsidDel="00000000" w:rsidR="00000000" w:rsidRPr="00000000">
              <w:rPr>
                <w:highlight w:val="white"/>
                <w:rtl w:val="0"/>
              </w:rPr>
              <w:t xml:space="preserve">                                   :unit (h / hour))</w:t>
            </w:r>
          </w:p>
          <w:p w:rsidR="00000000" w:rsidDel="00000000" w:rsidP="00000000" w:rsidRDefault="00000000" w:rsidRPr="00000000" w14:paraId="000010F4">
            <w:pPr>
              <w:widowControl w:val="0"/>
              <w:spacing w:line="240" w:lineRule="auto"/>
              <w:ind w:firstLine="567"/>
              <w:rPr>
                <w:highlight w:val="white"/>
              </w:rPr>
            </w:pPr>
            <w:r w:rsidDel="00000000" w:rsidR="00000000" w:rsidRPr="00000000">
              <w:rPr>
                <w:highlight w:val="white"/>
                <w:rtl w:val="0"/>
              </w:rPr>
              <w:t xml:space="preserve">                          :op2 (t3 / temporal-quantity :quant 3</w:t>
            </w:r>
          </w:p>
          <w:p w:rsidR="00000000" w:rsidDel="00000000" w:rsidP="00000000" w:rsidRDefault="00000000" w:rsidRPr="00000000" w14:paraId="000010F5">
            <w:pPr>
              <w:widowControl w:val="0"/>
              <w:spacing w:line="240" w:lineRule="auto"/>
              <w:ind w:firstLine="567"/>
              <w:rPr>
                <w:highlight w:val="white"/>
              </w:rPr>
            </w:pPr>
            <w:r w:rsidDel="00000000" w:rsidR="00000000" w:rsidRPr="00000000">
              <w:rPr>
                <w:highlight w:val="white"/>
                <w:rtl w:val="0"/>
              </w:rPr>
              <w:t xml:space="preserve">                                   :unit (m2 / minute))</w:t>
            </w:r>
          </w:p>
          <w:p w:rsidR="00000000" w:rsidDel="00000000" w:rsidP="00000000" w:rsidRDefault="00000000" w:rsidRPr="00000000" w14:paraId="000010F6">
            <w:pPr>
              <w:widowControl w:val="0"/>
              <w:spacing w:line="240" w:lineRule="auto"/>
              <w:ind w:firstLine="567"/>
              <w:rPr>
                <w:highlight w:val="white"/>
              </w:rPr>
            </w:pPr>
            <w:r w:rsidDel="00000000" w:rsidR="00000000" w:rsidRPr="00000000">
              <w:rPr>
                <w:highlight w:val="white"/>
                <w:rtl w:val="0"/>
              </w:rPr>
              <w:t xml:space="preserve">                          :op3 (t4 / temporal-quantity :quant 38</w:t>
            </w:r>
          </w:p>
          <w:p w:rsidR="00000000" w:rsidDel="00000000" w:rsidP="00000000" w:rsidRDefault="00000000" w:rsidRPr="00000000" w14:paraId="000010F7">
            <w:pPr>
              <w:widowControl w:val="0"/>
              <w:spacing w:line="240" w:lineRule="auto"/>
              <w:ind w:firstLine="567"/>
              <w:rPr>
                <w:highlight w:val="white"/>
              </w:rPr>
            </w:pPr>
            <w:r w:rsidDel="00000000" w:rsidR="00000000" w:rsidRPr="00000000">
              <w:rPr>
                <w:highlight w:val="white"/>
                <w:rtl w:val="0"/>
              </w:rPr>
              <w:t xml:space="preserve">                                   :unit (s3 / second)))))</w:t>
            </w:r>
          </w:p>
          <w:p w:rsidR="00000000" w:rsidDel="00000000" w:rsidP="00000000" w:rsidRDefault="00000000" w:rsidRPr="00000000" w14:paraId="000010F8">
            <w:pPr>
              <w:widowControl w:val="0"/>
              <w:pBdr>
                <w:top w:space="0" w:sz="0" w:val="nil"/>
                <w:left w:space="0" w:sz="0" w:val="nil"/>
                <w:bottom w:space="0" w:sz="0" w:val="nil"/>
                <w:right w:space="0" w:sz="0" w:val="nil"/>
                <w:between w:space="0" w:sz="0" w:val="nil"/>
              </w:pBdr>
              <w:spacing w:line="240" w:lineRule="auto"/>
              <w:ind w:firstLine="567"/>
              <w:rPr>
                <w:highlight w:val="white"/>
              </w:rPr>
            </w:pPr>
            <w:r w:rsidDel="00000000" w:rsidR="00000000" w:rsidRPr="00000000">
              <w:rPr>
                <w:sz w:val="24"/>
                <w:szCs w:val="24"/>
                <w:highlight w:val="white"/>
                <w:rtl w:val="0"/>
              </w:rPr>
              <w:t xml:space="preserve">Patrick Makau finished the marathon in 2 hours, 3 minutes and 38 seconds.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0F9">
            <w:pPr>
              <w:spacing w:line="240" w:lineRule="auto"/>
              <w:ind w:firstLine="567"/>
              <w:rPr>
                <w:highlight w:val="white"/>
              </w:rPr>
            </w:pPr>
            <w:r w:rsidDel="00000000" w:rsidR="00000000" w:rsidRPr="00000000">
              <w:rPr>
                <w:highlight w:val="white"/>
                <w:rtl w:val="0"/>
              </w:rPr>
              <w:t xml:space="preserve">(ht/ hoàn thành</w:t>
            </w:r>
          </w:p>
          <w:p w:rsidR="00000000" w:rsidDel="00000000" w:rsidP="00000000" w:rsidRDefault="00000000" w:rsidRPr="00000000" w14:paraId="000010FA">
            <w:pPr>
              <w:spacing w:line="240" w:lineRule="auto"/>
              <w:ind w:firstLine="567"/>
              <w:rPr>
                <w:highlight w:val="white"/>
              </w:rPr>
            </w:pPr>
            <w:r w:rsidDel="00000000" w:rsidR="00000000" w:rsidRPr="00000000">
              <w:rPr>
                <w:highlight w:val="white"/>
                <w:rtl w:val="0"/>
              </w:rPr>
              <w:t xml:space="preserve">   :ARG0 (p / person :wiki "Patrick_Makau_Musyoki" :name (n / name :op1 "Patrick" :op2 "Makau"))</w:t>
            </w:r>
          </w:p>
          <w:p w:rsidR="00000000" w:rsidDel="00000000" w:rsidP="00000000" w:rsidRDefault="00000000" w:rsidRPr="00000000" w14:paraId="000010FB">
            <w:pPr>
              <w:spacing w:line="240" w:lineRule="auto"/>
              <w:ind w:firstLine="567"/>
              <w:rPr>
                <w:highlight w:val="white"/>
              </w:rPr>
            </w:pPr>
            <w:r w:rsidDel="00000000" w:rsidR="00000000" w:rsidRPr="00000000">
              <w:rPr>
                <w:highlight w:val="white"/>
                <w:rtl w:val="0"/>
              </w:rPr>
              <w:t xml:space="preserve">   :ARG1 (c / chạy</w:t>
            </w:r>
          </w:p>
          <w:p w:rsidR="00000000" w:rsidDel="00000000" w:rsidP="00000000" w:rsidRDefault="00000000" w:rsidRPr="00000000" w14:paraId="000010FC">
            <w:pPr>
              <w:spacing w:line="240" w:lineRule="auto"/>
              <w:ind w:firstLine="567"/>
              <w:rPr>
                <w:highlight w:val="white"/>
              </w:rPr>
            </w:pPr>
            <w:r w:rsidDel="00000000" w:rsidR="00000000" w:rsidRPr="00000000">
              <w:rPr>
                <w:highlight w:val="white"/>
                <w:rtl w:val="0"/>
              </w:rPr>
              <w:t xml:space="preserve">            :ARG0 t</w:t>
            </w:r>
          </w:p>
          <w:p w:rsidR="00000000" w:rsidDel="00000000" w:rsidP="00000000" w:rsidRDefault="00000000" w:rsidRPr="00000000" w14:paraId="000010FD">
            <w:pPr>
              <w:spacing w:line="240" w:lineRule="auto"/>
              <w:ind w:firstLine="567"/>
              <w:rPr>
                <w:highlight w:val="white"/>
              </w:rPr>
            </w:pPr>
            <w:r w:rsidDel="00000000" w:rsidR="00000000" w:rsidRPr="00000000">
              <w:rPr>
                <w:highlight w:val="white"/>
                <w:rtl w:val="0"/>
              </w:rPr>
              <w:t xml:space="preserve">            :ARG1 (m / marathon)</w:t>
            </w:r>
          </w:p>
          <w:p w:rsidR="00000000" w:rsidDel="00000000" w:rsidP="00000000" w:rsidRDefault="00000000" w:rsidRPr="00000000" w14:paraId="000010FE">
            <w:pPr>
              <w:spacing w:line="240" w:lineRule="auto"/>
              <w:ind w:firstLine="567"/>
              <w:rPr>
                <w:highlight w:val="white"/>
              </w:rPr>
            </w:pPr>
            <w:r w:rsidDel="00000000" w:rsidR="00000000" w:rsidRPr="00000000">
              <w:rPr>
                <w:highlight w:val="white"/>
                <w:rtl w:val="0"/>
              </w:rPr>
              <w:t xml:space="preserve">            :duration (s2 / sum-of</w:t>
            </w:r>
          </w:p>
          <w:p w:rsidR="00000000" w:rsidDel="00000000" w:rsidP="00000000" w:rsidRDefault="00000000" w:rsidRPr="00000000" w14:paraId="000010FF">
            <w:pPr>
              <w:spacing w:line="240" w:lineRule="auto"/>
              <w:ind w:firstLine="567"/>
              <w:rPr>
                <w:highlight w:val="white"/>
              </w:rPr>
            </w:pPr>
            <w:r w:rsidDel="00000000" w:rsidR="00000000" w:rsidRPr="00000000">
              <w:rPr>
                <w:highlight w:val="white"/>
                <w:rtl w:val="0"/>
              </w:rPr>
              <w:t xml:space="preserve">                      </w:t>
              <w:tab/>
              <w:t xml:space="preserve">:op1 (t2 / temporal-quantity :quant 2</w:t>
            </w:r>
          </w:p>
          <w:p w:rsidR="00000000" w:rsidDel="00000000" w:rsidP="00000000" w:rsidRDefault="00000000" w:rsidRPr="00000000" w14:paraId="00001100">
            <w:pPr>
              <w:spacing w:line="240" w:lineRule="auto"/>
              <w:ind w:firstLine="567"/>
              <w:rPr>
                <w:highlight w:val="white"/>
              </w:rPr>
            </w:pPr>
            <w:r w:rsidDel="00000000" w:rsidR="00000000" w:rsidRPr="00000000">
              <w:rPr>
                <w:highlight w:val="white"/>
                <w:rtl w:val="0"/>
              </w:rPr>
              <w:t xml:space="preserve">       </w:t>
              <w:tab/>
              <w:t xml:space="preserve">                        :unit (g / giờ))</w:t>
            </w:r>
          </w:p>
          <w:p w:rsidR="00000000" w:rsidDel="00000000" w:rsidP="00000000" w:rsidRDefault="00000000" w:rsidRPr="00000000" w14:paraId="00001101">
            <w:pPr>
              <w:spacing w:line="240" w:lineRule="auto"/>
              <w:ind w:firstLine="567"/>
              <w:rPr>
                <w:highlight w:val="white"/>
              </w:rPr>
            </w:pPr>
            <w:r w:rsidDel="00000000" w:rsidR="00000000" w:rsidRPr="00000000">
              <w:rPr>
                <w:highlight w:val="white"/>
                <w:rtl w:val="0"/>
              </w:rPr>
              <w:t xml:space="preserve">                      </w:t>
              <w:tab/>
              <w:t xml:space="preserve">:op2 (t3 / temporal-quantity :quant 3</w:t>
            </w:r>
          </w:p>
          <w:p w:rsidR="00000000" w:rsidDel="00000000" w:rsidP="00000000" w:rsidRDefault="00000000" w:rsidRPr="00000000" w14:paraId="00001102">
            <w:pPr>
              <w:spacing w:line="240" w:lineRule="auto"/>
              <w:ind w:firstLine="567"/>
              <w:rPr>
                <w:highlight w:val="white"/>
              </w:rPr>
            </w:pPr>
            <w:r w:rsidDel="00000000" w:rsidR="00000000" w:rsidRPr="00000000">
              <w:rPr>
                <w:highlight w:val="white"/>
                <w:rtl w:val="0"/>
              </w:rPr>
              <w:t xml:space="preserve">                                   :unit (p / phút))</w:t>
            </w:r>
          </w:p>
          <w:p w:rsidR="00000000" w:rsidDel="00000000" w:rsidP="00000000" w:rsidRDefault="00000000" w:rsidRPr="00000000" w14:paraId="00001103">
            <w:pPr>
              <w:spacing w:line="240" w:lineRule="auto"/>
              <w:ind w:firstLine="567"/>
              <w:rPr>
                <w:highlight w:val="white"/>
              </w:rPr>
            </w:pPr>
            <w:r w:rsidDel="00000000" w:rsidR="00000000" w:rsidRPr="00000000">
              <w:rPr>
                <w:highlight w:val="white"/>
                <w:rtl w:val="0"/>
              </w:rPr>
              <w:t xml:space="preserve">                      </w:t>
              <w:tab/>
              <w:t xml:space="preserve">:op3 (t4 / temporal-quantity :quant 38</w:t>
            </w:r>
          </w:p>
          <w:p w:rsidR="00000000" w:rsidDel="00000000" w:rsidP="00000000" w:rsidRDefault="00000000" w:rsidRPr="00000000" w14:paraId="00001104">
            <w:pPr>
              <w:spacing w:line="240" w:lineRule="auto"/>
              <w:ind w:firstLine="567"/>
              <w:rPr>
                <w:highlight w:val="white"/>
              </w:rPr>
            </w:pPr>
            <w:r w:rsidDel="00000000" w:rsidR="00000000" w:rsidRPr="00000000">
              <w:rPr>
                <w:highlight w:val="white"/>
                <w:rtl w:val="0"/>
              </w:rPr>
              <w:t xml:space="preserve">                                   :unit (giây / giây)))))</w:t>
            </w:r>
          </w:p>
          <w:p w:rsidR="00000000" w:rsidDel="00000000" w:rsidP="00000000" w:rsidRDefault="00000000" w:rsidRPr="00000000" w14:paraId="00001105">
            <w:pPr>
              <w:spacing w:line="240" w:lineRule="auto"/>
              <w:ind w:firstLine="567"/>
              <w:rPr>
                <w:highlight w:val="white"/>
              </w:rPr>
            </w:pPr>
            <w:r w:rsidDel="00000000" w:rsidR="00000000" w:rsidRPr="00000000">
              <w:rPr>
                <w:sz w:val="24"/>
                <w:szCs w:val="24"/>
                <w:highlight w:val="white"/>
                <w:rtl w:val="0"/>
              </w:rPr>
              <w:t xml:space="preserve">Patrick Makau </w:t>
            </w:r>
            <w:r w:rsidDel="00000000" w:rsidR="00000000" w:rsidRPr="00000000">
              <w:rPr>
                <w:highlight w:val="white"/>
                <w:rtl w:val="0"/>
              </w:rPr>
              <w:t xml:space="preserve">hoàn thành việc chạy marathon trong 2 giờ 3 phút 38 giây.</w:t>
            </w:r>
          </w:p>
        </w:tc>
      </w:tr>
    </w:tbl>
    <w:p w:rsidR="00000000" w:rsidDel="00000000" w:rsidP="00000000" w:rsidRDefault="00000000" w:rsidRPr="00000000" w14:paraId="00001106">
      <w:pPr>
        <w:spacing w:line="240" w:lineRule="auto"/>
        <w:ind w:firstLine="567"/>
        <w:rPr>
          <w:highlight w:val="white"/>
        </w:rPr>
      </w:pPr>
      <w:r w:rsidDel="00000000" w:rsidR="00000000" w:rsidRPr="00000000">
        <w:rPr>
          <w:rtl w:val="0"/>
        </w:rPr>
      </w:r>
    </w:p>
    <w:p w:rsidR="00000000" w:rsidDel="00000000" w:rsidP="00000000" w:rsidRDefault="00000000" w:rsidRPr="00000000" w14:paraId="00001107">
      <w:pPr>
        <w:pStyle w:val="Heading2"/>
        <w:numPr>
          <w:ilvl w:val="1"/>
          <w:numId w:val="30"/>
        </w:numPr>
        <w:ind w:left="576" w:hanging="576"/>
        <w:rPr/>
      </w:pPr>
      <w:bookmarkStart w:colFirst="0" w:colLast="0" w:name="_heading=h.39kk8xu" w:id="83"/>
      <w:bookmarkEnd w:id="83"/>
      <w:r w:rsidDel="00000000" w:rsidR="00000000" w:rsidRPr="00000000">
        <w:rPr>
          <w:rtl w:val="0"/>
        </w:rPr>
        <w:t xml:space="preserve">Tập con (Subsets) </w:t>
      </w:r>
    </w:p>
    <w:p w:rsidR="00000000" w:rsidDel="00000000" w:rsidP="00000000" w:rsidRDefault="00000000" w:rsidRPr="00000000" w14:paraId="00001108">
      <w:pPr>
        <w:ind w:firstLine="567"/>
        <w:rPr/>
      </w:pPr>
      <w:r w:rsidDel="00000000" w:rsidR="00000000" w:rsidRPr="00000000">
        <w:rPr>
          <w:rtl w:val="0"/>
        </w:rPr>
        <w:t xml:space="preserve">Chúng ta thường đề cập đến các tập con khi nói. AMR sử dụng các vai trò </w:t>
      </w:r>
      <w:r w:rsidDel="00000000" w:rsidR="00000000" w:rsidRPr="00000000">
        <w:rPr>
          <w:color w:val="eb5757"/>
          <w:rtl w:val="0"/>
        </w:rPr>
        <w:t xml:space="preserve">:subset</w:t>
      </w:r>
      <w:r w:rsidDel="00000000" w:rsidR="00000000" w:rsidRPr="00000000">
        <w:rPr>
          <w:rtl w:val="0"/>
        </w:rPr>
        <w:t xml:space="preserve"> và </w:t>
      </w:r>
      <w:r w:rsidDel="00000000" w:rsidR="00000000" w:rsidRPr="00000000">
        <w:rPr>
          <w:color w:val="eb5757"/>
          <w:rtl w:val="0"/>
        </w:rPr>
        <w:t xml:space="preserve">:subset-of</w:t>
      </w:r>
      <w:r w:rsidDel="00000000" w:rsidR="00000000" w:rsidRPr="00000000">
        <w:rPr>
          <w:rtl w:val="0"/>
        </w:rPr>
        <w:t xml:space="preserve">, ví dụ:</w:t>
      </w:r>
    </w:p>
    <w:p w:rsidR="00000000" w:rsidDel="00000000" w:rsidP="00000000" w:rsidRDefault="00000000" w:rsidRPr="00000000" w14:paraId="00001109">
      <w:pPr>
        <w:ind w:firstLine="567"/>
        <w:rPr/>
      </w:pPr>
      <w:r w:rsidDel="00000000" w:rsidR="00000000" w:rsidRPr="00000000">
        <w:rPr>
          <w:rtl w:val="0"/>
        </w:rPr>
      </w:r>
    </w:p>
    <w:tbl>
      <w:tblPr>
        <w:tblStyle w:val="Table1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10A">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(d / die - 01</w:t>
            </w:r>
          </w:p>
          <w:p w:rsidR="00000000" w:rsidDel="00000000" w:rsidP="00000000" w:rsidRDefault="00000000" w:rsidRPr="00000000" w14:paraId="0000110B">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(s / soldier </w:t>
            </w:r>
          </w:p>
          <w:p w:rsidR="00000000" w:rsidDel="00000000" w:rsidP="00000000" w:rsidRDefault="00000000" w:rsidRPr="00000000" w14:paraId="0000110C">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:quant 9</w:t>
            </w:r>
          </w:p>
          <w:p w:rsidR="00000000" w:rsidDel="00000000" w:rsidP="00000000" w:rsidRDefault="00000000" w:rsidRPr="00000000" w14:paraId="0000110D">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:subset-of (s3 / soldier </w:t>
            </w:r>
          </w:p>
          <w:p w:rsidR="00000000" w:rsidDel="00000000" w:rsidP="00000000" w:rsidRDefault="00000000" w:rsidRPr="00000000" w14:paraId="0000110E">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:quant 20)))</w:t>
            </w:r>
          </w:p>
          <w:p w:rsidR="00000000" w:rsidDel="00000000" w:rsidP="00000000" w:rsidRDefault="00000000" w:rsidRPr="00000000" w14:paraId="0000110F">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Nine of the twenty soldiers died.</w:t>
            </w:r>
          </w:p>
        </w:tc>
        <w:tc>
          <w:tcPr>
            <w:shd w:fill="auto" w:val="clear"/>
            <w:tcMar>
              <w:top w:w="100.0" w:type="dxa"/>
              <w:left w:w="100.0" w:type="dxa"/>
              <w:bottom w:w="100.0" w:type="dxa"/>
              <w:right w:w="100.0" w:type="dxa"/>
            </w:tcMar>
          </w:tcPr>
          <w:p w:rsidR="00000000" w:rsidDel="00000000" w:rsidP="00000000" w:rsidRDefault="00000000" w:rsidRPr="00000000" w14:paraId="00001110">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(c / chết-01 </w:t>
            </w:r>
          </w:p>
          <w:p w:rsidR="00000000" w:rsidDel="00000000" w:rsidP="00000000" w:rsidRDefault="00000000" w:rsidRPr="00000000" w14:paraId="00001111">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(l / lính </w:t>
            </w:r>
          </w:p>
          <w:p w:rsidR="00000000" w:rsidDel="00000000" w:rsidP="00000000" w:rsidRDefault="00000000" w:rsidRPr="00000000" w14:paraId="00001112">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:quant 9 </w:t>
            </w:r>
          </w:p>
          <w:p w:rsidR="00000000" w:rsidDel="00000000" w:rsidP="00000000" w:rsidRDefault="00000000" w:rsidRPr="00000000" w14:paraId="00001113">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:subset-of (l2 / lính </w:t>
            </w:r>
          </w:p>
          <w:p w:rsidR="00000000" w:rsidDel="00000000" w:rsidP="00000000" w:rsidRDefault="00000000" w:rsidRPr="00000000" w14:paraId="00001114">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:quant 20)))</w:t>
            </w:r>
          </w:p>
          <w:p w:rsidR="00000000" w:rsidDel="00000000" w:rsidP="00000000" w:rsidRDefault="00000000" w:rsidRPr="00000000" w14:paraId="00001115">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Chín trong số hai mươi lính đã chết.</w:t>
            </w:r>
          </w:p>
        </w:tc>
      </w:tr>
    </w:tbl>
    <w:p w:rsidR="00000000" w:rsidDel="00000000" w:rsidP="00000000" w:rsidRDefault="00000000" w:rsidRPr="00000000" w14:paraId="00001116">
      <w:pPr>
        <w:ind w:firstLine="567"/>
        <w:rPr/>
      </w:pPr>
      <w:r w:rsidDel="00000000" w:rsidR="00000000" w:rsidRPr="00000000">
        <w:rPr>
          <w:rtl w:val="0"/>
        </w:rPr>
      </w:r>
    </w:p>
    <w:p w:rsidR="00000000" w:rsidDel="00000000" w:rsidP="00000000" w:rsidRDefault="00000000" w:rsidRPr="00000000" w14:paraId="00001117">
      <w:pPr>
        <w:ind w:firstLine="567"/>
        <w:rPr/>
      </w:pPr>
      <w:r w:rsidDel="00000000" w:rsidR="00000000" w:rsidRPr="00000000">
        <w:rPr>
          <w:rtl w:val="0"/>
        </w:rPr>
        <w:t xml:space="preserve">Các đặc điểm được chia sẻ bởi một tập con và siêu tập hợp của nó chỉ đi vào siêu tập hợp, ví dụ như </w:t>
      </w:r>
      <w:r w:rsidDel="00000000" w:rsidR="00000000" w:rsidRPr="00000000">
        <w:rPr>
          <w:color w:val="eb5757"/>
          <w:rtl w:val="0"/>
        </w:rPr>
        <w:t xml:space="preserve">"survive"</w:t>
      </w:r>
      <w:r w:rsidDel="00000000" w:rsidR="00000000" w:rsidRPr="00000000">
        <w:rPr>
          <w:rtl w:val="0"/>
        </w:rPr>
        <w:t xml:space="preserve"> ở trên. Sự tái hiện của </w:t>
      </w:r>
      <w:r w:rsidDel="00000000" w:rsidR="00000000" w:rsidRPr="00000000">
        <w:rPr>
          <w:color w:val="eb5757"/>
          <w:rtl w:val="0"/>
        </w:rPr>
        <w:t xml:space="preserve">:subset</w:t>
      </w:r>
      <w:r w:rsidDel="00000000" w:rsidR="00000000" w:rsidRPr="00000000">
        <w:rPr>
          <w:rtl w:val="0"/>
        </w:rPr>
        <w:t xml:space="preserve"> là </w:t>
      </w:r>
      <w:r w:rsidDel="00000000" w:rsidR="00000000" w:rsidRPr="00000000">
        <w:rPr>
          <w:color w:val="eb5757"/>
          <w:rtl w:val="0"/>
        </w:rPr>
        <w:t xml:space="preserve">include-91</w:t>
      </w:r>
      <w:r w:rsidDel="00000000" w:rsidR="00000000" w:rsidRPr="00000000">
        <w:rPr>
          <w:rtl w:val="0"/>
        </w:rPr>
        <w:t xml:space="preserve">, vì vậy chúng ta có thể viết tương đương, ví dụ:</w:t>
      </w:r>
    </w:p>
    <w:p w:rsidR="00000000" w:rsidDel="00000000" w:rsidP="00000000" w:rsidRDefault="00000000" w:rsidRPr="00000000" w14:paraId="00001118">
      <w:pPr>
        <w:ind w:firstLine="567"/>
        <w:rPr/>
      </w:pPr>
      <w:r w:rsidDel="00000000" w:rsidR="00000000" w:rsidRPr="00000000">
        <w:rPr>
          <w:rtl w:val="0"/>
        </w:rPr>
      </w:r>
    </w:p>
    <w:tbl>
      <w:tblPr>
        <w:tblStyle w:val="Table1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119">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(d / die-01</w:t>
            </w:r>
          </w:p>
          <w:p w:rsidR="00000000" w:rsidDel="00000000" w:rsidP="00000000" w:rsidRDefault="00000000" w:rsidRPr="00000000" w14:paraId="0000111A">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(s / soldier</w:t>
            </w:r>
          </w:p>
          <w:p w:rsidR="00000000" w:rsidDel="00000000" w:rsidP="00000000" w:rsidRDefault="00000000" w:rsidRPr="00000000" w14:paraId="0000111B">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:quant 9</w:t>
            </w:r>
          </w:p>
          <w:p w:rsidR="00000000" w:rsidDel="00000000" w:rsidP="00000000" w:rsidRDefault="00000000" w:rsidRPr="00000000" w14:paraId="0000111C">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:ARG1-of (i / include-91</w:t>
            </w:r>
          </w:p>
          <w:p w:rsidR="00000000" w:rsidDel="00000000" w:rsidP="00000000" w:rsidRDefault="00000000" w:rsidRPr="00000000" w14:paraId="0000111D">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:ARG2 (s3 / soldier</w:t>
            </w:r>
          </w:p>
          <w:p w:rsidR="00000000" w:rsidDel="00000000" w:rsidP="00000000" w:rsidRDefault="00000000" w:rsidRPr="00000000" w14:paraId="0000111E">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:quant 20))))</w:t>
            </w:r>
          </w:p>
          <w:p w:rsidR="00000000" w:rsidDel="00000000" w:rsidP="00000000" w:rsidRDefault="00000000" w:rsidRPr="00000000" w14:paraId="0000111F">
            <w:pPr>
              <w:widowControl w:val="0"/>
              <w:spacing w:line="240" w:lineRule="auto"/>
              <w:ind w:firstLine="567"/>
              <w:rPr/>
            </w:pPr>
            <w:r w:rsidDel="00000000" w:rsidR="00000000" w:rsidRPr="00000000">
              <w:rPr>
                <w:rtl w:val="0"/>
              </w:rPr>
              <w:t xml:space="preserve">Nine of the twenty soldiers died.</w:t>
            </w:r>
          </w:p>
        </w:tc>
        <w:tc>
          <w:tcPr>
            <w:shd w:fill="auto" w:val="clear"/>
            <w:tcMar>
              <w:top w:w="100.0" w:type="dxa"/>
              <w:left w:w="100.0" w:type="dxa"/>
              <w:bottom w:w="100.0" w:type="dxa"/>
              <w:right w:w="100.0" w:type="dxa"/>
            </w:tcMar>
          </w:tcPr>
          <w:p w:rsidR="00000000" w:rsidDel="00000000" w:rsidP="00000000" w:rsidRDefault="00000000" w:rsidRPr="00000000" w14:paraId="00001120">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(c / chết-01 </w:t>
            </w:r>
          </w:p>
          <w:p w:rsidR="00000000" w:rsidDel="00000000" w:rsidP="00000000" w:rsidRDefault="00000000" w:rsidRPr="00000000" w14:paraId="00001121">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(s / lính </w:t>
            </w:r>
          </w:p>
          <w:p w:rsidR="00000000" w:rsidDel="00000000" w:rsidP="00000000" w:rsidRDefault="00000000" w:rsidRPr="00000000" w14:paraId="00001122">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:quant 9 </w:t>
            </w:r>
          </w:p>
          <w:p w:rsidR="00000000" w:rsidDel="00000000" w:rsidP="00000000" w:rsidRDefault="00000000" w:rsidRPr="00000000" w14:paraId="00001123">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:ARG1-of (i / include-91 </w:t>
            </w:r>
          </w:p>
          <w:p w:rsidR="00000000" w:rsidDel="00000000" w:rsidP="00000000" w:rsidRDefault="00000000" w:rsidRPr="00000000" w14:paraId="00001124">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:ARG2 (s3 / lính </w:t>
            </w:r>
          </w:p>
          <w:p w:rsidR="00000000" w:rsidDel="00000000" w:rsidP="00000000" w:rsidRDefault="00000000" w:rsidRPr="00000000" w14:paraId="00001125">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:quant 20))))</w:t>
            </w:r>
          </w:p>
          <w:p w:rsidR="00000000" w:rsidDel="00000000" w:rsidP="00000000" w:rsidRDefault="00000000" w:rsidRPr="00000000" w14:paraId="00001126">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Chín trong số hai mươi lính đã chết.</w:t>
            </w:r>
          </w:p>
        </w:tc>
      </w:tr>
    </w:tbl>
    <w:p w:rsidR="00000000" w:rsidDel="00000000" w:rsidP="00000000" w:rsidRDefault="00000000" w:rsidRPr="00000000" w14:paraId="00001127">
      <w:pPr>
        <w:ind w:firstLine="567"/>
        <w:rPr/>
      </w:pPr>
      <w:r w:rsidDel="00000000" w:rsidR="00000000" w:rsidRPr="00000000">
        <w:rPr>
          <w:rtl w:val="0"/>
        </w:rPr>
      </w:r>
    </w:p>
    <w:p w:rsidR="00000000" w:rsidDel="00000000" w:rsidP="00000000" w:rsidRDefault="00000000" w:rsidRPr="00000000" w14:paraId="00001128">
      <w:pPr>
        <w:ind w:firstLine="567"/>
        <w:rPr/>
      </w:pPr>
      <w:r w:rsidDel="00000000" w:rsidR="00000000" w:rsidRPr="00000000">
        <w:rPr>
          <w:rtl w:val="0"/>
        </w:rPr>
        <w:t xml:space="preserve">AMR hạn chế sử dụng </w:t>
      </w:r>
      <w:r w:rsidDel="00000000" w:rsidR="00000000" w:rsidRPr="00000000">
        <w:rPr>
          <w:color w:val="eb5757"/>
          <w:rtl w:val="0"/>
        </w:rPr>
        <w:t xml:space="preserve">:subset</w:t>
      </w:r>
      <w:r w:rsidDel="00000000" w:rsidR="00000000" w:rsidRPr="00000000">
        <w:rPr>
          <w:rtl w:val="0"/>
        </w:rPr>
        <w:t xml:space="preserve">. Nếu không mọi thứ sẽ trở nên mất kiểm soát. Ví dụ, chúng ta không sử dụng nó cho "</w:t>
      </w:r>
      <w:r w:rsidDel="00000000" w:rsidR="00000000" w:rsidRPr="00000000">
        <w:rPr>
          <w:i w:val="1"/>
          <w:rtl w:val="0"/>
        </w:rPr>
        <w:t xml:space="preserve">Ba người làm việc tại nhà máy</w:t>
      </w:r>
      <w:r w:rsidDel="00000000" w:rsidR="00000000" w:rsidRPr="00000000">
        <w:rPr>
          <w:rtl w:val="0"/>
        </w:rPr>
        <w:t xml:space="preserve">" mà thay vào đó chúng ta chỉ giải thích nó như là "</w:t>
      </w:r>
      <w:r w:rsidDel="00000000" w:rsidR="00000000" w:rsidRPr="00000000">
        <w:rPr>
          <w:i w:val="1"/>
          <w:rtl w:val="0"/>
        </w:rPr>
        <w:t xml:space="preserve">Ba công nhân</w:t>
      </w:r>
      <w:r w:rsidDel="00000000" w:rsidR="00000000" w:rsidRPr="00000000">
        <w:rPr>
          <w:rtl w:val="0"/>
        </w:rPr>
        <w:t xml:space="preserve">".</w:t>
      </w:r>
    </w:p>
    <w:p w:rsidR="00000000" w:rsidDel="00000000" w:rsidP="00000000" w:rsidRDefault="00000000" w:rsidRPr="00000000" w14:paraId="00001129">
      <w:pPr>
        <w:ind w:firstLine="567"/>
        <w:rPr/>
      </w:pPr>
      <w:r w:rsidDel="00000000" w:rsidR="00000000" w:rsidRPr="00000000">
        <w:rPr>
          <w:rtl w:val="0"/>
        </w:rPr>
      </w:r>
    </w:p>
    <w:p w:rsidR="00000000" w:rsidDel="00000000" w:rsidP="00000000" w:rsidRDefault="00000000" w:rsidRPr="00000000" w14:paraId="0000112A">
      <w:pPr>
        <w:ind w:firstLine="567"/>
        <w:rPr/>
      </w:pPr>
      <w:r w:rsidDel="00000000" w:rsidR="00000000" w:rsidRPr="00000000">
        <w:rPr>
          <w:color w:val="d44c47"/>
          <w:rtl w:val="0"/>
        </w:rPr>
        <w:t xml:space="preserve">Lưu ý</w:t>
      </w:r>
      <w:r w:rsidDel="00000000" w:rsidR="00000000" w:rsidRPr="00000000">
        <w:rPr>
          <w:rtl w:val="0"/>
        </w:rPr>
        <w:t xml:space="preserve">: AMR tự động tái hiện các mối quan hệ như </w:t>
      </w:r>
      <w:r w:rsidDel="00000000" w:rsidR="00000000" w:rsidRPr="00000000">
        <w:rPr>
          <w:color w:val="eb5757"/>
          <w:rtl w:val="0"/>
        </w:rPr>
        <w:t xml:space="preserve">:reason</w:t>
      </w:r>
      <w:r w:rsidDel="00000000" w:rsidR="00000000" w:rsidRPr="00000000">
        <w:rPr>
          <w:rtl w:val="0"/>
        </w:rPr>
        <w:t xml:space="preserve">, </w:t>
      </w:r>
      <w:r w:rsidDel="00000000" w:rsidR="00000000" w:rsidRPr="00000000">
        <w:rPr>
          <w:color w:val="eb5757"/>
          <w:rtl w:val="0"/>
        </w:rPr>
        <w:t xml:space="preserve">:cost</w:t>
      </w:r>
      <w:r w:rsidDel="00000000" w:rsidR="00000000" w:rsidRPr="00000000">
        <w:rPr>
          <w:rtl w:val="0"/>
        </w:rPr>
        <w:t xml:space="preserve">, </w:t>
      </w:r>
      <w:r w:rsidDel="00000000" w:rsidR="00000000" w:rsidRPr="00000000">
        <w:rPr>
          <w:color w:val="eb5757"/>
          <w:rtl w:val="0"/>
        </w:rPr>
        <w:t xml:space="preserve">:employed-by</w:t>
      </w:r>
      <w:r w:rsidDel="00000000" w:rsidR="00000000" w:rsidRPr="00000000">
        <w:rPr>
          <w:rtl w:val="0"/>
        </w:rPr>
        <w:t xml:space="preserve">, </w:t>
      </w:r>
      <w:r w:rsidDel="00000000" w:rsidR="00000000" w:rsidRPr="00000000">
        <w:rPr>
          <w:color w:val="eb5757"/>
          <w:rtl w:val="0"/>
        </w:rPr>
        <w:t xml:space="preserve">:meaning</w:t>
      </w:r>
      <w:r w:rsidDel="00000000" w:rsidR="00000000" w:rsidRPr="00000000">
        <w:rPr>
          <w:rtl w:val="0"/>
        </w:rPr>
        <w:t xml:space="preserve">, </w:t>
      </w:r>
      <w:r w:rsidDel="00000000" w:rsidR="00000000" w:rsidRPr="00000000">
        <w:rPr>
          <w:color w:val="eb5757"/>
          <w:rtl w:val="0"/>
        </w:rPr>
        <w:t xml:space="preserve">:role</w:t>
      </w:r>
      <w:r w:rsidDel="00000000" w:rsidR="00000000" w:rsidRPr="00000000">
        <w:rPr>
          <w:rtl w:val="0"/>
        </w:rPr>
        <w:t xml:space="preserve">, </w:t>
      </w:r>
      <w:r w:rsidDel="00000000" w:rsidR="00000000" w:rsidRPr="00000000">
        <w:rPr>
          <w:color w:val="eb5757"/>
          <w:rtl w:val="0"/>
        </w:rPr>
        <w:t xml:space="preserve">:subset</w:t>
      </w:r>
      <w:r w:rsidDel="00000000" w:rsidR="00000000" w:rsidRPr="00000000">
        <w:rPr>
          <w:rtl w:val="0"/>
        </w:rPr>
        <w:t xml:space="preserve">, </w:t>
      </w:r>
      <w:r w:rsidDel="00000000" w:rsidR="00000000" w:rsidRPr="00000000">
        <w:rPr>
          <w:color w:val="eb5757"/>
          <w:rtl w:val="0"/>
        </w:rPr>
        <w:t xml:space="preserve">:superset</w:t>
      </w:r>
      <w:r w:rsidDel="00000000" w:rsidR="00000000" w:rsidRPr="00000000">
        <w:rPr>
          <w:rtl w:val="0"/>
        </w:rPr>
        <w:t xml:space="preserve"> và các đối ngược của chúng (ví dụ: </w:t>
      </w:r>
      <w:r w:rsidDel="00000000" w:rsidR="00000000" w:rsidRPr="00000000">
        <w:rPr>
          <w:color w:val="eb5757"/>
          <w:rtl w:val="0"/>
        </w:rPr>
        <w:t xml:space="preserve">:reason-of</w:t>
      </w:r>
      <w:r w:rsidDel="00000000" w:rsidR="00000000" w:rsidRPr="00000000">
        <w:rPr>
          <w:rtl w:val="0"/>
        </w:rPr>
        <w:t xml:space="preserve">) thành </w:t>
      </w:r>
      <w:r w:rsidDel="00000000" w:rsidR="00000000" w:rsidRPr="00000000">
        <w:rPr>
          <w:color w:val="eb5757"/>
          <w:rtl w:val="0"/>
        </w:rPr>
        <w:t xml:space="preserve">cause-01</w:t>
      </w:r>
      <w:r w:rsidDel="00000000" w:rsidR="00000000" w:rsidRPr="00000000">
        <w:rPr>
          <w:rtl w:val="0"/>
        </w:rPr>
        <w:t xml:space="preserve">, </w:t>
      </w:r>
      <w:r w:rsidDel="00000000" w:rsidR="00000000" w:rsidRPr="00000000">
        <w:rPr>
          <w:color w:val="eb5757"/>
          <w:rtl w:val="0"/>
        </w:rPr>
        <w:t xml:space="preserve">cost-01</w:t>
      </w:r>
      <w:r w:rsidDel="00000000" w:rsidR="00000000" w:rsidRPr="00000000">
        <w:rPr>
          <w:rtl w:val="0"/>
        </w:rPr>
        <w:t xml:space="preserve">, </w:t>
      </w:r>
      <w:r w:rsidDel="00000000" w:rsidR="00000000" w:rsidRPr="00000000">
        <w:rPr>
          <w:color w:val="eb5757"/>
          <w:rtl w:val="0"/>
        </w:rPr>
        <w:t xml:space="preserve">have-org-role-91</w:t>
      </w:r>
      <w:r w:rsidDel="00000000" w:rsidR="00000000" w:rsidRPr="00000000">
        <w:rPr>
          <w:rtl w:val="0"/>
        </w:rPr>
        <w:t xml:space="preserve">, </w:t>
      </w:r>
      <w:r w:rsidDel="00000000" w:rsidR="00000000" w:rsidRPr="00000000">
        <w:rPr>
          <w:color w:val="eb5757"/>
          <w:rtl w:val="0"/>
        </w:rPr>
        <w:t xml:space="preserve">mean-01</w:t>
      </w:r>
      <w:r w:rsidDel="00000000" w:rsidR="00000000" w:rsidRPr="00000000">
        <w:rPr>
          <w:rtl w:val="0"/>
        </w:rPr>
        <w:t xml:space="preserve">, </w:t>
      </w:r>
      <w:r w:rsidDel="00000000" w:rsidR="00000000" w:rsidRPr="00000000">
        <w:rPr>
          <w:color w:val="eb5757"/>
          <w:rtl w:val="0"/>
        </w:rPr>
        <w:t xml:space="preserve">have-org-role-91</w:t>
      </w:r>
      <w:r w:rsidDel="00000000" w:rsidR="00000000" w:rsidRPr="00000000">
        <w:rPr>
          <w:rtl w:val="0"/>
        </w:rPr>
        <w:t xml:space="preserve">, </w:t>
      </w:r>
      <w:r w:rsidDel="00000000" w:rsidR="00000000" w:rsidRPr="00000000">
        <w:rPr>
          <w:color w:val="eb5757"/>
          <w:rtl w:val="0"/>
        </w:rPr>
        <w:t xml:space="preserve">include-91</w:t>
      </w:r>
      <w:r w:rsidDel="00000000" w:rsidR="00000000" w:rsidRPr="00000000">
        <w:rPr>
          <w:rtl w:val="0"/>
        </w:rPr>
        <w:t xml:space="preserve"> và </w:t>
      </w:r>
      <w:r w:rsidDel="00000000" w:rsidR="00000000" w:rsidRPr="00000000">
        <w:rPr>
          <w:color w:val="eb5757"/>
          <w:rtl w:val="0"/>
        </w:rPr>
        <w:t xml:space="preserve">include-91</w:t>
      </w:r>
      <w:r w:rsidDel="00000000" w:rsidR="00000000" w:rsidRPr="00000000">
        <w:rPr>
          <w:rtl w:val="0"/>
        </w:rPr>
        <w:t xml:space="preserve"> tương ứng, vì vậy chúng ta gọi chúng là các phím tắt.</w:t>
      </w:r>
    </w:p>
    <w:p w:rsidR="00000000" w:rsidDel="00000000" w:rsidP="00000000" w:rsidRDefault="00000000" w:rsidRPr="00000000" w14:paraId="0000112B">
      <w:pPr>
        <w:ind w:firstLine="567"/>
        <w:rPr/>
      </w:pPr>
      <w:r w:rsidDel="00000000" w:rsidR="00000000" w:rsidRPr="00000000">
        <w:rPr>
          <w:rtl w:val="0"/>
        </w:rPr>
      </w:r>
    </w:p>
    <w:p w:rsidR="00000000" w:rsidDel="00000000" w:rsidP="00000000" w:rsidRDefault="00000000" w:rsidRPr="00000000" w14:paraId="0000112C">
      <w:pPr>
        <w:pStyle w:val="Heading1"/>
        <w:numPr>
          <w:ilvl w:val="0"/>
          <w:numId w:val="30"/>
        </w:numPr>
        <w:ind w:left="432" w:hanging="432"/>
        <w:rPr/>
      </w:pPr>
      <w:bookmarkStart w:colFirst="0" w:colLast="0" w:name="_heading=h.1opuj5n" w:id="84"/>
      <w:bookmarkEnd w:id="84"/>
      <w:r w:rsidDel="00000000" w:rsidR="00000000" w:rsidRPr="00000000">
        <w:rPr>
          <w:rtl w:val="0"/>
        </w:rPr>
        <w:t xml:space="preserve">Các thực thể </w:t>
      </w:r>
    </w:p>
    <w:bookmarkStart w:colFirst="0" w:colLast="0" w:name="bookmark=id.48pi1tg" w:id="85"/>
    <w:bookmarkEnd w:id="85"/>
    <w:p w:rsidR="00000000" w:rsidDel="00000000" w:rsidP="00000000" w:rsidRDefault="00000000" w:rsidRPr="00000000" w14:paraId="0000112D">
      <w:pPr>
        <w:pStyle w:val="Heading2"/>
        <w:numPr>
          <w:ilvl w:val="1"/>
          <w:numId w:val="30"/>
        </w:numPr>
        <w:ind w:left="576" w:hanging="576"/>
        <w:rPr/>
      </w:pPr>
      <w:bookmarkStart w:colFirst="0" w:colLast="0" w:name="_heading=h.2nusc19" w:id="86"/>
      <w:bookmarkEnd w:id="86"/>
      <w:r w:rsidDel="00000000" w:rsidR="00000000" w:rsidRPr="00000000">
        <w:rPr>
          <w:rtl w:val="0"/>
        </w:rPr>
        <w:t xml:space="preserve">Thời gian</w:t>
      </w:r>
    </w:p>
    <w:p w:rsidR="00000000" w:rsidDel="00000000" w:rsidP="00000000" w:rsidRDefault="00000000" w:rsidRPr="00000000" w14:paraId="0000112E">
      <w:pPr>
        <w:ind w:firstLine="425"/>
        <w:rPr/>
      </w:pPr>
      <w:r w:rsidDel="00000000" w:rsidR="00000000" w:rsidRPr="00000000">
        <w:rPr>
          <w:rtl w:val="0"/>
        </w:rPr>
        <w:t xml:space="preserve">Vai nghĩa </w:t>
      </w:r>
      <w:r w:rsidDel="00000000" w:rsidR="00000000" w:rsidRPr="00000000">
        <w:rPr>
          <w:b w:val="1"/>
          <w:rtl w:val="0"/>
        </w:rPr>
        <w:t xml:space="preserve">:time </w:t>
      </w:r>
      <w:r w:rsidDel="00000000" w:rsidR="00000000" w:rsidRPr="00000000">
        <w:rPr>
          <w:rtl w:val="0"/>
        </w:rPr>
        <w:t xml:space="preserve">được sử dụng cho 2 mục đích:</w:t>
      </w:r>
    </w:p>
    <w:p w:rsidR="00000000" w:rsidDel="00000000" w:rsidP="00000000" w:rsidRDefault="00000000" w:rsidRPr="00000000" w14:paraId="0000112F">
      <w:pPr>
        <w:numPr>
          <w:ilvl w:val="0"/>
          <w:numId w:val="11"/>
        </w:numPr>
        <w:ind w:left="720" w:hanging="360"/>
        <w:rPr/>
      </w:pPr>
      <w:r w:rsidDel="00000000" w:rsidR="00000000" w:rsidRPr="00000000">
        <w:rPr>
          <w:rtl w:val="0"/>
        </w:rPr>
        <w:t xml:space="preserve">đối với 1 sự kiện chung, để nắm bắt được </w:t>
      </w:r>
      <w:r w:rsidDel="00000000" w:rsidR="00000000" w:rsidRPr="00000000">
        <w:rPr>
          <w:b w:val="1"/>
          <w:rtl w:val="0"/>
        </w:rPr>
        <w:t xml:space="preserve">thời điểm</w:t>
      </w:r>
      <w:r w:rsidDel="00000000" w:rsidR="00000000" w:rsidRPr="00000000">
        <w:rPr>
          <w:rtl w:val="0"/>
        </w:rPr>
        <w:t xml:space="preserve"> sự kiện xảy ra (hoặc sẽ xảy ra)</w:t>
      </w:r>
    </w:p>
    <w:p w:rsidR="00000000" w:rsidDel="00000000" w:rsidP="00000000" w:rsidRDefault="00000000" w:rsidRPr="00000000" w14:paraId="00001130">
      <w:pPr>
        <w:numPr>
          <w:ilvl w:val="0"/>
          <w:numId w:val="11"/>
        </w:numPr>
        <w:ind w:left="720" w:hanging="360"/>
        <w:rPr/>
      </w:pPr>
      <w:r w:rsidDel="00000000" w:rsidR="00000000" w:rsidRPr="00000000">
        <w:rPr>
          <w:rtl w:val="0"/>
        </w:rPr>
        <w:t xml:space="preserve">trong ngữ cảnh của </w:t>
      </w:r>
      <w:r w:rsidDel="00000000" w:rsidR="00000000" w:rsidRPr="00000000">
        <w:rPr>
          <w:b w:val="1"/>
          <w:rtl w:val="0"/>
        </w:rPr>
        <w:t xml:space="preserve">date-entity</w:t>
      </w:r>
      <w:r w:rsidDel="00000000" w:rsidR="00000000" w:rsidRPr="00000000">
        <w:rPr>
          <w:rtl w:val="0"/>
        </w:rPr>
        <w:t xml:space="preserve">, thời gian cụ thể trong 24 giờ, chẳng hạn như "18:00"</w:t>
      </w:r>
    </w:p>
    <w:tbl>
      <w:tblPr>
        <w:tblStyle w:val="Table135"/>
        <w:tblW w:w="964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695"/>
        <w:tblGridChange w:id="0">
          <w:tblGrid>
            <w:gridCol w:w="4950"/>
            <w:gridCol w:w="46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131">
            <w:pPr>
              <w:widowControl w:val="0"/>
              <w:spacing w:line="240" w:lineRule="auto"/>
              <w:ind w:firstLine="567"/>
              <w:rPr>
                <w:b w:val="1"/>
                <w:color w:val="ff0000"/>
              </w:rPr>
            </w:pPr>
            <w:r w:rsidDel="00000000" w:rsidR="00000000" w:rsidRPr="00000000">
              <w:rPr>
                <w:b w:val="1"/>
                <w:rtl w:val="0"/>
              </w:rPr>
              <w:t xml:space="preserve">The war raged </w:t>
            </w:r>
            <w:r w:rsidDel="00000000" w:rsidR="00000000" w:rsidRPr="00000000">
              <w:rPr>
                <w:b w:val="1"/>
                <w:color w:val="ff0000"/>
                <w:rtl w:val="0"/>
              </w:rPr>
              <w:t xml:space="preserve">from 1939 through 1945. </w:t>
            </w:r>
          </w:p>
          <w:p w:rsidR="00000000" w:rsidDel="00000000" w:rsidP="00000000" w:rsidRDefault="00000000" w:rsidRPr="00000000" w14:paraId="00001132">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133">
            <w:pPr>
              <w:widowControl w:val="0"/>
              <w:spacing w:line="240" w:lineRule="auto"/>
              <w:ind w:firstLine="567"/>
              <w:rPr/>
            </w:pPr>
            <w:r w:rsidDel="00000000" w:rsidR="00000000" w:rsidRPr="00000000">
              <w:rPr>
                <w:rtl w:val="0"/>
              </w:rPr>
              <w:t xml:space="preserve">(r / rage-02</w:t>
            </w:r>
          </w:p>
          <w:p w:rsidR="00000000" w:rsidDel="00000000" w:rsidP="00000000" w:rsidRDefault="00000000" w:rsidRPr="00000000" w14:paraId="00001134">
            <w:pPr>
              <w:widowControl w:val="0"/>
              <w:spacing w:line="240" w:lineRule="auto"/>
              <w:ind w:firstLine="567"/>
              <w:rPr/>
            </w:pPr>
            <w:r w:rsidDel="00000000" w:rsidR="00000000" w:rsidRPr="00000000">
              <w:rPr>
                <w:rtl w:val="0"/>
              </w:rPr>
              <w:t xml:space="preserve">     :ARG0 (w / war)</w:t>
            </w:r>
          </w:p>
          <w:p w:rsidR="00000000" w:rsidDel="00000000" w:rsidP="00000000" w:rsidRDefault="00000000" w:rsidRPr="00000000" w14:paraId="00001135">
            <w:pPr>
              <w:widowControl w:val="0"/>
              <w:spacing w:line="240" w:lineRule="auto"/>
              <w:ind w:firstLine="567"/>
              <w:rPr/>
            </w:pPr>
            <w:r w:rsidDel="00000000" w:rsidR="00000000" w:rsidRPr="00000000">
              <w:rPr>
                <w:rtl w:val="0"/>
              </w:rPr>
              <w:t xml:space="preserve">     :time (d / date-interval</w:t>
            </w:r>
          </w:p>
          <w:p w:rsidR="00000000" w:rsidDel="00000000" w:rsidP="00000000" w:rsidRDefault="00000000" w:rsidRPr="00000000" w14:paraId="00001136">
            <w:pPr>
              <w:widowControl w:val="0"/>
              <w:spacing w:line="240" w:lineRule="auto"/>
              <w:ind w:firstLine="567"/>
              <w:rPr/>
            </w:pPr>
            <w:r w:rsidDel="00000000" w:rsidR="00000000" w:rsidRPr="00000000">
              <w:rPr>
                <w:rtl w:val="0"/>
              </w:rPr>
              <w:t xml:space="preserve">          :op1 (d2 / date-entity</w:t>
            </w:r>
          </w:p>
          <w:p w:rsidR="00000000" w:rsidDel="00000000" w:rsidP="00000000" w:rsidRDefault="00000000" w:rsidRPr="00000000" w14:paraId="00001137">
            <w:pPr>
              <w:widowControl w:val="0"/>
              <w:spacing w:line="240" w:lineRule="auto"/>
              <w:ind w:firstLine="567"/>
              <w:rPr/>
            </w:pPr>
            <w:r w:rsidDel="00000000" w:rsidR="00000000" w:rsidRPr="00000000">
              <w:rPr>
                <w:rtl w:val="0"/>
              </w:rPr>
              <w:t xml:space="preserve">               :year 1939)</w:t>
            </w:r>
          </w:p>
          <w:p w:rsidR="00000000" w:rsidDel="00000000" w:rsidP="00000000" w:rsidRDefault="00000000" w:rsidRPr="00000000" w14:paraId="00001138">
            <w:pPr>
              <w:widowControl w:val="0"/>
              <w:spacing w:line="240" w:lineRule="auto"/>
              <w:ind w:firstLine="567"/>
              <w:rPr/>
            </w:pPr>
            <w:r w:rsidDel="00000000" w:rsidR="00000000" w:rsidRPr="00000000">
              <w:rPr>
                <w:rtl w:val="0"/>
              </w:rPr>
              <w:t xml:space="preserve">          :op2 (d3 / date-entity</w:t>
            </w:r>
          </w:p>
          <w:p w:rsidR="00000000" w:rsidDel="00000000" w:rsidP="00000000" w:rsidRDefault="00000000" w:rsidRPr="00000000" w14:paraId="00001139">
            <w:pPr>
              <w:widowControl w:val="0"/>
              <w:spacing w:line="240" w:lineRule="auto"/>
              <w:ind w:firstLine="567"/>
              <w:rPr/>
            </w:pPr>
            <w:r w:rsidDel="00000000" w:rsidR="00000000" w:rsidRPr="00000000">
              <w:rPr>
                <w:rtl w:val="0"/>
              </w:rPr>
              <w:t xml:space="preserve">               :year 1945)))</w:t>
            </w:r>
          </w:p>
          <w:p w:rsidR="00000000" w:rsidDel="00000000" w:rsidP="00000000" w:rsidRDefault="00000000" w:rsidRPr="00000000" w14:paraId="0000113A">
            <w:pPr>
              <w:widowControl w:val="0"/>
              <w:spacing w:line="240" w:lineRule="auto"/>
              <w:ind w:firstLine="567"/>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13B">
            <w:pPr>
              <w:widowControl w:val="0"/>
              <w:spacing w:line="240" w:lineRule="auto"/>
              <w:ind w:firstLine="567"/>
              <w:rPr>
                <w:b w:val="1"/>
                <w:color w:val="ff0000"/>
              </w:rPr>
            </w:pPr>
            <w:r w:rsidDel="00000000" w:rsidR="00000000" w:rsidRPr="00000000">
              <w:rPr>
                <w:b w:val="1"/>
                <w:rtl w:val="0"/>
              </w:rPr>
              <w:t xml:space="preserve">Chiến tranh nổ ra </w:t>
            </w:r>
            <w:r w:rsidDel="00000000" w:rsidR="00000000" w:rsidRPr="00000000">
              <w:rPr>
                <w:b w:val="1"/>
                <w:color w:val="ff0000"/>
                <w:rtl w:val="0"/>
              </w:rPr>
              <w:t xml:space="preserve">từ năm 1939 đến năm 1945.</w:t>
            </w:r>
          </w:p>
          <w:p w:rsidR="00000000" w:rsidDel="00000000" w:rsidP="00000000" w:rsidRDefault="00000000" w:rsidRPr="00000000" w14:paraId="0000113C">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13D">
            <w:pPr>
              <w:widowControl w:val="0"/>
              <w:spacing w:line="240" w:lineRule="auto"/>
              <w:ind w:firstLine="567"/>
              <w:rPr/>
            </w:pPr>
            <w:r w:rsidDel="00000000" w:rsidR="00000000" w:rsidRPr="00000000">
              <w:rPr>
                <w:rtl w:val="0"/>
              </w:rPr>
              <w:t xml:space="preserve">(n / nổ ra </w:t>
            </w:r>
          </w:p>
          <w:p w:rsidR="00000000" w:rsidDel="00000000" w:rsidP="00000000" w:rsidRDefault="00000000" w:rsidRPr="00000000" w14:paraId="0000113E">
            <w:pPr>
              <w:widowControl w:val="0"/>
              <w:spacing w:line="240" w:lineRule="auto"/>
              <w:ind w:firstLine="567"/>
              <w:rPr/>
            </w:pPr>
            <w:r w:rsidDel="00000000" w:rsidR="00000000" w:rsidRPr="00000000">
              <w:rPr>
                <w:rtl w:val="0"/>
              </w:rPr>
              <w:t xml:space="preserve">     :ARG0 (c / chiến tranh)</w:t>
            </w:r>
          </w:p>
          <w:p w:rsidR="00000000" w:rsidDel="00000000" w:rsidP="00000000" w:rsidRDefault="00000000" w:rsidRPr="00000000" w14:paraId="0000113F">
            <w:pPr>
              <w:widowControl w:val="0"/>
              <w:spacing w:line="240" w:lineRule="auto"/>
              <w:ind w:firstLine="567"/>
              <w:rPr/>
            </w:pPr>
            <w:r w:rsidDel="00000000" w:rsidR="00000000" w:rsidRPr="00000000">
              <w:rPr>
                <w:rtl w:val="0"/>
              </w:rPr>
              <w:t xml:space="preserve">     :time (d / date-interval</w:t>
            </w:r>
          </w:p>
          <w:p w:rsidR="00000000" w:rsidDel="00000000" w:rsidP="00000000" w:rsidRDefault="00000000" w:rsidRPr="00000000" w14:paraId="00001140">
            <w:pPr>
              <w:widowControl w:val="0"/>
              <w:spacing w:line="240" w:lineRule="auto"/>
              <w:ind w:firstLine="567"/>
              <w:rPr/>
            </w:pPr>
            <w:r w:rsidDel="00000000" w:rsidR="00000000" w:rsidRPr="00000000">
              <w:rPr>
                <w:rtl w:val="0"/>
              </w:rPr>
              <w:t xml:space="preserve">          :op1 (d2 / date-entity</w:t>
            </w:r>
          </w:p>
          <w:p w:rsidR="00000000" w:rsidDel="00000000" w:rsidP="00000000" w:rsidRDefault="00000000" w:rsidRPr="00000000" w14:paraId="00001141">
            <w:pPr>
              <w:widowControl w:val="0"/>
              <w:spacing w:line="240" w:lineRule="auto"/>
              <w:ind w:firstLine="567"/>
              <w:rPr/>
            </w:pPr>
            <w:r w:rsidDel="00000000" w:rsidR="00000000" w:rsidRPr="00000000">
              <w:rPr>
                <w:rtl w:val="0"/>
              </w:rPr>
              <w:t xml:space="preserve">               :year 1939)</w:t>
            </w:r>
          </w:p>
          <w:p w:rsidR="00000000" w:rsidDel="00000000" w:rsidP="00000000" w:rsidRDefault="00000000" w:rsidRPr="00000000" w14:paraId="00001142">
            <w:pPr>
              <w:widowControl w:val="0"/>
              <w:spacing w:line="240" w:lineRule="auto"/>
              <w:ind w:firstLine="567"/>
              <w:rPr/>
            </w:pPr>
            <w:r w:rsidDel="00000000" w:rsidR="00000000" w:rsidRPr="00000000">
              <w:rPr>
                <w:rtl w:val="0"/>
              </w:rPr>
              <w:t xml:space="preserve">          :op2 (d3 / date-entity</w:t>
            </w:r>
          </w:p>
          <w:p w:rsidR="00000000" w:rsidDel="00000000" w:rsidP="00000000" w:rsidRDefault="00000000" w:rsidRPr="00000000" w14:paraId="00001143">
            <w:pPr>
              <w:widowControl w:val="0"/>
              <w:spacing w:line="240" w:lineRule="auto"/>
              <w:ind w:firstLine="567"/>
              <w:rPr/>
            </w:pPr>
            <w:r w:rsidDel="00000000" w:rsidR="00000000" w:rsidRPr="00000000">
              <w:rPr>
                <w:rtl w:val="0"/>
              </w:rPr>
              <w:t xml:space="preserve">               :year 1945)))</w:t>
            </w:r>
          </w:p>
          <w:p w:rsidR="00000000" w:rsidDel="00000000" w:rsidP="00000000" w:rsidRDefault="00000000" w:rsidRPr="00000000" w14:paraId="00001144">
            <w:pPr>
              <w:widowControl w:val="0"/>
              <w:spacing w:line="240" w:lineRule="auto"/>
              <w:ind w:firstLine="567"/>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bookmarkStart w:colFirst="0" w:colLast="0" w:name="bookmark=id.1302m92" w:id="87"/>
          <w:bookmarkEnd w:id="87"/>
          <w:p w:rsidR="00000000" w:rsidDel="00000000" w:rsidP="00000000" w:rsidRDefault="00000000" w:rsidRPr="00000000" w14:paraId="00001145">
            <w:pPr>
              <w:widowControl w:val="0"/>
              <w:spacing w:line="240" w:lineRule="auto"/>
              <w:ind w:firstLine="567"/>
              <w:rPr>
                <w:b w:val="1"/>
                <w:color w:val="ff0000"/>
              </w:rPr>
            </w:pPr>
            <w:r w:rsidDel="00000000" w:rsidR="00000000" w:rsidRPr="00000000">
              <w:rPr>
                <w:b w:val="1"/>
                <w:rtl w:val="0"/>
              </w:rPr>
              <w:t xml:space="preserve">He left </w:t>
            </w:r>
            <w:r w:rsidDel="00000000" w:rsidR="00000000" w:rsidRPr="00000000">
              <w:rPr>
                <w:b w:val="1"/>
                <w:color w:val="ff0000"/>
                <w:rtl w:val="0"/>
              </w:rPr>
              <w:t xml:space="preserve">last week</w:t>
            </w:r>
          </w:p>
          <w:p w:rsidR="00000000" w:rsidDel="00000000" w:rsidP="00000000" w:rsidRDefault="00000000" w:rsidRPr="00000000" w14:paraId="00001146">
            <w:pPr>
              <w:widowControl w:val="0"/>
              <w:spacing w:line="240" w:lineRule="auto"/>
              <w:ind w:firstLine="567"/>
              <w:rPr/>
            </w:pPr>
            <w:r w:rsidDel="00000000" w:rsidR="00000000" w:rsidRPr="00000000">
              <w:rPr>
                <w:rtl w:val="0"/>
              </w:rPr>
              <w:t xml:space="preserve">(l / leave-11</w:t>
            </w:r>
          </w:p>
          <w:p w:rsidR="00000000" w:rsidDel="00000000" w:rsidP="00000000" w:rsidRDefault="00000000" w:rsidRPr="00000000" w14:paraId="00001147">
            <w:pPr>
              <w:widowControl w:val="0"/>
              <w:spacing w:line="240" w:lineRule="auto"/>
              <w:ind w:firstLine="567"/>
              <w:rPr/>
            </w:pPr>
            <w:r w:rsidDel="00000000" w:rsidR="00000000" w:rsidRPr="00000000">
              <w:rPr>
                <w:rtl w:val="0"/>
              </w:rPr>
              <w:t xml:space="preserve">     :ARG0 (h / he)</w:t>
            </w:r>
          </w:p>
          <w:p w:rsidR="00000000" w:rsidDel="00000000" w:rsidP="00000000" w:rsidRDefault="00000000" w:rsidRPr="00000000" w14:paraId="00001148">
            <w:pPr>
              <w:widowControl w:val="0"/>
              <w:spacing w:line="240" w:lineRule="auto"/>
              <w:ind w:firstLine="567"/>
              <w:rPr/>
            </w:pPr>
            <w:r w:rsidDel="00000000" w:rsidR="00000000" w:rsidRPr="00000000">
              <w:rPr>
                <w:rtl w:val="0"/>
              </w:rPr>
              <w:t xml:space="preserve">     :time (w / week</w:t>
            </w:r>
          </w:p>
          <w:p w:rsidR="00000000" w:rsidDel="00000000" w:rsidP="00000000" w:rsidRDefault="00000000" w:rsidRPr="00000000" w14:paraId="00001149">
            <w:pPr>
              <w:widowControl w:val="0"/>
              <w:spacing w:line="240" w:lineRule="auto"/>
              <w:ind w:firstLine="567"/>
              <w:rPr/>
            </w:pPr>
            <w:r w:rsidDel="00000000" w:rsidR="00000000" w:rsidRPr="00000000">
              <w:rPr>
                <w:rtl w:val="0"/>
              </w:rPr>
              <w:t xml:space="preserve">          :mod (l2 / last)))</w:t>
            </w:r>
          </w:p>
          <w:p w:rsidR="00000000" w:rsidDel="00000000" w:rsidP="00000000" w:rsidRDefault="00000000" w:rsidRPr="00000000" w14:paraId="0000114A">
            <w:pPr>
              <w:widowControl w:val="0"/>
              <w:spacing w:line="240" w:lineRule="auto"/>
              <w:ind w:firstLine="567"/>
              <w:rPr>
                <w:b w:val="1"/>
                <w:color w:val="ff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14B">
            <w:pPr>
              <w:widowControl w:val="0"/>
              <w:spacing w:line="240" w:lineRule="auto"/>
              <w:ind w:firstLine="567"/>
              <w:rPr>
                <w:b w:val="1"/>
                <w:color w:val="ff0000"/>
              </w:rPr>
            </w:pPr>
            <w:r w:rsidDel="00000000" w:rsidR="00000000" w:rsidRPr="00000000">
              <w:rPr>
                <w:b w:val="1"/>
                <w:rtl w:val="0"/>
              </w:rPr>
              <w:t xml:space="preserve">Anh ấy đã rời đi vào </w:t>
            </w:r>
            <w:r w:rsidDel="00000000" w:rsidR="00000000" w:rsidRPr="00000000">
              <w:rPr>
                <w:b w:val="1"/>
                <w:color w:val="ff0000"/>
                <w:rtl w:val="0"/>
              </w:rPr>
              <w:t xml:space="preserve">tuần trước</w:t>
            </w:r>
          </w:p>
          <w:p w:rsidR="00000000" w:rsidDel="00000000" w:rsidP="00000000" w:rsidRDefault="00000000" w:rsidRPr="00000000" w14:paraId="0000114C">
            <w:pPr>
              <w:widowControl w:val="0"/>
              <w:spacing w:line="240" w:lineRule="auto"/>
              <w:ind w:firstLine="567"/>
              <w:rPr/>
            </w:pPr>
            <w:r w:rsidDel="00000000" w:rsidR="00000000" w:rsidRPr="00000000">
              <w:rPr>
                <w:rtl w:val="0"/>
              </w:rPr>
              <w:t xml:space="preserve">(r / rời</w:t>
            </w:r>
          </w:p>
          <w:p w:rsidR="00000000" w:rsidDel="00000000" w:rsidP="00000000" w:rsidRDefault="00000000" w:rsidRPr="00000000" w14:paraId="0000114D">
            <w:pPr>
              <w:widowControl w:val="0"/>
              <w:spacing w:line="240" w:lineRule="auto"/>
              <w:ind w:firstLine="567"/>
              <w:rPr/>
            </w:pPr>
            <w:r w:rsidDel="00000000" w:rsidR="00000000" w:rsidRPr="00000000">
              <w:rPr>
                <w:rtl w:val="0"/>
              </w:rPr>
              <w:t xml:space="preserve">     :ARG0 (a / anh)</w:t>
            </w:r>
          </w:p>
          <w:p w:rsidR="00000000" w:rsidDel="00000000" w:rsidP="00000000" w:rsidRDefault="00000000" w:rsidRPr="00000000" w14:paraId="0000114E">
            <w:pPr>
              <w:widowControl w:val="0"/>
              <w:spacing w:line="240" w:lineRule="auto"/>
              <w:ind w:firstLine="567"/>
              <w:rPr/>
            </w:pPr>
            <w:r w:rsidDel="00000000" w:rsidR="00000000" w:rsidRPr="00000000">
              <w:rPr>
                <w:rtl w:val="0"/>
              </w:rPr>
              <w:t xml:space="preserve">     :time (t / tuần</w:t>
            </w:r>
          </w:p>
          <w:p w:rsidR="00000000" w:rsidDel="00000000" w:rsidP="00000000" w:rsidRDefault="00000000" w:rsidRPr="00000000" w14:paraId="0000114F">
            <w:pPr>
              <w:widowControl w:val="0"/>
              <w:spacing w:line="240" w:lineRule="auto"/>
              <w:ind w:firstLine="567"/>
              <w:rPr/>
            </w:pPr>
            <w:r w:rsidDel="00000000" w:rsidR="00000000" w:rsidRPr="00000000">
              <w:rPr>
                <w:rtl w:val="0"/>
              </w:rPr>
              <w:t xml:space="preserve">          :mod (t2 / trước)))</w:t>
            </w:r>
          </w:p>
          <w:p w:rsidR="00000000" w:rsidDel="00000000" w:rsidP="00000000" w:rsidRDefault="00000000" w:rsidRPr="00000000" w14:paraId="00001150">
            <w:pPr>
              <w:widowControl w:val="0"/>
              <w:spacing w:line="240" w:lineRule="auto"/>
              <w:ind w:firstLine="567"/>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151">
            <w:pPr>
              <w:widowControl w:val="0"/>
              <w:spacing w:line="240" w:lineRule="auto"/>
              <w:ind w:firstLine="567"/>
              <w:rPr>
                <w:b w:val="1"/>
              </w:rPr>
            </w:pPr>
            <w:r w:rsidDel="00000000" w:rsidR="00000000" w:rsidRPr="00000000">
              <w:rPr>
                <w:b w:val="1"/>
                <w:rtl w:val="0"/>
              </w:rPr>
              <w:t xml:space="preserve">The dinosaurs died out </w:t>
            </w:r>
            <w:r w:rsidDel="00000000" w:rsidR="00000000" w:rsidRPr="00000000">
              <w:rPr>
                <w:b w:val="1"/>
                <w:color w:val="ff0000"/>
                <w:rtl w:val="0"/>
              </w:rPr>
              <w:t xml:space="preserve">at the end of the Mesozoic era</w:t>
            </w:r>
            <w:r w:rsidDel="00000000" w:rsidR="00000000" w:rsidRPr="00000000">
              <w:rPr>
                <w:b w:val="1"/>
                <w:rtl w:val="0"/>
              </w:rPr>
              <w:t xml:space="preserve">. </w:t>
            </w:r>
          </w:p>
          <w:p w:rsidR="00000000" w:rsidDel="00000000" w:rsidP="00000000" w:rsidRDefault="00000000" w:rsidRPr="00000000" w14:paraId="00001152">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153">
            <w:pPr>
              <w:widowControl w:val="0"/>
              <w:spacing w:line="240" w:lineRule="auto"/>
              <w:ind w:firstLine="567"/>
              <w:rPr/>
            </w:pPr>
            <w:r w:rsidDel="00000000" w:rsidR="00000000" w:rsidRPr="00000000">
              <w:rPr>
                <w:rtl w:val="0"/>
              </w:rPr>
              <w:t xml:space="preserve">(d / die-out-03</w:t>
            </w:r>
          </w:p>
          <w:p w:rsidR="00000000" w:rsidDel="00000000" w:rsidP="00000000" w:rsidRDefault="00000000" w:rsidRPr="00000000" w14:paraId="00001154">
            <w:pPr>
              <w:widowControl w:val="0"/>
              <w:spacing w:line="240" w:lineRule="auto"/>
              <w:ind w:firstLine="567"/>
              <w:rPr/>
            </w:pPr>
            <w:r w:rsidDel="00000000" w:rsidR="00000000" w:rsidRPr="00000000">
              <w:rPr>
                <w:rtl w:val="0"/>
              </w:rPr>
              <w:t xml:space="preserve">   :ARG1 (d2 / dinosaur)</w:t>
            </w:r>
          </w:p>
          <w:p w:rsidR="00000000" w:rsidDel="00000000" w:rsidP="00000000" w:rsidRDefault="00000000" w:rsidRPr="00000000" w14:paraId="00001155">
            <w:pPr>
              <w:widowControl w:val="0"/>
              <w:spacing w:line="240" w:lineRule="auto"/>
              <w:ind w:firstLine="567"/>
              <w:rPr/>
            </w:pPr>
            <w:r w:rsidDel="00000000" w:rsidR="00000000" w:rsidRPr="00000000">
              <w:rPr>
                <w:rtl w:val="0"/>
              </w:rPr>
              <w:t xml:space="preserve">   :time (e / end-01</w:t>
            </w:r>
          </w:p>
          <w:p w:rsidR="00000000" w:rsidDel="00000000" w:rsidP="00000000" w:rsidRDefault="00000000" w:rsidRPr="00000000" w14:paraId="00001156">
            <w:pPr>
              <w:widowControl w:val="0"/>
              <w:spacing w:line="240" w:lineRule="auto"/>
              <w:ind w:firstLine="567"/>
              <w:rPr/>
            </w:pPr>
            <w:r w:rsidDel="00000000" w:rsidR="00000000" w:rsidRPr="00000000">
              <w:rPr>
                <w:rtl w:val="0"/>
              </w:rPr>
              <w:t xml:space="preserve">      :ARG1 (e2 / era</w:t>
            </w:r>
          </w:p>
          <w:p w:rsidR="00000000" w:rsidDel="00000000" w:rsidP="00000000" w:rsidRDefault="00000000" w:rsidRPr="00000000" w14:paraId="00001157">
            <w:pPr>
              <w:widowControl w:val="0"/>
              <w:spacing w:line="240" w:lineRule="auto"/>
              <w:ind w:firstLine="567"/>
              <w:rPr/>
            </w:pPr>
            <w:r w:rsidDel="00000000" w:rsidR="00000000" w:rsidRPr="00000000">
              <w:rPr>
                <w:rtl w:val="0"/>
              </w:rPr>
              <w:t xml:space="preserve">          :wiki "Mesozoic"</w:t>
            </w:r>
          </w:p>
          <w:p w:rsidR="00000000" w:rsidDel="00000000" w:rsidP="00000000" w:rsidRDefault="00000000" w:rsidRPr="00000000" w14:paraId="00001158">
            <w:pPr>
              <w:widowControl w:val="0"/>
              <w:spacing w:line="240" w:lineRule="auto"/>
              <w:ind w:firstLine="567"/>
              <w:rPr/>
            </w:pPr>
            <w:r w:rsidDel="00000000" w:rsidR="00000000" w:rsidRPr="00000000">
              <w:rPr>
                <w:rtl w:val="0"/>
              </w:rPr>
              <w:t xml:space="preserve">          :name (n / name</w:t>
            </w:r>
          </w:p>
          <w:p w:rsidR="00000000" w:rsidDel="00000000" w:rsidP="00000000" w:rsidRDefault="00000000" w:rsidRPr="00000000" w14:paraId="00001159">
            <w:pPr>
              <w:widowControl w:val="0"/>
              <w:spacing w:line="240" w:lineRule="auto"/>
              <w:ind w:firstLine="567"/>
              <w:rPr/>
            </w:pPr>
            <w:r w:rsidDel="00000000" w:rsidR="00000000" w:rsidRPr="00000000">
              <w:rPr>
                <w:rtl w:val="0"/>
              </w:rPr>
              <w:t xml:space="preserve">              :op1 "Mesozoic"))))</w:t>
            </w:r>
          </w:p>
        </w:tc>
        <w:tc>
          <w:tcPr>
            <w:shd w:fill="auto" w:val="clear"/>
            <w:tcMar>
              <w:top w:w="100.0" w:type="dxa"/>
              <w:left w:w="100.0" w:type="dxa"/>
              <w:bottom w:w="100.0" w:type="dxa"/>
              <w:right w:w="100.0" w:type="dxa"/>
            </w:tcMar>
          </w:tcPr>
          <w:p w:rsidR="00000000" w:rsidDel="00000000" w:rsidP="00000000" w:rsidRDefault="00000000" w:rsidRPr="00000000" w14:paraId="0000115A">
            <w:pPr>
              <w:widowControl w:val="0"/>
              <w:spacing w:line="240" w:lineRule="auto"/>
              <w:ind w:firstLine="567"/>
              <w:rPr>
                <w:b w:val="1"/>
                <w:color w:val="ff0000"/>
              </w:rPr>
            </w:pPr>
            <w:r w:rsidDel="00000000" w:rsidR="00000000" w:rsidRPr="00000000">
              <w:rPr>
                <w:b w:val="1"/>
                <w:rtl w:val="0"/>
              </w:rPr>
              <w:t xml:space="preserve">Khủng long tuyệt chủng </w:t>
            </w:r>
            <w:r w:rsidDel="00000000" w:rsidR="00000000" w:rsidRPr="00000000">
              <w:rPr>
                <w:b w:val="1"/>
                <w:color w:val="ff0000"/>
                <w:rtl w:val="0"/>
              </w:rPr>
              <w:t xml:space="preserve">vào cuối kỷ Mesozoi.</w:t>
            </w:r>
          </w:p>
          <w:p w:rsidR="00000000" w:rsidDel="00000000" w:rsidP="00000000" w:rsidRDefault="00000000" w:rsidRPr="00000000" w14:paraId="0000115B">
            <w:pPr>
              <w:widowControl w:val="0"/>
              <w:spacing w:line="240" w:lineRule="auto"/>
              <w:ind w:firstLine="567"/>
              <w:rPr>
                <w:b w:val="1"/>
                <w:color w:val="ff0000"/>
              </w:rPr>
            </w:pPr>
            <w:r w:rsidDel="00000000" w:rsidR="00000000" w:rsidRPr="00000000">
              <w:rPr>
                <w:rtl w:val="0"/>
              </w:rPr>
            </w:r>
          </w:p>
          <w:p w:rsidR="00000000" w:rsidDel="00000000" w:rsidP="00000000" w:rsidRDefault="00000000" w:rsidRPr="00000000" w14:paraId="0000115C">
            <w:pPr>
              <w:widowControl w:val="0"/>
              <w:spacing w:line="240" w:lineRule="auto"/>
              <w:ind w:firstLine="567"/>
              <w:rPr/>
            </w:pPr>
            <w:r w:rsidDel="00000000" w:rsidR="00000000" w:rsidRPr="00000000">
              <w:rPr>
                <w:rtl w:val="0"/>
              </w:rPr>
              <w:t xml:space="preserve">(t / tuyệt chủng</w:t>
            </w:r>
          </w:p>
          <w:p w:rsidR="00000000" w:rsidDel="00000000" w:rsidP="00000000" w:rsidRDefault="00000000" w:rsidRPr="00000000" w14:paraId="0000115D">
            <w:pPr>
              <w:widowControl w:val="0"/>
              <w:spacing w:line="240" w:lineRule="auto"/>
              <w:ind w:firstLine="567"/>
              <w:rPr/>
            </w:pPr>
            <w:r w:rsidDel="00000000" w:rsidR="00000000" w:rsidRPr="00000000">
              <w:rPr>
                <w:rtl w:val="0"/>
              </w:rPr>
              <w:t xml:space="preserve">   :ARG1 (k / khủng long)</w:t>
            </w:r>
          </w:p>
          <w:p w:rsidR="00000000" w:rsidDel="00000000" w:rsidP="00000000" w:rsidRDefault="00000000" w:rsidRPr="00000000" w14:paraId="0000115E">
            <w:pPr>
              <w:widowControl w:val="0"/>
              <w:spacing w:line="240" w:lineRule="auto"/>
              <w:ind w:firstLine="567"/>
              <w:rPr/>
            </w:pPr>
            <w:r w:rsidDel="00000000" w:rsidR="00000000" w:rsidRPr="00000000">
              <w:rPr>
                <w:rtl w:val="0"/>
              </w:rPr>
              <w:t xml:space="preserve">   :time (c / cuối</w:t>
            </w:r>
          </w:p>
          <w:p w:rsidR="00000000" w:rsidDel="00000000" w:rsidP="00000000" w:rsidRDefault="00000000" w:rsidRPr="00000000" w14:paraId="0000115F">
            <w:pPr>
              <w:widowControl w:val="0"/>
              <w:spacing w:line="240" w:lineRule="auto"/>
              <w:ind w:firstLine="567"/>
              <w:rPr/>
            </w:pPr>
            <w:r w:rsidDel="00000000" w:rsidR="00000000" w:rsidRPr="00000000">
              <w:rPr>
                <w:rtl w:val="0"/>
              </w:rPr>
              <w:t xml:space="preserve">      :ARG1 (k2 / kỷ</w:t>
            </w:r>
          </w:p>
          <w:p w:rsidR="00000000" w:rsidDel="00000000" w:rsidP="00000000" w:rsidRDefault="00000000" w:rsidRPr="00000000" w14:paraId="00001160">
            <w:pPr>
              <w:widowControl w:val="0"/>
              <w:spacing w:line="240" w:lineRule="auto"/>
              <w:ind w:firstLine="567"/>
              <w:rPr/>
            </w:pPr>
            <w:r w:rsidDel="00000000" w:rsidR="00000000" w:rsidRPr="00000000">
              <w:rPr>
                <w:rtl w:val="0"/>
              </w:rPr>
              <w:t xml:space="preserve">          :wiki "Mesozoic"</w:t>
            </w:r>
          </w:p>
          <w:p w:rsidR="00000000" w:rsidDel="00000000" w:rsidP="00000000" w:rsidRDefault="00000000" w:rsidRPr="00000000" w14:paraId="00001161">
            <w:pPr>
              <w:widowControl w:val="0"/>
              <w:spacing w:line="240" w:lineRule="auto"/>
              <w:ind w:firstLine="567"/>
              <w:rPr/>
            </w:pPr>
            <w:r w:rsidDel="00000000" w:rsidR="00000000" w:rsidRPr="00000000">
              <w:rPr>
                <w:rtl w:val="0"/>
              </w:rPr>
              <w:t xml:space="preserve">          :name (n / name</w:t>
            </w:r>
          </w:p>
          <w:p w:rsidR="00000000" w:rsidDel="00000000" w:rsidP="00000000" w:rsidRDefault="00000000" w:rsidRPr="00000000" w14:paraId="00001162">
            <w:pPr>
              <w:widowControl w:val="0"/>
              <w:spacing w:line="240" w:lineRule="auto"/>
              <w:ind w:firstLine="567"/>
              <w:rPr/>
            </w:pPr>
            <w:r w:rsidDel="00000000" w:rsidR="00000000" w:rsidRPr="00000000">
              <w:rPr>
                <w:rtl w:val="0"/>
              </w:rPr>
              <w:t xml:space="preserve">              :op1 "Mesozoic"))))</w:t>
            </w:r>
          </w:p>
          <w:p w:rsidR="00000000" w:rsidDel="00000000" w:rsidP="00000000" w:rsidRDefault="00000000" w:rsidRPr="00000000" w14:paraId="00001163">
            <w:pPr>
              <w:widowControl w:val="0"/>
              <w:spacing w:line="240" w:lineRule="auto"/>
              <w:ind w:firstLine="567"/>
              <w:rPr>
                <w:b w:val="1"/>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164">
            <w:pPr>
              <w:rPr/>
            </w:pPr>
            <w:r w:rsidDel="00000000" w:rsidR="00000000" w:rsidRPr="00000000">
              <w:rPr>
                <w:rtl w:val="0"/>
              </w:rPr>
              <w:t xml:space="preserve">I have lived here </w:t>
            </w:r>
            <w:r w:rsidDel="00000000" w:rsidR="00000000" w:rsidRPr="00000000">
              <w:rPr>
                <w:color w:val="ff0000"/>
                <w:rtl w:val="0"/>
              </w:rPr>
              <w:t xml:space="preserve">since 1988</w:t>
            </w:r>
            <w:r w:rsidDel="00000000" w:rsidR="00000000" w:rsidRPr="00000000">
              <w:rPr>
                <w:rtl w:val="0"/>
              </w:rPr>
              <w:t xml:space="preserve">.</w:t>
            </w:r>
          </w:p>
          <w:p w:rsidR="00000000" w:rsidDel="00000000" w:rsidP="00000000" w:rsidRDefault="00000000" w:rsidRPr="00000000" w14:paraId="00001165">
            <w:pPr>
              <w:rPr/>
            </w:pPr>
            <w:r w:rsidDel="00000000" w:rsidR="00000000" w:rsidRPr="00000000">
              <w:rPr>
                <w:rtl w:val="0"/>
              </w:rPr>
              <w:t xml:space="preserve"> </w:t>
            </w:r>
          </w:p>
          <w:p w:rsidR="00000000" w:rsidDel="00000000" w:rsidP="00000000" w:rsidRDefault="00000000" w:rsidRPr="00000000" w14:paraId="00001166">
            <w:pPr>
              <w:ind w:firstLine="567"/>
              <w:rPr>
                <w:b w:val="1"/>
              </w:rPr>
            </w:pPr>
            <w:r w:rsidDel="00000000" w:rsidR="00000000" w:rsidRPr="00000000">
              <w:rPr>
                <w:rtl w:val="0"/>
              </w:rPr>
              <w:t xml:space="preserve">(l / live-01</w:t>
            </w:r>
            <w:r w:rsidDel="00000000" w:rsidR="00000000" w:rsidRPr="00000000">
              <w:rPr>
                <w:rtl w:val="0"/>
              </w:rPr>
            </w:r>
          </w:p>
          <w:p w:rsidR="00000000" w:rsidDel="00000000" w:rsidP="00000000" w:rsidRDefault="00000000" w:rsidRPr="00000000" w14:paraId="00001167">
            <w:pPr>
              <w:ind w:firstLine="567"/>
              <w:rPr>
                <w:b w:val="1"/>
              </w:rPr>
            </w:pPr>
            <w:r w:rsidDel="00000000" w:rsidR="00000000" w:rsidRPr="00000000">
              <w:rPr>
                <w:rtl w:val="0"/>
              </w:rPr>
              <w:t xml:space="preserve">     :ARG0 (i / i)</w:t>
            </w:r>
            <w:r w:rsidDel="00000000" w:rsidR="00000000" w:rsidRPr="00000000">
              <w:rPr>
                <w:rtl w:val="0"/>
              </w:rPr>
            </w:r>
          </w:p>
          <w:p w:rsidR="00000000" w:rsidDel="00000000" w:rsidP="00000000" w:rsidRDefault="00000000" w:rsidRPr="00000000" w14:paraId="00001168">
            <w:pPr>
              <w:ind w:firstLine="567"/>
              <w:rPr>
                <w:b w:val="1"/>
              </w:rPr>
            </w:pPr>
            <w:r w:rsidDel="00000000" w:rsidR="00000000" w:rsidRPr="00000000">
              <w:rPr>
                <w:rtl w:val="0"/>
              </w:rPr>
              <w:t xml:space="preserve">     :location (h / here)</w:t>
            </w:r>
            <w:r w:rsidDel="00000000" w:rsidR="00000000" w:rsidRPr="00000000">
              <w:rPr>
                <w:rtl w:val="0"/>
              </w:rPr>
            </w:r>
          </w:p>
          <w:p w:rsidR="00000000" w:rsidDel="00000000" w:rsidP="00000000" w:rsidRDefault="00000000" w:rsidRPr="00000000" w14:paraId="00001169">
            <w:pPr>
              <w:ind w:firstLine="567"/>
              <w:rPr>
                <w:b w:val="1"/>
              </w:rPr>
            </w:pPr>
            <w:r w:rsidDel="00000000" w:rsidR="00000000" w:rsidRPr="00000000">
              <w:rPr>
                <w:rtl w:val="0"/>
              </w:rPr>
              <w:t xml:space="preserve">     :time (s / since</w:t>
            </w:r>
            <w:r w:rsidDel="00000000" w:rsidR="00000000" w:rsidRPr="00000000">
              <w:rPr>
                <w:rtl w:val="0"/>
              </w:rPr>
            </w:r>
          </w:p>
          <w:p w:rsidR="00000000" w:rsidDel="00000000" w:rsidP="00000000" w:rsidRDefault="00000000" w:rsidRPr="00000000" w14:paraId="0000116A">
            <w:pPr>
              <w:ind w:firstLine="567"/>
              <w:rPr>
                <w:b w:val="1"/>
              </w:rPr>
            </w:pPr>
            <w:r w:rsidDel="00000000" w:rsidR="00000000" w:rsidRPr="00000000">
              <w:rPr>
                <w:rtl w:val="0"/>
              </w:rPr>
              <w:t xml:space="preserve">          :op1 (d / date-entity</w:t>
            </w:r>
            <w:r w:rsidDel="00000000" w:rsidR="00000000" w:rsidRPr="00000000">
              <w:rPr>
                <w:rtl w:val="0"/>
              </w:rPr>
            </w:r>
          </w:p>
          <w:p w:rsidR="00000000" w:rsidDel="00000000" w:rsidP="00000000" w:rsidRDefault="00000000" w:rsidRPr="00000000" w14:paraId="0000116B">
            <w:pPr>
              <w:ind w:firstLine="567"/>
              <w:rPr>
                <w:b w:val="1"/>
              </w:rPr>
            </w:pPr>
            <w:bookmarkStart w:colFirst="0" w:colLast="0" w:name="_heading=h.3mzq4wv" w:id="88"/>
            <w:bookmarkEnd w:id="88"/>
            <w:r w:rsidDel="00000000" w:rsidR="00000000" w:rsidRPr="00000000">
              <w:rPr>
                <w:rtl w:val="0"/>
              </w:rPr>
              <w:t xml:space="preserve">               :year 1988)))</w:t>
            </w:r>
            <w:r w:rsidDel="00000000" w:rsidR="00000000" w:rsidRPr="00000000">
              <w:rPr>
                <w:rtl w:val="0"/>
              </w:rPr>
            </w:r>
          </w:p>
          <w:p w:rsidR="00000000" w:rsidDel="00000000" w:rsidP="00000000" w:rsidRDefault="00000000" w:rsidRPr="00000000" w14:paraId="0000116C">
            <w:pPr>
              <w:pStyle w:val="Heading4"/>
              <w:keepNext w:val="0"/>
              <w:keepLines w:val="0"/>
              <w:widowControl w:val="0"/>
              <w:spacing w:line="240" w:lineRule="auto"/>
              <w:rPr>
                <w:b w:val="1"/>
                <w:sz w:val="22"/>
                <w:szCs w:val="22"/>
              </w:rPr>
            </w:pPr>
            <w:bookmarkStart w:colFirst="0" w:colLast="0" w:name="_heading=h.2250f4o" w:id="89"/>
            <w:bookmarkEnd w:id="89"/>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16D">
            <w:pPr>
              <w:widowControl w:val="0"/>
              <w:spacing w:line="240" w:lineRule="auto"/>
              <w:ind w:firstLine="567"/>
              <w:rPr>
                <w:b w:val="1"/>
              </w:rPr>
            </w:pPr>
            <w:r w:rsidDel="00000000" w:rsidR="00000000" w:rsidRPr="00000000">
              <w:rPr>
                <w:b w:val="1"/>
                <w:rtl w:val="0"/>
              </w:rPr>
              <w:t xml:space="preserve">Tôi đã sống ở đây từ </w:t>
            </w:r>
            <w:r w:rsidDel="00000000" w:rsidR="00000000" w:rsidRPr="00000000">
              <w:rPr>
                <w:b w:val="1"/>
                <w:color w:val="ff0000"/>
                <w:rtl w:val="0"/>
              </w:rPr>
              <w:t xml:space="preserve">năm 1988</w:t>
            </w:r>
            <w:r w:rsidDel="00000000" w:rsidR="00000000" w:rsidRPr="00000000">
              <w:rPr>
                <w:b w:val="1"/>
                <w:rtl w:val="0"/>
              </w:rPr>
              <w:t xml:space="preserve">.</w:t>
            </w:r>
          </w:p>
          <w:p w:rsidR="00000000" w:rsidDel="00000000" w:rsidP="00000000" w:rsidRDefault="00000000" w:rsidRPr="00000000" w14:paraId="0000116E">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16F">
            <w:pPr>
              <w:widowControl w:val="0"/>
              <w:spacing w:line="240" w:lineRule="auto"/>
              <w:ind w:firstLine="567"/>
              <w:rPr/>
            </w:pPr>
            <w:r w:rsidDel="00000000" w:rsidR="00000000" w:rsidRPr="00000000">
              <w:rPr>
                <w:rtl w:val="0"/>
              </w:rPr>
              <w:t xml:space="preserve">(s / sống</w:t>
            </w:r>
          </w:p>
          <w:p w:rsidR="00000000" w:rsidDel="00000000" w:rsidP="00000000" w:rsidRDefault="00000000" w:rsidRPr="00000000" w14:paraId="00001170">
            <w:pPr>
              <w:widowControl w:val="0"/>
              <w:spacing w:line="240" w:lineRule="auto"/>
              <w:ind w:firstLine="567"/>
              <w:rPr/>
            </w:pPr>
            <w:r w:rsidDel="00000000" w:rsidR="00000000" w:rsidRPr="00000000">
              <w:rPr>
                <w:rtl w:val="0"/>
              </w:rPr>
              <w:t xml:space="preserve">     :ARG0 (t / tôi)</w:t>
            </w:r>
          </w:p>
          <w:p w:rsidR="00000000" w:rsidDel="00000000" w:rsidP="00000000" w:rsidRDefault="00000000" w:rsidRPr="00000000" w14:paraId="00001171">
            <w:pPr>
              <w:widowControl w:val="0"/>
              <w:spacing w:line="240" w:lineRule="auto"/>
              <w:ind w:firstLine="567"/>
              <w:rPr/>
            </w:pPr>
            <w:r w:rsidDel="00000000" w:rsidR="00000000" w:rsidRPr="00000000">
              <w:rPr>
                <w:rtl w:val="0"/>
              </w:rPr>
              <w:t xml:space="preserve">     :location (đ / đây)</w:t>
            </w:r>
          </w:p>
          <w:p w:rsidR="00000000" w:rsidDel="00000000" w:rsidP="00000000" w:rsidRDefault="00000000" w:rsidRPr="00000000" w14:paraId="00001172">
            <w:pPr>
              <w:widowControl w:val="0"/>
              <w:spacing w:line="240" w:lineRule="auto"/>
              <w:ind w:firstLine="567"/>
              <w:rPr/>
            </w:pPr>
            <w:r w:rsidDel="00000000" w:rsidR="00000000" w:rsidRPr="00000000">
              <w:rPr>
                <w:rtl w:val="0"/>
              </w:rPr>
              <w:t xml:space="preserve">     :time (s / since</w:t>
            </w:r>
          </w:p>
          <w:p w:rsidR="00000000" w:rsidDel="00000000" w:rsidP="00000000" w:rsidRDefault="00000000" w:rsidRPr="00000000" w14:paraId="00001173">
            <w:pPr>
              <w:widowControl w:val="0"/>
              <w:spacing w:line="240" w:lineRule="auto"/>
              <w:ind w:firstLine="567"/>
              <w:rPr/>
            </w:pPr>
            <w:r w:rsidDel="00000000" w:rsidR="00000000" w:rsidRPr="00000000">
              <w:rPr>
                <w:rtl w:val="0"/>
              </w:rPr>
              <w:t xml:space="preserve">          :op1 (d / date-entity</w:t>
            </w:r>
          </w:p>
          <w:p w:rsidR="00000000" w:rsidDel="00000000" w:rsidP="00000000" w:rsidRDefault="00000000" w:rsidRPr="00000000" w14:paraId="00001174">
            <w:pPr>
              <w:widowControl w:val="0"/>
              <w:spacing w:line="240" w:lineRule="auto"/>
              <w:ind w:firstLine="567"/>
              <w:rPr/>
            </w:pPr>
            <w:r w:rsidDel="00000000" w:rsidR="00000000" w:rsidRPr="00000000">
              <w:rPr>
                <w:rtl w:val="0"/>
              </w:rPr>
              <w:t xml:space="preserve">               :year 1988)))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175">
            <w:pPr>
              <w:widowControl w:val="0"/>
              <w:spacing w:line="240" w:lineRule="auto"/>
              <w:ind w:firstLine="567"/>
              <w:rPr>
                <w:b w:val="1"/>
                <w:highlight w:val="white"/>
              </w:rPr>
            </w:pPr>
            <w:r w:rsidDel="00000000" w:rsidR="00000000" w:rsidRPr="00000000">
              <w:rPr>
                <w:b w:val="1"/>
                <w:color w:val="ff0000"/>
                <w:highlight w:val="white"/>
                <w:rtl w:val="0"/>
              </w:rPr>
              <w:t xml:space="preserve">When </w:t>
            </w:r>
            <w:r w:rsidDel="00000000" w:rsidR="00000000" w:rsidRPr="00000000">
              <w:rPr>
                <w:b w:val="1"/>
                <w:highlight w:val="white"/>
                <w:rtl w:val="0"/>
              </w:rPr>
              <w:t xml:space="preserve">did you arrive? </w:t>
            </w:r>
          </w:p>
          <w:p w:rsidR="00000000" w:rsidDel="00000000" w:rsidP="00000000" w:rsidRDefault="00000000" w:rsidRPr="00000000" w14:paraId="00001176">
            <w:pPr>
              <w:widowControl w:val="0"/>
              <w:spacing w:line="240" w:lineRule="auto"/>
              <w:ind w:firstLine="567"/>
              <w:rPr>
                <w:b w:val="1"/>
                <w:highlight w:val="white"/>
              </w:rPr>
            </w:pPr>
            <w:r w:rsidDel="00000000" w:rsidR="00000000" w:rsidRPr="00000000">
              <w:rPr>
                <w:rtl w:val="0"/>
              </w:rPr>
            </w:r>
          </w:p>
          <w:p w:rsidR="00000000" w:rsidDel="00000000" w:rsidP="00000000" w:rsidRDefault="00000000" w:rsidRPr="00000000" w14:paraId="00001177">
            <w:pPr>
              <w:widowControl w:val="0"/>
              <w:spacing w:line="240" w:lineRule="auto"/>
              <w:ind w:firstLine="567"/>
              <w:rPr>
                <w:highlight w:val="white"/>
              </w:rPr>
            </w:pPr>
            <w:r w:rsidDel="00000000" w:rsidR="00000000" w:rsidRPr="00000000">
              <w:rPr>
                <w:highlight w:val="white"/>
                <w:rtl w:val="0"/>
              </w:rPr>
              <w:t xml:space="preserve">(a / arrive-01</w:t>
            </w:r>
          </w:p>
          <w:p w:rsidR="00000000" w:rsidDel="00000000" w:rsidP="00000000" w:rsidRDefault="00000000" w:rsidRPr="00000000" w14:paraId="00001178">
            <w:pPr>
              <w:widowControl w:val="0"/>
              <w:spacing w:line="240" w:lineRule="auto"/>
              <w:ind w:firstLine="567"/>
              <w:rPr>
                <w:highlight w:val="white"/>
              </w:rPr>
            </w:pPr>
            <w:r w:rsidDel="00000000" w:rsidR="00000000" w:rsidRPr="00000000">
              <w:rPr>
                <w:highlight w:val="white"/>
                <w:rtl w:val="0"/>
              </w:rPr>
              <w:t xml:space="preserve">     :ARG1 (y / you)</w:t>
            </w:r>
          </w:p>
          <w:p w:rsidR="00000000" w:rsidDel="00000000" w:rsidP="00000000" w:rsidRDefault="00000000" w:rsidRPr="00000000" w14:paraId="00001179">
            <w:pPr>
              <w:widowControl w:val="0"/>
              <w:spacing w:line="240" w:lineRule="auto"/>
              <w:ind w:firstLine="567"/>
              <w:rPr>
                <w:highlight w:val="white"/>
              </w:rPr>
            </w:pPr>
            <w:r w:rsidDel="00000000" w:rsidR="00000000" w:rsidRPr="00000000">
              <w:rPr>
                <w:highlight w:val="white"/>
                <w:rtl w:val="0"/>
              </w:rPr>
              <w:t xml:space="preserve">     :time (a2 / amr-unknown))</w:t>
            </w:r>
          </w:p>
          <w:p w:rsidR="00000000" w:rsidDel="00000000" w:rsidP="00000000" w:rsidRDefault="00000000" w:rsidRPr="00000000" w14:paraId="0000117A">
            <w:pPr>
              <w:widowControl w:val="0"/>
              <w:spacing w:line="240" w:lineRule="auto"/>
              <w:ind w:firstLine="567"/>
              <w:rPr>
                <w:b w:val="1"/>
                <w:shd w:fill="ffffee"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17B">
            <w:pPr>
              <w:widowControl w:val="0"/>
              <w:spacing w:line="240" w:lineRule="auto"/>
              <w:ind w:firstLine="567"/>
              <w:rPr>
                <w:b w:val="1"/>
                <w:highlight w:val="white"/>
              </w:rPr>
            </w:pPr>
            <w:r w:rsidDel="00000000" w:rsidR="00000000" w:rsidRPr="00000000">
              <w:rPr>
                <w:b w:val="1"/>
                <w:highlight w:val="white"/>
                <w:rtl w:val="0"/>
              </w:rPr>
              <w:t xml:space="preserve">Bạn tới </w:t>
            </w:r>
            <w:r w:rsidDel="00000000" w:rsidR="00000000" w:rsidRPr="00000000">
              <w:rPr>
                <w:b w:val="1"/>
                <w:color w:val="ff0000"/>
                <w:highlight w:val="white"/>
                <w:rtl w:val="0"/>
              </w:rPr>
              <w:t xml:space="preserve">lúc nào</w:t>
            </w:r>
            <w:r w:rsidDel="00000000" w:rsidR="00000000" w:rsidRPr="00000000">
              <w:rPr>
                <w:b w:val="1"/>
                <w:highlight w:val="white"/>
                <w:rtl w:val="0"/>
              </w:rPr>
              <w:t xml:space="preserve">?</w:t>
            </w:r>
          </w:p>
          <w:p w:rsidR="00000000" w:rsidDel="00000000" w:rsidP="00000000" w:rsidRDefault="00000000" w:rsidRPr="00000000" w14:paraId="0000117C">
            <w:pPr>
              <w:widowControl w:val="0"/>
              <w:spacing w:line="240" w:lineRule="auto"/>
              <w:ind w:firstLine="567"/>
              <w:rPr>
                <w:b w:val="1"/>
                <w:highlight w:val="white"/>
              </w:rPr>
            </w:pPr>
            <w:r w:rsidDel="00000000" w:rsidR="00000000" w:rsidRPr="00000000">
              <w:rPr>
                <w:rtl w:val="0"/>
              </w:rPr>
            </w:r>
          </w:p>
          <w:p w:rsidR="00000000" w:rsidDel="00000000" w:rsidP="00000000" w:rsidRDefault="00000000" w:rsidRPr="00000000" w14:paraId="0000117D">
            <w:pPr>
              <w:widowControl w:val="0"/>
              <w:spacing w:line="240" w:lineRule="auto"/>
              <w:ind w:firstLine="567"/>
              <w:rPr>
                <w:highlight w:val="white"/>
              </w:rPr>
            </w:pPr>
            <w:r w:rsidDel="00000000" w:rsidR="00000000" w:rsidRPr="00000000">
              <w:rPr>
                <w:highlight w:val="white"/>
                <w:rtl w:val="0"/>
              </w:rPr>
              <w:t xml:space="preserve">(t / tới</w:t>
            </w:r>
          </w:p>
          <w:p w:rsidR="00000000" w:rsidDel="00000000" w:rsidP="00000000" w:rsidRDefault="00000000" w:rsidRPr="00000000" w14:paraId="0000117E">
            <w:pPr>
              <w:widowControl w:val="0"/>
              <w:spacing w:line="240" w:lineRule="auto"/>
              <w:ind w:firstLine="567"/>
              <w:rPr>
                <w:highlight w:val="white"/>
              </w:rPr>
            </w:pPr>
            <w:r w:rsidDel="00000000" w:rsidR="00000000" w:rsidRPr="00000000">
              <w:rPr>
                <w:highlight w:val="white"/>
                <w:rtl w:val="0"/>
              </w:rPr>
              <w:t xml:space="preserve">     :ARG1 (b / bạn)</w:t>
            </w:r>
          </w:p>
          <w:p w:rsidR="00000000" w:rsidDel="00000000" w:rsidP="00000000" w:rsidRDefault="00000000" w:rsidRPr="00000000" w14:paraId="0000117F">
            <w:pPr>
              <w:widowControl w:val="0"/>
              <w:spacing w:line="240" w:lineRule="auto"/>
              <w:ind w:firstLine="567"/>
              <w:rPr>
                <w:b w:val="1"/>
              </w:rPr>
            </w:pPr>
            <w:r w:rsidDel="00000000" w:rsidR="00000000" w:rsidRPr="00000000">
              <w:rPr>
                <w:highlight w:val="white"/>
                <w:rtl w:val="0"/>
              </w:rPr>
              <w:t xml:space="preserve">     :time (a / amr-unknown))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180">
            <w:pPr>
              <w:widowControl w:val="0"/>
              <w:spacing w:line="240" w:lineRule="auto"/>
              <w:ind w:firstLine="567"/>
              <w:rPr>
                <w:b w:val="1"/>
              </w:rPr>
            </w:pPr>
            <w:r w:rsidDel="00000000" w:rsidR="00000000" w:rsidRPr="00000000">
              <w:rPr>
                <w:b w:val="1"/>
                <w:color w:val="ff0000"/>
                <w:rtl w:val="0"/>
              </w:rPr>
              <w:t xml:space="preserve">When he opened his eyes</w:t>
            </w:r>
            <w:r w:rsidDel="00000000" w:rsidR="00000000" w:rsidRPr="00000000">
              <w:rPr>
                <w:b w:val="1"/>
                <w:rtl w:val="0"/>
              </w:rPr>
              <w:t xml:space="preserve">, John saw himself in the mirror. </w:t>
            </w:r>
          </w:p>
          <w:p w:rsidR="00000000" w:rsidDel="00000000" w:rsidP="00000000" w:rsidRDefault="00000000" w:rsidRPr="00000000" w14:paraId="00001181">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182">
            <w:pPr>
              <w:widowControl w:val="0"/>
              <w:spacing w:line="240" w:lineRule="auto"/>
              <w:ind w:firstLine="567"/>
              <w:rPr/>
            </w:pPr>
            <w:r w:rsidDel="00000000" w:rsidR="00000000" w:rsidRPr="00000000">
              <w:rPr>
                <w:rtl w:val="0"/>
              </w:rPr>
              <w:t xml:space="preserve">(s / see-01</w:t>
            </w:r>
          </w:p>
          <w:p w:rsidR="00000000" w:rsidDel="00000000" w:rsidP="00000000" w:rsidRDefault="00000000" w:rsidRPr="00000000" w14:paraId="00001183">
            <w:pPr>
              <w:widowControl w:val="0"/>
              <w:spacing w:line="240" w:lineRule="auto"/>
              <w:ind w:firstLine="567"/>
              <w:rPr/>
            </w:pPr>
            <w:r w:rsidDel="00000000" w:rsidR="00000000" w:rsidRPr="00000000">
              <w:rPr>
                <w:rtl w:val="0"/>
              </w:rPr>
              <w:t xml:space="preserve">     :ARG0 (p / person</w:t>
            </w:r>
          </w:p>
          <w:p w:rsidR="00000000" w:rsidDel="00000000" w:rsidP="00000000" w:rsidRDefault="00000000" w:rsidRPr="00000000" w14:paraId="00001184">
            <w:pPr>
              <w:widowControl w:val="0"/>
              <w:spacing w:line="240" w:lineRule="auto"/>
              <w:ind w:firstLine="567"/>
              <w:rPr/>
            </w:pPr>
            <w:r w:rsidDel="00000000" w:rsidR="00000000" w:rsidRPr="00000000">
              <w:rPr>
                <w:rtl w:val="0"/>
              </w:rPr>
              <w:t xml:space="preserve">          :wiki -</w:t>
            </w:r>
          </w:p>
          <w:p w:rsidR="00000000" w:rsidDel="00000000" w:rsidP="00000000" w:rsidRDefault="00000000" w:rsidRPr="00000000" w14:paraId="00001185">
            <w:pPr>
              <w:widowControl w:val="0"/>
              <w:spacing w:line="240" w:lineRule="auto"/>
              <w:ind w:firstLine="567"/>
              <w:rPr/>
            </w:pPr>
            <w:r w:rsidDel="00000000" w:rsidR="00000000" w:rsidRPr="00000000">
              <w:rPr>
                <w:rtl w:val="0"/>
              </w:rPr>
              <w:t xml:space="preserve">          :name (n / name</w:t>
            </w:r>
          </w:p>
          <w:p w:rsidR="00000000" w:rsidDel="00000000" w:rsidP="00000000" w:rsidRDefault="00000000" w:rsidRPr="00000000" w14:paraId="00001186">
            <w:pPr>
              <w:widowControl w:val="0"/>
              <w:spacing w:line="240" w:lineRule="auto"/>
              <w:ind w:firstLine="567"/>
              <w:rPr/>
            </w:pPr>
            <w:r w:rsidDel="00000000" w:rsidR="00000000" w:rsidRPr="00000000">
              <w:rPr>
                <w:rtl w:val="0"/>
              </w:rPr>
              <w:t xml:space="preserve">               :op1 "John"))</w:t>
            </w:r>
          </w:p>
          <w:p w:rsidR="00000000" w:rsidDel="00000000" w:rsidP="00000000" w:rsidRDefault="00000000" w:rsidRPr="00000000" w14:paraId="00001187">
            <w:pPr>
              <w:widowControl w:val="0"/>
              <w:spacing w:line="240" w:lineRule="auto"/>
              <w:ind w:firstLine="567"/>
              <w:rPr/>
            </w:pPr>
            <w:r w:rsidDel="00000000" w:rsidR="00000000" w:rsidRPr="00000000">
              <w:rPr>
                <w:rtl w:val="0"/>
              </w:rPr>
              <w:t xml:space="preserve">     :ARG1 p</w:t>
            </w:r>
          </w:p>
          <w:p w:rsidR="00000000" w:rsidDel="00000000" w:rsidP="00000000" w:rsidRDefault="00000000" w:rsidRPr="00000000" w14:paraId="00001188">
            <w:pPr>
              <w:widowControl w:val="0"/>
              <w:spacing w:line="240" w:lineRule="auto"/>
              <w:ind w:firstLine="567"/>
              <w:rPr/>
            </w:pPr>
            <w:r w:rsidDel="00000000" w:rsidR="00000000" w:rsidRPr="00000000">
              <w:rPr>
                <w:rtl w:val="0"/>
              </w:rPr>
              <w:t xml:space="preserve">     :location (m / mirror)</w:t>
            </w:r>
          </w:p>
          <w:p w:rsidR="00000000" w:rsidDel="00000000" w:rsidP="00000000" w:rsidRDefault="00000000" w:rsidRPr="00000000" w14:paraId="00001189">
            <w:pPr>
              <w:widowControl w:val="0"/>
              <w:spacing w:line="240" w:lineRule="auto"/>
              <w:ind w:firstLine="567"/>
              <w:rPr/>
            </w:pPr>
            <w:r w:rsidDel="00000000" w:rsidR="00000000" w:rsidRPr="00000000">
              <w:rPr>
                <w:rtl w:val="0"/>
              </w:rPr>
              <w:t xml:space="preserve">     :time (o / open-01</w:t>
            </w:r>
          </w:p>
          <w:p w:rsidR="00000000" w:rsidDel="00000000" w:rsidP="00000000" w:rsidRDefault="00000000" w:rsidRPr="00000000" w14:paraId="0000118A">
            <w:pPr>
              <w:widowControl w:val="0"/>
              <w:spacing w:line="240" w:lineRule="auto"/>
              <w:ind w:firstLine="567"/>
              <w:rPr/>
            </w:pPr>
            <w:r w:rsidDel="00000000" w:rsidR="00000000" w:rsidRPr="00000000">
              <w:rPr>
                <w:rtl w:val="0"/>
              </w:rPr>
              <w:t xml:space="preserve">          :ARG0 p</w:t>
            </w:r>
          </w:p>
          <w:p w:rsidR="00000000" w:rsidDel="00000000" w:rsidP="00000000" w:rsidRDefault="00000000" w:rsidRPr="00000000" w14:paraId="0000118B">
            <w:pPr>
              <w:widowControl w:val="0"/>
              <w:spacing w:line="240" w:lineRule="auto"/>
              <w:ind w:firstLine="567"/>
              <w:rPr/>
            </w:pPr>
            <w:r w:rsidDel="00000000" w:rsidR="00000000" w:rsidRPr="00000000">
              <w:rPr>
                <w:rtl w:val="0"/>
              </w:rPr>
              <w:t xml:space="preserve">          :ARG1 (e / eye</w:t>
            </w:r>
          </w:p>
          <w:p w:rsidR="00000000" w:rsidDel="00000000" w:rsidP="00000000" w:rsidRDefault="00000000" w:rsidRPr="00000000" w14:paraId="0000118C">
            <w:pPr>
              <w:widowControl w:val="0"/>
              <w:spacing w:line="240" w:lineRule="auto"/>
              <w:ind w:firstLine="567"/>
              <w:rPr/>
            </w:pPr>
            <w:r w:rsidDel="00000000" w:rsidR="00000000" w:rsidRPr="00000000">
              <w:rPr>
                <w:rtl w:val="0"/>
              </w:rPr>
              <w:t xml:space="preserve">               :part-of p)))</w:t>
            </w:r>
          </w:p>
          <w:p w:rsidR="00000000" w:rsidDel="00000000" w:rsidP="00000000" w:rsidRDefault="00000000" w:rsidRPr="00000000" w14:paraId="0000118D">
            <w:pPr>
              <w:widowControl w:val="0"/>
              <w:spacing w:line="240" w:lineRule="auto"/>
              <w:ind w:firstLine="567"/>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18E">
            <w:pPr>
              <w:widowControl w:val="0"/>
              <w:spacing w:line="240" w:lineRule="auto"/>
              <w:ind w:firstLine="567"/>
              <w:rPr>
                <w:b w:val="1"/>
              </w:rPr>
            </w:pPr>
            <w:r w:rsidDel="00000000" w:rsidR="00000000" w:rsidRPr="00000000">
              <w:rPr>
                <w:b w:val="1"/>
                <w:color w:val="ff0000"/>
                <w:rtl w:val="0"/>
              </w:rPr>
              <w:t xml:space="preserve">Khi mở mắt ra</w:t>
            </w:r>
            <w:r w:rsidDel="00000000" w:rsidR="00000000" w:rsidRPr="00000000">
              <w:rPr>
                <w:b w:val="1"/>
                <w:rtl w:val="0"/>
              </w:rPr>
              <w:t xml:space="preserve">, John nhìn thấy mình trong gương.</w:t>
            </w:r>
          </w:p>
          <w:p w:rsidR="00000000" w:rsidDel="00000000" w:rsidP="00000000" w:rsidRDefault="00000000" w:rsidRPr="00000000" w14:paraId="0000118F">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190">
            <w:pPr>
              <w:widowControl w:val="0"/>
              <w:spacing w:line="240" w:lineRule="auto"/>
              <w:ind w:firstLine="567"/>
              <w:rPr/>
            </w:pPr>
            <w:r w:rsidDel="00000000" w:rsidR="00000000" w:rsidRPr="00000000">
              <w:rPr>
                <w:rtl w:val="0"/>
              </w:rPr>
              <w:t xml:space="preserve">(t / thấy</w:t>
            </w:r>
          </w:p>
          <w:p w:rsidR="00000000" w:rsidDel="00000000" w:rsidP="00000000" w:rsidRDefault="00000000" w:rsidRPr="00000000" w14:paraId="00001191">
            <w:pPr>
              <w:widowControl w:val="0"/>
              <w:spacing w:line="240" w:lineRule="auto"/>
              <w:ind w:firstLine="567"/>
              <w:rPr/>
            </w:pPr>
            <w:r w:rsidDel="00000000" w:rsidR="00000000" w:rsidRPr="00000000">
              <w:rPr>
                <w:rtl w:val="0"/>
              </w:rPr>
              <w:t xml:space="preserve">     :ARG0 (p / person</w:t>
            </w:r>
          </w:p>
          <w:p w:rsidR="00000000" w:rsidDel="00000000" w:rsidP="00000000" w:rsidRDefault="00000000" w:rsidRPr="00000000" w14:paraId="00001192">
            <w:pPr>
              <w:widowControl w:val="0"/>
              <w:spacing w:line="240" w:lineRule="auto"/>
              <w:ind w:firstLine="567"/>
              <w:rPr/>
            </w:pPr>
            <w:r w:rsidDel="00000000" w:rsidR="00000000" w:rsidRPr="00000000">
              <w:rPr>
                <w:rtl w:val="0"/>
              </w:rPr>
              <w:t xml:space="preserve">          :wiki -</w:t>
            </w:r>
          </w:p>
          <w:p w:rsidR="00000000" w:rsidDel="00000000" w:rsidP="00000000" w:rsidRDefault="00000000" w:rsidRPr="00000000" w14:paraId="00001193">
            <w:pPr>
              <w:widowControl w:val="0"/>
              <w:spacing w:line="240" w:lineRule="auto"/>
              <w:ind w:firstLine="567"/>
              <w:rPr/>
            </w:pPr>
            <w:r w:rsidDel="00000000" w:rsidR="00000000" w:rsidRPr="00000000">
              <w:rPr>
                <w:rtl w:val="0"/>
              </w:rPr>
              <w:t xml:space="preserve">          :name (n / name</w:t>
            </w:r>
          </w:p>
          <w:p w:rsidR="00000000" w:rsidDel="00000000" w:rsidP="00000000" w:rsidRDefault="00000000" w:rsidRPr="00000000" w14:paraId="00001194">
            <w:pPr>
              <w:widowControl w:val="0"/>
              <w:spacing w:line="240" w:lineRule="auto"/>
              <w:ind w:firstLine="567"/>
              <w:rPr/>
            </w:pPr>
            <w:r w:rsidDel="00000000" w:rsidR="00000000" w:rsidRPr="00000000">
              <w:rPr>
                <w:rtl w:val="0"/>
              </w:rPr>
              <w:t xml:space="preserve">               :op1 "John"))</w:t>
            </w:r>
          </w:p>
          <w:p w:rsidR="00000000" w:rsidDel="00000000" w:rsidP="00000000" w:rsidRDefault="00000000" w:rsidRPr="00000000" w14:paraId="00001195">
            <w:pPr>
              <w:widowControl w:val="0"/>
              <w:spacing w:line="240" w:lineRule="auto"/>
              <w:ind w:firstLine="567"/>
              <w:rPr/>
            </w:pPr>
            <w:r w:rsidDel="00000000" w:rsidR="00000000" w:rsidRPr="00000000">
              <w:rPr>
                <w:rtl w:val="0"/>
              </w:rPr>
              <w:t xml:space="preserve">     :ARG1 p</w:t>
            </w:r>
          </w:p>
          <w:p w:rsidR="00000000" w:rsidDel="00000000" w:rsidP="00000000" w:rsidRDefault="00000000" w:rsidRPr="00000000" w14:paraId="00001196">
            <w:pPr>
              <w:widowControl w:val="0"/>
              <w:spacing w:line="240" w:lineRule="auto"/>
              <w:ind w:firstLine="567"/>
              <w:rPr/>
            </w:pPr>
            <w:r w:rsidDel="00000000" w:rsidR="00000000" w:rsidRPr="00000000">
              <w:rPr>
                <w:rtl w:val="0"/>
              </w:rPr>
              <w:t xml:space="preserve">     :location (g / gương)</w:t>
            </w:r>
          </w:p>
          <w:p w:rsidR="00000000" w:rsidDel="00000000" w:rsidP="00000000" w:rsidRDefault="00000000" w:rsidRPr="00000000" w14:paraId="00001197">
            <w:pPr>
              <w:widowControl w:val="0"/>
              <w:spacing w:line="240" w:lineRule="auto"/>
              <w:ind w:firstLine="567"/>
              <w:rPr/>
            </w:pPr>
            <w:r w:rsidDel="00000000" w:rsidR="00000000" w:rsidRPr="00000000">
              <w:rPr>
                <w:rtl w:val="0"/>
              </w:rPr>
              <w:t xml:space="preserve">     :time (m / mở</w:t>
            </w:r>
          </w:p>
          <w:p w:rsidR="00000000" w:rsidDel="00000000" w:rsidP="00000000" w:rsidRDefault="00000000" w:rsidRPr="00000000" w14:paraId="00001198">
            <w:pPr>
              <w:widowControl w:val="0"/>
              <w:spacing w:line="240" w:lineRule="auto"/>
              <w:ind w:firstLine="567"/>
              <w:rPr/>
            </w:pPr>
            <w:r w:rsidDel="00000000" w:rsidR="00000000" w:rsidRPr="00000000">
              <w:rPr>
                <w:rtl w:val="0"/>
              </w:rPr>
              <w:t xml:space="preserve">          :ARG0 p</w:t>
            </w:r>
          </w:p>
          <w:p w:rsidR="00000000" w:rsidDel="00000000" w:rsidP="00000000" w:rsidRDefault="00000000" w:rsidRPr="00000000" w14:paraId="00001199">
            <w:pPr>
              <w:widowControl w:val="0"/>
              <w:spacing w:line="240" w:lineRule="auto"/>
              <w:ind w:firstLine="567"/>
              <w:rPr/>
            </w:pPr>
            <w:r w:rsidDel="00000000" w:rsidR="00000000" w:rsidRPr="00000000">
              <w:rPr>
                <w:rtl w:val="0"/>
              </w:rPr>
              <w:t xml:space="preserve">          :ARG1 (m / mắt</w:t>
            </w:r>
          </w:p>
          <w:p w:rsidR="00000000" w:rsidDel="00000000" w:rsidP="00000000" w:rsidRDefault="00000000" w:rsidRPr="00000000" w14:paraId="0000119A">
            <w:pPr>
              <w:widowControl w:val="0"/>
              <w:spacing w:line="240" w:lineRule="auto"/>
              <w:ind w:firstLine="567"/>
              <w:rPr>
                <w:b w:val="1"/>
              </w:rPr>
            </w:pPr>
            <w:r w:rsidDel="00000000" w:rsidR="00000000" w:rsidRPr="00000000">
              <w:rPr>
                <w:rtl w:val="0"/>
              </w:rPr>
              <w:t xml:space="preserve">               :part-of 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19B">
            <w:pPr>
              <w:widowControl w:val="0"/>
              <w:spacing w:line="240" w:lineRule="auto"/>
              <w:ind w:firstLine="567"/>
              <w:rPr>
                <w:b w:val="1"/>
                <w:color w:val="ff0000"/>
              </w:rPr>
            </w:pPr>
            <w:r w:rsidDel="00000000" w:rsidR="00000000" w:rsidRPr="00000000">
              <w:rPr>
                <w:b w:val="1"/>
                <w:rtl w:val="0"/>
              </w:rPr>
              <w:t xml:space="preserve">The package was delivered</w:t>
            </w:r>
            <w:r w:rsidDel="00000000" w:rsidR="00000000" w:rsidRPr="00000000">
              <w:rPr>
                <w:b w:val="1"/>
                <w:color w:val="ff0000"/>
                <w:rtl w:val="0"/>
              </w:rPr>
              <w:t xml:space="preserve"> while he was away.  </w:t>
            </w:r>
          </w:p>
          <w:p w:rsidR="00000000" w:rsidDel="00000000" w:rsidP="00000000" w:rsidRDefault="00000000" w:rsidRPr="00000000" w14:paraId="0000119C">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19D">
            <w:pPr>
              <w:widowControl w:val="0"/>
              <w:spacing w:line="240" w:lineRule="auto"/>
              <w:ind w:firstLine="567"/>
              <w:rPr/>
            </w:pPr>
            <w:r w:rsidDel="00000000" w:rsidR="00000000" w:rsidRPr="00000000">
              <w:rPr>
                <w:rtl w:val="0"/>
              </w:rPr>
              <w:t xml:space="preserve">(d / deliver-01</w:t>
            </w:r>
          </w:p>
          <w:p w:rsidR="00000000" w:rsidDel="00000000" w:rsidP="00000000" w:rsidRDefault="00000000" w:rsidRPr="00000000" w14:paraId="0000119E">
            <w:pPr>
              <w:widowControl w:val="0"/>
              <w:spacing w:line="240" w:lineRule="auto"/>
              <w:ind w:firstLine="567"/>
              <w:rPr/>
            </w:pPr>
            <w:r w:rsidDel="00000000" w:rsidR="00000000" w:rsidRPr="00000000">
              <w:rPr>
                <w:rtl w:val="0"/>
              </w:rPr>
              <w:t xml:space="preserve">     :ARG1 (p / package)</w:t>
            </w:r>
          </w:p>
          <w:p w:rsidR="00000000" w:rsidDel="00000000" w:rsidP="00000000" w:rsidRDefault="00000000" w:rsidRPr="00000000" w14:paraId="0000119F">
            <w:pPr>
              <w:widowControl w:val="0"/>
              <w:spacing w:line="240" w:lineRule="auto"/>
              <w:ind w:firstLine="567"/>
              <w:rPr/>
            </w:pPr>
            <w:r w:rsidDel="00000000" w:rsidR="00000000" w:rsidRPr="00000000">
              <w:rPr>
                <w:rtl w:val="0"/>
              </w:rPr>
              <w:t xml:space="preserve">     :time (b / be-located-at-91</w:t>
            </w:r>
          </w:p>
          <w:p w:rsidR="00000000" w:rsidDel="00000000" w:rsidP="00000000" w:rsidRDefault="00000000" w:rsidRPr="00000000" w14:paraId="000011A0">
            <w:pPr>
              <w:widowControl w:val="0"/>
              <w:spacing w:line="240" w:lineRule="auto"/>
              <w:ind w:firstLine="567"/>
              <w:rPr/>
            </w:pPr>
            <w:r w:rsidDel="00000000" w:rsidR="00000000" w:rsidRPr="00000000">
              <w:rPr>
                <w:rtl w:val="0"/>
              </w:rPr>
              <w:t xml:space="preserve">          :ARG1 (h / he)</w:t>
            </w:r>
          </w:p>
          <w:p w:rsidR="00000000" w:rsidDel="00000000" w:rsidP="00000000" w:rsidRDefault="00000000" w:rsidRPr="00000000" w14:paraId="000011A1">
            <w:pPr>
              <w:widowControl w:val="0"/>
              <w:spacing w:line="240" w:lineRule="auto"/>
              <w:ind w:firstLine="567"/>
              <w:rPr>
                <w:b w:val="1"/>
              </w:rPr>
            </w:pPr>
            <w:r w:rsidDel="00000000" w:rsidR="00000000" w:rsidRPr="00000000">
              <w:rPr>
                <w:rtl w:val="0"/>
              </w:rPr>
              <w:t xml:space="preserve">          :ARG2 (a / away)))</w:t>
            </w:r>
            <w:r w:rsidDel="00000000" w:rsidR="00000000" w:rsidRPr="00000000">
              <w:rPr>
                <w:b w:val="1"/>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11A2">
            <w:pPr>
              <w:widowControl w:val="0"/>
              <w:spacing w:line="240" w:lineRule="auto"/>
              <w:ind w:firstLine="567"/>
              <w:rPr>
                <w:b w:val="1"/>
              </w:rPr>
            </w:pPr>
            <w:r w:rsidDel="00000000" w:rsidR="00000000" w:rsidRPr="00000000">
              <w:rPr>
                <w:b w:val="1"/>
                <w:rtl w:val="0"/>
              </w:rPr>
              <w:t xml:space="preserve">Gói hàng được giao </w:t>
            </w:r>
            <w:r w:rsidDel="00000000" w:rsidR="00000000" w:rsidRPr="00000000">
              <w:rPr>
                <w:b w:val="1"/>
                <w:color w:val="ff0000"/>
                <w:rtl w:val="0"/>
              </w:rPr>
              <w:t xml:space="preserve">khi anh ấy đi vắng</w:t>
            </w:r>
            <w:r w:rsidDel="00000000" w:rsidR="00000000" w:rsidRPr="00000000">
              <w:rPr>
                <w:b w:val="1"/>
                <w:rtl w:val="0"/>
              </w:rPr>
              <w:t xml:space="preserve">.</w:t>
            </w:r>
          </w:p>
          <w:p w:rsidR="00000000" w:rsidDel="00000000" w:rsidP="00000000" w:rsidRDefault="00000000" w:rsidRPr="00000000" w14:paraId="000011A3">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1A4">
            <w:pPr>
              <w:widowControl w:val="0"/>
              <w:spacing w:line="240" w:lineRule="auto"/>
              <w:ind w:firstLine="567"/>
              <w:rPr/>
            </w:pPr>
            <w:r w:rsidDel="00000000" w:rsidR="00000000" w:rsidRPr="00000000">
              <w:rPr>
                <w:rtl w:val="0"/>
              </w:rPr>
              <w:t xml:space="preserve">(g / giao</w:t>
            </w:r>
          </w:p>
          <w:p w:rsidR="00000000" w:rsidDel="00000000" w:rsidP="00000000" w:rsidRDefault="00000000" w:rsidRPr="00000000" w14:paraId="000011A5">
            <w:pPr>
              <w:widowControl w:val="0"/>
              <w:spacing w:line="240" w:lineRule="auto"/>
              <w:ind w:firstLine="567"/>
              <w:rPr/>
            </w:pPr>
            <w:r w:rsidDel="00000000" w:rsidR="00000000" w:rsidRPr="00000000">
              <w:rPr>
                <w:rtl w:val="0"/>
              </w:rPr>
              <w:t xml:space="preserve">     :ARG1 (h / hàng</w:t>
            </w:r>
          </w:p>
          <w:p w:rsidR="00000000" w:rsidDel="00000000" w:rsidP="00000000" w:rsidRDefault="00000000" w:rsidRPr="00000000" w14:paraId="000011A6">
            <w:pPr>
              <w:widowControl w:val="0"/>
              <w:spacing w:line="240" w:lineRule="auto"/>
              <w:ind w:firstLine="567"/>
              <w:rPr/>
            </w:pPr>
            <w:r w:rsidDel="00000000" w:rsidR="00000000" w:rsidRPr="00000000">
              <w:rPr>
                <w:rtl w:val="0"/>
              </w:rPr>
              <w:t xml:space="preserve">          :classifier (g / gói))</w:t>
            </w:r>
          </w:p>
          <w:p w:rsidR="00000000" w:rsidDel="00000000" w:rsidP="00000000" w:rsidRDefault="00000000" w:rsidRPr="00000000" w14:paraId="000011A7">
            <w:pPr>
              <w:widowControl w:val="0"/>
              <w:spacing w:line="240" w:lineRule="auto"/>
              <w:ind w:firstLine="567"/>
              <w:rPr/>
            </w:pPr>
            <w:r w:rsidDel="00000000" w:rsidR="00000000" w:rsidRPr="00000000">
              <w:rPr>
                <w:rtl w:val="0"/>
              </w:rPr>
              <w:t xml:space="preserve">     :time (b / be-located-at-91</w:t>
            </w:r>
          </w:p>
          <w:p w:rsidR="00000000" w:rsidDel="00000000" w:rsidP="00000000" w:rsidRDefault="00000000" w:rsidRPr="00000000" w14:paraId="000011A8">
            <w:pPr>
              <w:widowControl w:val="0"/>
              <w:spacing w:line="240" w:lineRule="auto"/>
              <w:ind w:firstLine="567"/>
              <w:rPr/>
            </w:pPr>
            <w:r w:rsidDel="00000000" w:rsidR="00000000" w:rsidRPr="00000000">
              <w:rPr>
                <w:rtl w:val="0"/>
              </w:rPr>
              <w:t xml:space="preserve">          :ARG1 (a / anh)</w:t>
            </w:r>
          </w:p>
          <w:p w:rsidR="00000000" w:rsidDel="00000000" w:rsidP="00000000" w:rsidRDefault="00000000" w:rsidRPr="00000000" w14:paraId="000011A9">
            <w:pPr>
              <w:widowControl w:val="0"/>
              <w:spacing w:line="240" w:lineRule="auto"/>
              <w:ind w:firstLine="567"/>
              <w:rPr/>
            </w:pPr>
            <w:r w:rsidDel="00000000" w:rsidR="00000000" w:rsidRPr="00000000">
              <w:rPr>
                <w:rtl w:val="0"/>
              </w:rPr>
              <w:t xml:space="preserve">          :ARG2 (đ / đi vắng))) </w:t>
            </w:r>
          </w:p>
          <w:p w:rsidR="00000000" w:rsidDel="00000000" w:rsidP="00000000" w:rsidRDefault="00000000" w:rsidRPr="00000000" w14:paraId="000011AA">
            <w:pPr>
              <w:widowControl w:val="0"/>
              <w:spacing w:line="240" w:lineRule="auto"/>
              <w:ind w:firstLine="567"/>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1AB">
            <w:pPr>
              <w:widowControl w:val="0"/>
              <w:spacing w:line="240" w:lineRule="auto"/>
              <w:ind w:firstLine="567"/>
              <w:rPr>
                <w:b w:val="1"/>
              </w:rPr>
            </w:pPr>
            <w:r w:rsidDel="00000000" w:rsidR="00000000" w:rsidRPr="00000000">
              <w:rPr>
                <w:b w:val="1"/>
                <w:rtl w:val="0"/>
              </w:rPr>
              <w:t xml:space="preserve">I have </w:t>
            </w:r>
            <w:r w:rsidDel="00000000" w:rsidR="00000000" w:rsidRPr="00000000">
              <w:rPr>
                <w:b w:val="1"/>
                <w:color w:val="ff0000"/>
                <w:rtl w:val="0"/>
              </w:rPr>
              <w:t xml:space="preserve">never </w:t>
            </w:r>
            <w:r w:rsidDel="00000000" w:rsidR="00000000" w:rsidRPr="00000000">
              <w:rPr>
                <w:b w:val="1"/>
                <w:rtl w:val="0"/>
              </w:rPr>
              <w:t xml:space="preserve">smoked.  </w:t>
            </w:r>
          </w:p>
          <w:p w:rsidR="00000000" w:rsidDel="00000000" w:rsidP="00000000" w:rsidRDefault="00000000" w:rsidRPr="00000000" w14:paraId="000011AC">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1AD">
            <w:pPr>
              <w:widowControl w:val="0"/>
              <w:spacing w:line="240" w:lineRule="auto"/>
              <w:ind w:firstLine="567"/>
              <w:rPr/>
            </w:pPr>
            <w:r w:rsidDel="00000000" w:rsidR="00000000" w:rsidRPr="00000000">
              <w:rPr>
                <w:rtl w:val="0"/>
              </w:rPr>
              <w:t xml:space="preserve">(s / smoke-02</w:t>
            </w:r>
          </w:p>
          <w:p w:rsidR="00000000" w:rsidDel="00000000" w:rsidP="00000000" w:rsidRDefault="00000000" w:rsidRPr="00000000" w14:paraId="000011AE">
            <w:pPr>
              <w:widowControl w:val="0"/>
              <w:spacing w:line="240" w:lineRule="auto"/>
              <w:ind w:firstLine="567"/>
              <w:rPr/>
            </w:pPr>
            <w:r w:rsidDel="00000000" w:rsidR="00000000" w:rsidRPr="00000000">
              <w:rPr>
                <w:rtl w:val="0"/>
              </w:rPr>
              <w:t xml:space="preserve">     :polarity -</w:t>
            </w:r>
          </w:p>
          <w:p w:rsidR="00000000" w:rsidDel="00000000" w:rsidP="00000000" w:rsidRDefault="00000000" w:rsidRPr="00000000" w14:paraId="000011AF">
            <w:pPr>
              <w:widowControl w:val="0"/>
              <w:spacing w:line="240" w:lineRule="auto"/>
              <w:ind w:firstLine="567"/>
              <w:rPr/>
            </w:pPr>
            <w:r w:rsidDel="00000000" w:rsidR="00000000" w:rsidRPr="00000000">
              <w:rPr>
                <w:rtl w:val="0"/>
              </w:rPr>
              <w:t xml:space="preserve">     :ARG0 (i / i)</w:t>
            </w:r>
          </w:p>
          <w:p w:rsidR="00000000" w:rsidDel="00000000" w:rsidP="00000000" w:rsidRDefault="00000000" w:rsidRPr="00000000" w14:paraId="000011B0">
            <w:pPr>
              <w:widowControl w:val="0"/>
              <w:spacing w:line="240" w:lineRule="auto"/>
              <w:ind w:firstLine="567"/>
              <w:rPr>
                <w:b w:val="1"/>
              </w:rPr>
            </w:pPr>
            <w:r w:rsidDel="00000000" w:rsidR="00000000" w:rsidRPr="00000000">
              <w:rPr>
                <w:rtl w:val="0"/>
              </w:rPr>
              <w:t xml:space="preserve">     :time (e / ever))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1B1">
            <w:pPr>
              <w:widowControl w:val="0"/>
              <w:spacing w:line="240" w:lineRule="auto"/>
              <w:ind w:firstLine="567"/>
              <w:rPr>
                <w:b w:val="1"/>
              </w:rPr>
            </w:pPr>
            <w:r w:rsidDel="00000000" w:rsidR="00000000" w:rsidRPr="00000000">
              <w:rPr>
                <w:b w:val="1"/>
                <w:rtl w:val="0"/>
              </w:rPr>
              <w:t xml:space="preserve">Tôi </w:t>
            </w:r>
            <w:r w:rsidDel="00000000" w:rsidR="00000000" w:rsidRPr="00000000">
              <w:rPr>
                <w:b w:val="1"/>
                <w:color w:val="ff0000"/>
                <w:rtl w:val="0"/>
              </w:rPr>
              <w:t xml:space="preserve">chưa bao giờ</w:t>
            </w:r>
            <w:r w:rsidDel="00000000" w:rsidR="00000000" w:rsidRPr="00000000">
              <w:rPr>
                <w:b w:val="1"/>
                <w:rtl w:val="0"/>
              </w:rPr>
              <w:t xml:space="preserve"> hút thuốc</w:t>
            </w:r>
          </w:p>
          <w:p w:rsidR="00000000" w:rsidDel="00000000" w:rsidP="00000000" w:rsidRDefault="00000000" w:rsidRPr="00000000" w14:paraId="000011B2">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1B3">
            <w:pPr>
              <w:widowControl w:val="0"/>
              <w:spacing w:line="240" w:lineRule="auto"/>
              <w:ind w:firstLine="567"/>
              <w:rPr/>
            </w:pPr>
            <w:r w:rsidDel="00000000" w:rsidR="00000000" w:rsidRPr="00000000">
              <w:rPr>
                <w:rtl w:val="0"/>
              </w:rPr>
              <w:t xml:space="preserve">(h / hút</w:t>
            </w:r>
          </w:p>
          <w:p w:rsidR="00000000" w:rsidDel="00000000" w:rsidP="00000000" w:rsidRDefault="00000000" w:rsidRPr="00000000" w14:paraId="000011B4">
            <w:pPr>
              <w:widowControl w:val="0"/>
              <w:spacing w:line="240" w:lineRule="auto"/>
              <w:ind w:firstLine="567"/>
              <w:rPr/>
            </w:pPr>
            <w:r w:rsidDel="00000000" w:rsidR="00000000" w:rsidRPr="00000000">
              <w:rPr>
                <w:rtl w:val="0"/>
              </w:rPr>
              <w:t xml:space="preserve">     :polarity -</w:t>
            </w:r>
          </w:p>
          <w:p w:rsidR="00000000" w:rsidDel="00000000" w:rsidP="00000000" w:rsidRDefault="00000000" w:rsidRPr="00000000" w14:paraId="000011B5">
            <w:pPr>
              <w:widowControl w:val="0"/>
              <w:spacing w:line="240" w:lineRule="auto"/>
              <w:ind w:firstLine="567"/>
              <w:rPr/>
            </w:pPr>
            <w:r w:rsidDel="00000000" w:rsidR="00000000" w:rsidRPr="00000000">
              <w:rPr>
                <w:rtl w:val="0"/>
              </w:rPr>
              <w:t xml:space="preserve">     :ARG0 (t / tôi)</w:t>
            </w:r>
          </w:p>
          <w:p w:rsidR="00000000" w:rsidDel="00000000" w:rsidP="00000000" w:rsidRDefault="00000000" w:rsidRPr="00000000" w14:paraId="000011B6">
            <w:pPr>
              <w:widowControl w:val="0"/>
              <w:spacing w:line="240" w:lineRule="auto"/>
              <w:ind w:firstLine="567"/>
              <w:rPr/>
            </w:pPr>
            <w:r w:rsidDel="00000000" w:rsidR="00000000" w:rsidRPr="00000000">
              <w:rPr>
                <w:rtl w:val="0"/>
              </w:rPr>
              <w:t xml:space="preserve">     :ARG1 (t2 / thuốc)</w:t>
            </w:r>
          </w:p>
          <w:p w:rsidR="00000000" w:rsidDel="00000000" w:rsidP="00000000" w:rsidRDefault="00000000" w:rsidRPr="00000000" w14:paraId="000011B7">
            <w:pPr>
              <w:widowControl w:val="0"/>
              <w:spacing w:line="240" w:lineRule="auto"/>
              <w:ind w:firstLine="567"/>
              <w:rPr>
                <w:b w:val="1"/>
              </w:rPr>
            </w:pPr>
            <w:r w:rsidDel="00000000" w:rsidR="00000000" w:rsidRPr="00000000">
              <w:rPr>
                <w:rtl w:val="0"/>
              </w:rPr>
              <w:t xml:space="preserve">     :time (e / ever))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1B8">
            <w:pPr>
              <w:widowControl w:val="0"/>
              <w:spacing w:line="240" w:lineRule="auto"/>
              <w:ind w:firstLine="567"/>
              <w:rPr>
                <w:b w:val="1"/>
              </w:rPr>
            </w:pPr>
            <w:r w:rsidDel="00000000" w:rsidR="00000000" w:rsidRPr="00000000">
              <w:rPr>
                <w:b w:val="1"/>
                <w:color w:val="ff0000"/>
                <w:rtl w:val="0"/>
              </w:rPr>
              <w:t xml:space="preserve">At first</w:t>
            </w:r>
            <w:r w:rsidDel="00000000" w:rsidR="00000000" w:rsidRPr="00000000">
              <w:rPr>
                <w:b w:val="1"/>
                <w:rtl w:val="0"/>
              </w:rPr>
              <w:t xml:space="preserve">, he refused. </w:t>
            </w:r>
          </w:p>
          <w:p w:rsidR="00000000" w:rsidDel="00000000" w:rsidP="00000000" w:rsidRDefault="00000000" w:rsidRPr="00000000" w14:paraId="000011B9">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1BA">
            <w:pPr>
              <w:widowControl w:val="0"/>
              <w:spacing w:line="240" w:lineRule="auto"/>
              <w:ind w:firstLine="567"/>
              <w:rPr/>
            </w:pPr>
            <w:r w:rsidDel="00000000" w:rsidR="00000000" w:rsidRPr="00000000">
              <w:rPr>
                <w:rtl w:val="0"/>
              </w:rPr>
              <w:t xml:space="preserve">(r / refuse-01</w:t>
            </w:r>
          </w:p>
          <w:p w:rsidR="00000000" w:rsidDel="00000000" w:rsidP="00000000" w:rsidRDefault="00000000" w:rsidRPr="00000000" w14:paraId="000011BB">
            <w:pPr>
              <w:widowControl w:val="0"/>
              <w:spacing w:line="240" w:lineRule="auto"/>
              <w:ind w:firstLine="567"/>
              <w:rPr/>
            </w:pPr>
            <w:r w:rsidDel="00000000" w:rsidR="00000000" w:rsidRPr="00000000">
              <w:rPr>
                <w:rtl w:val="0"/>
              </w:rPr>
              <w:t xml:space="preserve">     :ARG0 (h / he)</w:t>
            </w:r>
          </w:p>
          <w:p w:rsidR="00000000" w:rsidDel="00000000" w:rsidP="00000000" w:rsidRDefault="00000000" w:rsidRPr="00000000" w14:paraId="000011BC">
            <w:pPr>
              <w:widowControl w:val="0"/>
              <w:spacing w:line="240" w:lineRule="auto"/>
              <w:ind w:firstLine="567"/>
              <w:rPr/>
            </w:pPr>
            <w:r w:rsidDel="00000000" w:rsidR="00000000" w:rsidRPr="00000000">
              <w:rPr>
                <w:rtl w:val="0"/>
              </w:rPr>
              <w:t xml:space="preserve">     :time (a / at-first))</w:t>
            </w:r>
          </w:p>
          <w:p w:rsidR="00000000" w:rsidDel="00000000" w:rsidP="00000000" w:rsidRDefault="00000000" w:rsidRPr="00000000" w14:paraId="000011BD">
            <w:pPr>
              <w:widowControl w:val="0"/>
              <w:spacing w:line="240" w:lineRule="auto"/>
              <w:ind w:firstLine="567"/>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1BE">
            <w:pPr>
              <w:widowControl w:val="0"/>
              <w:spacing w:line="240" w:lineRule="auto"/>
              <w:ind w:firstLine="567"/>
              <w:rPr>
                <w:b w:val="1"/>
              </w:rPr>
            </w:pPr>
            <w:r w:rsidDel="00000000" w:rsidR="00000000" w:rsidRPr="00000000">
              <w:rPr>
                <w:b w:val="1"/>
                <w:color w:val="ff0000"/>
                <w:rtl w:val="0"/>
              </w:rPr>
              <w:t xml:space="preserve">Lúc đầu</w:t>
            </w:r>
            <w:r w:rsidDel="00000000" w:rsidR="00000000" w:rsidRPr="00000000">
              <w:rPr>
                <w:b w:val="1"/>
                <w:rtl w:val="0"/>
              </w:rPr>
              <w:t xml:space="preserve">, anh từ chối.</w:t>
            </w:r>
          </w:p>
          <w:p w:rsidR="00000000" w:rsidDel="00000000" w:rsidP="00000000" w:rsidRDefault="00000000" w:rsidRPr="00000000" w14:paraId="000011BF">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1C0">
            <w:pPr>
              <w:widowControl w:val="0"/>
              <w:spacing w:line="240" w:lineRule="auto"/>
              <w:ind w:firstLine="567"/>
              <w:rPr/>
            </w:pPr>
            <w:r w:rsidDel="00000000" w:rsidR="00000000" w:rsidRPr="00000000">
              <w:rPr>
                <w:rtl w:val="0"/>
              </w:rPr>
              <w:t xml:space="preserve">(t / từ chối</w:t>
            </w:r>
          </w:p>
          <w:p w:rsidR="00000000" w:rsidDel="00000000" w:rsidP="00000000" w:rsidRDefault="00000000" w:rsidRPr="00000000" w14:paraId="000011C1">
            <w:pPr>
              <w:widowControl w:val="0"/>
              <w:spacing w:line="240" w:lineRule="auto"/>
              <w:ind w:firstLine="567"/>
              <w:rPr/>
            </w:pPr>
            <w:r w:rsidDel="00000000" w:rsidR="00000000" w:rsidRPr="00000000">
              <w:rPr>
                <w:rtl w:val="0"/>
              </w:rPr>
              <w:t xml:space="preserve">     :ARG0 (a / anh)</w:t>
            </w:r>
          </w:p>
          <w:p w:rsidR="00000000" w:rsidDel="00000000" w:rsidP="00000000" w:rsidRDefault="00000000" w:rsidRPr="00000000" w14:paraId="000011C2">
            <w:pPr>
              <w:widowControl w:val="0"/>
              <w:spacing w:line="240" w:lineRule="auto"/>
              <w:ind w:firstLine="567"/>
              <w:rPr>
                <w:highlight w:val="white"/>
              </w:rPr>
            </w:pPr>
            <w:r w:rsidDel="00000000" w:rsidR="00000000" w:rsidRPr="00000000">
              <w:rPr>
                <w:rtl w:val="0"/>
              </w:rPr>
              <w:t xml:space="preserve">     </w:t>
            </w:r>
            <w:r w:rsidDel="00000000" w:rsidR="00000000" w:rsidRPr="00000000">
              <w:rPr>
                <w:highlight w:val="white"/>
                <w:rtl w:val="0"/>
              </w:rPr>
              <w:t xml:space="preserve">:time (a / at-first))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1C3">
            <w:pPr>
              <w:widowControl w:val="0"/>
              <w:spacing w:line="240" w:lineRule="auto"/>
              <w:ind w:firstLine="567"/>
              <w:rPr>
                <w:b w:val="1"/>
              </w:rPr>
            </w:pPr>
            <w:r w:rsidDel="00000000" w:rsidR="00000000" w:rsidRPr="00000000">
              <w:rPr>
                <w:b w:val="1"/>
                <w:rtl w:val="0"/>
              </w:rPr>
              <w:t xml:space="preserve">Classes are </w:t>
            </w:r>
            <w:r w:rsidDel="00000000" w:rsidR="00000000" w:rsidRPr="00000000">
              <w:rPr>
                <w:b w:val="1"/>
                <w:color w:val="ff0000"/>
                <w:rtl w:val="0"/>
              </w:rPr>
              <w:t xml:space="preserve">about to</w:t>
            </w:r>
            <w:r w:rsidDel="00000000" w:rsidR="00000000" w:rsidRPr="00000000">
              <w:rPr>
                <w:b w:val="1"/>
                <w:rtl w:val="0"/>
              </w:rPr>
              <w:t xml:space="preserve"> start. </w:t>
            </w:r>
          </w:p>
          <w:p w:rsidR="00000000" w:rsidDel="00000000" w:rsidP="00000000" w:rsidRDefault="00000000" w:rsidRPr="00000000" w14:paraId="000011C4">
            <w:pPr>
              <w:widowControl w:val="0"/>
              <w:spacing w:line="240" w:lineRule="auto"/>
              <w:ind w:firstLine="567"/>
              <w:rPr/>
            </w:pPr>
            <w:r w:rsidDel="00000000" w:rsidR="00000000" w:rsidRPr="00000000">
              <w:rPr>
                <w:rtl w:val="0"/>
              </w:rPr>
              <w:t xml:space="preserve">(s / start-01</w:t>
            </w:r>
          </w:p>
          <w:p w:rsidR="00000000" w:rsidDel="00000000" w:rsidP="00000000" w:rsidRDefault="00000000" w:rsidRPr="00000000" w14:paraId="000011C5">
            <w:pPr>
              <w:widowControl w:val="0"/>
              <w:spacing w:line="240" w:lineRule="auto"/>
              <w:ind w:firstLine="567"/>
              <w:rPr/>
            </w:pPr>
            <w:r w:rsidDel="00000000" w:rsidR="00000000" w:rsidRPr="00000000">
              <w:rPr>
                <w:rtl w:val="0"/>
              </w:rPr>
              <w:t xml:space="preserve">     :ARG1 (c / class)</w:t>
            </w:r>
          </w:p>
          <w:p w:rsidR="00000000" w:rsidDel="00000000" w:rsidP="00000000" w:rsidRDefault="00000000" w:rsidRPr="00000000" w14:paraId="000011C6">
            <w:pPr>
              <w:widowControl w:val="0"/>
              <w:spacing w:line="240" w:lineRule="auto"/>
              <w:ind w:firstLine="567"/>
              <w:rPr/>
            </w:pPr>
            <w:r w:rsidDel="00000000" w:rsidR="00000000" w:rsidRPr="00000000">
              <w:rPr>
                <w:rtl w:val="0"/>
              </w:rPr>
              <w:t xml:space="preserve">     :time (a / about-to))</w:t>
            </w:r>
          </w:p>
        </w:tc>
        <w:tc>
          <w:tcPr>
            <w:shd w:fill="auto" w:val="clear"/>
            <w:tcMar>
              <w:top w:w="100.0" w:type="dxa"/>
              <w:left w:w="100.0" w:type="dxa"/>
              <w:bottom w:w="100.0" w:type="dxa"/>
              <w:right w:w="100.0" w:type="dxa"/>
            </w:tcMar>
          </w:tcPr>
          <w:p w:rsidR="00000000" w:rsidDel="00000000" w:rsidP="00000000" w:rsidRDefault="00000000" w:rsidRPr="00000000" w14:paraId="000011C7">
            <w:pPr>
              <w:widowControl w:val="0"/>
              <w:spacing w:line="240" w:lineRule="auto"/>
              <w:ind w:firstLine="567"/>
              <w:rPr>
                <w:b w:val="1"/>
              </w:rPr>
            </w:pPr>
            <w:r w:rsidDel="00000000" w:rsidR="00000000" w:rsidRPr="00000000">
              <w:rPr>
                <w:b w:val="1"/>
                <w:rtl w:val="0"/>
              </w:rPr>
              <w:t xml:space="preserve">Lớp học </w:t>
            </w:r>
            <w:r w:rsidDel="00000000" w:rsidR="00000000" w:rsidRPr="00000000">
              <w:rPr>
                <w:b w:val="1"/>
                <w:color w:val="ff0000"/>
                <w:rtl w:val="0"/>
              </w:rPr>
              <w:t xml:space="preserve">sắp</w:t>
            </w:r>
            <w:r w:rsidDel="00000000" w:rsidR="00000000" w:rsidRPr="00000000">
              <w:rPr>
                <w:b w:val="1"/>
                <w:rtl w:val="0"/>
              </w:rPr>
              <w:t xml:space="preserve"> bắt đầu.</w:t>
            </w:r>
          </w:p>
          <w:p w:rsidR="00000000" w:rsidDel="00000000" w:rsidP="00000000" w:rsidRDefault="00000000" w:rsidRPr="00000000" w14:paraId="000011C8">
            <w:pPr>
              <w:widowControl w:val="0"/>
              <w:spacing w:line="240" w:lineRule="auto"/>
              <w:ind w:firstLine="567"/>
              <w:rPr/>
            </w:pPr>
            <w:r w:rsidDel="00000000" w:rsidR="00000000" w:rsidRPr="00000000">
              <w:rPr>
                <w:rtl w:val="0"/>
              </w:rPr>
              <w:t xml:space="preserve">(b / bắt đầu</w:t>
            </w:r>
          </w:p>
          <w:p w:rsidR="00000000" w:rsidDel="00000000" w:rsidP="00000000" w:rsidRDefault="00000000" w:rsidRPr="00000000" w14:paraId="000011C9">
            <w:pPr>
              <w:widowControl w:val="0"/>
              <w:spacing w:line="240" w:lineRule="auto"/>
              <w:ind w:firstLine="567"/>
              <w:rPr/>
            </w:pPr>
            <w:r w:rsidDel="00000000" w:rsidR="00000000" w:rsidRPr="00000000">
              <w:rPr>
                <w:rtl w:val="0"/>
              </w:rPr>
              <w:t xml:space="preserve">     :ARG1 (l / lớp học)</w:t>
            </w:r>
          </w:p>
          <w:p w:rsidR="00000000" w:rsidDel="00000000" w:rsidP="00000000" w:rsidRDefault="00000000" w:rsidRPr="00000000" w14:paraId="000011CA">
            <w:pPr>
              <w:widowControl w:val="0"/>
              <w:spacing w:line="240" w:lineRule="auto"/>
              <w:ind w:firstLine="567"/>
              <w:rPr/>
            </w:pPr>
            <w:r w:rsidDel="00000000" w:rsidR="00000000" w:rsidRPr="00000000">
              <w:rPr>
                <w:rtl w:val="0"/>
              </w:rPr>
              <w:t xml:space="preserve">     :time (s / sắp))</w:t>
            </w:r>
          </w:p>
          <w:p w:rsidR="00000000" w:rsidDel="00000000" w:rsidP="00000000" w:rsidRDefault="00000000" w:rsidRPr="00000000" w14:paraId="000011CB">
            <w:pPr>
              <w:widowControl w:val="0"/>
              <w:spacing w:line="240" w:lineRule="auto"/>
              <w:ind w:firstLine="567"/>
              <w:rPr>
                <w:b w:val="1"/>
              </w:rPr>
            </w:pPr>
            <w:r w:rsidDel="00000000" w:rsidR="00000000" w:rsidRPr="00000000">
              <w:rPr>
                <w:rtl w:val="0"/>
              </w:rPr>
            </w:r>
          </w:p>
        </w:tc>
      </w:tr>
    </w:tbl>
    <w:p w:rsidR="00000000" w:rsidDel="00000000" w:rsidP="00000000" w:rsidRDefault="00000000" w:rsidRPr="00000000" w14:paraId="000011CC">
      <w:pPr>
        <w:ind w:firstLine="567"/>
        <w:rPr/>
      </w:pPr>
      <w:r w:rsidDel="00000000" w:rsidR="00000000" w:rsidRPr="00000000">
        <w:rPr>
          <w:rtl w:val="0"/>
        </w:rPr>
      </w:r>
    </w:p>
    <w:p w:rsidR="00000000" w:rsidDel="00000000" w:rsidP="00000000" w:rsidRDefault="00000000" w:rsidRPr="00000000" w14:paraId="000011CD">
      <w:pPr>
        <w:pStyle w:val="Heading3"/>
        <w:numPr>
          <w:ilvl w:val="0"/>
          <w:numId w:val="29"/>
        </w:numPr>
        <w:ind w:left="1287" w:hanging="360"/>
        <w:rPr/>
      </w:pPr>
      <w:bookmarkStart w:colFirst="0" w:colLast="0" w:name="_heading=h.haapch" w:id="90"/>
      <w:bookmarkEnd w:id="90"/>
      <w:r w:rsidDel="00000000" w:rsidR="00000000" w:rsidRPr="00000000">
        <w:rPr>
          <w:rtl w:val="0"/>
        </w:rPr>
        <w:t xml:space="preserve">:time before and after</w:t>
      </w:r>
    </w:p>
    <w:p w:rsidR="00000000" w:rsidDel="00000000" w:rsidP="00000000" w:rsidRDefault="00000000" w:rsidRPr="00000000" w14:paraId="000011CE">
      <w:pPr>
        <w:ind w:left="992" w:firstLine="0"/>
        <w:rPr/>
      </w:pPr>
      <w:r w:rsidDel="00000000" w:rsidR="00000000" w:rsidRPr="00000000">
        <w:rPr>
          <w:rtl w:val="0"/>
        </w:rPr>
        <w:t xml:space="preserve">Ví dụ:</w:t>
      </w:r>
    </w:p>
    <w:p w:rsidR="00000000" w:rsidDel="00000000" w:rsidP="00000000" w:rsidRDefault="00000000" w:rsidRPr="00000000" w14:paraId="000011CF">
      <w:pPr>
        <w:numPr>
          <w:ilvl w:val="0"/>
          <w:numId w:val="45"/>
        </w:numPr>
        <w:ind w:left="1440" w:hanging="360"/>
        <w:rPr/>
      </w:pPr>
      <w:r w:rsidDel="00000000" w:rsidR="00000000" w:rsidRPr="00000000">
        <w:rPr>
          <w:rtl w:val="0"/>
        </w:rPr>
        <w:t xml:space="preserve">The nation defaulted after the war.</w:t>
      </w:r>
    </w:p>
    <w:p w:rsidR="00000000" w:rsidDel="00000000" w:rsidP="00000000" w:rsidRDefault="00000000" w:rsidRPr="00000000" w14:paraId="000011D0">
      <w:pPr>
        <w:numPr>
          <w:ilvl w:val="0"/>
          <w:numId w:val="45"/>
        </w:numPr>
        <w:ind w:left="1440" w:hanging="360"/>
        <w:rPr/>
      </w:pPr>
      <w:r w:rsidDel="00000000" w:rsidR="00000000" w:rsidRPr="00000000">
        <w:rPr>
          <w:rtl w:val="0"/>
        </w:rPr>
        <w:t xml:space="preserve">I will leave in 20 minutes.   (= 20 minutes after now)</w:t>
      </w:r>
    </w:p>
    <w:p w:rsidR="00000000" w:rsidDel="00000000" w:rsidP="00000000" w:rsidRDefault="00000000" w:rsidRPr="00000000" w14:paraId="000011D1">
      <w:pPr>
        <w:numPr>
          <w:ilvl w:val="0"/>
          <w:numId w:val="45"/>
        </w:numPr>
        <w:ind w:left="1440" w:hanging="360"/>
        <w:rPr/>
      </w:pPr>
      <w:r w:rsidDel="00000000" w:rsidR="00000000" w:rsidRPr="00000000">
        <w:rPr>
          <w:rtl w:val="0"/>
        </w:rPr>
        <w:t xml:space="preserve">He retired more than five years ago .   (= 5 years before now)</w:t>
      </w:r>
    </w:p>
    <w:p w:rsidR="00000000" w:rsidDel="00000000" w:rsidP="00000000" w:rsidRDefault="00000000" w:rsidRPr="00000000" w14:paraId="000011D2">
      <w:pPr>
        <w:numPr>
          <w:ilvl w:val="0"/>
          <w:numId w:val="45"/>
        </w:numPr>
        <w:ind w:left="1440" w:hanging="360"/>
        <w:rPr/>
      </w:pPr>
      <w:r w:rsidDel="00000000" w:rsidR="00000000" w:rsidRPr="00000000">
        <w:rPr>
          <w:rtl w:val="0"/>
        </w:rPr>
        <w:t xml:space="preserve">We have visited Paris twice in the last three years.   (= during the 3 years before now)  </w:t>
      </w:r>
      <w:hyperlink w:anchor="bookmark=id.23ckvvd">
        <w:r w:rsidDel="00000000" w:rsidR="00000000" w:rsidRPr="00000000">
          <w:rPr>
            <w:i w:val="1"/>
            <w:color w:val="1155cc"/>
            <w:u w:val="single"/>
            <w:rtl w:val="0"/>
          </w:rPr>
          <w:t xml:space="preserve">(ví dụ này đã có  ở </w:t>
        </w:r>
      </w:hyperlink>
      <w:hyperlink w:anchor="bookmark=id.23ckvvd">
        <w:r w:rsidDel="00000000" w:rsidR="00000000" w:rsidRPr="00000000">
          <w:rPr>
            <w:b w:val="1"/>
            <w:i w:val="1"/>
            <w:color w:val="1155cc"/>
            <w:u w:val="single"/>
            <w:rtl w:val="0"/>
          </w:rPr>
          <w:t xml:space="preserve">:duration</w:t>
        </w:r>
      </w:hyperlink>
      <w:hyperlink w:anchor="bookmark=id.23ckvvd">
        <w:r w:rsidDel="00000000" w:rsidR="00000000" w:rsidRPr="00000000">
          <w:rPr>
            <w:i w:val="1"/>
            <w:color w:val="1155cc"/>
            <w:u w:val="single"/>
            <w:rtl w:val="0"/>
          </w:rPr>
          <w:t xml:space="preserve">)</w:t>
        </w:r>
      </w:hyperlink>
      <w:r w:rsidDel="00000000" w:rsidR="00000000" w:rsidRPr="00000000">
        <w:rPr>
          <w:rtl w:val="0"/>
        </w:rPr>
      </w:r>
    </w:p>
    <w:p w:rsidR="00000000" w:rsidDel="00000000" w:rsidP="00000000" w:rsidRDefault="00000000" w:rsidRPr="00000000" w14:paraId="000011D3">
      <w:pPr>
        <w:numPr>
          <w:ilvl w:val="0"/>
          <w:numId w:val="45"/>
        </w:numPr>
        <w:ind w:left="1440" w:hanging="360"/>
        <w:rPr/>
      </w:pPr>
      <w:r w:rsidDel="00000000" w:rsidR="00000000" w:rsidRPr="00000000">
        <w:rPr>
          <w:rtl w:val="0"/>
        </w:rPr>
        <w:t xml:space="preserve">Inflation is expected to rise during the next 2 years.   (= during the 2 years after now)</w:t>
      </w:r>
    </w:p>
    <w:p w:rsidR="00000000" w:rsidDel="00000000" w:rsidP="00000000" w:rsidRDefault="00000000" w:rsidRPr="00000000" w14:paraId="000011D4">
      <w:pPr>
        <w:ind w:left="992" w:firstLine="0"/>
        <w:rPr>
          <w:b w:val="1"/>
          <w:color w:val="980000"/>
        </w:rPr>
      </w:pPr>
      <w:r w:rsidDel="00000000" w:rsidR="00000000" w:rsidRPr="00000000">
        <w:rPr>
          <w:b w:val="1"/>
          <w:color w:val="980000"/>
          <w:rtl w:val="0"/>
        </w:rPr>
        <w:t xml:space="preserve">Cấu trúc: after / before</w:t>
      </w:r>
    </w:p>
    <w:p w:rsidR="00000000" w:rsidDel="00000000" w:rsidP="00000000" w:rsidRDefault="00000000" w:rsidRPr="00000000" w14:paraId="000011D5">
      <w:pPr>
        <w:numPr>
          <w:ilvl w:val="0"/>
          <w:numId w:val="45"/>
        </w:numPr>
        <w:ind w:left="1440" w:hanging="360"/>
        <w:rPr/>
      </w:pPr>
      <w:r w:rsidDel="00000000" w:rsidR="00000000" w:rsidRPr="00000000">
        <w:rPr>
          <w:color w:val="0000ff"/>
          <w:rtl w:val="0"/>
        </w:rPr>
        <w:t xml:space="preserve">:op1</w:t>
      </w:r>
      <w:r w:rsidDel="00000000" w:rsidR="00000000" w:rsidRPr="00000000">
        <w:rPr>
          <w:rtl w:val="0"/>
        </w:rPr>
        <w:t xml:space="preserve"> &lt;reference point&gt;   (after/before when?)</w:t>
      </w:r>
    </w:p>
    <w:p w:rsidR="00000000" w:rsidDel="00000000" w:rsidP="00000000" w:rsidRDefault="00000000" w:rsidRPr="00000000" w14:paraId="000011D6">
      <w:pPr>
        <w:numPr>
          <w:ilvl w:val="0"/>
          <w:numId w:val="45"/>
        </w:numPr>
        <w:ind w:left="1440" w:hanging="360"/>
        <w:rPr/>
      </w:pPr>
      <w:r w:rsidDel="00000000" w:rsidR="00000000" w:rsidRPr="00000000">
        <w:rPr>
          <w:color w:val="0000ff"/>
          <w:rtl w:val="0"/>
        </w:rPr>
        <w:t xml:space="preserve">:quant</w:t>
      </w:r>
      <w:r w:rsidDel="00000000" w:rsidR="00000000" w:rsidRPr="00000000">
        <w:rPr>
          <w:rtl w:val="0"/>
        </w:rPr>
        <w:t xml:space="preserve"> &lt;temporal-quantity&gt;   (how much after/before?)</w:t>
      </w:r>
    </w:p>
    <w:p w:rsidR="00000000" w:rsidDel="00000000" w:rsidP="00000000" w:rsidRDefault="00000000" w:rsidRPr="00000000" w14:paraId="000011D7">
      <w:pPr>
        <w:numPr>
          <w:ilvl w:val="0"/>
          <w:numId w:val="45"/>
        </w:numPr>
        <w:ind w:left="1440" w:hanging="360"/>
        <w:rPr/>
      </w:pPr>
      <w:r w:rsidDel="00000000" w:rsidR="00000000" w:rsidRPr="00000000">
        <w:rPr>
          <w:color w:val="0000ff"/>
          <w:rtl w:val="0"/>
        </w:rPr>
        <w:t xml:space="preserve">:duration</w:t>
      </w:r>
      <w:r w:rsidDel="00000000" w:rsidR="00000000" w:rsidRPr="00000000">
        <w:rPr>
          <w:rtl w:val="0"/>
        </w:rPr>
        <w:t xml:space="preserve"> &lt;temporal-quantity&gt;   (for how long?)</w:t>
      </w:r>
    </w:p>
    <w:tbl>
      <w:tblPr>
        <w:tblStyle w:val="Table136"/>
        <w:tblW w:w="96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830"/>
        <w:tblGridChange w:id="0">
          <w:tblGrid>
            <w:gridCol w:w="4830"/>
            <w:gridCol w:w="48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1D8">
            <w:pPr>
              <w:widowControl w:val="0"/>
              <w:spacing w:line="240" w:lineRule="auto"/>
              <w:ind w:firstLine="567"/>
              <w:rPr>
                <w:b w:val="1"/>
                <w:color w:val="ff0000"/>
              </w:rPr>
            </w:pPr>
            <w:r w:rsidDel="00000000" w:rsidR="00000000" w:rsidRPr="00000000">
              <w:rPr>
                <w:b w:val="1"/>
                <w:rtl w:val="0"/>
              </w:rPr>
              <w:t xml:space="preserve">The nation defaulted </w:t>
            </w:r>
            <w:r w:rsidDel="00000000" w:rsidR="00000000" w:rsidRPr="00000000">
              <w:rPr>
                <w:b w:val="1"/>
                <w:color w:val="ff0000"/>
                <w:rtl w:val="0"/>
              </w:rPr>
              <w:t xml:space="preserve">after the war</w:t>
            </w:r>
          </w:p>
          <w:p w:rsidR="00000000" w:rsidDel="00000000" w:rsidP="00000000" w:rsidRDefault="00000000" w:rsidRPr="00000000" w14:paraId="000011D9">
            <w:pPr>
              <w:widowControl w:val="0"/>
              <w:spacing w:line="240" w:lineRule="auto"/>
              <w:ind w:firstLine="567"/>
              <w:rPr>
                <w:b w:val="1"/>
                <w:color w:val="ff0000"/>
              </w:rPr>
            </w:pPr>
            <w:r w:rsidDel="00000000" w:rsidR="00000000" w:rsidRPr="00000000">
              <w:rPr>
                <w:rtl w:val="0"/>
              </w:rPr>
            </w:r>
          </w:p>
          <w:p w:rsidR="00000000" w:rsidDel="00000000" w:rsidP="00000000" w:rsidRDefault="00000000" w:rsidRPr="00000000" w14:paraId="000011DA">
            <w:pPr>
              <w:widowControl w:val="0"/>
              <w:spacing w:line="240" w:lineRule="auto"/>
              <w:ind w:firstLine="567"/>
              <w:rPr/>
            </w:pPr>
            <w:r w:rsidDel="00000000" w:rsidR="00000000" w:rsidRPr="00000000">
              <w:rPr>
                <w:rtl w:val="0"/>
              </w:rPr>
              <w:t xml:space="preserve">(d / default-01</w:t>
            </w:r>
          </w:p>
          <w:p w:rsidR="00000000" w:rsidDel="00000000" w:rsidP="00000000" w:rsidRDefault="00000000" w:rsidRPr="00000000" w14:paraId="000011DB">
            <w:pPr>
              <w:widowControl w:val="0"/>
              <w:spacing w:line="240" w:lineRule="auto"/>
              <w:ind w:firstLine="567"/>
              <w:rPr/>
            </w:pPr>
            <w:r w:rsidDel="00000000" w:rsidR="00000000" w:rsidRPr="00000000">
              <w:rPr>
                <w:rtl w:val="0"/>
              </w:rPr>
              <w:t xml:space="preserve">     :ARG1 (n / nation)</w:t>
            </w:r>
          </w:p>
          <w:p w:rsidR="00000000" w:rsidDel="00000000" w:rsidP="00000000" w:rsidRDefault="00000000" w:rsidRPr="00000000" w14:paraId="000011DC">
            <w:pPr>
              <w:widowControl w:val="0"/>
              <w:spacing w:line="240" w:lineRule="auto"/>
              <w:ind w:firstLine="567"/>
              <w:rPr/>
            </w:pPr>
            <w:r w:rsidDel="00000000" w:rsidR="00000000" w:rsidRPr="00000000">
              <w:rPr>
                <w:rtl w:val="0"/>
              </w:rPr>
              <w:t xml:space="preserve">     :time (a / after</w:t>
            </w:r>
          </w:p>
          <w:p w:rsidR="00000000" w:rsidDel="00000000" w:rsidP="00000000" w:rsidRDefault="00000000" w:rsidRPr="00000000" w14:paraId="000011DD">
            <w:pPr>
              <w:widowControl w:val="0"/>
              <w:spacing w:line="240" w:lineRule="auto"/>
              <w:ind w:firstLine="567"/>
              <w:rPr/>
            </w:pPr>
            <w:r w:rsidDel="00000000" w:rsidR="00000000" w:rsidRPr="00000000">
              <w:rPr>
                <w:rtl w:val="0"/>
              </w:rPr>
              <w:t xml:space="preserve">          :op1 (w / war)))</w:t>
            </w:r>
          </w:p>
          <w:p w:rsidR="00000000" w:rsidDel="00000000" w:rsidP="00000000" w:rsidRDefault="00000000" w:rsidRPr="00000000" w14:paraId="000011DE">
            <w:pPr>
              <w:widowControl w:val="0"/>
              <w:spacing w:line="240" w:lineRule="auto"/>
              <w:ind w:firstLine="567"/>
              <w:rPr>
                <w:b w:val="1"/>
                <w:color w:val="ff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1DF">
            <w:pPr>
              <w:widowControl w:val="0"/>
              <w:spacing w:line="240" w:lineRule="auto"/>
              <w:ind w:firstLine="567"/>
              <w:rPr>
                <w:b w:val="1"/>
                <w:color w:val="ff0000"/>
              </w:rPr>
            </w:pPr>
            <w:r w:rsidDel="00000000" w:rsidR="00000000" w:rsidRPr="00000000">
              <w:rPr>
                <w:b w:val="1"/>
                <w:rtl w:val="0"/>
              </w:rPr>
              <w:t xml:space="preserve">Đất nước vỡ nợ </w:t>
            </w:r>
            <w:r w:rsidDel="00000000" w:rsidR="00000000" w:rsidRPr="00000000">
              <w:rPr>
                <w:b w:val="1"/>
                <w:color w:val="ff0000"/>
                <w:rtl w:val="0"/>
              </w:rPr>
              <w:t xml:space="preserve">sau chiến tranh</w:t>
            </w:r>
          </w:p>
          <w:p w:rsidR="00000000" w:rsidDel="00000000" w:rsidP="00000000" w:rsidRDefault="00000000" w:rsidRPr="00000000" w14:paraId="000011E0">
            <w:pPr>
              <w:widowControl w:val="0"/>
              <w:spacing w:line="240" w:lineRule="auto"/>
              <w:ind w:firstLine="567"/>
              <w:rPr>
                <w:b w:val="1"/>
                <w:color w:val="ff0000"/>
              </w:rPr>
            </w:pPr>
            <w:r w:rsidDel="00000000" w:rsidR="00000000" w:rsidRPr="00000000">
              <w:rPr>
                <w:rtl w:val="0"/>
              </w:rPr>
            </w:r>
          </w:p>
          <w:p w:rsidR="00000000" w:rsidDel="00000000" w:rsidP="00000000" w:rsidRDefault="00000000" w:rsidRPr="00000000" w14:paraId="000011E1">
            <w:pPr>
              <w:widowControl w:val="0"/>
              <w:spacing w:line="240" w:lineRule="auto"/>
              <w:ind w:firstLine="567"/>
              <w:rPr/>
            </w:pPr>
            <w:r w:rsidDel="00000000" w:rsidR="00000000" w:rsidRPr="00000000">
              <w:rPr>
                <w:rtl w:val="0"/>
              </w:rPr>
              <w:t xml:space="preserve">(v / vỡ nợ</w:t>
            </w:r>
          </w:p>
          <w:p w:rsidR="00000000" w:rsidDel="00000000" w:rsidP="00000000" w:rsidRDefault="00000000" w:rsidRPr="00000000" w14:paraId="000011E2">
            <w:pPr>
              <w:widowControl w:val="0"/>
              <w:spacing w:line="240" w:lineRule="auto"/>
              <w:ind w:firstLine="567"/>
              <w:rPr/>
            </w:pPr>
            <w:r w:rsidDel="00000000" w:rsidR="00000000" w:rsidRPr="00000000">
              <w:rPr>
                <w:rtl w:val="0"/>
              </w:rPr>
              <w:t xml:space="preserve">     :ARG1 (đ / đất nước)</w:t>
            </w:r>
          </w:p>
          <w:p w:rsidR="00000000" w:rsidDel="00000000" w:rsidP="00000000" w:rsidRDefault="00000000" w:rsidRPr="00000000" w14:paraId="000011E3">
            <w:pPr>
              <w:widowControl w:val="0"/>
              <w:spacing w:line="240" w:lineRule="auto"/>
              <w:ind w:firstLine="567"/>
              <w:rPr/>
            </w:pPr>
            <w:r w:rsidDel="00000000" w:rsidR="00000000" w:rsidRPr="00000000">
              <w:rPr>
                <w:rtl w:val="0"/>
              </w:rPr>
              <w:t xml:space="preserve">     :time (a / after</w:t>
            </w:r>
          </w:p>
          <w:p w:rsidR="00000000" w:rsidDel="00000000" w:rsidP="00000000" w:rsidRDefault="00000000" w:rsidRPr="00000000" w14:paraId="000011E4">
            <w:pPr>
              <w:widowControl w:val="0"/>
              <w:spacing w:line="240" w:lineRule="auto"/>
              <w:ind w:firstLine="567"/>
              <w:rPr/>
            </w:pPr>
            <w:r w:rsidDel="00000000" w:rsidR="00000000" w:rsidRPr="00000000">
              <w:rPr>
                <w:rtl w:val="0"/>
              </w:rPr>
              <w:t xml:space="preserve">          :op1 (c / chiến tranh)))</w:t>
            </w:r>
          </w:p>
          <w:p w:rsidR="00000000" w:rsidDel="00000000" w:rsidP="00000000" w:rsidRDefault="00000000" w:rsidRPr="00000000" w14:paraId="000011E5">
            <w:pPr>
              <w:widowControl w:val="0"/>
              <w:spacing w:line="240" w:lineRule="auto"/>
              <w:ind w:firstLine="567"/>
              <w:rPr>
                <w:b w:val="1"/>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1E6">
            <w:pPr>
              <w:widowControl w:val="0"/>
              <w:spacing w:line="240" w:lineRule="auto"/>
              <w:ind w:firstLine="567"/>
              <w:rPr>
                <w:b w:val="1"/>
              </w:rPr>
            </w:pPr>
            <w:r w:rsidDel="00000000" w:rsidR="00000000" w:rsidRPr="00000000">
              <w:rPr>
                <w:b w:val="1"/>
                <w:rtl w:val="0"/>
              </w:rPr>
              <w:t xml:space="preserve">I will leave </w:t>
            </w:r>
            <w:r w:rsidDel="00000000" w:rsidR="00000000" w:rsidRPr="00000000">
              <w:rPr>
                <w:b w:val="1"/>
                <w:color w:val="ff0000"/>
                <w:rtl w:val="0"/>
              </w:rPr>
              <w:t xml:space="preserve">in 20 minutes</w:t>
            </w:r>
            <w:r w:rsidDel="00000000" w:rsidR="00000000" w:rsidRPr="00000000">
              <w:rPr>
                <w:b w:val="1"/>
                <w:rtl w:val="0"/>
              </w:rPr>
              <w:t xml:space="preserve">.</w:t>
            </w:r>
          </w:p>
          <w:p w:rsidR="00000000" w:rsidDel="00000000" w:rsidP="00000000" w:rsidRDefault="00000000" w:rsidRPr="00000000" w14:paraId="000011E7">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1E8">
            <w:pPr>
              <w:widowControl w:val="0"/>
              <w:spacing w:line="240" w:lineRule="auto"/>
              <w:ind w:firstLine="567"/>
              <w:rPr/>
            </w:pPr>
            <w:r w:rsidDel="00000000" w:rsidR="00000000" w:rsidRPr="00000000">
              <w:rPr>
                <w:rtl w:val="0"/>
              </w:rPr>
              <w:t xml:space="preserve">(l / leave-11</w:t>
            </w:r>
          </w:p>
          <w:p w:rsidR="00000000" w:rsidDel="00000000" w:rsidP="00000000" w:rsidRDefault="00000000" w:rsidRPr="00000000" w14:paraId="000011E9">
            <w:pPr>
              <w:widowControl w:val="0"/>
              <w:spacing w:line="240" w:lineRule="auto"/>
              <w:ind w:firstLine="567"/>
              <w:rPr/>
            </w:pPr>
            <w:r w:rsidDel="00000000" w:rsidR="00000000" w:rsidRPr="00000000">
              <w:rPr>
                <w:rtl w:val="0"/>
              </w:rPr>
              <w:t xml:space="preserve">    :ARG0 (i / i)</w:t>
            </w:r>
          </w:p>
          <w:p w:rsidR="00000000" w:rsidDel="00000000" w:rsidP="00000000" w:rsidRDefault="00000000" w:rsidRPr="00000000" w14:paraId="000011EA">
            <w:pPr>
              <w:widowControl w:val="0"/>
              <w:spacing w:line="240" w:lineRule="auto"/>
              <w:ind w:firstLine="567"/>
              <w:rPr/>
            </w:pPr>
            <w:r w:rsidDel="00000000" w:rsidR="00000000" w:rsidRPr="00000000">
              <w:rPr>
                <w:rtl w:val="0"/>
              </w:rPr>
              <w:t xml:space="preserve">    :time (a / after</w:t>
            </w:r>
          </w:p>
          <w:p w:rsidR="00000000" w:rsidDel="00000000" w:rsidP="00000000" w:rsidRDefault="00000000" w:rsidRPr="00000000" w14:paraId="000011EB">
            <w:pPr>
              <w:widowControl w:val="0"/>
              <w:spacing w:line="240" w:lineRule="auto"/>
              <w:ind w:firstLine="567"/>
              <w:rPr/>
            </w:pPr>
            <w:r w:rsidDel="00000000" w:rsidR="00000000" w:rsidRPr="00000000">
              <w:rPr>
                <w:rtl w:val="0"/>
              </w:rPr>
              <w:t xml:space="preserve">       :op1 (n / now)</w:t>
            </w:r>
          </w:p>
          <w:p w:rsidR="00000000" w:rsidDel="00000000" w:rsidP="00000000" w:rsidRDefault="00000000" w:rsidRPr="00000000" w14:paraId="000011EC">
            <w:pPr>
              <w:widowControl w:val="0"/>
              <w:spacing w:line="240" w:lineRule="auto"/>
              <w:ind w:firstLine="567"/>
              <w:rPr/>
            </w:pPr>
            <w:r w:rsidDel="00000000" w:rsidR="00000000" w:rsidRPr="00000000">
              <w:rPr>
                <w:rtl w:val="0"/>
              </w:rPr>
              <w:t xml:space="preserve">       :quant (t / temporal-quantity</w:t>
            </w:r>
          </w:p>
          <w:p w:rsidR="00000000" w:rsidDel="00000000" w:rsidP="00000000" w:rsidRDefault="00000000" w:rsidRPr="00000000" w14:paraId="000011ED">
            <w:pPr>
              <w:widowControl w:val="0"/>
              <w:spacing w:line="240" w:lineRule="auto"/>
              <w:ind w:firstLine="567"/>
              <w:rPr/>
            </w:pPr>
            <w:r w:rsidDel="00000000" w:rsidR="00000000" w:rsidRPr="00000000">
              <w:rPr>
                <w:rtl w:val="0"/>
              </w:rPr>
              <w:t xml:space="preserve">         :quant 20</w:t>
            </w:r>
          </w:p>
          <w:p w:rsidR="00000000" w:rsidDel="00000000" w:rsidP="00000000" w:rsidRDefault="00000000" w:rsidRPr="00000000" w14:paraId="000011EE">
            <w:pPr>
              <w:widowControl w:val="0"/>
              <w:spacing w:line="240" w:lineRule="auto"/>
              <w:ind w:firstLine="567"/>
              <w:rPr/>
            </w:pPr>
            <w:r w:rsidDel="00000000" w:rsidR="00000000" w:rsidRPr="00000000">
              <w:rPr>
                <w:rtl w:val="0"/>
              </w:rPr>
              <w:t xml:space="preserve">         :unit (m / minute))))</w:t>
            </w:r>
          </w:p>
          <w:p w:rsidR="00000000" w:rsidDel="00000000" w:rsidP="00000000" w:rsidRDefault="00000000" w:rsidRPr="00000000" w14:paraId="000011EF">
            <w:pPr>
              <w:widowControl w:val="0"/>
              <w:spacing w:line="240" w:lineRule="auto"/>
              <w:ind w:firstLine="567"/>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1F0">
            <w:pPr>
              <w:widowControl w:val="0"/>
              <w:spacing w:line="240" w:lineRule="auto"/>
              <w:ind w:firstLine="567"/>
              <w:rPr>
                <w:b w:val="1"/>
              </w:rPr>
            </w:pPr>
            <w:r w:rsidDel="00000000" w:rsidR="00000000" w:rsidRPr="00000000">
              <w:rPr>
                <w:b w:val="1"/>
                <w:rtl w:val="0"/>
              </w:rPr>
              <w:t xml:space="preserve">Tôi sẽ rời đi </w:t>
            </w:r>
            <w:r w:rsidDel="00000000" w:rsidR="00000000" w:rsidRPr="00000000">
              <w:rPr>
                <w:b w:val="1"/>
                <w:color w:val="ff0000"/>
                <w:rtl w:val="0"/>
              </w:rPr>
              <w:t xml:space="preserve">trong 20 phút nữa</w:t>
            </w:r>
            <w:r w:rsidDel="00000000" w:rsidR="00000000" w:rsidRPr="00000000">
              <w:rPr>
                <w:b w:val="1"/>
                <w:rtl w:val="0"/>
              </w:rPr>
              <w:t xml:space="preserve">.</w:t>
            </w:r>
          </w:p>
          <w:p w:rsidR="00000000" w:rsidDel="00000000" w:rsidP="00000000" w:rsidRDefault="00000000" w:rsidRPr="00000000" w14:paraId="000011F1">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1F2">
            <w:pPr>
              <w:widowControl w:val="0"/>
              <w:spacing w:line="240" w:lineRule="auto"/>
              <w:ind w:firstLine="567"/>
              <w:rPr/>
            </w:pPr>
            <w:r w:rsidDel="00000000" w:rsidR="00000000" w:rsidRPr="00000000">
              <w:rPr>
                <w:rtl w:val="0"/>
              </w:rPr>
              <w:t xml:space="preserve">(r / rời</w:t>
            </w:r>
          </w:p>
          <w:p w:rsidR="00000000" w:rsidDel="00000000" w:rsidP="00000000" w:rsidRDefault="00000000" w:rsidRPr="00000000" w14:paraId="000011F3">
            <w:pPr>
              <w:widowControl w:val="0"/>
              <w:spacing w:line="240" w:lineRule="auto"/>
              <w:ind w:firstLine="567"/>
              <w:rPr/>
            </w:pPr>
            <w:r w:rsidDel="00000000" w:rsidR="00000000" w:rsidRPr="00000000">
              <w:rPr>
                <w:rtl w:val="0"/>
              </w:rPr>
              <w:t xml:space="preserve">    :ARG0 (t / tôi)</w:t>
            </w:r>
          </w:p>
          <w:p w:rsidR="00000000" w:rsidDel="00000000" w:rsidP="00000000" w:rsidRDefault="00000000" w:rsidRPr="00000000" w14:paraId="000011F4">
            <w:pPr>
              <w:widowControl w:val="0"/>
              <w:spacing w:line="240" w:lineRule="auto"/>
              <w:ind w:firstLine="567"/>
              <w:rPr/>
            </w:pPr>
            <w:r w:rsidDel="00000000" w:rsidR="00000000" w:rsidRPr="00000000">
              <w:rPr>
                <w:rtl w:val="0"/>
              </w:rPr>
              <w:t xml:space="preserve">    :time (a / after</w:t>
            </w:r>
          </w:p>
          <w:p w:rsidR="00000000" w:rsidDel="00000000" w:rsidP="00000000" w:rsidRDefault="00000000" w:rsidRPr="00000000" w14:paraId="000011F5">
            <w:pPr>
              <w:widowControl w:val="0"/>
              <w:spacing w:line="240" w:lineRule="auto"/>
              <w:ind w:firstLine="567"/>
              <w:rPr/>
            </w:pPr>
            <w:r w:rsidDel="00000000" w:rsidR="00000000" w:rsidRPr="00000000">
              <w:rPr>
                <w:rtl w:val="0"/>
              </w:rPr>
              <w:t xml:space="preserve">       :op1 (n / now)</w:t>
            </w:r>
          </w:p>
          <w:p w:rsidR="00000000" w:rsidDel="00000000" w:rsidP="00000000" w:rsidRDefault="00000000" w:rsidRPr="00000000" w14:paraId="000011F6">
            <w:pPr>
              <w:widowControl w:val="0"/>
              <w:spacing w:line="240" w:lineRule="auto"/>
              <w:ind w:firstLine="567"/>
              <w:rPr/>
            </w:pPr>
            <w:r w:rsidDel="00000000" w:rsidR="00000000" w:rsidRPr="00000000">
              <w:rPr>
                <w:rtl w:val="0"/>
              </w:rPr>
              <w:t xml:space="preserve">       :quant (t/ temporal-quantity</w:t>
            </w:r>
          </w:p>
          <w:p w:rsidR="00000000" w:rsidDel="00000000" w:rsidP="00000000" w:rsidRDefault="00000000" w:rsidRPr="00000000" w14:paraId="000011F7">
            <w:pPr>
              <w:widowControl w:val="0"/>
              <w:spacing w:line="240" w:lineRule="auto"/>
              <w:ind w:firstLine="567"/>
              <w:rPr/>
            </w:pPr>
            <w:r w:rsidDel="00000000" w:rsidR="00000000" w:rsidRPr="00000000">
              <w:rPr>
                <w:rtl w:val="0"/>
              </w:rPr>
              <w:t xml:space="preserve">         :quant 20</w:t>
            </w:r>
          </w:p>
          <w:p w:rsidR="00000000" w:rsidDel="00000000" w:rsidP="00000000" w:rsidRDefault="00000000" w:rsidRPr="00000000" w14:paraId="000011F8">
            <w:pPr>
              <w:widowControl w:val="0"/>
              <w:spacing w:line="240" w:lineRule="auto"/>
              <w:ind w:firstLine="567"/>
              <w:rPr/>
            </w:pPr>
            <w:r w:rsidDel="00000000" w:rsidR="00000000" w:rsidRPr="00000000">
              <w:rPr>
                <w:rtl w:val="0"/>
              </w:rPr>
              <w:t xml:space="preserve">         :unit (p / phút))))</w:t>
            </w:r>
          </w:p>
          <w:p w:rsidR="00000000" w:rsidDel="00000000" w:rsidP="00000000" w:rsidRDefault="00000000" w:rsidRPr="00000000" w14:paraId="000011F9">
            <w:pPr>
              <w:widowControl w:val="0"/>
              <w:spacing w:line="240" w:lineRule="auto"/>
              <w:ind w:firstLine="567"/>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1FA">
            <w:pPr>
              <w:widowControl w:val="0"/>
              <w:spacing w:line="240" w:lineRule="auto"/>
              <w:ind w:firstLine="567"/>
              <w:rPr>
                <w:b w:val="1"/>
                <w:highlight w:val="white"/>
              </w:rPr>
            </w:pPr>
            <w:r w:rsidDel="00000000" w:rsidR="00000000" w:rsidRPr="00000000">
              <w:rPr>
                <w:b w:val="1"/>
                <w:highlight w:val="white"/>
                <w:rtl w:val="0"/>
              </w:rPr>
              <w:t xml:space="preserve">He retired more than five years </w:t>
            </w:r>
            <w:r w:rsidDel="00000000" w:rsidR="00000000" w:rsidRPr="00000000">
              <w:rPr>
                <w:b w:val="1"/>
                <w:color w:val="ff0000"/>
                <w:highlight w:val="white"/>
                <w:rtl w:val="0"/>
              </w:rPr>
              <w:t xml:space="preserve">ago </w:t>
            </w:r>
            <w:r w:rsidDel="00000000" w:rsidR="00000000" w:rsidRPr="00000000">
              <w:rPr>
                <w:rtl w:val="0"/>
              </w:rPr>
            </w:r>
          </w:p>
          <w:p w:rsidR="00000000" w:rsidDel="00000000" w:rsidP="00000000" w:rsidRDefault="00000000" w:rsidRPr="00000000" w14:paraId="000011FB">
            <w:pPr>
              <w:widowControl w:val="0"/>
              <w:spacing w:line="240" w:lineRule="auto"/>
              <w:ind w:firstLine="567"/>
              <w:rPr>
                <w:b w:val="1"/>
                <w:shd w:fill="ffffee" w:val="clear"/>
              </w:rPr>
            </w:pPr>
            <w:r w:rsidDel="00000000" w:rsidR="00000000" w:rsidRPr="00000000">
              <w:rPr>
                <w:rtl w:val="0"/>
              </w:rPr>
            </w:r>
          </w:p>
          <w:p w:rsidR="00000000" w:rsidDel="00000000" w:rsidP="00000000" w:rsidRDefault="00000000" w:rsidRPr="00000000" w14:paraId="000011FC">
            <w:pPr>
              <w:widowControl w:val="0"/>
              <w:spacing w:line="240" w:lineRule="auto"/>
              <w:ind w:firstLine="567"/>
              <w:rPr>
                <w:highlight w:val="white"/>
              </w:rPr>
            </w:pPr>
            <w:r w:rsidDel="00000000" w:rsidR="00000000" w:rsidRPr="00000000">
              <w:rPr>
                <w:highlight w:val="white"/>
                <w:rtl w:val="0"/>
              </w:rPr>
              <w:t xml:space="preserve">(r / retire-01</w:t>
            </w:r>
          </w:p>
          <w:p w:rsidR="00000000" w:rsidDel="00000000" w:rsidP="00000000" w:rsidRDefault="00000000" w:rsidRPr="00000000" w14:paraId="000011FD">
            <w:pPr>
              <w:widowControl w:val="0"/>
              <w:spacing w:line="240" w:lineRule="auto"/>
              <w:ind w:firstLine="567"/>
              <w:rPr>
                <w:highlight w:val="white"/>
              </w:rPr>
            </w:pPr>
            <w:r w:rsidDel="00000000" w:rsidR="00000000" w:rsidRPr="00000000">
              <w:rPr>
                <w:highlight w:val="white"/>
                <w:rtl w:val="0"/>
              </w:rPr>
              <w:t xml:space="preserve">    :ARG0 (h / he)</w:t>
            </w:r>
          </w:p>
          <w:p w:rsidR="00000000" w:rsidDel="00000000" w:rsidP="00000000" w:rsidRDefault="00000000" w:rsidRPr="00000000" w14:paraId="000011FE">
            <w:pPr>
              <w:widowControl w:val="0"/>
              <w:spacing w:line="240" w:lineRule="auto"/>
              <w:ind w:firstLine="567"/>
              <w:rPr>
                <w:highlight w:val="white"/>
              </w:rPr>
            </w:pPr>
            <w:r w:rsidDel="00000000" w:rsidR="00000000" w:rsidRPr="00000000">
              <w:rPr>
                <w:highlight w:val="white"/>
                <w:rtl w:val="0"/>
              </w:rPr>
              <w:t xml:space="preserve">    :time (b / before</w:t>
            </w:r>
          </w:p>
          <w:p w:rsidR="00000000" w:rsidDel="00000000" w:rsidP="00000000" w:rsidRDefault="00000000" w:rsidRPr="00000000" w14:paraId="000011FF">
            <w:pPr>
              <w:widowControl w:val="0"/>
              <w:spacing w:line="240" w:lineRule="auto"/>
              <w:ind w:firstLine="567"/>
              <w:rPr>
                <w:highlight w:val="white"/>
              </w:rPr>
            </w:pPr>
            <w:r w:rsidDel="00000000" w:rsidR="00000000" w:rsidRPr="00000000">
              <w:rPr>
                <w:highlight w:val="white"/>
                <w:rtl w:val="0"/>
              </w:rPr>
              <w:t xml:space="preserve">        :op1 (n / now)</w:t>
            </w:r>
          </w:p>
          <w:p w:rsidR="00000000" w:rsidDel="00000000" w:rsidP="00000000" w:rsidRDefault="00000000" w:rsidRPr="00000000" w14:paraId="00001200">
            <w:pPr>
              <w:widowControl w:val="0"/>
              <w:spacing w:line="240" w:lineRule="auto"/>
              <w:ind w:firstLine="567"/>
              <w:rPr>
                <w:highlight w:val="white"/>
              </w:rPr>
            </w:pPr>
            <w:r w:rsidDel="00000000" w:rsidR="00000000" w:rsidRPr="00000000">
              <w:rPr>
                <w:highlight w:val="white"/>
                <w:rtl w:val="0"/>
              </w:rPr>
              <w:t xml:space="preserve">        :quant (m / more-than</w:t>
            </w:r>
          </w:p>
          <w:p w:rsidR="00000000" w:rsidDel="00000000" w:rsidP="00000000" w:rsidRDefault="00000000" w:rsidRPr="00000000" w14:paraId="00001201">
            <w:pPr>
              <w:widowControl w:val="0"/>
              <w:spacing w:line="240" w:lineRule="auto"/>
              <w:ind w:firstLine="567"/>
              <w:rPr>
                <w:highlight w:val="white"/>
              </w:rPr>
            </w:pPr>
            <w:r w:rsidDel="00000000" w:rsidR="00000000" w:rsidRPr="00000000">
              <w:rPr>
                <w:highlight w:val="white"/>
                <w:rtl w:val="0"/>
              </w:rPr>
              <w:t xml:space="preserve">            :op1 (t / temporal-quantity   </w:t>
            </w:r>
          </w:p>
          <w:p w:rsidR="00000000" w:rsidDel="00000000" w:rsidP="00000000" w:rsidRDefault="00000000" w:rsidRPr="00000000" w14:paraId="00001202">
            <w:pPr>
              <w:widowControl w:val="0"/>
              <w:spacing w:line="240" w:lineRule="auto"/>
              <w:ind w:firstLine="567"/>
              <w:rPr>
                <w:highlight w:val="white"/>
              </w:rPr>
            </w:pPr>
            <w:r w:rsidDel="00000000" w:rsidR="00000000" w:rsidRPr="00000000">
              <w:rPr>
                <w:highlight w:val="white"/>
                <w:rtl w:val="0"/>
              </w:rPr>
              <w:t xml:space="preserve">                 :quant 5</w:t>
            </w:r>
          </w:p>
          <w:p w:rsidR="00000000" w:rsidDel="00000000" w:rsidP="00000000" w:rsidRDefault="00000000" w:rsidRPr="00000000" w14:paraId="00001203">
            <w:pPr>
              <w:widowControl w:val="0"/>
              <w:spacing w:line="240" w:lineRule="auto"/>
              <w:ind w:firstLine="567"/>
              <w:rPr>
                <w:highlight w:val="white"/>
              </w:rPr>
            </w:pPr>
            <w:r w:rsidDel="00000000" w:rsidR="00000000" w:rsidRPr="00000000">
              <w:rPr>
                <w:highlight w:val="white"/>
                <w:rtl w:val="0"/>
              </w:rPr>
              <w:t xml:space="preserve">                 :unit (y / year)))))</w:t>
            </w:r>
          </w:p>
          <w:p w:rsidR="00000000" w:rsidDel="00000000" w:rsidP="00000000" w:rsidRDefault="00000000" w:rsidRPr="00000000" w14:paraId="00001204">
            <w:pPr>
              <w:widowControl w:val="0"/>
              <w:spacing w:line="240" w:lineRule="auto"/>
              <w:ind w:firstLine="567"/>
              <w:rPr>
                <w:b w:val="1"/>
                <w:shd w:fill="ffffee"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205">
            <w:pPr>
              <w:widowControl w:val="0"/>
              <w:spacing w:line="240" w:lineRule="auto"/>
              <w:ind w:firstLine="567"/>
              <w:rPr>
                <w:b w:val="1"/>
                <w:highlight w:val="white"/>
              </w:rPr>
            </w:pPr>
            <w:r w:rsidDel="00000000" w:rsidR="00000000" w:rsidRPr="00000000">
              <w:rPr>
                <w:b w:val="1"/>
                <w:highlight w:val="white"/>
                <w:rtl w:val="0"/>
              </w:rPr>
              <w:t xml:space="preserve">Ông đã nghỉ hưu hơn năm năm trước</w:t>
            </w:r>
          </w:p>
          <w:p w:rsidR="00000000" w:rsidDel="00000000" w:rsidP="00000000" w:rsidRDefault="00000000" w:rsidRPr="00000000" w14:paraId="00001206">
            <w:pPr>
              <w:widowControl w:val="0"/>
              <w:spacing w:line="240" w:lineRule="auto"/>
              <w:ind w:firstLine="567"/>
              <w:rPr>
                <w:highlight w:val="white"/>
              </w:rPr>
            </w:pPr>
            <w:r w:rsidDel="00000000" w:rsidR="00000000" w:rsidRPr="00000000">
              <w:rPr>
                <w:rtl w:val="0"/>
              </w:rPr>
            </w:r>
          </w:p>
          <w:p w:rsidR="00000000" w:rsidDel="00000000" w:rsidP="00000000" w:rsidRDefault="00000000" w:rsidRPr="00000000" w14:paraId="00001207">
            <w:pPr>
              <w:widowControl w:val="0"/>
              <w:spacing w:line="240" w:lineRule="auto"/>
              <w:ind w:firstLine="567"/>
              <w:rPr>
                <w:highlight w:val="white"/>
              </w:rPr>
            </w:pPr>
            <w:r w:rsidDel="00000000" w:rsidR="00000000" w:rsidRPr="00000000">
              <w:rPr>
                <w:highlight w:val="white"/>
                <w:rtl w:val="0"/>
              </w:rPr>
              <w:t xml:space="preserve">(n / nghỉ hưu</w:t>
            </w:r>
          </w:p>
          <w:p w:rsidR="00000000" w:rsidDel="00000000" w:rsidP="00000000" w:rsidRDefault="00000000" w:rsidRPr="00000000" w14:paraId="00001208">
            <w:pPr>
              <w:widowControl w:val="0"/>
              <w:spacing w:line="240" w:lineRule="auto"/>
              <w:ind w:firstLine="567"/>
              <w:rPr>
                <w:highlight w:val="white"/>
              </w:rPr>
            </w:pPr>
            <w:r w:rsidDel="00000000" w:rsidR="00000000" w:rsidRPr="00000000">
              <w:rPr>
                <w:highlight w:val="white"/>
                <w:rtl w:val="0"/>
              </w:rPr>
              <w:t xml:space="preserve">    :ARG0 (ô / ông)</w:t>
            </w:r>
          </w:p>
          <w:p w:rsidR="00000000" w:rsidDel="00000000" w:rsidP="00000000" w:rsidRDefault="00000000" w:rsidRPr="00000000" w14:paraId="00001209">
            <w:pPr>
              <w:widowControl w:val="0"/>
              <w:spacing w:line="240" w:lineRule="auto"/>
              <w:ind w:firstLine="567"/>
              <w:rPr>
                <w:highlight w:val="white"/>
              </w:rPr>
            </w:pPr>
            <w:r w:rsidDel="00000000" w:rsidR="00000000" w:rsidRPr="00000000">
              <w:rPr>
                <w:highlight w:val="white"/>
                <w:rtl w:val="0"/>
              </w:rPr>
              <w:t xml:space="preserve">    :time (b / before</w:t>
            </w:r>
          </w:p>
          <w:p w:rsidR="00000000" w:rsidDel="00000000" w:rsidP="00000000" w:rsidRDefault="00000000" w:rsidRPr="00000000" w14:paraId="0000120A">
            <w:pPr>
              <w:widowControl w:val="0"/>
              <w:spacing w:line="240" w:lineRule="auto"/>
              <w:ind w:firstLine="567"/>
              <w:rPr>
                <w:highlight w:val="white"/>
              </w:rPr>
            </w:pPr>
            <w:r w:rsidDel="00000000" w:rsidR="00000000" w:rsidRPr="00000000">
              <w:rPr>
                <w:highlight w:val="white"/>
                <w:rtl w:val="0"/>
              </w:rPr>
              <w:t xml:space="preserve">        :op1 (n / now)</w:t>
            </w:r>
          </w:p>
          <w:p w:rsidR="00000000" w:rsidDel="00000000" w:rsidP="00000000" w:rsidRDefault="00000000" w:rsidRPr="00000000" w14:paraId="0000120B">
            <w:pPr>
              <w:widowControl w:val="0"/>
              <w:spacing w:line="240" w:lineRule="auto"/>
              <w:ind w:firstLine="567"/>
              <w:rPr>
                <w:highlight w:val="white"/>
              </w:rPr>
            </w:pPr>
            <w:r w:rsidDel="00000000" w:rsidR="00000000" w:rsidRPr="00000000">
              <w:rPr>
                <w:highlight w:val="white"/>
                <w:rtl w:val="0"/>
              </w:rPr>
              <w:t xml:space="preserve">        :quant (h / hơn</w:t>
            </w:r>
          </w:p>
          <w:p w:rsidR="00000000" w:rsidDel="00000000" w:rsidP="00000000" w:rsidRDefault="00000000" w:rsidRPr="00000000" w14:paraId="0000120C">
            <w:pPr>
              <w:widowControl w:val="0"/>
              <w:spacing w:line="240" w:lineRule="auto"/>
              <w:ind w:firstLine="567"/>
              <w:rPr>
                <w:highlight w:val="white"/>
              </w:rPr>
            </w:pPr>
            <w:r w:rsidDel="00000000" w:rsidR="00000000" w:rsidRPr="00000000">
              <w:rPr>
                <w:highlight w:val="white"/>
                <w:rtl w:val="0"/>
              </w:rPr>
              <w:t xml:space="preserve">            :op1 (t/ temporal-quantity   </w:t>
            </w:r>
          </w:p>
          <w:p w:rsidR="00000000" w:rsidDel="00000000" w:rsidP="00000000" w:rsidRDefault="00000000" w:rsidRPr="00000000" w14:paraId="0000120D">
            <w:pPr>
              <w:widowControl w:val="0"/>
              <w:spacing w:line="240" w:lineRule="auto"/>
              <w:ind w:firstLine="567"/>
              <w:rPr>
                <w:highlight w:val="white"/>
              </w:rPr>
            </w:pPr>
            <w:r w:rsidDel="00000000" w:rsidR="00000000" w:rsidRPr="00000000">
              <w:rPr>
                <w:highlight w:val="white"/>
                <w:rtl w:val="0"/>
              </w:rPr>
              <w:t xml:space="preserve">                 :quant 5</w:t>
            </w:r>
          </w:p>
          <w:p w:rsidR="00000000" w:rsidDel="00000000" w:rsidP="00000000" w:rsidRDefault="00000000" w:rsidRPr="00000000" w14:paraId="0000120E">
            <w:pPr>
              <w:widowControl w:val="0"/>
              <w:spacing w:line="240" w:lineRule="auto"/>
              <w:ind w:firstLine="567"/>
              <w:rPr>
                <w:highlight w:val="white"/>
              </w:rPr>
            </w:pPr>
            <w:r w:rsidDel="00000000" w:rsidR="00000000" w:rsidRPr="00000000">
              <w:rPr>
                <w:highlight w:val="white"/>
                <w:rtl w:val="0"/>
              </w:rPr>
              <w:t xml:space="preserve">                 :unit (n / năm)))))</w:t>
            </w:r>
          </w:p>
          <w:p w:rsidR="00000000" w:rsidDel="00000000" w:rsidP="00000000" w:rsidRDefault="00000000" w:rsidRPr="00000000" w14:paraId="0000120F">
            <w:pPr>
              <w:widowControl w:val="0"/>
              <w:spacing w:line="240" w:lineRule="auto"/>
              <w:ind w:firstLine="567"/>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210">
            <w:pPr>
              <w:widowControl w:val="0"/>
              <w:spacing w:line="240" w:lineRule="auto"/>
              <w:ind w:firstLine="567"/>
              <w:rPr>
                <w:b w:val="1"/>
                <w:color w:val="ff0000"/>
              </w:rPr>
            </w:pPr>
            <w:r w:rsidDel="00000000" w:rsidR="00000000" w:rsidRPr="00000000">
              <w:rPr>
                <w:b w:val="1"/>
                <w:rtl w:val="0"/>
              </w:rPr>
              <w:t xml:space="preserve">The dinosaurs became extinct </w:t>
            </w:r>
            <w:r w:rsidDel="00000000" w:rsidR="00000000" w:rsidRPr="00000000">
              <w:rPr>
                <w:b w:val="1"/>
                <w:color w:val="ff0000"/>
                <w:rtl w:val="0"/>
              </w:rPr>
              <w:t xml:space="preserve">millions of years ago</w:t>
            </w:r>
          </w:p>
          <w:p w:rsidR="00000000" w:rsidDel="00000000" w:rsidP="00000000" w:rsidRDefault="00000000" w:rsidRPr="00000000" w14:paraId="00001211">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212">
            <w:pPr>
              <w:widowControl w:val="0"/>
              <w:spacing w:line="240" w:lineRule="auto"/>
              <w:ind w:firstLine="567"/>
              <w:rPr/>
            </w:pPr>
            <w:r w:rsidDel="00000000" w:rsidR="00000000" w:rsidRPr="00000000">
              <w:rPr>
                <w:rtl w:val="0"/>
              </w:rPr>
              <w:t xml:space="preserve">(d / die-out-03</w:t>
            </w:r>
          </w:p>
          <w:p w:rsidR="00000000" w:rsidDel="00000000" w:rsidP="00000000" w:rsidRDefault="00000000" w:rsidRPr="00000000" w14:paraId="00001213">
            <w:pPr>
              <w:widowControl w:val="0"/>
              <w:spacing w:line="240" w:lineRule="auto"/>
              <w:ind w:firstLine="567"/>
              <w:rPr/>
            </w:pPr>
            <w:r w:rsidDel="00000000" w:rsidR="00000000" w:rsidRPr="00000000">
              <w:rPr>
                <w:rtl w:val="0"/>
              </w:rPr>
              <w:t xml:space="preserve">   :ARG1 (d2 / dinosaur)</w:t>
            </w:r>
          </w:p>
          <w:p w:rsidR="00000000" w:rsidDel="00000000" w:rsidP="00000000" w:rsidRDefault="00000000" w:rsidRPr="00000000" w14:paraId="00001214">
            <w:pPr>
              <w:widowControl w:val="0"/>
              <w:spacing w:line="240" w:lineRule="auto"/>
              <w:ind w:firstLine="567"/>
              <w:rPr/>
            </w:pPr>
            <w:r w:rsidDel="00000000" w:rsidR="00000000" w:rsidRPr="00000000">
              <w:rPr>
                <w:rtl w:val="0"/>
              </w:rPr>
              <w:t xml:space="preserve">   :time (b / before</w:t>
            </w:r>
          </w:p>
          <w:p w:rsidR="00000000" w:rsidDel="00000000" w:rsidP="00000000" w:rsidRDefault="00000000" w:rsidRPr="00000000" w14:paraId="00001215">
            <w:pPr>
              <w:widowControl w:val="0"/>
              <w:spacing w:line="240" w:lineRule="auto"/>
              <w:ind w:firstLine="567"/>
              <w:rPr/>
            </w:pPr>
            <w:r w:rsidDel="00000000" w:rsidR="00000000" w:rsidRPr="00000000">
              <w:rPr>
                <w:rtl w:val="0"/>
              </w:rPr>
              <w:t xml:space="preserve">      :op1 (n / now)</w:t>
            </w:r>
          </w:p>
          <w:p w:rsidR="00000000" w:rsidDel="00000000" w:rsidP="00000000" w:rsidRDefault="00000000" w:rsidRPr="00000000" w14:paraId="00001216">
            <w:pPr>
              <w:widowControl w:val="0"/>
              <w:spacing w:line="240" w:lineRule="auto"/>
              <w:ind w:firstLine="567"/>
              <w:rPr/>
            </w:pPr>
            <w:r w:rsidDel="00000000" w:rsidR="00000000" w:rsidRPr="00000000">
              <w:rPr>
                <w:rtl w:val="0"/>
              </w:rPr>
              <w:t xml:space="preserve">      :quant (m / multiple</w:t>
            </w:r>
          </w:p>
          <w:p w:rsidR="00000000" w:rsidDel="00000000" w:rsidP="00000000" w:rsidRDefault="00000000" w:rsidRPr="00000000" w14:paraId="00001217">
            <w:pPr>
              <w:widowControl w:val="0"/>
              <w:spacing w:line="240" w:lineRule="auto"/>
              <w:ind w:firstLine="567"/>
              <w:rPr/>
            </w:pPr>
            <w:r w:rsidDel="00000000" w:rsidR="00000000" w:rsidRPr="00000000">
              <w:rPr>
                <w:rtl w:val="0"/>
              </w:rPr>
              <w:t xml:space="preserve">         :op1 (t / temporal-quantity</w:t>
            </w:r>
          </w:p>
          <w:p w:rsidR="00000000" w:rsidDel="00000000" w:rsidP="00000000" w:rsidRDefault="00000000" w:rsidRPr="00000000" w14:paraId="00001218">
            <w:pPr>
              <w:widowControl w:val="0"/>
              <w:spacing w:line="240" w:lineRule="auto"/>
              <w:ind w:firstLine="567"/>
              <w:rPr/>
            </w:pPr>
            <w:r w:rsidDel="00000000" w:rsidR="00000000" w:rsidRPr="00000000">
              <w:rPr>
                <w:rtl w:val="0"/>
              </w:rPr>
              <w:t xml:space="preserve">            :quant 1000000</w:t>
            </w:r>
          </w:p>
          <w:p w:rsidR="00000000" w:rsidDel="00000000" w:rsidP="00000000" w:rsidRDefault="00000000" w:rsidRPr="00000000" w14:paraId="00001219">
            <w:pPr>
              <w:widowControl w:val="0"/>
              <w:spacing w:line="240" w:lineRule="auto"/>
              <w:ind w:firstLine="567"/>
              <w:rPr/>
            </w:pPr>
            <w:r w:rsidDel="00000000" w:rsidR="00000000" w:rsidRPr="00000000">
              <w:rPr>
                <w:rtl w:val="0"/>
              </w:rPr>
              <w:t xml:space="preserve">            :unit (y / year)))))</w:t>
            </w:r>
          </w:p>
          <w:p w:rsidR="00000000" w:rsidDel="00000000" w:rsidP="00000000" w:rsidRDefault="00000000" w:rsidRPr="00000000" w14:paraId="0000121A">
            <w:pPr>
              <w:widowControl w:val="0"/>
              <w:spacing w:line="240" w:lineRule="auto"/>
              <w:ind w:firstLine="567"/>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21B">
            <w:pPr>
              <w:widowControl w:val="0"/>
              <w:spacing w:line="240" w:lineRule="auto"/>
              <w:ind w:firstLine="567"/>
              <w:rPr>
                <w:b w:val="1"/>
                <w:color w:val="ff0000"/>
              </w:rPr>
            </w:pPr>
            <w:r w:rsidDel="00000000" w:rsidR="00000000" w:rsidRPr="00000000">
              <w:rPr>
                <w:b w:val="1"/>
                <w:rtl w:val="0"/>
              </w:rPr>
              <w:t xml:space="preserve">Khủng long đã tuyệt chủng </w:t>
            </w:r>
            <w:r w:rsidDel="00000000" w:rsidR="00000000" w:rsidRPr="00000000">
              <w:rPr>
                <w:b w:val="1"/>
                <w:color w:val="ff0000"/>
                <w:rtl w:val="0"/>
              </w:rPr>
              <w:t xml:space="preserve">hàng triệu năm trước</w:t>
            </w:r>
          </w:p>
          <w:p w:rsidR="00000000" w:rsidDel="00000000" w:rsidP="00000000" w:rsidRDefault="00000000" w:rsidRPr="00000000" w14:paraId="0000121C">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21D">
            <w:pPr>
              <w:widowControl w:val="0"/>
              <w:spacing w:line="240" w:lineRule="auto"/>
              <w:ind w:firstLine="567"/>
              <w:rPr/>
            </w:pPr>
            <w:r w:rsidDel="00000000" w:rsidR="00000000" w:rsidRPr="00000000">
              <w:rPr>
                <w:rtl w:val="0"/>
              </w:rPr>
              <w:t xml:space="preserve">(t / tuyệt chủng</w:t>
            </w:r>
          </w:p>
          <w:p w:rsidR="00000000" w:rsidDel="00000000" w:rsidP="00000000" w:rsidRDefault="00000000" w:rsidRPr="00000000" w14:paraId="0000121E">
            <w:pPr>
              <w:widowControl w:val="0"/>
              <w:spacing w:line="240" w:lineRule="auto"/>
              <w:ind w:firstLine="567"/>
              <w:rPr/>
            </w:pPr>
            <w:r w:rsidDel="00000000" w:rsidR="00000000" w:rsidRPr="00000000">
              <w:rPr>
                <w:rtl w:val="0"/>
              </w:rPr>
              <w:t xml:space="preserve">   :ARG1 (k / khủng long)</w:t>
            </w:r>
          </w:p>
          <w:p w:rsidR="00000000" w:rsidDel="00000000" w:rsidP="00000000" w:rsidRDefault="00000000" w:rsidRPr="00000000" w14:paraId="0000121F">
            <w:pPr>
              <w:widowControl w:val="0"/>
              <w:spacing w:line="240" w:lineRule="auto"/>
              <w:ind w:firstLine="567"/>
              <w:rPr/>
            </w:pPr>
            <w:r w:rsidDel="00000000" w:rsidR="00000000" w:rsidRPr="00000000">
              <w:rPr>
                <w:rtl w:val="0"/>
              </w:rPr>
              <w:t xml:space="preserve">   :time (b / before</w:t>
            </w:r>
          </w:p>
          <w:p w:rsidR="00000000" w:rsidDel="00000000" w:rsidP="00000000" w:rsidRDefault="00000000" w:rsidRPr="00000000" w14:paraId="00001220">
            <w:pPr>
              <w:widowControl w:val="0"/>
              <w:spacing w:line="240" w:lineRule="auto"/>
              <w:ind w:firstLine="567"/>
              <w:rPr/>
            </w:pPr>
            <w:r w:rsidDel="00000000" w:rsidR="00000000" w:rsidRPr="00000000">
              <w:rPr>
                <w:rtl w:val="0"/>
              </w:rPr>
              <w:t xml:space="preserve">      :op1 (n / now)</w:t>
            </w:r>
          </w:p>
          <w:p w:rsidR="00000000" w:rsidDel="00000000" w:rsidP="00000000" w:rsidRDefault="00000000" w:rsidRPr="00000000" w14:paraId="00001221">
            <w:pPr>
              <w:widowControl w:val="0"/>
              <w:spacing w:line="240" w:lineRule="auto"/>
              <w:ind w:firstLine="567"/>
              <w:rPr/>
            </w:pPr>
            <w:r w:rsidDel="00000000" w:rsidR="00000000" w:rsidRPr="00000000">
              <w:rPr>
                <w:rtl w:val="0"/>
              </w:rPr>
              <w:t xml:space="preserve">      :quant (m / multiple</w:t>
            </w:r>
          </w:p>
          <w:p w:rsidR="00000000" w:rsidDel="00000000" w:rsidP="00000000" w:rsidRDefault="00000000" w:rsidRPr="00000000" w14:paraId="00001222">
            <w:pPr>
              <w:widowControl w:val="0"/>
              <w:spacing w:line="240" w:lineRule="auto"/>
              <w:ind w:firstLine="567"/>
              <w:rPr/>
            </w:pPr>
            <w:r w:rsidDel="00000000" w:rsidR="00000000" w:rsidRPr="00000000">
              <w:rPr>
                <w:rtl w:val="0"/>
              </w:rPr>
              <w:t xml:space="preserve">         :op1 (t/ temporal-quantity</w:t>
            </w:r>
          </w:p>
          <w:p w:rsidR="00000000" w:rsidDel="00000000" w:rsidP="00000000" w:rsidRDefault="00000000" w:rsidRPr="00000000" w14:paraId="00001223">
            <w:pPr>
              <w:widowControl w:val="0"/>
              <w:spacing w:line="240" w:lineRule="auto"/>
              <w:ind w:firstLine="567"/>
              <w:rPr/>
            </w:pPr>
            <w:r w:rsidDel="00000000" w:rsidR="00000000" w:rsidRPr="00000000">
              <w:rPr>
                <w:rtl w:val="0"/>
              </w:rPr>
              <w:t xml:space="preserve">            :quant 1000000</w:t>
            </w:r>
          </w:p>
          <w:p w:rsidR="00000000" w:rsidDel="00000000" w:rsidP="00000000" w:rsidRDefault="00000000" w:rsidRPr="00000000" w14:paraId="00001224">
            <w:pPr>
              <w:widowControl w:val="0"/>
              <w:spacing w:line="240" w:lineRule="auto"/>
              <w:ind w:firstLine="567"/>
              <w:rPr/>
            </w:pPr>
            <w:r w:rsidDel="00000000" w:rsidR="00000000" w:rsidRPr="00000000">
              <w:rPr>
                <w:rtl w:val="0"/>
              </w:rPr>
              <w:t xml:space="preserve">            :unit (n / năm)))))</w:t>
            </w:r>
          </w:p>
          <w:p w:rsidR="00000000" w:rsidDel="00000000" w:rsidP="00000000" w:rsidRDefault="00000000" w:rsidRPr="00000000" w14:paraId="00001225">
            <w:pPr>
              <w:widowControl w:val="0"/>
              <w:spacing w:line="240" w:lineRule="auto"/>
              <w:ind w:firstLine="567"/>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226">
            <w:pPr>
              <w:widowControl w:val="0"/>
              <w:spacing w:line="240" w:lineRule="auto"/>
              <w:ind w:firstLine="567"/>
              <w:rPr>
                <w:b w:val="1"/>
                <w:color w:val="ff0000"/>
              </w:rPr>
            </w:pPr>
            <w:r w:rsidDel="00000000" w:rsidR="00000000" w:rsidRPr="00000000">
              <w:rPr>
                <w:b w:val="1"/>
                <w:rtl w:val="0"/>
              </w:rPr>
              <w:t xml:space="preserve">The police interviewed more than 100 witnesses </w:t>
            </w:r>
            <w:r w:rsidDel="00000000" w:rsidR="00000000" w:rsidRPr="00000000">
              <w:rPr>
                <w:b w:val="1"/>
                <w:color w:val="ff0000"/>
                <w:rtl w:val="0"/>
              </w:rPr>
              <w:t xml:space="preserve">in the 2 months after the murder. </w:t>
            </w:r>
          </w:p>
          <w:p w:rsidR="00000000" w:rsidDel="00000000" w:rsidP="00000000" w:rsidRDefault="00000000" w:rsidRPr="00000000" w14:paraId="00001227">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228">
            <w:pPr>
              <w:widowControl w:val="0"/>
              <w:spacing w:line="240" w:lineRule="auto"/>
              <w:ind w:firstLine="567"/>
              <w:rPr/>
            </w:pPr>
            <w:r w:rsidDel="00000000" w:rsidR="00000000" w:rsidRPr="00000000">
              <w:rPr>
                <w:rtl w:val="0"/>
              </w:rPr>
              <w:t xml:space="preserve">(i / interview-01</w:t>
            </w:r>
          </w:p>
          <w:p w:rsidR="00000000" w:rsidDel="00000000" w:rsidP="00000000" w:rsidRDefault="00000000" w:rsidRPr="00000000" w14:paraId="00001229">
            <w:pPr>
              <w:widowControl w:val="0"/>
              <w:spacing w:line="240" w:lineRule="auto"/>
              <w:ind w:firstLine="567"/>
              <w:rPr/>
            </w:pPr>
            <w:r w:rsidDel="00000000" w:rsidR="00000000" w:rsidRPr="00000000">
              <w:rPr>
                <w:rtl w:val="0"/>
              </w:rPr>
              <w:t xml:space="preserve">   :ARG0 (p / police)</w:t>
            </w:r>
          </w:p>
          <w:p w:rsidR="00000000" w:rsidDel="00000000" w:rsidP="00000000" w:rsidRDefault="00000000" w:rsidRPr="00000000" w14:paraId="0000122A">
            <w:pPr>
              <w:widowControl w:val="0"/>
              <w:spacing w:line="240" w:lineRule="auto"/>
              <w:ind w:firstLine="567"/>
              <w:rPr/>
            </w:pPr>
            <w:r w:rsidDel="00000000" w:rsidR="00000000" w:rsidRPr="00000000">
              <w:rPr>
                <w:rtl w:val="0"/>
              </w:rPr>
              <w:t xml:space="preserve">   :ARG1 (p2 / person</w:t>
            </w:r>
          </w:p>
          <w:p w:rsidR="00000000" w:rsidDel="00000000" w:rsidP="00000000" w:rsidRDefault="00000000" w:rsidRPr="00000000" w14:paraId="0000122B">
            <w:pPr>
              <w:widowControl w:val="0"/>
              <w:spacing w:line="240" w:lineRule="auto"/>
              <w:ind w:firstLine="567"/>
              <w:rPr/>
            </w:pPr>
            <w:r w:rsidDel="00000000" w:rsidR="00000000" w:rsidRPr="00000000">
              <w:rPr>
                <w:rtl w:val="0"/>
              </w:rPr>
              <w:t xml:space="preserve">      :ARG0-of (w / witness-01)</w:t>
            </w:r>
          </w:p>
          <w:p w:rsidR="00000000" w:rsidDel="00000000" w:rsidP="00000000" w:rsidRDefault="00000000" w:rsidRPr="00000000" w14:paraId="0000122C">
            <w:pPr>
              <w:widowControl w:val="0"/>
              <w:spacing w:line="240" w:lineRule="auto"/>
              <w:ind w:firstLine="567"/>
              <w:rPr/>
            </w:pPr>
            <w:r w:rsidDel="00000000" w:rsidR="00000000" w:rsidRPr="00000000">
              <w:rPr>
                <w:rtl w:val="0"/>
              </w:rPr>
              <w:t xml:space="preserve">      :quant (m3 / more-than</w:t>
            </w:r>
          </w:p>
          <w:p w:rsidR="00000000" w:rsidDel="00000000" w:rsidP="00000000" w:rsidRDefault="00000000" w:rsidRPr="00000000" w14:paraId="0000122D">
            <w:pPr>
              <w:widowControl w:val="0"/>
              <w:spacing w:line="240" w:lineRule="auto"/>
              <w:ind w:firstLine="567"/>
              <w:rPr/>
            </w:pPr>
            <w:r w:rsidDel="00000000" w:rsidR="00000000" w:rsidRPr="00000000">
              <w:rPr>
                <w:rtl w:val="0"/>
              </w:rPr>
              <w:t xml:space="preserve">          :op1 100))</w:t>
            </w:r>
          </w:p>
          <w:p w:rsidR="00000000" w:rsidDel="00000000" w:rsidP="00000000" w:rsidRDefault="00000000" w:rsidRPr="00000000" w14:paraId="0000122E">
            <w:pPr>
              <w:widowControl w:val="0"/>
              <w:spacing w:line="240" w:lineRule="auto"/>
              <w:ind w:firstLine="567"/>
              <w:rPr/>
            </w:pPr>
            <w:r w:rsidDel="00000000" w:rsidR="00000000" w:rsidRPr="00000000">
              <w:rPr>
                <w:rtl w:val="0"/>
              </w:rPr>
              <w:t xml:space="preserve">   :time (a / after</w:t>
            </w:r>
          </w:p>
          <w:p w:rsidR="00000000" w:rsidDel="00000000" w:rsidP="00000000" w:rsidRDefault="00000000" w:rsidRPr="00000000" w14:paraId="0000122F">
            <w:pPr>
              <w:widowControl w:val="0"/>
              <w:spacing w:line="240" w:lineRule="auto"/>
              <w:ind w:firstLine="567"/>
              <w:rPr/>
            </w:pPr>
            <w:r w:rsidDel="00000000" w:rsidR="00000000" w:rsidRPr="00000000">
              <w:rPr>
                <w:rtl w:val="0"/>
              </w:rPr>
              <w:t xml:space="preserve">      :op1 (m / murder-01)</w:t>
            </w:r>
          </w:p>
          <w:p w:rsidR="00000000" w:rsidDel="00000000" w:rsidP="00000000" w:rsidRDefault="00000000" w:rsidRPr="00000000" w14:paraId="00001230">
            <w:pPr>
              <w:widowControl w:val="0"/>
              <w:spacing w:line="240" w:lineRule="auto"/>
              <w:ind w:firstLine="567"/>
              <w:rPr/>
            </w:pPr>
            <w:r w:rsidDel="00000000" w:rsidR="00000000" w:rsidRPr="00000000">
              <w:rPr>
                <w:rtl w:val="0"/>
              </w:rPr>
              <w:t xml:space="preserve">      :duration (t / temporal-quantity</w:t>
            </w:r>
          </w:p>
          <w:p w:rsidR="00000000" w:rsidDel="00000000" w:rsidP="00000000" w:rsidRDefault="00000000" w:rsidRPr="00000000" w14:paraId="00001231">
            <w:pPr>
              <w:widowControl w:val="0"/>
              <w:spacing w:line="240" w:lineRule="auto"/>
              <w:ind w:firstLine="567"/>
              <w:rPr/>
            </w:pPr>
            <w:r w:rsidDel="00000000" w:rsidR="00000000" w:rsidRPr="00000000">
              <w:rPr>
                <w:rtl w:val="0"/>
              </w:rPr>
              <w:t xml:space="preserve">          :quant 2</w:t>
            </w:r>
          </w:p>
          <w:p w:rsidR="00000000" w:rsidDel="00000000" w:rsidP="00000000" w:rsidRDefault="00000000" w:rsidRPr="00000000" w14:paraId="00001232">
            <w:pPr>
              <w:widowControl w:val="0"/>
              <w:spacing w:line="240" w:lineRule="auto"/>
              <w:ind w:firstLine="567"/>
              <w:rPr>
                <w:b w:val="1"/>
              </w:rPr>
            </w:pPr>
            <w:r w:rsidDel="00000000" w:rsidR="00000000" w:rsidRPr="00000000">
              <w:rPr>
                <w:rtl w:val="0"/>
              </w:rPr>
              <w:t xml:space="preserve">          :unit (m2 / month))))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233">
            <w:pPr>
              <w:widowControl w:val="0"/>
              <w:spacing w:line="240" w:lineRule="auto"/>
              <w:ind w:firstLine="567"/>
              <w:rPr>
                <w:b w:val="1"/>
              </w:rPr>
            </w:pPr>
            <w:r w:rsidDel="00000000" w:rsidR="00000000" w:rsidRPr="00000000">
              <w:rPr>
                <w:b w:val="1"/>
                <w:rtl w:val="0"/>
              </w:rPr>
              <w:t xml:space="preserve">Cảnh sát đã phỏng vấn hơn 100 nhân chứng </w:t>
            </w:r>
            <w:r w:rsidDel="00000000" w:rsidR="00000000" w:rsidRPr="00000000">
              <w:rPr>
                <w:b w:val="1"/>
                <w:color w:val="ff0000"/>
                <w:rtl w:val="0"/>
              </w:rPr>
              <w:t xml:space="preserve">trong 2 tháng sau vụ án mạng</w:t>
            </w:r>
            <w:r w:rsidDel="00000000" w:rsidR="00000000" w:rsidRPr="00000000">
              <w:rPr>
                <w:b w:val="1"/>
                <w:rtl w:val="0"/>
              </w:rPr>
              <w:t xml:space="preserve">.</w:t>
            </w:r>
          </w:p>
          <w:p w:rsidR="00000000" w:rsidDel="00000000" w:rsidP="00000000" w:rsidRDefault="00000000" w:rsidRPr="00000000" w14:paraId="00001234">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235">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236">
            <w:pPr>
              <w:widowControl w:val="0"/>
              <w:spacing w:line="240" w:lineRule="auto"/>
              <w:ind w:firstLine="567"/>
              <w:rPr/>
            </w:pPr>
            <w:r w:rsidDel="00000000" w:rsidR="00000000" w:rsidRPr="00000000">
              <w:rPr>
                <w:rtl w:val="0"/>
              </w:rPr>
              <w:t xml:space="preserve">(p / phỏng vấn</w:t>
            </w:r>
          </w:p>
          <w:p w:rsidR="00000000" w:rsidDel="00000000" w:rsidP="00000000" w:rsidRDefault="00000000" w:rsidRPr="00000000" w14:paraId="00001237">
            <w:pPr>
              <w:widowControl w:val="0"/>
              <w:spacing w:line="240" w:lineRule="auto"/>
              <w:ind w:firstLine="567"/>
              <w:rPr/>
            </w:pPr>
            <w:r w:rsidDel="00000000" w:rsidR="00000000" w:rsidRPr="00000000">
              <w:rPr>
                <w:rtl w:val="0"/>
              </w:rPr>
              <w:t xml:space="preserve">   :ARG0 (c / cảnh sát)</w:t>
            </w:r>
          </w:p>
          <w:p w:rsidR="00000000" w:rsidDel="00000000" w:rsidP="00000000" w:rsidRDefault="00000000" w:rsidRPr="00000000" w14:paraId="00001238">
            <w:pPr>
              <w:widowControl w:val="0"/>
              <w:spacing w:line="240" w:lineRule="auto"/>
              <w:ind w:firstLine="567"/>
              <w:rPr/>
            </w:pPr>
            <w:r w:rsidDel="00000000" w:rsidR="00000000" w:rsidRPr="00000000">
              <w:rPr>
                <w:rtl w:val="0"/>
              </w:rPr>
              <w:t xml:space="preserve">   :ARG1 (p2 / person</w:t>
            </w:r>
          </w:p>
          <w:p w:rsidR="00000000" w:rsidDel="00000000" w:rsidP="00000000" w:rsidRDefault="00000000" w:rsidRPr="00000000" w14:paraId="00001239">
            <w:pPr>
              <w:widowControl w:val="0"/>
              <w:spacing w:line="240" w:lineRule="auto"/>
              <w:ind w:firstLine="567"/>
              <w:rPr/>
            </w:pPr>
            <w:r w:rsidDel="00000000" w:rsidR="00000000" w:rsidRPr="00000000">
              <w:rPr>
                <w:rtl w:val="0"/>
              </w:rPr>
              <w:t xml:space="preserve">      :ARG0-of (n / nhân chứng)</w:t>
            </w:r>
          </w:p>
          <w:p w:rsidR="00000000" w:rsidDel="00000000" w:rsidP="00000000" w:rsidRDefault="00000000" w:rsidRPr="00000000" w14:paraId="0000123A">
            <w:pPr>
              <w:widowControl w:val="0"/>
              <w:spacing w:line="240" w:lineRule="auto"/>
              <w:ind w:firstLine="567"/>
              <w:rPr/>
            </w:pPr>
            <w:r w:rsidDel="00000000" w:rsidR="00000000" w:rsidRPr="00000000">
              <w:rPr>
                <w:rtl w:val="0"/>
              </w:rPr>
              <w:t xml:space="preserve">      :quant (m3 / more-than</w:t>
            </w:r>
          </w:p>
          <w:p w:rsidR="00000000" w:rsidDel="00000000" w:rsidP="00000000" w:rsidRDefault="00000000" w:rsidRPr="00000000" w14:paraId="0000123B">
            <w:pPr>
              <w:widowControl w:val="0"/>
              <w:spacing w:line="240" w:lineRule="auto"/>
              <w:ind w:firstLine="567"/>
              <w:rPr/>
            </w:pPr>
            <w:r w:rsidDel="00000000" w:rsidR="00000000" w:rsidRPr="00000000">
              <w:rPr>
                <w:rtl w:val="0"/>
              </w:rPr>
              <w:t xml:space="preserve">          :op1 100))</w:t>
            </w:r>
          </w:p>
          <w:p w:rsidR="00000000" w:rsidDel="00000000" w:rsidP="00000000" w:rsidRDefault="00000000" w:rsidRPr="00000000" w14:paraId="0000123C">
            <w:pPr>
              <w:widowControl w:val="0"/>
              <w:spacing w:line="240" w:lineRule="auto"/>
              <w:ind w:firstLine="567"/>
              <w:rPr/>
            </w:pPr>
            <w:r w:rsidDel="00000000" w:rsidR="00000000" w:rsidRPr="00000000">
              <w:rPr>
                <w:rtl w:val="0"/>
              </w:rPr>
              <w:t xml:space="preserve">   :time (a / after</w:t>
            </w:r>
          </w:p>
          <w:p w:rsidR="00000000" w:rsidDel="00000000" w:rsidP="00000000" w:rsidRDefault="00000000" w:rsidRPr="00000000" w14:paraId="0000123D">
            <w:pPr>
              <w:widowControl w:val="0"/>
              <w:spacing w:line="240" w:lineRule="auto"/>
              <w:ind w:firstLine="567"/>
              <w:rPr/>
            </w:pPr>
            <w:r w:rsidDel="00000000" w:rsidR="00000000" w:rsidRPr="00000000">
              <w:rPr>
                <w:rtl w:val="0"/>
              </w:rPr>
              <w:t xml:space="preserve">      :op1 (a / án mạng)</w:t>
            </w:r>
          </w:p>
          <w:p w:rsidR="00000000" w:rsidDel="00000000" w:rsidP="00000000" w:rsidRDefault="00000000" w:rsidRPr="00000000" w14:paraId="0000123E">
            <w:pPr>
              <w:widowControl w:val="0"/>
              <w:spacing w:line="240" w:lineRule="auto"/>
              <w:ind w:firstLine="567"/>
              <w:rPr/>
            </w:pPr>
            <w:r w:rsidDel="00000000" w:rsidR="00000000" w:rsidRPr="00000000">
              <w:rPr>
                <w:rtl w:val="0"/>
              </w:rPr>
              <w:t xml:space="preserve">      :duration (t/ temporal-quantity</w:t>
            </w:r>
          </w:p>
          <w:p w:rsidR="00000000" w:rsidDel="00000000" w:rsidP="00000000" w:rsidRDefault="00000000" w:rsidRPr="00000000" w14:paraId="0000123F">
            <w:pPr>
              <w:widowControl w:val="0"/>
              <w:spacing w:line="240" w:lineRule="auto"/>
              <w:ind w:firstLine="567"/>
              <w:rPr/>
            </w:pPr>
            <w:r w:rsidDel="00000000" w:rsidR="00000000" w:rsidRPr="00000000">
              <w:rPr>
                <w:rtl w:val="0"/>
              </w:rPr>
              <w:t xml:space="preserve">          :quant 2</w:t>
            </w:r>
          </w:p>
          <w:p w:rsidR="00000000" w:rsidDel="00000000" w:rsidP="00000000" w:rsidRDefault="00000000" w:rsidRPr="00000000" w14:paraId="00001240">
            <w:pPr>
              <w:widowControl w:val="0"/>
              <w:spacing w:line="240" w:lineRule="auto"/>
              <w:ind w:firstLine="567"/>
              <w:rPr>
                <w:b w:val="1"/>
              </w:rPr>
            </w:pPr>
            <w:r w:rsidDel="00000000" w:rsidR="00000000" w:rsidRPr="00000000">
              <w:rPr>
                <w:rtl w:val="0"/>
              </w:rPr>
              <w:t xml:space="preserve">          :unit (t2 / tháng))))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241">
            <w:pPr>
              <w:widowControl w:val="0"/>
              <w:spacing w:line="240" w:lineRule="auto"/>
              <w:ind w:firstLine="567"/>
              <w:rPr>
                <w:b w:val="1"/>
              </w:rPr>
            </w:pPr>
            <w:r w:rsidDel="00000000" w:rsidR="00000000" w:rsidRPr="00000000">
              <w:rPr>
                <w:b w:val="1"/>
                <w:rtl w:val="0"/>
              </w:rPr>
              <w:t xml:space="preserve">Inflation is expected to rise </w:t>
            </w:r>
            <w:r w:rsidDel="00000000" w:rsidR="00000000" w:rsidRPr="00000000">
              <w:rPr>
                <w:b w:val="1"/>
                <w:color w:val="ff0000"/>
                <w:rtl w:val="0"/>
              </w:rPr>
              <w:t xml:space="preserve">during the next 2 years.</w:t>
            </w:r>
            <w:r w:rsidDel="00000000" w:rsidR="00000000" w:rsidRPr="00000000">
              <w:rPr>
                <w:b w:val="1"/>
                <w:rtl w:val="0"/>
              </w:rPr>
              <w:t xml:space="preserve">   </w:t>
            </w:r>
          </w:p>
          <w:p w:rsidR="00000000" w:rsidDel="00000000" w:rsidP="00000000" w:rsidRDefault="00000000" w:rsidRPr="00000000" w14:paraId="00001242">
            <w:pPr>
              <w:widowControl w:val="0"/>
              <w:spacing w:line="240" w:lineRule="auto"/>
              <w:ind w:firstLine="567"/>
              <w:rPr/>
            </w:pPr>
            <w:r w:rsidDel="00000000" w:rsidR="00000000" w:rsidRPr="00000000">
              <w:rPr>
                <w:rtl w:val="0"/>
              </w:rPr>
              <w:t xml:space="preserve">(e / expect-01</w:t>
            </w:r>
          </w:p>
          <w:p w:rsidR="00000000" w:rsidDel="00000000" w:rsidP="00000000" w:rsidRDefault="00000000" w:rsidRPr="00000000" w14:paraId="00001243">
            <w:pPr>
              <w:widowControl w:val="0"/>
              <w:spacing w:line="240" w:lineRule="auto"/>
              <w:ind w:firstLine="567"/>
              <w:rPr/>
            </w:pPr>
            <w:r w:rsidDel="00000000" w:rsidR="00000000" w:rsidRPr="00000000">
              <w:rPr>
                <w:rtl w:val="0"/>
              </w:rPr>
              <w:t xml:space="preserve">   :ARG1 (r / rise-01</w:t>
            </w:r>
          </w:p>
          <w:p w:rsidR="00000000" w:rsidDel="00000000" w:rsidP="00000000" w:rsidRDefault="00000000" w:rsidRPr="00000000" w14:paraId="00001244">
            <w:pPr>
              <w:widowControl w:val="0"/>
              <w:spacing w:line="240" w:lineRule="auto"/>
              <w:ind w:firstLine="567"/>
              <w:rPr/>
            </w:pPr>
            <w:r w:rsidDel="00000000" w:rsidR="00000000" w:rsidRPr="00000000">
              <w:rPr>
                <w:rtl w:val="0"/>
              </w:rPr>
              <w:t xml:space="preserve">      :ARG1 (i / inflation)</w:t>
            </w:r>
          </w:p>
          <w:p w:rsidR="00000000" w:rsidDel="00000000" w:rsidP="00000000" w:rsidRDefault="00000000" w:rsidRPr="00000000" w14:paraId="00001245">
            <w:pPr>
              <w:widowControl w:val="0"/>
              <w:spacing w:line="240" w:lineRule="auto"/>
              <w:ind w:firstLine="567"/>
              <w:rPr/>
            </w:pPr>
            <w:r w:rsidDel="00000000" w:rsidR="00000000" w:rsidRPr="00000000">
              <w:rPr>
                <w:rtl w:val="0"/>
              </w:rPr>
              <w:t xml:space="preserve">      :time (a / after</w:t>
            </w:r>
          </w:p>
          <w:p w:rsidR="00000000" w:rsidDel="00000000" w:rsidP="00000000" w:rsidRDefault="00000000" w:rsidRPr="00000000" w14:paraId="00001246">
            <w:pPr>
              <w:widowControl w:val="0"/>
              <w:spacing w:line="240" w:lineRule="auto"/>
              <w:ind w:firstLine="567"/>
              <w:rPr/>
            </w:pPr>
            <w:r w:rsidDel="00000000" w:rsidR="00000000" w:rsidRPr="00000000">
              <w:rPr>
                <w:rtl w:val="0"/>
              </w:rPr>
              <w:t xml:space="preserve">          :op1 (n / now)</w:t>
            </w:r>
          </w:p>
          <w:p w:rsidR="00000000" w:rsidDel="00000000" w:rsidP="00000000" w:rsidRDefault="00000000" w:rsidRPr="00000000" w14:paraId="00001247">
            <w:pPr>
              <w:widowControl w:val="0"/>
              <w:spacing w:line="240" w:lineRule="auto"/>
              <w:ind w:firstLine="567"/>
              <w:rPr/>
            </w:pPr>
            <w:r w:rsidDel="00000000" w:rsidR="00000000" w:rsidRPr="00000000">
              <w:rPr>
                <w:rtl w:val="0"/>
              </w:rPr>
              <w:t xml:space="preserve">          :quant (t/temporal-quantity</w:t>
            </w:r>
          </w:p>
          <w:p w:rsidR="00000000" w:rsidDel="00000000" w:rsidP="00000000" w:rsidRDefault="00000000" w:rsidRPr="00000000" w14:paraId="00001248">
            <w:pPr>
              <w:widowControl w:val="0"/>
              <w:spacing w:line="240" w:lineRule="auto"/>
              <w:ind w:firstLine="567"/>
              <w:rPr/>
            </w:pPr>
            <w:r w:rsidDel="00000000" w:rsidR="00000000" w:rsidRPr="00000000">
              <w:rPr>
                <w:rtl w:val="0"/>
              </w:rPr>
              <w:t xml:space="preserve">               :quant 2</w:t>
            </w:r>
          </w:p>
          <w:p w:rsidR="00000000" w:rsidDel="00000000" w:rsidP="00000000" w:rsidRDefault="00000000" w:rsidRPr="00000000" w14:paraId="00001249">
            <w:pPr>
              <w:widowControl w:val="0"/>
              <w:spacing w:line="240" w:lineRule="auto"/>
              <w:ind w:firstLine="567"/>
              <w:rPr>
                <w:b w:val="1"/>
              </w:rPr>
            </w:pPr>
            <w:r w:rsidDel="00000000" w:rsidR="00000000" w:rsidRPr="00000000">
              <w:rPr>
                <w:rtl w:val="0"/>
              </w:rPr>
              <w:t xml:space="preserve">               :unit (y / year)))))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24A">
            <w:pPr>
              <w:widowControl w:val="0"/>
              <w:spacing w:line="240" w:lineRule="auto"/>
              <w:ind w:firstLine="567"/>
              <w:rPr>
                <w:b w:val="1"/>
                <w:color w:val="ff0000"/>
              </w:rPr>
            </w:pPr>
            <w:r w:rsidDel="00000000" w:rsidR="00000000" w:rsidRPr="00000000">
              <w:rPr>
                <w:b w:val="1"/>
                <w:rtl w:val="0"/>
              </w:rPr>
              <w:t xml:space="preserve">Lạm phát dự kiến sẽ tăng </w:t>
            </w:r>
            <w:r w:rsidDel="00000000" w:rsidR="00000000" w:rsidRPr="00000000">
              <w:rPr>
                <w:b w:val="1"/>
                <w:color w:val="ff0000"/>
                <w:rtl w:val="0"/>
              </w:rPr>
              <w:t xml:space="preserve">trong 2 năm tới.</w:t>
            </w:r>
          </w:p>
          <w:p w:rsidR="00000000" w:rsidDel="00000000" w:rsidP="00000000" w:rsidRDefault="00000000" w:rsidRPr="00000000" w14:paraId="0000124B">
            <w:pPr>
              <w:widowControl w:val="0"/>
              <w:spacing w:line="240" w:lineRule="auto"/>
              <w:ind w:firstLine="567"/>
              <w:rPr/>
            </w:pPr>
            <w:r w:rsidDel="00000000" w:rsidR="00000000" w:rsidRPr="00000000">
              <w:rPr>
                <w:rtl w:val="0"/>
              </w:rPr>
              <w:t xml:space="preserve">(d / dự kiến</w:t>
            </w:r>
          </w:p>
          <w:p w:rsidR="00000000" w:rsidDel="00000000" w:rsidP="00000000" w:rsidRDefault="00000000" w:rsidRPr="00000000" w14:paraId="0000124C">
            <w:pPr>
              <w:widowControl w:val="0"/>
              <w:spacing w:line="240" w:lineRule="auto"/>
              <w:ind w:firstLine="567"/>
              <w:rPr/>
            </w:pPr>
            <w:r w:rsidDel="00000000" w:rsidR="00000000" w:rsidRPr="00000000">
              <w:rPr>
                <w:rtl w:val="0"/>
              </w:rPr>
              <w:t xml:space="preserve">   :ARG1 (r / </w:t>
            </w:r>
          </w:p>
          <w:p w:rsidR="00000000" w:rsidDel="00000000" w:rsidP="00000000" w:rsidRDefault="00000000" w:rsidRPr="00000000" w14:paraId="0000124D">
            <w:pPr>
              <w:widowControl w:val="0"/>
              <w:spacing w:line="240" w:lineRule="auto"/>
              <w:ind w:firstLine="567"/>
              <w:rPr/>
            </w:pPr>
            <w:r w:rsidDel="00000000" w:rsidR="00000000" w:rsidRPr="00000000">
              <w:rPr>
                <w:rtl w:val="0"/>
              </w:rPr>
              <w:t xml:space="preserve">      :ARG1 (i / inflation)</w:t>
            </w:r>
          </w:p>
          <w:p w:rsidR="00000000" w:rsidDel="00000000" w:rsidP="00000000" w:rsidRDefault="00000000" w:rsidRPr="00000000" w14:paraId="0000124E">
            <w:pPr>
              <w:widowControl w:val="0"/>
              <w:spacing w:line="240" w:lineRule="auto"/>
              <w:ind w:firstLine="567"/>
              <w:rPr/>
            </w:pPr>
            <w:r w:rsidDel="00000000" w:rsidR="00000000" w:rsidRPr="00000000">
              <w:rPr>
                <w:rtl w:val="0"/>
              </w:rPr>
              <w:t xml:space="preserve">      :time (a / after</w:t>
            </w:r>
          </w:p>
          <w:p w:rsidR="00000000" w:rsidDel="00000000" w:rsidP="00000000" w:rsidRDefault="00000000" w:rsidRPr="00000000" w14:paraId="0000124F">
            <w:pPr>
              <w:widowControl w:val="0"/>
              <w:spacing w:line="240" w:lineRule="auto"/>
              <w:ind w:firstLine="567"/>
              <w:rPr/>
            </w:pPr>
            <w:r w:rsidDel="00000000" w:rsidR="00000000" w:rsidRPr="00000000">
              <w:rPr>
                <w:rtl w:val="0"/>
              </w:rPr>
              <w:t xml:space="preserve">          :op1 (n / now)</w:t>
            </w:r>
          </w:p>
          <w:p w:rsidR="00000000" w:rsidDel="00000000" w:rsidP="00000000" w:rsidRDefault="00000000" w:rsidRPr="00000000" w14:paraId="00001250">
            <w:pPr>
              <w:widowControl w:val="0"/>
              <w:spacing w:line="240" w:lineRule="auto"/>
              <w:ind w:firstLine="567"/>
              <w:rPr/>
            </w:pPr>
            <w:r w:rsidDel="00000000" w:rsidR="00000000" w:rsidRPr="00000000">
              <w:rPr>
                <w:rtl w:val="0"/>
              </w:rPr>
              <w:t xml:space="preserve">          :quant (t/temporal-quantity</w:t>
            </w:r>
          </w:p>
          <w:p w:rsidR="00000000" w:rsidDel="00000000" w:rsidP="00000000" w:rsidRDefault="00000000" w:rsidRPr="00000000" w14:paraId="00001251">
            <w:pPr>
              <w:widowControl w:val="0"/>
              <w:spacing w:line="240" w:lineRule="auto"/>
              <w:ind w:firstLine="567"/>
              <w:rPr/>
            </w:pPr>
            <w:r w:rsidDel="00000000" w:rsidR="00000000" w:rsidRPr="00000000">
              <w:rPr>
                <w:rtl w:val="0"/>
              </w:rPr>
              <w:t xml:space="preserve">               :quant 2</w:t>
            </w:r>
          </w:p>
          <w:p w:rsidR="00000000" w:rsidDel="00000000" w:rsidP="00000000" w:rsidRDefault="00000000" w:rsidRPr="00000000" w14:paraId="00001252">
            <w:pPr>
              <w:widowControl w:val="0"/>
              <w:spacing w:line="240" w:lineRule="auto"/>
              <w:ind w:firstLine="567"/>
              <w:rPr>
                <w:b w:val="1"/>
              </w:rPr>
            </w:pPr>
            <w:r w:rsidDel="00000000" w:rsidR="00000000" w:rsidRPr="00000000">
              <w:rPr>
                <w:rtl w:val="0"/>
              </w:rPr>
              <w:t xml:space="preserve">               :unit (n / năm)))))</w:t>
            </w:r>
            <w:r w:rsidDel="00000000" w:rsidR="00000000" w:rsidRPr="00000000">
              <w:rPr>
                <w:rtl w:val="0"/>
              </w:rPr>
            </w:r>
          </w:p>
        </w:tc>
      </w:tr>
    </w:tbl>
    <w:p w:rsidR="00000000" w:rsidDel="00000000" w:rsidP="00000000" w:rsidRDefault="00000000" w:rsidRPr="00000000" w14:paraId="00001253">
      <w:pPr>
        <w:ind w:firstLine="567"/>
        <w:rPr/>
      </w:pPr>
      <w:r w:rsidDel="00000000" w:rsidR="00000000" w:rsidRPr="00000000">
        <w:rPr>
          <w:rtl w:val="0"/>
        </w:rPr>
      </w:r>
    </w:p>
    <w:p w:rsidR="00000000" w:rsidDel="00000000" w:rsidP="00000000" w:rsidRDefault="00000000" w:rsidRPr="00000000" w14:paraId="00001254">
      <w:pPr>
        <w:pStyle w:val="Heading3"/>
        <w:numPr>
          <w:ilvl w:val="2"/>
          <w:numId w:val="30"/>
        </w:numPr>
        <w:ind w:left="720" w:hanging="720"/>
        <w:rPr/>
      </w:pPr>
      <w:bookmarkStart w:colFirst="0" w:colLast="0" w:name="_heading=h.319y80a" w:id="91"/>
      <w:bookmarkEnd w:id="91"/>
      <w:r w:rsidDel="00000000" w:rsidR="00000000" w:rsidRPr="00000000">
        <w:rPr>
          <w:rtl w:val="0"/>
        </w:rPr>
        <w:t xml:space="preserve">Ngày giờ cụ thể (date-entity)</w:t>
      </w:r>
    </w:p>
    <w:tbl>
      <w:tblPr>
        <w:tblStyle w:val="Table1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255">
            <w:pPr>
              <w:widowControl w:val="0"/>
              <w:spacing w:line="240" w:lineRule="auto"/>
              <w:ind w:firstLine="567"/>
              <w:rPr>
                <w:highlight w:val="white"/>
              </w:rPr>
            </w:pPr>
            <w:r w:rsidDel="00000000" w:rsidR="00000000" w:rsidRPr="00000000">
              <w:rPr>
                <w:b w:val="1"/>
                <w:highlight w:val="white"/>
                <w:rtl w:val="0"/>
              </w:rPr>
              <w:t xml:space="preserve"> </w:t>
            </w:r>
            <w:r w:rsidDel="00000000" w:rsidR="00000000" w:rsidRPr="00000000">
              <w:rPr>
                <w:highlight w:val="white"/>
                <w:rtl w:val="0"/>
              </w:rPr>
              <w:t xml:space="preserve">(d / date-entity</w:t>
            </w:r>
          </w:p>
          <w:p w:rsidR="00000000" w:rsidDel="00000000" w:rsidP="00000000" w:rsidRDefault="00000000" w:rsidRPr="00000000" w14:paraId="00001256">
            <w:pPr>
              <w:widowControl w:val="0"/>
              <w:spacing w:line="240" w:lineRule="auto"/>
              <w:ind w:firstLine="567"/>
              <w:rPr>
                <w:highlight w:val="white"/>
              </w:rPr>
            </w:pPr>
            <w:r w:rsidDel="00000000" w:rsidR="00000000" w:rsidRPr="00000000">
              <w:rPr>
                <w:highlight w:val="white"/>
                <w:rtl w:val="0"/>
              </w:rPr>
              <w:t xml:space="preserve">    :year 2012</w:t>
            </w:r>
          </w:p>
          <w:p w:rsidR="00000000" w:rsidDel="00000000" w:rsidP="00000000" w:rsidRDefault="00000000" w:rsidRPr="00000000" w14:paraId="00001257">
            <w:pPr>
              <w:widowControl w:val="0"/>
              <w:spacing w:line="240" w:lineRule="auto"/>
              <w:ind w:firstLine="567"/>
              <w:rPr>
                <w:highlight w:val="white"/>
              </w:rPr>
            </w:pPr>
            <w:r w:rsidDel="00000000" w:rsidR="00000000" w:rsidRPr="00000000">
              <w:rPr>
                <w:highlight w:val="white"/>
                <w:rtl w:val="0"/>
              </w:rPr>
              <w:t xml:space="preserve">    :month 2</w:t>
            </w:r>
          </w:p>
          <w:p w:rsidR="00000000" w:rsidDel="00000000" w:rsidP="00000000" w:rsidRDefault="00000000" w:rsidRPr="00000000" w14:paraId="00001258">
            <w:pPr>
              <w:widowControl w:val="0"/>
              <w:spacing w:line="240" w:lineRule="auto"/>
              <w:ind w:firstLine="567"/>
              <w:rPr>
                <w:highlight w:val="white"/>
              </w:rPr>
            </w:pPr>
            <w:r w:rsidDel="00000000" w:rsidR="00000000" w:rsidRPr="00000000">
              <w:rPr>
                <w:highlight w:val="white"/>
                <w:rtl w:val="0"/>
              </w:rPr>
              <w:t xml:space="preserve">    :day 29)</w:t>
            </w:r>
          </w:p>
          <w:p w:rsidR="00000000" w:rsidDel="00000000" w:rsidP="00000000" w:rsidRDefault="00000000" w:rsidRPr="00000000" w14:paraId="00001259">
            <w:pPr>
              <w:widowControl w:val="0"/>
              <w:shd w:fill="ffffff" w:val="clear"/>
              <w:spacing w:line="240" w:lineRule="auto"/>
              <w:ind w:firstLine="567"/>
              <w:rPr>
                <w:highlight w:val="white"/>
              </w:rPr>
            </w:pPr>
            <w:r w:rsidDel="00000000" w:rsidR="00000000" w:rsidRPr="00000000">
              <w:rPr>
                <w:highlight w:val="white"/>
                <w:rtl w:val="0"/>
              </w:rPr>
              <w:t xml:space="preserve">February 29, 2012</w:t>
            </w:r>
          </w:p>
          <w:p w:rsidR="00000000" w:rsidDel="00000000" w:rsidP="00000000" w:rsidRDefault="00000000" w:rsidRPr="00000000" w14:paraId="0000125A">
            <w:pPr>
              <w:widowControl w:val="0"/>
              <w:shd w:fill="ffffff" w:val="clear"/>
              <w:spacing w:line="240" w:lineRule="auto"/>
              <w:ind w:firstLine="567"/>
              <w:rPr>
                <w:highlight w:val="white"/>
              </w:rPr>
            </w:pPr>
            <w:r w:rsidDel="00000000" w:rsidR="00000000" w:rsidRPr="00000000">
              <w:rPr>
                <w:rtl w:val="0"/>
              </w:rPr>
            </w:r>
          </w:p>
          <w:p w:rsidR="00000000" w:rsidDel="00000000" w:rsidP="00000000" w:rsidRDefault="00000000" w:rsidRPr="00000000" w14:paraId="0000125B">
            <w:pPr>
              <w:widowControl w:val="0"/>
              <w:shd w:fill="ffffff" w:val="clear"/>
              <w:spacing w:line="240" w:lineRule="auto"/>
              <w:ind w:firstLine="567"/>
              <w:rPr>
                <w:highlight w:val="white"/>
              </w:rPr>
            </w:pPr>
            <w:r w:rsidDel="00000000" w:rsidR="00000000" w:rsidRPr="00000000">
              <w:rPr>
                <w:highlight w:val="white"/>
                <w:rtl w:val="0"/>
              </w:rPr>
              <w:t xml:space="preserve">29 February 2012</w:t>
            </w:r>
          </w:p>
          <w:p w:rsidR="00000000" w:rsidDel="00000000" w:rsidP="00000000" w:rsidRDefault="00000000" w:rsidRPr="00000000" w14:paraId="0000125C">
            <w:pPr>
              <w:widowControl w:val="0"/>
              <w:shd w:fill="ffffff" w:val="clear"/>
              <w:spacing w:line="240" w:lineRule="auto"/>
              <w:ind w:firstLine="567"/>
              <w:rPr>
                <w:highlight w:val="white"/>
              </w:rPr>
            </w:pPr>
            <w:r w:rsidDel="00000000" w:rsidR="00000000" w:rsidRPr="00000000">
              <w:rPr>
                <w:rtl w:val="0"/>
              </w:rPr>
            </w:r>
          </w:p>
          <w:p w:rsidR="00000000" w:rsidDel="00000000" w:rsidP="00000000" w:rsidRDefault="00000000" w:rsidRPr="00000000" w14:paraId="0000125D">
            <w:pPr>
              <w:widowControl w:val="0"/>
              <w:shd w:fill="ffffff" w:val="clear"/>
              <w:spacing w:line="240" w:lineRule="auto"/>
              <w:ind w:firstLine="567"/>
              <w:rPr>
                <w:highlight w:val="white"/>
              </w:rPr>
            </w:pPr>
            <w:r w:rsidDel="00000000" w:rsidR="00000000" w:rsidRPr="00000000">
              <w:rPr>
                <w:highlight w:val="white"/>
                <w:rtl w:val="0"/>
              </w:rPr>
              <w:t xml:space="preserve">2/29/2012</w:t>
            </w:r>
          </w:p>
          <w:p w:rsidR="00000000" w:rsidDel="00000000" w:rsidP="00000000" w:rsidRDefault="00000000" w:rsidRPr="00000000" w14:paraId="0000125E">
            <w:pPr>
              <w:widowControl w:val="0"/>
              <w:shd w:fill="ffffff" w:val="clear"/>
              <w:spacing w:line="240" w:lineRule="auto"/>
              <w:ind w:firstLine="567"/>
              <w:rPr>
                <w:highlight w:val="white"/>
              </w:rPr>
            </w:pPr>
            <w:r w:rsidDel="00000000" w:rsidR="00000000" w:rsidRPr="00000000">
              <w:rPr>
                <w:rtl w:val="0"/>
              </w:rPr>
            </w:r>
          </w:p>
          <w:p w:rsidR="00000000" w:rsidDel="00000000" w:rsidP="00000000" w:rsidRDefault="00000000" w:rsidRPr="00000000" w14:paraId="0000125F">
            <w:pPr>
              <w:widowControl w:val="0"/>
              <w:shd w:fill="ffffff" w:val="clea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60">
            <w:pPr>
              <w:widowControl w:val="0"/>
              <w:shd w:fill="ffffff" w:val="clear"/>
              <w:spacing w:line="240" w:lineRule="auto"/>
              <w:ind w:firstLine="567"/>
              <w:rPr>
                <w:highlight w:val="white"/>
              </w:rPr>
            </w:pPr>
            <w:r w:rsidDel="00000000" w:rsidR="00000000" w:rsidRPr="00000000">
              <w:rPr>
                <w:highlight w:val="white"/>
                <w:rtl w:val="0"/>
              </w:rPr>
              <w:t xml:space="preserve">   :year 2012)</w:t>
            </w:r>
          </w:p>
          <w:p w:rsidR="00000000" w:rsidDel="00000000" w:rsidP="00000000" w:rsidRDefault="00000000" w:rsidRPr="00000000" w14:paraId="00001261">
            <w:pPr>
              <w:widowControl w:val="0"/>
              <w:shd w:fill="ffffff" w:val="clear"/>
              <w:spacing w:line="240" w:lineRule="auto"/>
              <w:ind w:firstLine="567"/>
              <w:rPr>
                <w:highlight w:val="white"/>
              </w:rPr>
            </w:pPr>
            <w:r w:rsidDel="00000000" w:rsidR="00000000" w:rsidRPr="00000000">
              <w:rPr>
                <w:highlight w:val="white"/>
                <w:rtl w:val="0"/>
              </w:rPr>
              <w:t xml:space="preserve">2012</w:t>
            </w:r>
          </w:p>
          <w:p w:rsidR="00000000" w:rsidDel="00000000" w:rsidP="00000000" w:rsidRDefault="00000000" w:rsidRPr="00000000" w14:paraId="00001262">
            <w:pPr>
              <w:widowControl w:val="0"/>
              <w:shd w:fill="ffffff" w:val="clear"/>
              <w:spacing w:line="240" w:lineRule="auto"/>
              <w:ind w:firstLine="567"/>
              <w:rPr>
                <w:highlight w:val="white"/>
              </w:rPr>
            </w:pPr>
            <w:r w:rsidDel="00000000" w:rsidR="00000000" w:rsidRPr="00000000">
              <w:rPr>
                <w:rtl w:val="0"/>
              </w:rPr>
            </w:r>
          </w:p>
          <w:p w:rsidR="00000000" w:rsidDel="00000000" w:rsidP="00000000" w:rsidRDefault="00000000" w:rsidRPr="00000000" w14:paraId="00001263">
            <w:pPr>
              <w:widowControl w:val="0"/>
              <w:shd w:fill="ffffff" w:val="clear"/>
              <w:spacing w:line="240" w:lineRule="auto"/>
              <w:ind w:firstLine="567"/>
              <w:rPr>
                <w:highlight w:val="white"/>
              </w:rPr>
            </w:pPr>
            <w:r w:rsidDel="00000000" w:rsidR="00000000" w:rsidRPr="00000000">
              <w:rPr>
                <w:highlight w:val="white"/>
                <w:rtl w:val="0"/>
              </w:rPr>
              <w:t xml:space="preserve">the year 2012</w:t>
            </w:r>
          </w:p>
          <w:p w:rsidR="00000000" w:rsidDel="00000000" w:rsidP="00000000" w:rsidRDefault="00000000" w:rsidRPr="00000000" w14:paraId="00001264">
            <w:pPr>
              <w:widowControl w:val="0"/>
              <w:shd w:fill="ffffff" w:val="clear"/>
              <w:spacing w:line="240" w:lineRule="auto"/>
              <w:ind w:firstLine="567"/>
              <w:rPr>
                <w:highlight w:val="white"/>
              </w:rPr>
            </w:pPr>
            <w:r w:rsidDel="00000000" w:rsidR="00000000" w:rsidRPr="00000000">
              <w:rPr>
                <w:rtl w:val="0"/>
              </w:rPr>
            </w:r>
          </w:p>
          <w:p w:rsidR="00000000" w:rsidDel="00000000" w:rsidP="00000000" w:rsidRDefault="00000000" w:rsidRPr="00000000" w14:paraId="00001265">
            <w:pPr>
              <w:widowControl w:val="0"/>
              <w:shd w:fill="ffffff" w:val="clea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66">
            <w:pPr>
              <w:widowControl w:val="0"/>
              <w:shd w:fill="ffffff" w:val="clear"/>
              <w:spacing w:line="240" w:lineRule="auto"/>
              <w:ind w:firstLine="567"/>
              <w:rPr>
                <w:highlight w:val="white"/>
              </w:rPr>
            </w:pPr>
            <w:r w:rsidDel="00000000" w:rsidR="00000000" w:rsidRPr="00000000">
              <w:rPr>
                <w:highlight w:val="white"/>
                <w:rtl w:val="0"/>
              </w:rPr>
              <w:t xml:space="preserve">   :month 4)</w:t>
            </w:r>
          </w:p>
          <w:p w:rsidR="00000000" w:rsidDel="00000000" w:rsidP="00000000" w:rsidRDefault="00000000" w:rsidRPr="00000000" w14:paraId="00001267">
            <w:pPr>
              <w:widowControl w:val="0"/>
              <w:shd w:fill="ffffff" w:val="clear"/>
              <w:spacing w:line="240" w:lineRule="auto"/>
              <w:ind w:firstLine="567"/>
              <w:rPr>
                <w:highlight w:val="white"/>
              </w:rPr>
            </w:pPr>
            <w:r w:rsidDel="00000000" w:rsidR="00000000" w:rsidRPr="00000000">
              <w:rPr>
                <w:highlight w:val="white"/>
                <w:rtl w:val="0"/>
              </w:rPr>
              <w:t xml:space="preserve">April</w:t>
            </w:r>
          </w:p>
          <w:p w:rsidR="00000000" w:rsidDel="00000000" w:rsidP="00000000" w:rsidRDefault="00000000" w:rsidRPr="00000000" w14:paraId="00001268">
            <w:pPr>
              <w:widowControl w:val="0"/>
              <w:shd w:fill="ffffff" w:val="clear"/>
              <w:spacing w:line="240" w:lineRule="auto"/>
              <w:ind w:firstLine="567"/>
              <w:rPr>
                <w:highlight w:val="white"/>
              </w:rPr>
            </w:pPr>
            <w:r w:rsidDel="00000000" w:rsidR="00000000" w:rsidRPr="00000000">
              <w:rPr>
                <w:rtl w:val="0"/>
              </w:rPr>
            </w:r>
          </w:p>
          <w:p w:rsidR="00000000" w:rsidDel="00000000" w:rsidP="00000000" w:rsidRDefault="00000000" w:rsidRPr="00000000" w14:paraId="00001269">
            <w:pPr>
              <w:widowControl w:val="0"/>
              <w:shd w:fill="ffffff" w:val="clea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6A">
            <w:pPr>
              <w:widowControl w:val="0"/>
              <w:shd w:fill="ffffff" w:val="clear"/>
              <w:spacing w:line="240" w:lineRule="auto"/>
              <w:ind w:firstLine="567"/>
              <w:rPr>
                <w:highlight w:val="white"/>
              </w:rPr>
            </w:pPr>
            <w:r w:rsidDel="00000000" w:rsidR="00000000" w:rsidRPr="00000000">
              <w:rPr>
                <w:highlight w:val="white"/>
                <w:rtl w:val="0"/>
              </w:rPr>
              <w:t xml:space="preserve">   :weekday (f / friday))</w:t>
            </w:r>
          </w:p>
          <w:p w:rsidR="00000000" w:rsidDel="00000000" w:rsidP="00000000" w:rsidRDefault="00000000" w:rsidRPr="00000000" w14:paraId="0000126B">
            <w:pPr>
              <w:widowControl w:val="0"/>
              <w:shd w:fill="ffffff" w:val="clear"/>
              <w:spacing w:line="240" w:lineRule="auto"/>
              <w:ind w:firstLine="567"/>
              <w:rPr>
                <w:highlight w:val="white"/>
              </w:rPr>
            </w:pPr>
            <w:r w:rsidDel="00000000" w:rsidR="00000000" w:rsidRPr="00000000">
              <w:rPr>
                <w:highlight w:val="white"/>
                <w:rtl w:val="0"/>
              </w:rPr>
              <w:t xml:space="preserve">Friday</w:t>
            </w:r>
          </w:p>
          <w:p w:rsidR="00000000" w:rsidDel="00000000" w:rsidP="00000000" w:rsidRDefault="00000000" w:rsidRPr="00000000" w14:paraId="0000126C">
            <w:pPr>
              <w:widowControl w:val="0"/>
              <w:shd w:fill="ffffff" w:val="clear"/>
              <w:spacing w:line="240" w:lineRule="auto"/>
              <w:ind w:firstLine="567"/>
              <w:rPr>
                <w:highlight w:val="white"/>
              </w:rPr>
            </w:pPr>
            <w:r w:rsidDel="00000000" w:rsidR="00000000" w:rsidRPr="00000000">
              <w:rPr>
                <w:rtl w:val="0"/>
              </w:rPr>
            </w:r>
          </w:p>
          <w:p w:rsidR="00000000" w:rsidDel="00000000" w:rsidP="00000000" w:rsidRDefault="00000000" w:rsidRPr="00000000" w14:paraId="0000126D">
            <w:pPr>
              <w:widowControl w:val="0"/>
              <w:shd w:fill="ffffff" w:val="clea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6E">
            <w:pPr>
              <w:widowControl w:val="0"/>
              <w:shd w:fill="ffffff" w:val="clear"/>
              <w:spacing w:line="240" w:lineRule="auto"/>
              <w:ind w:firstLine="567"/>
              <w:rPr>
                <w:highlight w:val="white"/>
              </w:rPr>
            </w:pPr>
            <w:r w:rsidDel="00000000" w:rsidR="00000000" w:rsidRPr="00000000">
              <w:rPr>
                <w:highlight w:val="white"/>
                <w:rtl w:val="0"/>
              </w:rPr>
              <w:t xml:space="preserve">   :year 2012</w:t>
            </w:r>
          </w:p>
          <w:p w:rsidR="00000000" w:rsidDel="00000000" w:rsidP="00000000" w:rsidRDefault="00000000" w:rsidRPr="00000000" w14:paraId="0000126F">
            <w:pPr>
              <w:widowControl w:val="0"/>
              <w:shd w:fill="ffffff" w:val="clear"/>
              <w:spacing w:line="240" w:lineRule="auto"/>
              <w:ind w:firstLine="567"/>
              <w:rPr>
                <w:highlight w:val="white"/>
              </w:rPr>
            </w:pPr>
            <w:r w:rsidDel="00000000" w:rsidR="00000000" w:rsidRPr="00000000">
              <w:rPr>
                <w:highlight w:val="white"/>
                <w:rtl w:val="0"/>
              </w:rPr>
              <w:t xml:space="preserve">   :month 2)</w:t>
            </w:r>
          </w:p>
          <w:p w:rsidR="00000000" w:rsidDel="00000000" w:rsidP="00000000" w:rsidRDefault="00000000" w:rsidRPr="00000000" w14:paraId="00001270">
            <w:pPr>
              <w:widowControl w:val="0"/>
              <w:shd w:fill="ffffff" w:val="clear"/>
              <w:spacing w:line="240" w:lineRule="auto"/>
              <w:ind w:firstLine="567"/>
              <w:rPr>
                <w:highlight w:val="white"/>
              </w:rPr>
            </w:pPr>
            <w:r w:rsidDel="00000000" w:rsidR="00000000" w:rsidRPr="00000000">
              <w:rPr>
                <w:highlight w:val="white"/>
                <w:rtl w:val="0"/>
              </w:rPr>
              <w:t xml:space="preserve">February, 2012</w:t>
            </w:r>
          </w:p>
          <w:p w:rsidR="00000000" w:rsidDel="00000000" w:rsidP="00000000" w:rsidRDefault="00000000" w:rsidRPr="00000000" w14:paraId="00001271">
            <w:pPr>
              <w:widowControl w:val="0"/>
              <w:shd w:fill="ffffff" w:val="clear"/>
              <w:spacing w:line="240" w:lineRule="auto"/>
              <w:ind w:firstLine="567"/>
              <w:rPr>
                <w:sz w:val="24"/>
                <w:szCs w:val="24"/>
                <w:highlight w:val="white"/>
              </w:rPr>
            </w:pPr>
            <w:r w:rsidDel="00000000" w:rsidR="00000000" w:rsidRPr="00000000">
              <w:rPr>
                <w:rtl w:val="0"/>
              </w:rPr>
            </w:r>
          </w:p>
          <w:p w:rsidR="00000000" w:rsidDel="00000000" w:rsidP="00000000" w:rsidRDefault="00000000" w:rsidRPr="00000000" w14:paraId="00001272">
            <w:pPr>
              <w:widowControl w:val="0"/>
              <w:shd w:fill="ffffff" w:val="clea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73">
            <w:pPr>
              <w:widowControl w:val="0"/>
              <w:shd w:fill="ffffff" w:val="clear"/>
              <w:spacing w:line="240" w:lineRule="auto"/>
              <w:ind w:firstLine="567"/>
              <w:rPr>
                <w:highlight w:val="white"/>
              </w:rPr>
            </w:pPr>
            <w:r w:rsidDel="00000000" w:rsidR="00000000" w:rsidRPr="00000000">
              <w:rPr>
                <w:highlight w:val="white"/>
                <w:rtl w:val="0"/>
              </w:rPr>
              <w:t xml:space="preserve">   :month 2</w:t>
            </w:r>
          </w:p>
          <w:p w:rsidR="00000000" w:rsidDel="00000000" w:rsidP="00000000" w:rsidRDefault="00000000" w:rsidRPr="00000000" w14:paraId="00001274">
            <w:pPr>
              <w:widowControl w:val="0"/>
              <w:shd w:fill="ffffff" w:val="clear"/>
              <w:spacing w:line="240" w:lineRule="auto"/>
              <w:ind w:firstLine="567"/>
              <w:rPr>
                <w:highlight w:val="white"/>
              </w:rPr>
            </w:pPr>
            <w:r w:rsidDel="00000000" w:rsidR="00000000" w:rsidRPr="00000000">
              <w:rPr>
                <w:highlight w:val="white"/>
                <w:rtl w:val="0"/>
              </w:rPr>
              <w:t xml:space="preserve">   :day 29</w:t>
            </w:r>
          </w:p>
          <w:p w:rsidR="00000000" w:rsidDel="00000000" w:rsidP="00000000" w:rsidRDefault="00000000" w:rsidRPr="00000000" w14:paraId="00001275">
            <w:pPr>
              <w:widowControl w:val="0"/>
              <w:shd w:fill="ffffff" w:val="clear"/>
              <w:spacing w:line="240" w:lineRule="auto"/>
              <w:ind w:firstLine="567"/>
              <w:rPr>
                <w:highlight w:val="white"/>
              </w:rPr>
            </w:pPr>
            <w:r w:rsidDel="00000000" w:rsidR="00000000" w:rsidRPr="00000000">
              <w:rPr>
                <w:highlight w:val="white"/>
                <w:rtl w:val="0"/>
              </w:rPr>
              <w:t xml:space="preserve">   :weekday (w / wednesday))</w:t>
            </w:r>
          </w:p>
          <w:p w:rsidR="00000000" w:rsidDel="00000000" w:rsidP="00000000" w:rsidRDefault="00000000" w:rsidRPr="00000000" w14:paraId="00001276">
            <w:pPr>
              <w:widowControl w:val="0"/>
              <w:shd w:fill="ffffff" w:val="clear"/>
              <w:spacing w:line="240" w:lineRule="auto"/>
              <w:ind w:firstLine="567"/>
              <w:rPr>
                <w:highlight w:val="white"/>
              </w:rPr>
            </w:pPr>
            <w:r w:rsidDel="00000000" w:rsidR="00000000" w:rsidRPr="00000000">
              <w:rPr>
                <w:highlight w:val="white"/>
                <w:rtl w:val="0"/>
              </w:rPr>
              <w:t xml:space="preserve">Wednesday, February 29</w:t>
            </w:r>
          </w:p>
          <w:p w:rsidR="00000000" w:rsidDel="00000000" w:rsidP="00000000" w:rsidRDefault="00000000" w:rsidRPr="00000000" w14:paraId="00001277">
            <w:pPr>
              <w:widowControl w:val="0"/>
              <w:shd w:fill="ffffff" w:val="clear"/>
              <w:spacing w:line="240" w:lineRule="auto"/>
              <w:ind w:firstLine="567"/>
              <w:rPr>
                <w:color w:val="656d76"/>
                <w:sz w:val="24"/>
                <w:szCs w:val="24"/>
                <w:highlight w:val="white"/>
              </w:rPr>
            </w:pPr>
            <w:r w:rsidDel="00000000" w:rsidR="00000000" w:rsidRPr="00000000">
              <w:rPr>
                <w:rtl w:val="0"/>
              </w:rPr>
            </w:r>
          </w:p>
          <w:p w:rsidR="00000000" w:rsidDel="00000000" w:rsidP="00000000" w:rsidRDefault="00000000" w:rsidRPr="00000000" w14:paraId="00001278">
            <w:pPr>
              <w:widowControl w:val="0"/>
              <w:shd w:fill="ffffff" w:val="clea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79">
            <w:pPr>
              <w:widowControl w:val="0"/>
              <w:shd w:fill="ffffff" w:val="clear"/>
              <w:spacing w:line="240" w:lineRule="auto"/>
              <w:ind w:firstLine="567"/>
              <w:rPr>
                <w:highlight w:val="white"/>
              </w:rPr>
            </w:pPr>
            <w:r w:rsidDel="00000000" w:rsidR="00000000" w:rsidRPr="00000000">
              <w:rPr>
                <w:highlight w:val="white"/>
                <w:rtl w:val="0"/>
              </w:rPr>
              <w:t xml:space="preserve">   :day 29)</w:t>
            </w:r>
          </w:p>
          <w:p w:rsidR="00000000" w:rsidDel="00000000" w:rsidP="00000000" w:rsidRDefault="00000000" w:rsidRPr="00000000" w14:paraId="0000127A">
            <w:pPr>
              <w:widowControl w:val="0"/>
              <w:shd w:fill="ffffff" w:val="clear"/>
              <w:spacing w:line="240" w:lineRule="auto"/>
              <w:ind w:firstLine="567"/>
              <w:rPr>
                <w:highlight w:val="white"/>
              </w:rPr>
            </w:pPr>
            <w:r w:rsidDel="00000000" w:rsidR="00000000" w:rsidRPr="00000000">
              <w:rPr>
                <w:highlight w:val="white"/>
                <w:rtl w:val="0"/>
              </w:rPr>
              <w:t xml:space="preserve">the 29th</w:t>
            </w:r>
          </w:p>
          <w:p w:rsidR="00000000" w:rsidDel="00000000" w:rsidP="00000000" w:rsidRDefault="00000000" w:rsidRPr="00000000" w14:paraId="0000127B">
            <w:pPr>
              <w:widowControl w:val="0"/>
              <w:shd w:fill="ffffff" w:val="clear"/>
              <w:spacing w:line="240" w:lineRule="auto"/>
              <w:ind w:firstLine="567"/>
              <w:rPr>
                <w:highlight w:val="white"/>
              </w:rPr>
            </w:pPr>
            <w:r w:rsidDel="00000000" w:rsidR="00000000" w:rsidRPr="00000000">
              <w:rPr>
                <w:rtl w:val="0"/>
              </w:rPr>
            </w:r>
          </w:p>
          <w:p w:rsidR="00000000" w:rsidDel="00000000" w:rsidP="00000000" w:rsidRDefault="00000000" w:rsidRPr="00000000" w14:paraId="0000127C">
            <w:pPr>
              <w:widowControl w:val="0"/>
              <w:shd w:fill="ffffff" w:val="clea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7D">
            <w:pPr>
              <w:widowControl w:val="0"/>
              <w:shd w:fill="ffffff" w:val="clear"/>
              <w:spacing w:line="240" w:lineRule="auto"/>
              <w:ind w:firstLine="567"/>
              <w:rPr>
                <w:highlight w:val="white"/>
              </w:rPr>
            </w:pPr>
            <w:r w:rsidDel="00000000" w:rsidR="00000000" w:rsidRPr="00000000">
              <w:rPr>
                <w:highlight w:val="white"/>
                <w:rtl w:val="0"/>
              </w:rPr>
              <w:t xml:space="preserve">   :month 2</w:t>
            </w:r>
          </w:p>
          <w:p w:rsidR="00000000" w:rsidDel="00000000" w:rsidP="00000000" w:rsidRDefault="00000000" w:rsidRPr="00000000" w14:paraId="0000127E">
            <w:pPr>
              <w:widowControl w:val="0"/>
              <w:shd w:fill="ffffff" w:val="clear"/>
              <w:spacing w:line="240" w:lineRule="auto"/>
              <w:ind w:firstLine="567"/>
              <w:rPr>
                <w:highlight w:val="white"/>
              </w:rPr>
            </w:pPr>
            <w:r w:rsidDel="00000000" w:rsidR="00000000" w:rsidRPr="00000000">
              <w:rPr>
                <w:highlight w:val="white"/>
                <w:rtl w:val="0"/>
              </w:rPr>
              <w:t xml:space="preserve">   :day 29</w:t>
            </w:r>
          </w:p>
          <w:p w:rsidR="00000000" w:rsidDel="00000000" w:rsidP="00000000" w:rsidRDefault="00000000" w:rsidRPr="00000000" w14:paraId="0000127F">
            <w:pPr>
              <w:widowControl w:val="0"/>
              <w:shd w:fill="ffffff" w:val="clear"/>
              <w:spacing w:line="240" w:lineRule="auto"/>
              <w:ind w:firstLine="567"/>
              <w:rPr>
                <w:highlight w:val="white"/>
              </w:rPr>
            </w:pPr>
            <w:r w:rsidDel="00000000" w:rsidR="00000000" w:rsidRPr="00000000">
              <w:rPr>
                <w:highlight w:val="white"/>
                <w:rtl w:val="0"/>
              </w:rPr>
              <w:t xml:space="preserve">   :weekday (w / wednesday)</w:t>
            </w:r>
          </w:p>
          <w:p w:rsidR="00000000" w:rsidDel="00000000" w:rsidP="00000000" w:rsidRDefault="00000000" w:rsidRPr="00000000" w14:paraId="00001280">
            <w:pPr>
              <w:widowControl w:val="0"/>
              <w:shd w:fill="ffffff" w:val="clear"/>
              <w:spacing w:line="240" w:lineRule="auto"/>
              <w:ind w:firstLine="567"/>
              <w:rPr>
                <w:highlight w:val="white"/>
              </w:rPr>
            </w:pPr>
            <w:r w:rsidDel="00000000" w:rsidR="00000000" w:rsidRPr="00000000">
              <w:rPr>
                <w:highlight w:val="white"/>
                <w:rtl w:val="0"/>
              </w:rPr>
              <w:t xml:space="preserve">   :time 16:30</w:t>
            </w:r>
          </w:p>
          <w:p w:rsidR="00000000" w:rsidDel="00000000" w:rsidP="00000000" w:rsidRDefault="00000000" w:rsidRPr="00000000" w14:paraId="00001281">
            <w:pPr>
              <w:widowControl w:val="0"/>
              <w:shd w:fill="ffffff" w:val="clear"/>
              <w:spacing w:line="240" w:lineRule="auto"/>
              <w:ind w:firstLine="567"/>
              <w:rPr>
                <w:highlight w:val="white"/>
              </w:rPr>
            </w:pPr>
            <w:r w:rsidDel="00000000" w:rsidR="00000000" w:rsidRPr="00000000">
              <w:rPr>
                <w:highlight w:val="white"/>
                <w:rtl w:val="0"/>
              </w:rPr>
              <w:t xml:space="preserve">   :timezone (z / PST))</w:t>
            </w:r>
          </w:p>
          <w:p w:rsidR="00000000" w:rsidDel="00000000" w:rsidP="00000000" w:rsidRDefault="00000000" w:rsidRPr="00000000" w14:paraId="00001282">
            <w:pPr>
              <w:widowControl w:val="0"/>
              <w:shd w:fill="ffffff" w:val="clear"/>
              <w:spacing w:line="240" w:lineRule="auto"/>
              <w:ind w:firstLine="567"/>
              <w:rPr>
                <w:highlight w:val="white"/>
              </w:rPr>
            </w:pPr>
            <w:r w:rsidDel="00000000" w:rsidR="00000000" w:rsidRPr="00000000">
              <w:rPr>
                <w:highlight w:val="white"/>
                <w:rtl w:val="0"/>
              </w:rPr>
              <w:t xml:space="preserve">Wednesday, February 29, 16:30 PST</w:t>
            </w:r>
          </w:p>
          <w:p w:rsidR="00000000" w:rsidDel="00000000" w:rsidP="00000000" w:rsidRDefault="00000000" w:rsidRPr="00000000" w14:paraId="00001283">
            <w:pPr>
              <w:widowControl w:val="0"/>
              <w:shd w:fill="ffffff" w:val="clear"/>
              <w:spacing w:line="240" w:lineRule="auto"/>
              <w:ind w:firstLine="567"/>
              <w:rPr>
                <w:sz w:val="24"/>
                <w:szCs w:val="24"/>
                <w:highlight w:val="white"/>
              </w:rPr>
            </w:pPr>
            <w:r w:rsidDel="00000000" w:rsidR="00000000" w:rsidRPr="00000000">
              <w:rPr>
                <w:rtl w:val="0"/>
              </w:rPr>
            </w:r>
          </w:p>
          <w:p w:rsidR="00000000" w:rsidDel="00000000" w:rsidP="00000000" w:rsidRDefault="00000000" w:rsidRPr="00000000" w14:paraId="00001284">
            <w:pPr>
              <w:widowControl w:val="0"/>
              <w:shd w:fill="ffffff" w:val="clear"/>
              <w:spacing w:line="240" w:lineRule="auto"/>
              <w:ind w:firstLine="567"/>
              <w:rPr>
                <w:highlight w:val="white"/>
              </w:rPr>
            </w:pPr>
            <w:r w:rsidDel="00000000" w:rsidR="00000000" w:rsidRPr="00000000">
              <w:rPr>
                <w:rtl w:val="0"/>
              </w:rPr>
            </w:r>
          </w:p>
          <w:p w:rsidR="00000000" w:rsidDel="00000000" w:rsidP="00000000" w:rsidRDefault="00000000" w:rsidRPr="00000000" w14:paraId="00001285">
            <w:pPr>
              <w:widowControl w:val="0"/>
              <w:shd w:fill="ffffff" w:val="clea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86">
            <w:pPr>
              <w:widowControl w:val="0"/>
              <w:shd w:fill="ffffff" w:val="clear"/>
              <w:spacing w:line="240" w:lineRule="auto"/>
              <w:ind w:firstLine="567"/>
              <w:rPr>
                <w:highlight w:val="white"/>
              </w:rPr>
            </w:pPr>
            <w:r w:rsidDel="00000000" w:rsidR="00000000" w:rsidRPr="00000000">
              <w:rPr>
                <w:highlight w:val="white"/>
                <w:rtl w:val="0"/>
              </w:rPr>
              <w:t xml:space="preserve">   </w:t>
            </w:r>
          </w:p>
          <w:p w:rsidR="00000000" w:rsidDel="00000000" w:rsidP="00000000" w:rsidRDefault="00000000" w:rsidRPr="00000000" w14:paraId="00001287">
            <w:pPr>
              <w:widowControl w:val="0"/>
              <w:shd w:fill="ffffff" w:val="clear"/>
              <w:spacing w:line="240" w:lineRule="auto"/>
              <w:ind w:firstLine="567"/>
              <w:rPr>
                <w:highlight w:val="white"/>
              </w:rPr>
            </w:pPr>
            <w:r w:rsidDel="00000000" w:rsidR="00000000" w:rsidRPr="00000000">
              <w:rPr>
                <w:highlight w:val="white"/>
                <w:rtl w:val="0"/>
              </w:rPr>
              <w:t xml:space="preserve">:era (h / heisei)</w:t>
            </w:r>
          </w:p>
          <w:p w:rsidR="00000000" w:rsidDel="00000000" w:rsidP="00000000" w:rsidRDefault="00000000" w:rsidRPr="00000000" w14:paraId="00001288">
            <w:pPr>
              <w:widowControl w:val="0"/>
              <w:shd w:fill="ffffff" w:val="clear"/>
              <w:spacing w:line="240" w:lineRule="auto"/>
              <w:ind w:firstLine="567"/>
              <w:rPr>
                <w:highlight w:val="white"/>
              </w:rPr>
            </w:pPr>
            <w:r w:rsidDel="00000000" w:rsidR="00000000" w:rsidRPr="00000000">
              <w:rPr>
                <w:highlight w:val="white"/>
                <w:rtl w:val="0"/>
              </w:rPr>
              <w:t xml:space="preserve">   :year 24</w:t>
            </w:r>
          </w:p>
          <w:p w:rsidR="00000000" w:rsidDel="00000000" w:rsidP="00000000" w:rsidRDefault="00000000" w:rsidRPr="00000000" w14:paraId="00001289">
            <w:pPr>
              <w:widowControl w:val="0"/>
              <w:shd w:fill="ffffff" w:val="clear"/>
              <w:spacing w:line="240" w:lineRule="auto"/>
              <w:ind w:firstLine="567"/>
              <w:rPr>
                <w:highlight w:val="white"/>
              </w:rPr>
            </w:pPr>
            <w:r w:rsidDel="00000000" w:rsidR="00000000" w:rsidRPr="00000000">
              <w:rPr>
                <w:highlight w:val="white"/>
                <w:rtl w:val="0"/>
              </w:rPr>
              <w:t xml:space="preserve">   :month 2</w:t>
            </w:r>
          </w:p>
          <w:p w:rsidR="00000000" w:rsidDel="00000000" w:rsidP="00000000" w:rsidRDefault="00000000" w:rsidRPr="00000000" w14:paraId="0000128A">
            <w:pPr>
              <w:widowControl w:val="0"/>
              <w:shd w:fill="ffffff" w:val="clear"/>
              <w:spacing w:line="240" w:lineRule="auto"/>
              <w:ind w:firstLine="567"/>
              <w:rPr>
                <w:highlight w:val="white"/>
              </w:rPr>
            </w:pPr>
            <w:r w:rsidDel="00000000" w:rsidR="00000000" w:rsidRPr="00000000">
              <w:rPr>
                <w:highlight w:val="white"/>
                <w:rtl w:val="0"/>
              </w:rPr>
              <w:t xml:space="preserve">   :day 29</w:t>
            </w:r>
          </w:p>
          <w:p w:rsidR="00000000" w:rsidDel="00000000" w:rsidP="00000000" w:rsidRDefault="00000000" w:rsidRPr="00000000" w14:paraId="0000128B">
            <w:pPr>
              <w:widowControl w:val="0"/>
              <w:shd w:fill="ffffff" w:val="clear"/>
              <w:spacing w:line="240" w:lineRule="auto"/>
              <w:ind w:firstLine="567"/>
              <w:rPr>
                <w:highlight w:val="white"/>
              </w:rPr>
            </w:pPr>
            <w:r w:rsidDel="00000000" w:rsidR="00000000" w:rsidRPr="00000000">
              <w:rPr>
                <w:highlight w:val="white"/>
                <w:rtl w:val="0"/>
              </w:rPr>
              <w:t xml:space="preserve">   :calendar (j / country :wiki "Japan" :name (n / name :op1 "Japan")))</w:t>
            </w:r>
          </w:p>
          <w:p w:rsidR="00000000" w:rsidDel="00000000" w:rsidP="00000000" w:rsidRDefault="00000000" w:rsidRPr="00000000" w14:paraId="0000128C">
            <w:pPr>
              <w:widowControl w:val="0"/>
              <w:shd w:fill="ffffff" w:val="clear"/>
              <w:spacing w:line="240" w:lineRule="auto"/>
              <w:ind w:firstLine="567"/>
              <w:rPr>
                <w:highlight w:val="white"/>
              </w:rPr>
            </w:pPr>
            <w:r w:rsidDel="00000000" w:rsidR="00000000" w:rsidRPr="00000000">
              <w:rPr>
                <w:highlight w:val="white"/>
                <w:rtl w:val="0"/>
              </w:rPr>
              <w:t xml:space="preserve">February 29, 24th year of Heisei era</w:t>
            </w:r>
          </w:p>
          <w:p w:rsidR="00000000" w:rsidDel="00000000" w:rsidP="00000000" w:rsidRDefault="00000000" w:rsidRPr="00000000" w14:paraId="0000128D">
            <w:pPr>
              <w:widowControl w:val="0"/>
              <w:shd w:fill="ffffff" w:val="clear"/>
              <w:spacing w:line="240" w:lineRule="auto"/>
              <w:ind w:firstLine="567"/>
              <w:rPr>
                <w:highlight w:val="white"/>
              </w:rPr>
            </w:pPr>
            <w:r w:rsidDel="00000000" w:rsidR="00000000" w:rsidRPr="00000000">
              <w:rPr>
                <w:rtl w:val="0"/>
              </w:rPr>
            </w:r>
          </w:p>
          <w:p w:rsidR="00000000" w:rsidDel="00000000" w:rsidP="00000000" w:rsidRDefault="00000000" w:rsidRPr="00000000" w14:paraId="0000128E">
            <w:pPr>
              <w:widowControl w:val="0"/>
              <w:shd w:fill="ffffff" w:val="clear"/>
              <w:spacing w:line="240" w:lineRule="auto"/>
              <w:ind w:firstLine="567"/>
              <w:rPr>
                <w:highlight w:val="white"/>
              </w:rPr>
            </w:pPr>
            <w:r w:rsidDel="00000000" w:rsidR="00000000" w:rsidRPr="00000000">
              <w:rPr>
                <w:highlight w:val="white"/>
                <w:rtl w:val="0"/>
              </w:rPr>
              <w:t xml:space="preserve"> (d / date-entity</w:t>
            </w:r>
          </w:p>
          <w:p w:rsidR="00000000" w:rsidDel="00000000" w:rsidP="00000000" w:rsidRDefault="00000000" w:rsidRPr="00000000" w14:paraId="0000128F">
            <w:pPr>
              <w:widowControl w:val="0"/>
              <w:shd w:fill="ffffff" w:val="clear"/>
              <w:spacing w:line="240" w:lineRule="auto"/>
              <w:ind w:firstLine="567"/>
              <w:rPr>
                <w:highlight w:val="white"/>
              </w:rPr>
            </w:pPr>
            <w:r w:rsidDel="00000000" w:rsidR="00000000" w:rsidRPr="00000000">
              <w:rPr>
                <w:highlight w:val="white"/>
                <w:rtl w:val="0"/>
              </w:rPr>
              <w:t xml:space="preserve">   :year 2011</w:t>
            </w:r>
          </w:p>
          <w:p w:rsidR="00000000" w:rsidDel="00000000" w:rsidP="00000000" w:rsidRDefault="00000000" w:rsidRPr="00000000" w14:paraId="00001290">
            <w:pPr>
              <w:widowControl w:val="0"/>
              <w:shd w:fill="ffffff" w:val="clear"/>
              <w:spacing w:line="240" w:lineRule="auto"/>
              <w:ind w:firstLine="567"/>
              <w:rPr>
                <w:highlight w:val="white"/>
              </w:rPr>
            </w:pPr>
            <w:r w:rsidDel="00000000" w:rsidR="00000000" w:rsidRPr="00000000">
              <w:rPr>
                <w:highlight w:val="white"/>
                <w:rtl w:val="0"/>
              </w:rPr>
              <w:t xml:space="preserve">   :season (s / summer))</w:t>
            </w:r>
          </w:p>
          <w:p w:rsidR="00000000" w:rsidDel="00000000" w:rsidP="00000000" w:rsidRDefault="00000000" w:rsidRPr="00000000" w14:paraId="00001291">
            <w:pPr>
              <w:widowControl w:val="0"/>
              <w:shd w:fill="ffffff" w:val="clear"/>
              <w:spacing w:line="240" w:lineRule="auto"/>
              <w:ind w:firstLine="567"/>
              <w:rPr>
                <w:highlight w:val="white"/>
              </w:rPr>
            </w:pPr>
            <w:r w:rsidDel="00000000" w:rsidR="00000000" w:rsidRPr="00000000">
              <w:rPr>
                <w:highlight w:val="white"/>
                <w:rtl w:val="0"/>
              </w:rPr>
              <w:t xml:space="preserve">Summer 2011</w:t>
            </w:r>
          </w:p>
          <w:p w:rsidR="00000000" w:rsidDel="00000000" w:rsidP="00000000" w:rsidRDefault="00000000" w:rsidRPr="00000000" w14:paraId="00001292">
            <w:pPr>
              <w:widowControl w:val="0"/>
              <w:shd w:fill="ffffff" w:val="clear"/>
              <w:spacing w:line="240" w:lineRule="auto"/>
              <w:ind w:firstLine="567"/>
              <w:rPr>
                <w:sz w:val="24"/>
                <w:szCs w:val="24"/>
                <w:highlight w:val="white"/>
              </w:rPr>
            </w:pPr>
            <w:r w:rsidDel="00000000" w:rsidR="00000000" w:rsidRPr="00000000">
              <w:rPr>
                <w:rtl w:val="0"/>
              </w:rPr>
            </w:r>
          </w:p>
          <w:p w:rsidR="00000000" w:rsidDel="00000000" w:rsidP="00000000" w:rsidRDefault="00000000" w:rsidRPr="00000000" w14:paraId="00001293">
            <w:pPr>
              <w:widowControl w:val="0"/>
              <w:shd w:fill="ffffff" w:val="clear"/>
              <w:spacing w:line="240" w:lineRule="auto"/>
              <w:ind w:firstLine="567"/>
              <w:rPr>
                <w:highlight w:val="white"/>
              </w:rPr>
            </w:pPr>
            <w:r w:rsidDel="00000000" w:rsidR="00000000" w:rsidRPr="00000000">
              <w:rPr>
                <w:sz w:val="24"/>
                <w:szCs w:val="24"/>
                <w:highlight w:val="white"/>
                <w:rtl w:val="0"/>
              </w:rPr>
              <w:t xml:space="preserve"> </w:t>
            </w:r>
            <w:r w:rsidDel="00000000" w:rsidR="00000000" w:rsidRPr="00000000">
              <w:rPr>
                <w:highlight w:val="white"/>
                <w:rtl w:val="0"/>
              </w:rPr>
              <w:t xml:space="preserve">(d / date-entity</w:t>
            </w:r>
          </w:p>
          <w:p w:rsidR="00000000" w:rsidDel="00000000" w:rsidP="00000000" w:rsidRDefault="00000000" w:rsidRPr="00000000" w14:paraId="00001294">
            <w:pPr>
              <w:widowControl w:val="0"/>
              <w:shd w:fill="ffffff" w:val="clear"/>
              <w:spacing w:line="240" w:lineRule="auto"/>
              <w:ind w:firstLine="567"/>
              <w:rPr>
                <w:highlight w:val="white"/>
              </w:rPr>
            </w:pPr>
            <w:r w:rsidDel="00000000" w:rsidR="00000000" w:rsidRPr="00000000">
              <w:rPr>
                <w:highlight w:val="white"/>
                <w:rtl w:val="0"/>
              </w:rPr>
              <w:t xml:space="preserve">    :year 2011</w:t>
            </w:r>
          </w:p>
          <w:p w:rsidR="00000000" w:rsidDel="00000000" w:rsidP="00000000" w:rsidRDefault="00000000" w:rsidRPr="00000000" w14:paraId="00001295">
            <w:pPr>
              <w:widowControl w:val="0"/>
              <w:shd w:fill="ffffff" w:val="clear"/>
              <w:spacing w:line="240" w:lineRule="auto"/>
              <w:ind w:firstLine="567"/>
              <w:rPr>
                <w:highlight w:val="white"/>
              </w:rPr>
            </w:pPr>
            <w:r w:rsidDel="00000000" w:rsidR="00000000" w:rsidRPr="00000000">
              <w:rPr>
                <w:highlight w:val="white"/>
                <w:rtl w:val="0"/>
              </w:rPr>
              <w:t xml:space="preserve">    :year2 2012</w:t>
            </w:r>
          </w:p>
          <w:p w:rsidR="00000000" w:rsidDel="00000000" w:rsidP="00000000" w:rsidRDefault="00000000" w:rsidRPr="00000000" w14:paraId="00001296">
            <w:pPr>
              <w:widowControl w:val="0"/>
              <w:shd w:fill="ffffff" w:val="clear"/>
              <w:spacing w:line="240" w:lineRule="auto"/>
              <w:ind w:firstLine="567"/>
              <w:rPr>
                <w:highlight w:val="white"/>
              </w:rPr>
            </w:pPr>
            <w:r w:rsidDel="00000000" w:rsidR="00000000" w:rsidRPr="00000000">
              <w:rPr>
                <w:highlight w:val="white"/>
                <w:rtl w:val="0"/>
              </w:rPr>
              <w:t xml:space="preserve">    :calendar (y / year </w:t>
            </w:r>
          </w:p>
          <w:p w:rsidR="00000000" w:rsidDel="00000000" w:rsidP="00000000" w:rsidRDefault="00000000" w:rsidRPr="00000000" w14:paraId="00001297">
            <w:pPr>
              <w:widowControl w:val="0"/>
              <w:shd w:fill="ffffff" w:val="clear"/>
              <w:spacing w:line="240" w:lineRule="auto"/>
              <w:ind w:firstLine="567"/>
              <w:rPr>
                <w:highlight w:val="white"/>
              </w:rPr>
            </w:pPr>
            <w:r w:rsidDel="00000000" w:rsidR="00000000" w:rsidRPr="00000000">
              <w:rPr>
                <w:highlight w:val="white"/>
                <w:rtl w:val="0"/>
              </w:rPr>
              <w:t xml:space="preserve">                 :mod (a / academia)))</w:t>
            </w:r>
          </w:p>
          <w:p w:rsidR="00000000" w:rsidDel="00000000" w:rsidP="00000000" w:rsidRDefault="00000000" w:rsidRPr="00000000" w14:paraId="00001298">
            <w:pPr>
              <w:widowControl w:val="0"/>
              <w:shd w:fill="ffffff" w:val="clear"/>
              <w:spacing w:line="240" w:lineRule="auto"/>
              <w:ind w:firstLine="567"/>
              <w:rPr>
                <w:highlight w:val="white"/>
              </w:rPr>
            </w:pPr>
            <w:r w:rsidDel="00000000" w:rsidR="00000000" w:rsidRPr="00000000">
              <w:rPr>
                <w:highlight w:val="white"/>
                <w:rtl w:val="0"/>
              </w:rPr>
              <w:t xml:space="preserve">academic year 2011-2012</w:t>
            </w:r>
          </w:p>
          <w:p w:rsidR="00000000" w:rsidDel="00000000" w:rsidP="00000000" w:rsidRDefault="00000000" w:rsidRPr="00000000" w14:paraId="00001299">
            <w:pPr>
              <w:widowControl w:val="0"/>
              <w:shd w:fill="ffffff" w:val="clear"/>
              <w:spacing w:line="240" w:lineRule="auto"/>
              <w:ind w:firstLine="567"/>
              <w:rPr>
                <w:sz w:val="24"/>
                <w:szCs w:val="24"/>
                <w:highlight w:val="white"/>
              </w:rPr>
            </w:pPr>
            <w:r w:rsidDel="00000000" w:rsidR="00000000" w:rsidRPr="00000000">
              <w:rPr>
                <w:rtl w:val="0"/>
              </w:rPr>
            </w:r>
          </w:p>
          <w:p w:rsidR="00000000" w:rsidDel="00000000" w:rsidP="00000000" w:rsidRDefault="00000000" w:rsidRPr="00000000" w14:paraId="0000129A">
            <w:pPr>
              <w:widowControl w:val="0"/>
              <w:shd w:fill="ffffff" w:val="clear"/>
              <w:spacing w:line="240" w:lineRule="auto"/>
              <w:ind w:firstLine="567"/>
              <w:rPr>
                <w:highlight w:val="white"/>
              </w:rPr>
            </w:pPr>
            <w:r w:rsidDel="00000000" w:rsidR="00000000" w:rsidRPr="00000000">
              <w:rPr>
                <w:highlight w:val="white"/>
                <w:rtl w:val="0"/>
              </w:rPr>
              <w:t xml:space="preserve">(d / date-interval</w:t>
            </w:r>
          </w:p>
          <w:p w:rsidR="00000000" w:rsidDel="00000000" w:rsidP="00000000" w:rsidRDefault="00000000" w:rsidRPr="00000000" w14:paraId="0000129B">
            <w:pPr>
              <w:widowControl w:val="0"/>
              <w:shd w:fill="ffffff" w:val="clear"/>
              <w:spacing w:line="240" w:lineRule="auto"/>
              <w:ind w:firstLine="567"/>
              <w:rPr>
                <w:highlight w:val="white"/>
              </w:rPr>
            </w:pPr>
            <w:r w:rsidDel="00000000" w:rsidR="00000000" w:rsidRPr="00000000">
              <w:rPr>
                <w:highlight w:val="white"/>
                <w:rtl w:val="0"/>
              </w:rPr>
              <w:t xml:space="preserve">   :op1 (d2 / date-entity :year 2012 :month 3 :day 8)</w:t>
            </w:r>
          </w:p>
          <w:p w:rsidR="00000000" w:rsidDel="00000000" w:rsidP="00000000" w:rsidRDefault="00000000" w:rsidRPr="00000000" w14:paraId="0000129C">
            <w:pPr>
              <w:widowControl w:val="0"/>
              <w:shd w:fill="ffffff" w:val="clear"/>
              <w:spacing w:line="240" w:lineRule="auto"/>
              <w:ind w:firstLine="567"/>
              <w:rPr>
                <w:highlight w:val="white"/>
              </w:rPr>
            </w:pPr>
            <w:r w:rsidDel="00000000" w:rsidR="00000000" w:rsidRPr="00000000">
              <w:rPr>
                <w:highlight w:val="white"/>
                <w:rtl w:val="0"/>
              </w:rPr>
              <w:t xml:space="preserve">   :op2 (d3 / date-entity :year 2012 :month 3 :day 9))</w:t>
            </w:r>
          </w:p>
          <w:p w:rsidR="00000000" w:rsidDel="00000000" w:rsidP="00000000" w:rsidRDefault="00000000" w:rsidRPr="00000000" w14:paraId="0000129D">
            <w:pPr>
              <w:widowControl w:val="0"/>
              <w:shd w:fill="ffffff" w:val="clear"/>
              <w:spacing w:line="240" w:lineRule="auto"/>
              <w:ind w:firstLine="567"/>
              <w:rPr>
                <w:highlight w:val="white"/>
              </w:rPr>
            </w:pPr>
            <w:r w:rsidDel="00000000" w:rsidR="00000000" w:rsidRPr="00000000">
              <w:rPr>
                <w:highlight w:val="white"/>
                <w:rtl w:val="0"/>
              </w:rPr>
              <w:t xml:space="preserve">March 8-9, 2012</w:t>
            </w:r>
          </w:p>
        </w:tc>
        <w:tc>
          <w:tcPr>
            <w:shd w:fill="auto" w:val="clear"/>
            <w:tcMar>
              <w:top w:w="100.0" w:type="dxa"/>
              <w:left w:w="100.0" w:type="dxa"/>
              <w:bottom w:w="100.0" w:type="dxa"/>
              <w:right w:w="100.0" w:type="dxa"/>
            </w:tcMar>
          </w:tcPr>
          <w:p w:rsidR="00000000" w:rsidDel="00000000" w:rsidP="00000000" w:rsidRDefault="00000000" w:rsidRPr="00000000" w14:paraId="0000129E">
            <w:pP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9F">
            <w:pPr>
              <w:spacing w:line="240" w:lineRule="auto"/>
              <w:ind w:firstLine="567"/>
              <w:rPr>
                <w:highlight w:val="white"/>
              </w:rPr>
            </w:pPr>
            <w:r w:rsidDel="00000000" w:rsidR="00000000" w:rsidRPr="00000000">
              <w:rPr>
                <w:highlight w:val="white"/>
                <w:rtl w:val="0"/>
              </w:rPr>
              <w:tab/>
              <w:t xml:space="preserve">:year 2012</w:t>
            </w:r>
          </w:p>
          <w:p w:rsidR="00000000" w:rsidDel="00000000" w:rsidP="00000000" w:rsidRDefault="00000000" w:rsidRPr="00000000" w14:paraId="000012A0">
            <w:pPr>
              <w:spacing w:line="240" w:lineRule="auto"/>
              <w:ind w:firstLine="567"/>
              <w:rPr>
                <w:highlight w:val="white"/>
              </w:rPr>
            </w:pPr>
            <w:r w:rsidDel="00000000" w:rsidR="00000000" w:rsidRPr="00000000">
              <w:rPr>
                <w:highlight w:val="white"/>
                <w:rtl w:val="0"/>
              </w:rPr>
              <w:tab/>
              <w:t xml:space="preserve">:month 2</w:t>
            </w:r>
          </w:p>
          <w:p w:rsidR="00000000" w:rsidDel="00000000" w:rsidP="00000000" w:rsidRDefault="00000000" w:rsidRPr="00000000" w14:paraId="000012A1">
            <w:pPr>
              <w:spacing w:line="240" w:lineRule="auto"/>
              <w:ind w:firstLine="567"/>
              <w:rPr>
                <w:highlight w:val="white"/>
              </w:rPr>
            </w:pPr>
            <w:r w:rsidDel="00000000" w:rsidR="00000000" w:rsidRPr="00000000">
              <w:rPr>
                <w:highlight w:val="white"/>
                <w:rtl w:val="0"/>
              </w:rPr>
              <w:tab/>
              <w:t xml:space="preserve">:day 29)</w:t>
            </w:r>
          </w:p>
          <w:p w:rsidR="00000000" w:rsidDel="00000000" w:rsidP="00000000" w:rsidRDefault="00000000" w:rsidRPr="00000000" w14:paraId="000012A2">
            <w:pPr>
              <w:spacing w:line="240" w:lineRule="auto"/>
              <w:ind w:firstLine="567"/>
              <w:rPr>
                <w:highlight w:val="white"/>
              </w:rPr>
            </w:pPr>
            <w:r w:rsidDel="00000000" w:rsidR="00000000" w:rsidRPr="00000000">
              <w:rPr>
                <w:highlight w:val="white"/>
                <w:rtl w:val="0"/>
              </w:rPr>
              <w:t xml:space="preserve">Tháng 2 29, 2012</w:t>
            </w:r>
          </w:p>
          <w:p w:rsidR="00000000" w:rsidDel="00000000" w:rsidP="00000000" w:rsidRDefault="00000000" w:rsidRPr="00000000" w14:paraId="000012A3">
            <w:pPr>
              <w:spacing w:line="240" w:lineRule="auto"/>
              <w:ind w:firstLine="567"/>
              <w:rPr>
                <w:highlight w:val="white"/>
              </w:rPr>
            </w:pPr>
            <w:r w:rsidDel="00000000" w:rsidR="00000000" w:rsidRPr="00000000">
              <w:rPr>
                <w:rtl w:val="0"/>
              </w:rPr>
            </w:r>
          </w:p>
          <w:p w:rsidR="00000000" w:rsidDel="00000000" w:rsidP="00000000" w:rsidRDefault="00000000" w:rsidRPr="00000000" w14:paraId="000012A4">
            <w:pPr>
              <w:spacing w:line="240" w:lineRule="auto"/>
              <w:ind w:firstLine="567"/>
              <w:rPr>
                <w:highlight w:val="white"/>
              </w:rPr>
            </w:pPr>
            <w:r w:rsidDel="00000000" w:rsidR="00000000" w:rsidRPr="00000000">
              <w:rPr>
                <w:highlight w:val="white"/>
                <w:rtl w:val="0"/>
              </w:rPr>
              <w:t xml:space="preserve">29 tháng 2 2012</w:t>
            </w:r>
          </w:p>
          <w:p w:rsidR="00000000" w:rsidDel="00000000" w:rsidP="00000000" w:rsidRDefault="00000000" w:rsidRPr="00000000" w14:paraId="000012A5">
            <w:pPr>
              <w:spacing w:line="240" w:lineRule="auto"/>
              <w:ind w:firstLine="567"/>
              <w:rPr>
                <w:highlight w:val="white"/>
              </w:rPr>
            </w:pPr>
            <w:r w:rsidDel="00000000" w:rsidR="00000000" w:rsidRPr="00000000">
              <w:rPr>
                <w:rtl w:val="0"/>
              </w:rPr>
            </w:r>
          </w:p>
          <w:p w:rsidR="00000000" w:rsidDel="00000000" w:rsidP="00000000" w:rsidRDefault="00000000" w:rsidRPr="00000000" w14:paraId="000012A6">
            <w:pPr>
              <w:spacing w:line="240" w:lineRule="auto"/>
              <w:ind w:firstLine="567"/>
              <w:rPr>
                <w:highlight w:val="white"/>
              </w:rPr>
            </w:pPr>
            <w:r w:rsidDel="00000000" w:rsidR="00000000" w:rsidRPr="00000000">
              <w:rPr>
                <w:highlight w:val="white"/>
                <w:rtl w:val="0"/>
              </w:rPr>
              <w:t xml:space="preserve">29/2/2012</w:t>
            </w:r>
          </w:p>
          <w:p w:rsidR="00000000" w:rsidDel="00000000" w:rsidP="00000000" w:rsidRDefault="00000000" w:rsidRPr="00000000" w14:paraId="000012A7">
            <w:pPr>
              <w:spacing w:line="240" w:lineRule="auto"/>
              <w:ind w:firstLine="567"/>
              <w:rPr>
                <w:highlight w:val="white"/>
              </w:rPr>
            </w:pPr>
            <w:r w:rsidDel="00000000" w:rsidR="00000000" w:rsidRPr="00000000">
              <w:rPr>
                <w:rtl w:val="0"/>
              </w:rPr>
            </w:r>
          </w:p>
          <w:p w:rsidR="00000000" w:rsidDel="00000000" w:rsidP="00000000" w:rsidRDefault="00000000" w:rsidRPr="00000000" w14:paraId="000012A8">
            <w:pP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A9">
            <w:pPr>
              <w:spacing w:line="240" w:lineRule="auto"/>
              <w:ind w:firstLine="567"/>
              <w:rPr>
                <w:highlight w:val="white"/>
              </w:rPr>
            </w:pPr>
            <w:r w:rsidDel="00000000" w:rsidR="00000000" w:rsidRPr="00000000">
              <w:rPr>
                <w:highlight w:val="white"/>
                <w:rtl w:val="0"/>
              </w:rPr>
              <w:t xml:space="preserve">   :year 2024)</w:t>
            </w:r>
          </w:p>
          <w:p w:rsidR="00000000" w:rsidDel="00000000" w:rsidP="00000000" w:rsidRDefault="00000000" w:rsidRPr="00000000" w14:paraId="000012AA">
            <w:pPr>
              <w:spacing w:line="240" w:lineRule="auto"/>
              <w:ind w:firstLine="567"/>
              <w:rPr>
                <w:highlight w:val="white"/>
              </w:rPr>
            </w:pPr>
            <w:r w:rsidDel="00000000" w:rsidR="00000000" w:rsidRPr="00000000">
              <w:rPr>
                <w:highlight w:val="white"/>
                <w:rtl w:val="0"/>
              </w:rPr>
              <w:t xml:space="preserve">2012</w:t>
            </w:r>
          </w:p>
          <w:p w:rsidR="00000000" w:rsidDel="00000000" w:rsidP="00000000" w:rsidRDefault="00000000" w:rsidRPr="00000000" w14:paraId="000012AB">
            <w:pPr>
              <w:spacing w:line="240" w:lineRule="auto"/>
              <w:ind w:firstLine="567"/>
              <w:rPr>
                <w:highlight w:val="white"/>
              </w:rPr>
            </w:pPr>
            <w:r w:rsidDel="00000000" w:rsidR="00000000" w:rsidRPr="00000000">
              <w:rPr>
                <w:rtl w:val="0"/>
              </w:rPr>
            </w:r>
          </w:p>
          <w:p w:rsidR="00000000" w:rsidDel="00000000" w:rsidP="00000000" w:rsidRDefault="00000000" w:rsidRPr="00000000" w14:paraId="000012AC">
            <w:pPr>
              <w:spacing w:line="240" w:lineRule="auto"/>
              <w:ind w:firstLine="567"/>
              <w:rPr>
                <w:highlight w:val="white"/>
              </w:rPr>
            </w:pPr>
            <w:r w:rsidDel="00000000" w:rsidR="00000000" w:rsidRPr="00000000">
              <w:rPr>
                <w:highlight w:val="white"/>
                <w:rtl w:val="0"/>
              </w:rPr>
              <w:t xml:space="preserve">Năm 2012</w:t>
            </w:r>
          </w:p>
          <w:p w:rsidR="00000000" w:rsidDel="00000000" w:rsidP="00000000" w:rsidRDefault="00000000" w:rsidRPr="00000000" w14:paraId="000012AD">
            <w:pPr>
              <w:spacing w:line="240" w:lineRule="auto"/>
              <w:ind w:firstLine="567"/>
              <w:rPr>
                <w:highlight w:val="white"/>
              </w:rPr>
            </w:pPr>
            <w:r w:rsidDel="00000000" w:rsidR="00000000" w:rsidRPr="00000000">
              <w:rPr>
                <w:rtl w:val="0"/>
              </w:rPr>
            </w:r>
          </w:p>
          <w:p w:rsidR="00000000" w:rsidDel="00000000" w:rsidP="00000000" w:rsidRDefault="00000000" w:rsidRPr="00000000" w14:paraId="000012AE">
            <w:pP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AF">
            <w:pPr>
              <w:spacing w:line="240" w:lineRule="auto"/>
              <w:ind w:firstLine="567"/>
              <w:rPr>
                <w:highlight w:val="white"/>
              </w:rPr>
            </w:pPr>
            <w:r w:rsidDel="00000000" w:rsidR="00000000" w:rsidRPr="00000000">
              <w:rPr>
                <w:highlight w:val="white"/>
                <w:rtl w:val="0"/>
              </w:rPr>
              <w:t xml:space="preserve">   :month 4)</w:t>
            </w:r>
          </w:p>
          <w:p w:rsidR="00000000" w:rsidDel="00000000" w:rsidP="00000000" w:rsidRDefault="00000000" w:rsidRPr="00000000" w14:paraId="000012B0">
            <w:pPr>
              <w:spacing w:line="240" w:lineRule="auto"/>
              <w:ind w:firstLine="567"/>
              <w:rPr>
                <w:highlight w:val="white"/>
              </w:rPr>
            </w:pPr>
            <w:r w:rsidDel="00000000" w:rsidR="00000000" w:rsidRPr="00000000">
              <w:rPr>
                <w:highlight w:val="white"/>
                <w:rtl w:val="0"/>
              </w:rPr>
              <w:t xml:space="preserve">Tháng 4</w:t>
            </w:r>
          </w:p>
          <w:p w:rsidR="00000000" w:rsidDel="00000000" w:rsidP="00000000" w:rsidRDefault="00000000" w:rsidRPr="00000000" w14:paraId="000012B1">
            <w:pPr>
              <w:spacing w:line="240" w:lineRule="auto"/>
              <w:ind w:firstLine="567"/>
              <w:rPr>
                <w:highlight w:val="white"/>
              </w:rPr>
            </w:pPr>
            <w:r w:rsidDel="00000000" w:rsidR="00000000" w:rsidRPr="00000000">
              <w:rPr>
                <w:rtl w:val="0"/>
              </w:rPr>
            </w:r>
          </w:p>
          <w:p w:rsidR="00000000" w:rsidDel="00000000" w:rsidP="00000000" w:rsidRDefault="00000000" w:rsidRPr="00000000" w14:paraId="000012B2">
            <w:pP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B3">
            <w:pPr>
              <w:spacing w:line="240" w:lineRule="auto"/>
              <w:ind w:firstLine="567"/>
              <w:rPr>
                <w:highlight w:val="white"/>
              </w:rPr>
            </w:pPr>
            <w:r w:rsidDel="00000000" w:rsidR="00000000" w:rsidRPr="00000000">
              <w:rPr>
                <w:highlight w:val="white"/>
                <w:rtl w:val="0"/>
              </w:rPr>
              <w:t xml:space="preserve">   :weekday (s / sáu))</w:t>
            </w:r>
          </w:p>
          <w:p w:rsidR="00000000" w:rsidDel="00000000" w:rsidP="00000000" w:rsidRDefault="00000000" w:rsidRPr="00000000" w14:paraId="000012B4">
            <w:pPr>
              <w:spacing w:line="240" w:lineRule="auto"/>
              <w:ind w:firstLine="567"/>
              <w:rPr>
                <w:highlight w:val="white"/>
              </w:rPr>
            </w:pPr>
            <w:r w:rsidDel="00000000" w:rsidR="00000000" w:rsidRPr="00000000">
              <w:rPr>
                <w:highlight w:val="white"/>
                <w:rtl w:val="0"/>
              </w:rPr>
              <w:t xml:space="preserve">Thứ sáu</w:t>
            </w:r>
          </w:p>
          <w:p w:rsidR="00000000" w:rsidDel="00000000" w:rsidP="00000000" w:rsidRDefault="00000000" w:rsidRPr="00000000" w14:paraId="000012B5">
            <w:pPr>
              <w:spacing w:line="240" w:lineRule="auto"/>
              <w:ind w:firstLine="567"/>
              <w:rPr>
                <w:highlight w:val="white"/>
              </w:rPr>
            </w:pPr>
            <w:r w:rsidDel="00000000" w:rsidR="00000000" w:rsidRPr="00000000">
              <w:rPr>
                <w:rtl w:val="0"/>
              </w:rPr>
            </w:r>
          </w:p>
          <w:p w:rsidR="00000000" w:rsidDel="00000000" w:rsidP="00000000" w:rsidRDefault="00000000" w:rsidRPr="00000000" w14:paraId="000012B6">
            <w:pP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B7">
            <w:pPr>
              <w:spacing w:line="240" w:lineRule="auto"/>
              <w:ind w:firstLine="567"/>
              <w:rPr>
                <w:highlight w:val="white"/>
              </w:rPr>
            </w:pPr>
            <w:r w:rsidDel="00000000" w:rsidR="00000000" w:rsidRPr="00000000">
              <w:rPr>
                <w:highlight w:val="white"/>
                <w:rtl w:val="0"/>
              </w:rPr>
              <w:t xml:space="preserve">   :year 2012</w:t>
            </w:r>
          </w:p>
          <w:p w:rsidR="00000000" w:rsidDel="00000000" w:rsidP="00000000" w:rsidRDefault="00000000" w:rsidRPr="00000000" w14:paraId="000012B8">
            <w:pPr>
              <w:spacing w:line="240" w:lineRule="auto"/>
              <w:ind w:firstLine="567"/>
              <w:rPr>
                <w:highlight w:val="white"/>
              </w:rPr>
            </w:pPr>
            <w:r w:rsidDel="00000000" w:rsidR="00000000" w:rsidRPr="00000000">
              <w:rPr>
                <w:highlight w:val="white"/>
                <w:rtl w:val="0"/>
              </w:rPr>
              <w:t xml:space="preserve">   :month 2)</w:t>
            </w:r>
          </w:p>
          <w:p w:rsidR="00000000" w:rsidDel="00000000" w:rsidP="00000000" w:rsidRDefault="00000000" w:rsidRPr="00000000" w14:paraId="000012B9">
            <w:pPr>
              <w:spacing w:line="240" w:lineRule="auto"/>
              <w:ind w:firstLine="567"/>
              <w:rPr>
                <w:highlight w:val="white"/>
              </w:rPr>
            </w:pPr>
            <w:r w:rsidDel="00000000" w:rsidR="00000000" w:rsidRPr="00000000">
              <w:rPr>
                <w:highlight w:val="white"/>
                <w:rtl w:val="0"/>
              </w:rPr>
              <w:t xml:space="preserve">Tháng 2, 2024</w:t>
            </w:r>
          </w:p>
          <w:p w:rsidR="00000000" w:rsidDel="00000000" w:rsidP="00000000" w:rsidRDefault="00000000" w:rsidRPr="00000000" w14:paraId="000012BA">
            <w:pPr>
              <w:spacing w:line="240" w:lineRule="auto"/>
              <w:ind w:firstLine="567"/>
              <w:rPr>
                <w:highlight w:val="white"/>
              </w:rPr>
            </w:pPr>
            <w:r w:rsidDel="00000000" w:rsidR="00000000" w:rsidRPr="00000000">
              <w:rPr>
                <w:rtl w:val="0"/>
              </w:rPr>
            </w:r>
          </w:p>
          <w:p w:rsidR="00000000" w:rsidDel="00000000" w:rsidP="00000000" w:rsidRDefault="00000000" w:rsidRPr="00000000" w14:paraId="000012BB">
            <w:pP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BC">
            <w:pPr>
              <w:spacing w:line="240" w:lineRule="auto"/>
              <w:ind w:firstLine="567"/>
              <w:rPr>
                <w:highlight w:val="white"/>
              </w:rPr>
            </w:pPr>
            <w:r w:rsidDel="00000000" w:rsidR="00000000" w:rsidRPr="00000000">
              <w:rPr>
                <w:highlight w:val="white"/>
                <w:rtl w:val="0"/>
              </w:rPr>
              <w:t xml:space="preserve">   :month 2</w:t>
            </w:r>
          </w:p>
          <w:p w:rsidR="00000000" w:rsidDel="00000000" w:rsidP="00000000" w:rsidRDefault="00000000" w:rsidRPr="00000000" w14:paraId="000012BD">
            <w:pPr>
              <w:spacing w:line="240" w:lineRule="auto"/>
              <w:ind w:firstLine="567"/>
              <w:rPr>
                <w:highlight w:val="white"/>
              </w:rPr>
            </w:pPr>
            <w:r w:rsidDel="00000000" w:rsidR="00000000" w:rsidRPr="00000000">
              <w:rPr>
                <w:highlight w:val="white"/>
                <w:rtl w:val="0"/>
              </w:rPr>
              <w:t xml:space="preserve">   :day 29</w:t>
            </w:r>
          </w:p>
          <w:p w:rsidR="00000000" w:rsidDel="00000000" w:rsidP="00000000" w:rsidRDefault="00000000" w:rsidRPr="00000000" w14:paraId="000012BE">
            <w:pPr>
              <w:spacing w:line="240" w:lineRule="auto"/>
              <w:ind w:firstLine="567"/>
              <w:rPr>
                <w:highlight w:val="white"/>
              </w:rPr>
            </w:pPr>
            <w:r w:rsidDel="00000000" w:rsidR="00000000" w:rsidRPr="00000000">
              <w:rPr>
                <w:highlight w:val="white"/>
                <w:rtl w:val="0"/>
              </w:rPr>
              <w:t xml:space="preserve">   :weekday (t / tư))</w:t>
            </w:r>
          </w:p>
          <w:p w:rsidR="00000000" w:rsidDel="00000000" w:rsidP="00000000" w:rsidRDefault="00000000" w:rsidRPr="00000000" w14:paraId="000012BF">
            <w:pPr>
              <w:spacing w:line="240" w:lineRule="auto"/>
              <w:ind w:firstLine="567"/>
              <w:rPr>
                <w:highlight w:val="white"/>
              </w:rPr>
            </w:pPr>
            <w:r w:rsidDel="00000000" w:rsidR="00000000" w:rsidRPr="00000000">
              <w:rPr>
                <w:highlight w:val="white"/>
                <w:rtl w:val="0"/>
              </w:rPr>
              <w:t xml:space="preserve">Thứ tư, ngày 29 tháng 2</w:t>
            </w:r>
          </w:p>
          <w:p w:rsidR="00000000" w:rsidDel="00000000" w:rsidP="00000000" w:rsidRDefault="00000000" w:rsidRPr="00000000" w14:paraId="000012C0">
            <w:pPr>
              <w:spacing w:line="240" w:lineRule="auto"/>
              <w:ind w:firstLine="567"/>
              <w:rPr>
                <w:highlight w:val="white"/>
              </w:rPr>
            </w:pPr>
            <w:r w:rsidDel="00000000" w:rsidR="00000000" w:rsidRPr="00000000">
              <w:rPr>
                <w:rtl w:val="0"/>
              </w:rPr>
            </w:r>
          </w:p>
          <w:p w:rsidR="00000000" w:rsidDel="00000000" w:rsidP="00000000" w:rsidRDefault="00000000" w:rsidRPr="00000000" w14:paraId="000012C1">
            <w:pP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C2">
            <w:pPr>
              <w:spacing w:line="240" w:lineRule="auto"/>
              <w:ind w:firstLine="567"/>
              <w:rPr>
                <w:highlight w:val="white"/>
              </w:rPr>
            </w:pPr>
            <w:r w:rsidDel="00000000" w:rsidR="00000000" w:rsidRPr="00000000">
              <w:rPr>
                <w:highlight w:val="white"/>
                <w:rtl w:val="0"/>
              </w:rPr>
              <w:t xml:space="preserve">   :day 29)</w:t>
            </w:r>
          </w:p>
          <w:p w:rsidR="00000000" w:rsidDel="00000000" w:rsidP="00000000" w:rsidRDefault="00000000" w:rsidRPr="00000000" w14:paraId="000012C3">
            <w:pPr>
              <w:spacing w:line="240" w:lineRule="auto"/>
              <w:ind w:firstLine="567"/>
              <w:rPr>
                <w:highlight w:val="white"/>
              </w:rPr>
            </w:pPr>
            <w:r w:rsidDel="00000000" w:rsidR="00000000" w:rsidRPr="00000000">
              <w:rPr>
                <w:highlight w:val="white"/>
                <w:rtl w:val="0"/>
              </w:rPr>
              <w:t xml:space="preserve">Ngày 29</w:t>
            </w:r>
          </w:p>
          <w:p w:rsidR="00000000" w:rsidDel="00000000" w:rsidP="00000000" w:rsidRDefault="00000000" w:rsidRPr="00000000" w14:paraId="000012C4">
            <w:pPr>
              <w:spacing w:line="240" w:lineRule="auto"/>
              <w:ind w:firstLine="567"/>
              <w:rPr>
                <w:highlight w:val="white"/>
              </w:rPr>
            </w:pPr>
            <w:r w:rsidDel="00000000" w:rsidR="00000000" w:rsidRPr="00000000">
              <w:rPr>
                <w:rtl w:val="0"/>
              </w:rPr>
            </w:r>
          </w:p>
          <w:p w:rsidR="00000000" w:rsidDel="00000000" w:rsidP="00000000" w:rsidRDefault="00000000" w:rsidRPr="00000000" w14:paraId="000012C5">
            <w:pP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C6">
            <w:pPr>
              <w:spacing w:line="240" w:lineRule="auto"/>
              <w:ind w:firstLine="567"/>
              <w:rPr>
                <w:highlight w:val="white"/>
              </w:rPr>
            </w:pPr>
            <w:r w:rsidDel="00000000" w:rsidR="00000000" w:rsidRPr="00000000">
              <w:rPr>
                <w:highlight w:val="white"/>
                <w:rtl w:val="0"/>
              </w:rPr>
              <w:t xml:space="preserve">   :month 2</w:t>
            </w:r>
          </w:p>
          <w:p w:rsidR="00000000" w:rsidDel="00000000" w:rsidP="00000000" w:rsidRDefault="00000000" w:rsidRPr="00000000" w14:paraId="000012C7">
            <w:pPr>
              <w:spacing w:line="240" w:lineRule="auto"/>
              <w:ind w:firstLine="567"/>
              <w:rPr>
                <w:highlight w:val="white"/>
              </w:rPr>
            </w:pPr>
            <w:r w:rsidDel="00000000" w:rsidR="00000000" w:rsidRPr="00000000">
              <w:rPr>
                <w:highlight w:val="white"/>
                <w:rtl w:val="0"/>
              </w:rPr>
              <w:t xml:space="preserve">   :day 29</w:t>
            </w:r>
          </w:p>
          <w:p w:rsidR="00000000" w:rsidDel="00000000" w:rsidP="00000000" w:rsidRDefault="00000000" w:rsidRPr="00000000" w14:paraId="000012C8">
            <w:pPr>
              <w:spacing w:line="240" w:lineRule="auto"/>
              <w:ind w:firstLine="567"/>
              <w:rPr>
                <w:highlight w:val="white"/>
              </w:rPr>
            </w:pPr>
            <w:r w:rsidDel="00000000" w:rsidR="00000000" w:rsidRPr="00000000">
              <w:rPr>
                <w:highlight w:val="white"/>
                <w:rtl w:val="0"/>
              </w:rPr>
              <w:t xml:space="preserve">   :weekday (t /tư)</w:t>
            </w:r>
          </w:p>
          <w:p w:rsidR="00000000" w:rsidDel="00000000" w:rsidP="00000000" w:rsidRDefault="00000000" w:rsidRPr="00000000" w14:paraId="000012C9">
            <w:pPr>
              <w:spacing w:line="240" w:lineRule="auto"/>
              <w:ind w:firstLine="567"/>
              <w:rPr>
                <w:highlight w:val="white"/>
              </w:rPr>
            </w:pPr>
            <w:r w:rsidDel="00000000" w:rsidR="00000000" w:rsidRPr="00000000">
              <w:rPr>
                <w:highlight w:val="white"/>
                <w:rtl w:val="0"/>
              </w:rPr>
              <w:t xml:space="preserve">   :time 16:30</w:t>
            </w:r>
          </w:p>
          <w:p w:rsidR="00000000" w:rsidDel="00000000" w:rsidP="00000000" w:rsidRDefault="00000000" w:rsidRPr="00000000" w14:paraId="000012CA">
            <w:pPr>
              <w:spacing w:line="240" w:lineRule="auto"/>
              <w:ind w:firstLine="567"/>
              <w:rPr>
                <w:highlight w:val="white"/>
              </w:rPr>
            </w:pPr>
            <w:r w:rsidDel="00000000" w:rsidR="00000000" w:rsidRPr="00000000">
              <w:rPr>
                <w:highlight w:val="white"/>
                <w:rtl w:val="0"/>
              </w:rPr>
              <w:t xml:space="preserve">   :time_zone (z / PST))</w:t>
            </w:r>
          </w:p>
          <w:p w:rsidR="00000000" w:rsidDel="00000000" w:rsidP="00000000" w:rsidRDefault="00000000" w:rsidRPr="00000000" w14:paraId="000012CB">
            <w:pPr>
              <w:spacing w:line="240" w:lineRule="auto"/>
              <w:ind w:firstLine="567"/>
              <w:rPr>
                <w:highlight w:val="white"/>
              </w:rPr>
            </w:pPr>
            <w:r w:rsidDel="00000000" w:rsidR="00000000" w:rsidRPr="00000000">
              <w:rPr>
                <w:highlight w:val="white"/>
                <w:rtl w:val="0"/>
              </w:rPr>
              <w:t xml:space="preserve">Thứ tư ngày 29 tháng 2, 16h30 múi giờ pst</w:t>
            </w:r>
          </w:p>
          <w:p w:rsidR="00000000" w:rsidDel="00000000" w:rsidP="00000000" w:rsidRDefault="00000000" w:rsidRPr="00000000" w14:paraId="000012CC">
            <w:pPr>
              <w:spacing w:line="240" w:lineRule="auto"/>
              <w:ind w:firstLine="567"/>
              <w:rPr>
                <w:highlight w:val="white"/>
              </w:rPr>
            </w:pPr>
            <w:r w:rsidDel="00000000" w:rsidR="00000000" w:rsidRPr="00000000">
              <w:rPr>
                <w:rtl w:val="0"/>
              </w:rPr>
            </w:r>
          </w:p>
          <w:p w:rsidR="00000000" w:rsidDel="00000000" w:rsidP="00000000" w:rsidRDefault="00000000" w:rsidRPr="00000000" w14:paraId="000012CD">
            <w:pP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CE">
            <w:pPr>
              <w:spacing w:line="240" w:lineRule="auto"/>
              <w:ind w:firstLine="567"/>
              <w:rPr>
                <w:highlight w:val="white"/>
              </w:rPr>
            </w:pPr>
            <w:r w:rsidDel="00000000" w:rsidR="00000000" w:rsidRPr="00000000">
              <w:rPr>
                <w:highlight w:val="white"/>
                <w:rtl w:val="0"/>
              </w:rPr>
              <w:t xml:space="preserve">:thời (h / heisei)</w:t>
            </w:r>
          </w:p>
          <w:p w:rsidR="00000000" w:rsidDel="00000000" w:rsidP="00000000" w:rsidRDefault="00000000" w:rsidRPr="00000000" w14:paraId="000012CF">
            <w:pPr>
              <w:spacing w:line="240" w:lineRule="auto"/>
              <w:ind w:firstLine="567"/>
              <w:rPr>
                <w:highlight w:val="white"/>
              </w:rPr>
            </w:pPr>
            <w:r w:rsidDel="00000000" w:rsidR="00000000" w:rsidRPr="00000000">
              <w:rPr>
                <w:highlight w:val="white"/>
                <w:rtl w:val="0"/>
              </w:rPr>
              <w:t xml:space="preserve">   :year 24</w:t>
            </w:r>
          </w:p>
          <w:p w:rsidR="00000000" w:rsidDel="00000000" w:rsidP="00000000" w:rsidRDefault="00000000" w:rsidRPr="00000000" w14:paraId="000012D0">
            <w:pPr>
              <w:spacing w:line="240" w:lineRule="auto"/>
              <w:ind w:firstLine="567"/>
              <w:rPr>
                <w:highlight w:val="white"/>
              </w:rPr>
            </w:pPr>
            <w:r w:rsidDel="00000000" w:rsidR="00000000" w:rsidRPr="00000000">
              <w:rPr>
                <w:highlight w:val="white"/>
                <w:rtl w:val="0"/>
              </w:rPr>
              <w:t xml:space="preserve">   :month 2</w:t>
            </w:r>
          </w:p>
          <w:p w:rsidR="00000000" w:rsidDel="00000000" w:rsidP="00000000" w:rsidRDefault="00000000" w:rsidRPr="00000000" w14:paraId="000012D1">
            <w:pPr>
              <w:spacing w:line="240" w:lineRule="auto"/>
              <w:ind w:firstLine="567"/>
              <w:rPr>
                <w:highlight w:val="white"/>
              </w:rPr>
            </w:pPr>
            <w:r w:rsidDel="00000000" w:rsidR="00000000" w:rsidRPr="00000000">
              <w:rPr>
                <w:highlight w:val="white"/>
                <w:rtl w:val="0"/>
              </w:rPr>
              <w:t xml:space="preserve">   :day 29</w:t>
            </w:r>
          </w:p>
          <w:p w:rsidR="00000000" w:rsidDel="00000000" w:rsidP="00000000" w:rsidRDefault="00000000" w:rsidRPr="00000000" w14:paraId="000012D2">
            <w:pPr>
              <w:spacing w:line="240" w:lineRule="auto"/>
              <w:ind w:firstLine="567"/>
              <w:rPr>
                <w:highlight w:val="white"/>
              </w:rPr>
            </w:pPr>
            <w:r w:rsidDel="00000000" w:rsidR="00000000" w:rsidRPr="00000000">
              <w:rPr>
                <w:highlight w:val="white"/>
                <w:rtl w:val="0"/>
              </w:rPr>
              <w:t xml:space="preserve">   :calendar (đn / đất nước:wiki "Japan" :name (n / name :op1 "Japan")))</w:t>
            </w:r>
          </w:p>
          <w:p w:rsidR="00000000" w:rsidDel="00000000" w:rsidP="00000000" w:rsidRDefault="00000000" w:rsidRPr="00000000" w14:paraId="000012D3">
            <w:pPr>
              <w:spacing w:line="240" w:lineRule="auto"/>
              <w:ind w:firstLine="567"/>
              <w:rPr>
                <w:highlight w:val="white"/>
              </w:rPr>
            </w:pPr>
            <w:r w:rsidDel="00000000" w:rsidR="00000000" w:rsidRPr="00000000">
              <w:rPr>
                <w:highlight w:val="white"/>
                <w:rtl w:val="0"/>
              </w:rPr>
              <w:t xml:space="preserve">Ngày 29 t2 năm 24 thời Heisei</w:t>
            </w:r>
          </w:p>
          <w:p w:rsidR="00000000" w:rsidDel="00000000" w:rsidP="00000000" w:rsidRDefault="00000000" w:rsidRPr="00000000" w14:paraId="000012D4">
            <w:pPr>
              <w:spacing w:line="240" w:lineRule="auto"/>
              <w:ind w:firstLine="567"/>
              <w:rPr>
                <w:highlight w:val="white"/>
              </w:rPr>
            </w:pPr>
            <w:r w:rsidDel="00000000" w:rsidR="00000000" w:rsidRPr="00000000">
              <w:rPr>
                <w:rtl w:val="0"/>
              </w:rPr>
            </w:r>
          </w:p>
          <w:p w:rsidR="00000000" w:rsidDel="00000000" w:rsidP="00000000" w:rsidRDefault="00000000" w:rsidRPr="00000000" w14:paraId="000012D5">
            <w:pP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D6">
            <w:pPr>
              <w:spacing w:line="240" w:lineRule="auto"/>
              <w:ind w:firstLine="567"/>
              <w:rPr>
                <w:highlight w:val="white"/>
              </w:rPr>
            </w:pPr>
            <w:r w:rsidDel="00000000" w:rsidR="00000000" w:rsidRPr="00000000">
              <w:rPr>
                <w:highlight w:val="white"/>
                <w:rtl w:val="0"/>
              </w:rPr>
              <w:t xml:space="preserve">   :year 2011</w:t>
            </w:r>
          </w:p>
          <w:p w:rsidR="00000000" w:rsidDel="00000000" w:rsidP="00000000" w:rsidRDefault="00000000" w:rsidRPr="00000000" w14:paraId="000012D7">
            <w:pPr>
              <w:spacing w:line="240" w:lineRule="auto"/>
              <w:ind w:firstLine="567"/>
              <w:rPr>
                <w:highlight w:val="white"/>
              </w:rPr>
            </w:pPr>
            <w:r w:rsidDel="00000000" w:rsidR="00000000" w:rsidRPr="00000000">
              <w:rPr>
                <w:highlight w:val="white"/>
                <w:rtl w:val="0"/>
              </w:rPr>
              <w:t xml:space="preserve">   :season (h / hè))</w:t>
            </w:r>
          </w:p>
          <w:p w:rsidR="00000000" w:rsidDel="00000000" w:rsidP="00000000" w:rsidRDefault="00000000" w:rsidRPr="00000000" w14:paraId="000012D8">
            <w:pPr>
              <w:spacing w:line="240" w:lineRule="auto"/>
              <w:ind w:firstLine="567"/>
              <w:rPr>
                <w:highlight w:val="white"/>
              </w:rPr>
            </w:pPr>
            <w:r w:rsidDel="00000000" w:rsidR="00000000" w:rsidRPr="00000000">
              <w:rPr>
                <w:highlight w:val="white"/>
                <w:rtl w:val="0"/>
              </w:rPr>
              <w:t xml:space="preserve">Mùa hè năm 2011</w:t>
            </w:r>
          </w:p>
          <w:p w:rsidR="00000000" w:rsidDel="00000000" w:rsidP="00000000" w:rsidRDefault="00000000" w:rsidRPr="00000000" w14:paraId="000012D9">
            <w:pPr>
              <w:spacing w:line="240" w:lineRule="auto"/>
              <w:ind w:firstLine="567"/>
              <w:rPr>
                <w:highlight w:val="white"/>
              </w:rPr>
            </w:pPr>
            <w:r w:rsidDel="00000000" w:rsidR="00000000" w:rsidRPr="00000000">
              <w:rPr>
                <w:rtl w:val="0"/>
              </w:rPr>
            </w:r>
          </w:p>
          <w:p w:rsidR="00000000" w:rsidDel="00000000" w:rsidP="00000000" w:rsidRDefault="00000000" w:rsidRPr="00000000" w14:paraId="000012DA">
            <w:pPr>
              <w:spacing w:line="240" w:lineRule="auto"/>
              <w:ind w:firstLine="567"/>
              <w:rPr>
                <w:highlight w:val="white"/>
              </w:rPr>
            </w:pPr>
            <w:r w:rsidDel="00000000" w:rsidR="00000000" w:rsidRPr="00000000">
              <w:rPr>
                <w:highlight w:val="white"/>
                <w:rtl w:val="0"/>
              </w:rPr>
              <w:t xml:space="preserve">(d / date-entity</w:t>
            </w:r>
          </w:p>
          <w:p w:rsidR="00000000" w:rsidDel="00000000" w:rsidP="00000000" w:rsidRDefault="00000000" w:rsidRPr="00000000" w14:paraId="000012DB">
            <w:pPr>
              <w:spacing w:line="240" w:lineRule="auto"/>
              <w:ind w:firstLine="567"/>
              <w:rPr>
                <w:highlight w:val="white"/>
              </w:rPr>
            </w:pPr>
            <w:r w:rsidDel="00000000" w:rsidR="00000000" w:rsidRPr="00000000">
              <w:rPr>
                <w:highlight w:val="white"/>
                <w:rtl w:val="0"/>
              </w:rPr>
              <w:tab/>
              <w:t xml:space="preserve">:year 2011</w:t>
            </w:r>
          </w:p>
          <w:p w:rsidR="00000000" w:rsidDel="00000000" w:rsidP="00000000" w:rsidRDefault="00000000" w:rsidRPr="00000000" w14:paraId="000012DC">
            <w:pPr>
              <w:spacing w:line="240" w:lineRule="auto"/>
              <w:ind w:firstLine="567"/>
              <w:rPr>
                <w:highlight w:val="white"/>
              </w:rPr>
            </w:pPr>
            <w:r w:rsidDel="00000000" w:rsidR="00000000" w:rsidRPr="00000000">
              <w:rPr>
                <w:highlight w:val="white"/>
                <w:rtl w:val="0"/>
              </w:rPr>
              <w:tab/>
              <w:t xml:space="preserve">:calendar (n / năm</w:t>
            </w:r>
          </w:p>
          <w:p w:rsidR="00000000" w:rsidDel="00000000" w:rsidP="00000000" w:rsidRDefault="00000000" w:rsidRPr="00000000" w14:paraId="000012DD">
            <w:pPr>
              <w:spacing w:line="240" w:lineRule="auto"/>
              <w:ind w:firstLine="567"/>
              <w:rPr>
                <w:highlight w:val="white"/>
              </w:rPr>
            </w:pPr>
            <w:r w:rsidDel="00000000" w:rsidR="00000000" w:rsidRPr="00000000">
              <w:rPr>
                <w:highlight w:val="white"/>
                <w:rtl w:val="0"/>
              </w:rPr>
              <w:t xml:space="preserve">             </w:t>
              <w:tab/>
              <w:t xml:space="preserve">:mod (h / học )))</w:t>
            </w:r>
          </w:p>
          <w:p w:rsidR="00000000" w:rsidDel="00000000" w:rsidP="00000000" w:rsidRDefault="00000000" w:rsidRPr="00000000" w14:paraId="000012DE">
            <w:pPr>
              <w:spacing w:line="240" w:lineRule="auto"/>
              <w:ind w:firstLine="567"/>
              <w:rPr>
                <w:highlight w:val="white"/>
              </w:rPr>
            </w:pPr>
            <w:r w:rsidDel="00000000" w:rsidR="00000000" w:rsidRPr="00000000">
              <w:rPr>
                <w:highlight w:val="white"/>
                <w:rtl w:val="0"/>
              </w:rPr>
              <w:t xml:space="preserve">Năm học 2011-2012</w:t>
            </w:r>
          </w:p>
          <w:p w:rsidR="00000000" w:rsidDel="00000000" w:rsidP="00000000" w:rsidRDefault="00000000" w:rsidRPr="00000000" w14:paraId="000012DF">
            <w:pPr>
              <w:spacing w:line="240" w:lineRule="auto"/>
              <w:ind w:firstLine="567"/>
              <w:rPr>
                <w:highlight w:val="white"/>
              </w:rPr>
            </w:pPr>
            <w:r w:rsidDel="00000000" w:rsidR="00000000" w:rsidRPr="00000000">
              <w:rPr>
                <w:rtl w:val="0"/>
              </w:rPr>
            </w:r>
          </w:p>
          <w:p w:rsidR="00000000" w:rsidDel="00000000" w:rsidP="00000000" w:rsidRDefault="00000000" w:rsidRPr="00000000" w14:paraId="000012E0">
            <w:pPr>
              <w:spacing w:line="240" w:lineRule="auto"/>
              <w:ind w:firstLine="567"/>
              <w:rPr>
                <w:highlight w:val="white"/>
              </w:rPr>
            </w:pPr>
            <w:r w:rsidDel="00000000" w:rsidR="00000000" w:rsidRPr="00000000">
              <w:rPr>
                <w:highlight w:val="white"/>
                <w:rtl w:val="0"/>
              </w:rPr>
              <w:t xml:space="preserve">(d / date-interval</w:t>
            </w:r>
          </w:p>
          <w:p w:rsidR="00000000" w:rsidDel="00000000" w:rsidP="00000000" w:rsidRDefault="00000000" w:rsidRPr="00000000" w14:paraId="000012E1">
            <w:pPr>
              <w:spacing w:line="240" w:lineRule="auto"/>
              <w:ind w:firstLine="567"/>
              <w:rPr>
                <w:highlight w:val="white"/>
              </w:rPr>
            </w:pPr>
            <w:r w:rsidDel="00000000" w:rsidR="00000000" w:rsidRPr="00000000">
              <w:rPr>
                <w:highlight w:val="white"/>
                <w:rtl w:val="0"/>
              </w:rPr>
              <w:t xml:space="preserve">   :op1 (d2 / date-entity :year 2012 :month 3 :day 8)</w:t>
            </w:r>
          </w:p>
          <w:p w:rsidR="00000000" w:rsidDel="00000000" w:rsidP="00000000" w:rsidRDefault="00000000" w:rsidRPr="00000000" w14:paraId="000012E2">
            <w:pPr>
              <w:spacing w:line="240" w:lineRule="auto"/>
              <w:ind w:firstLine="567"/>
              <w:rPr>
                <w:highlight w:val="white"/>
              </w:rPr>
            </w:pPr>
            <w:r w:rsidDel="00000000" w:rsidR="00000000" w:rsidRPr="00000000">
              <w:rPr>
                <w:highlight w:val="white"/>
                <w:rtl w:val="0"/>
              </w:rPr>
              <w:t xml:space="preserve">   :op2 (d3 / date-entity :year 2012 :month 3 :day 9))</w:t>
            </w:r>
          </w:p>
          <w:p w:rsidR="00000000" w:rsidDel="00000000" w:rsidP="00000000" w:rsidRDefault="00000000" w:rsidRPr="00000000" w14:paraId="000012E3">
            <w:pPr>
              <w:spacing w:line="240" w:lineRule="auto"/>
              <w:ind w:firstLine="567"/>
              <w:rPr>
                <w:highlight w:val="white"/>
              </w:rPr>
            </w:pPr>
            <w:r w:rsidDel="00000000" w:rsidR="00000000" w:rsidRPr="00000000">
              <w:rPr>
                <w:highlight w:val="white"/>
                <w:rtl w:val="0"/>
              </w:rPr>
              <w:t xml:space="preserve">Ngày 8-9 tháng 3 năm 2012</w:t>
            </w:r>
          </w:p>
        </w:tc>
      </w:tr>
    </w:tbl>
    <w:p w:rsidR="00000000" w:rsidDel="00000000" w:rsidP="00000000" w:rsidRDefault="00000000" w:rsidRPr="00000000" w14:paraId="000012E4">
      <w:pPr>
        <w:pStyle w:val="Heading3"/>
        <w:numPr>
          <w:ilvl w:val="2"/>
          <w:numId w:val="30"/>
        </w:numPr>
        <w:ind w:left="720" w:hanging="720"/>
        <w:rPr/>
      </w:pPr>
      <w:bookmarkStart w:colFirst="0" w:colLast="0" w:name="_heading=h.1gf8i83" w:id="92"/>
      <w:bookmarkEnd w:id="92"/>
      <w:r w:rsidDel="00000000" w:rsidR="00000000" w:rsidRPr="00000000">
        <w:rPr>
          <w:rtl w:val="0"/>
        </w:rPr>
        <w:t xml:space="preserve">late</w:t>
      </w:r>
    </w:p>
    <w:p w:rsidR="00000000" w:rsidDel="00000000" w:rsidP="00000000" w:rsidRDefault="00000000" w:rsidRPr="00000000" w14:paraId="000012E5">
      <w:pPr>
        <w:pStyle w:val="Heading4"/>
        <w:numPr>
          <w:ilvl w:val="3"/>
          <w:numId w:val="30"/>
        </w:numPr>
        <w:ind w:left="864" w:hanging="864"/>
        <w:rPr/>
      </w:pPr>
      <w:bookmarkStart w:colFirst="0" w:colLast="0" w:name="_heading=h.40ew0vw" w:id="93"/>
      <w:bookmarkEnd w:id="93"/>
      <w:r w:rsidDel="00000000" w:rsidR="00000000" w:rsidRPr="00000000">
        <w:rPr>
          <w:rtl w:val="0"/>
        </w:rPr>
        <w:t xml:space="preserve">late:</w:t>
      </w:r>
    </w:p>
    <w:tbl>
      <w:tblPr>
        <w:tblStyle w:val="Table138"/>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4710"/>
        <w:tblGridChange w:id="0">
          <w:tblGrid>
            <w:gridCol w:w="5040"/>
            <w:gridCol w:w="47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2E6">
            <w:pPr>
              <w:widowControl w:val="0"/>
              <w:spacing w:line="240" w:lineRule="auto"/>
              <w:ind w:firstLine="567"/>
              <w:rPr>
                <w:b w:val="1"/>
              </w:rPr>
            </w:pPr>
            <w:r w:rsidDel="00000000" w:rsidR="00000000" w:rsidRPr="00000000">
              <w:rPr>
                <w:b w:val="1"/>
                <w:rtl w:val="0"/>
              </w:rPr>
              <w:t xml:space="preserve">He died in </w:t>
            </w:r>
            <w:r w:rsidDel="00000000" w:rsidR="00000000" w:rsidRPr="00000000">
              <w:rPr>
                <w:b w:val="1"/>
                <w:color w:val="ff0000"/>
                <w:rtl w:val="0"/>
              </w:rPr>
              <w:t xml:space="preserve">late August 2017</w:t>
            </w:r>
            <w:r w:rsidDel="00000000" w:rsidR="00000000" w:rsidRPr="00000000">
              <w:rPr>
                <w:b w:val="1"/>
                <w:rtl w:val="0"/>
              </w:rPr>
              <w:t xml:space="preserve">. </w:t>
            </w:r>
          </w:p>
          <w:p w:rsidR="00000000" w:rsidDel="00000000" w:rsidP="00000000" w:rsidRDefault="00000000" w:rsidRPr="00000000" w14:paraId="000012E7">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2E8">
            <w:pPr>
              <w:widowControl w:val="0"/>
              <w:spacing w:line="240" w:lineRule="auto"/>
              <w:ind w:firstLine="567"/>
              <w:rPr/>
            </w:pPr>
            <w:r w:rsidDel="00000000" w:rsidR="00000000" w:rsidRPr="00000000">
              <w:rPr>
                <w:rtl w:val="0"/>
              </w:rPr>
              <w:t xml:space="preserve">(d / die-01</w:t>
            </w:r>
          </w:p>
          <w:p w:rsidR="00000000" w:rsidDel="00000000" w:rsidP="00000000" w:rsidRDefault="00000000" w:rsidRPr="00000000" w14:paraId="000012E9">
            <w:pPr>
              <w:widowControl w:val="0"/>
              <w:spacing w:line="240" w:lineRule="auto"/>
              <w:ind w:firstLine="567"/>
              <w:rPr/>
            </w:pPr>
            <w:r w:rsidDel="00000000" w:rsidR="00000000" w:rsidRPr="00000000">
              <w:rPr>
                <w:rtl w:val="0"/>
              </w:rPr>
              <w:t xml:space="preserve">     :ARG1 (h / he)</w:t>
            </w:r>
          </w:p>
          <w:p w:rsidR="00000000" w:rsidDel="00000000" w:rsidP="00000000" w:rsidRDefault="00000000" w:rsidRPr="00000000" w14:paraId="000012EA">
            <w:pPr>
              <w:widowControl w:val="0"/>
              <w:spacing w:line="240" w:lineRule="auto"/>
              <w:ind w:firstLine="567"/>
              <w:rPr/>
            </w:pPr>
            <w:r w:rsidDel="00000000" w:rsidR="00000000" w:rsidRPr="00000000">
              <w:rPr>
                <w:rtl w:val="0"/>
              </w:rPr>
              <w:t xml:space="preserve">     :time (l / late</w:t>
            </w:r>
          </w:p>
          <w:p w:rsidR="00000000" w:rsidDel="00000000" w:rsidP="00000000" w:rsidRDefault="00000000" w:rsidRPr="00000000" w14:paraId="000012EB">
            <w:pPr>
              <w:widowControl w:val="0"/>
              <w:spacing w:line="240" w:lineRule="auto"/>
              <w:ind w:firstLine="567"/>
              <w:rPr/>
            </w:pPr>
            <w:r w:rsidDel="00000000" w:rsidR="00000000" w:rsidRPr="00000000">
              <w:rPr>
                <w:rtl w:val="0"/>
              </w:rPr>
              <w:t xml:space="preserve">          :op1 (d2 / date-entity</w:t>
            </w:r>
          </w:p>
          <w:p w:rsidR="00000000" w:rsidDel="00000000" w:rsidP="00000000" w:rsidRDefault="00000000" w:rsidRPr="00000000" w14:paraId="000012EC">
            <w:pPr>
              <w:widowControl w:val="0"/>
              <w:spacing w:line="240" w:lineRule="auto"/>
              <w:ind w:firstLine="567"/>
              <w:rPr/>
            </w:pPr>
            <w:r w:rsidDel="00000000" w:rsidR="00000000" w:rsidRPr="00000000">
              <w:rPr>
                <w:rtl w:val="0"/>
              </w:rPr>
              <w:t xml:space="preserve">               :year 2017</w:t>
            </w:r>
          </w:p>
          <w:p w:rsidR="00000000" w:rsidDel="00000000" w:rsidP="00000000" w:rsidRDefault="00000000" w:rsidRPr="00000000" w14:paraId="000012ED">
            <w:pPr>
              <w:widowControl w:val="0"/>
              <w:spacing w:line="240" w:lineRule="auto"/>
              <w:ind w:firstLine="567"/>
              <w:rPr>
                <w:b w:val="1"/>
              </w:rPr>
            </w:pPr>
            <w:r w:rsidDel="00000000" w:rsidR="00000000" w:rsidRPr="00000000">
              <w:rPr>
                <w:rtl w:val="0"/>
              </w:rPr>
              <w:t xml:space="preserve">               :month 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2EE">
            <w:pPr>
              <w:widowControl w:val="0"/>
              <w:spacing w:line="240" w:lineRule="auto"/>
              <w:ind w:firstLine="567"/>
              <w:rPr>
                <w:b w:val="1"/>
                <w:color w:val="ff0000"/>
              </w:rPr>
            </w:pPr>
            <w:r w:rsidDel="00000000" w:rsidR="00000000" w:rsidRPr="00000000">
              <w:rPr>
                <w:b w:val="1"/>
                <w:rtl w:val="0"/>
              </w:rPr>
              <w:t xml:space="preserve">Ông qua đời vào </w:t>
            </w:r>
            <w:r w:rsidDel="00000000" w:rsidR="00000000" w:rsidRPr="00000000">
              <w:rPr>
                <w:b w:val="1"/>
                <w:color w:val="ff0000"/>
                <w:rtl w:val="0"/>
              </w:rPr>
              <w:t xml:space="preserve">cuối tháng 8 năm 2017</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12EF">
            <w:pPr>
              <w:widowControl w:val="0"/>
              <w:spacing w:line="240" w:lineRule="auto"/>
              <w:ind w:firstLine="567"/>
              <w:rPr>
                <w:b w:val="1"/>
                <w:color w:val="ff0000"/>
              </w:rPr>
            </w:pPr>
            <w:r w:rsidDel="00000000" w:rsidR="00000000" w:rsidRPr="00000000">
              <w:rPr>
                <w:rtl w:val="0"/>
              </w:rPr>
            </w:r>
          </w:p>
          <w:p w:rsidR="00000000" w:rsidDel="00000000" w:rsidP="00000000" w:rsidRDefault="00000000" w:rsidRPr="00000000" w14:paraId="000012F0">
            <w:pPr>
              <w:widowControl w:val="0"/>
              <w:spacing w:line="240" w:lineRule="auto"/>
              <w:ind w:firstLine="567"/>
              <w:rPr/>
            </w:pPr>
            <w:r w:rsidDel="00000000" w:rsidR="00000000" w:rsidRPr="00000000">
              <w:rPr>
                <w:rtl w:val="0"/>
              </w:rPr>
              <w:t xml:space="preserve">(q / qua đời</w:t>
            </w:r>
          </w:p>
          <w:p w:rsidR="00000000" w:rsidDel="00000000" w:rsidP="00000000" w:rsidRDefault="00000000" w:rsidRPr="00000000" w14:paraId="000012F1">
            <w:pPr>
              <w:widowControl w:val="0"/>
              <w:spacing w:line="240" w:lineRule="auto"/>
              <w:ind w:firstLine="567"/>
              <w:rPr/>
            </w:pPr>
            <w:r w:rsidDel="00000000" w:rsidR="00000000" w:rsidRPr="00000000">
              <w:rPr>
                <w:rtl w:val="0"/>
              </w:rPr>
              <w:t xml:space="preserve">     :ARG1 (ô / ông)</w:t>
            </w:r>
          </w:p>
          <w:p w:rsidR="00000000" w:rsidDel="00000000" w:rsidP="00000000" w:rsidRDefault="00000000" w:rsidRPr="00000000" w14:paraId="000012F2">
            <w:pPr>
              <w:widowControl w:val="0"/>
              <w:spacing w:line="240" w:lineRule="auto"/>
              <w:ind w:firstLine="567"/>
              <w:rPr/>
            </w:pPr>
            <w:r w:rsidDel="00000000" w:rsidR="00000000" w:rsidRPr="00000000">
              <w:rPr>
                <w:rtl w:val="0"/>
              </w:rPr>
              <w:t xml:space="preserve">     :time (c / cuối</w:t>
            </w:r>
          </w:p>
          <w:p w:rsidR="00000000" w:rsidDel="00000000" w:rsidP="00000000" w:rsidRDefault="00000000" w:rsidRPr="00000000" w14:paraId="000012F3">
            <w:pPr>
              <w:widowControl w:val="0"/>
              <w:spacing w:line="240" w:lineRule="auto"/>
              <w:ind w:firstLine="567"/>
              <w:rPr/>
            </w:pPr>
            <w:r w:rsidDel="00000000" w:rsidR="00000000" w:rsidRPr="00000000">
              <w:rPr>
                <w:rtl w:val="0"/>
              </w:rPr>
              <w:t xml:space="preserve">          :op1 (d2 / date-entity</w:t>
            </w:r>
          </w:p>
          <w:p w:rsidR="00000000" w:rsidDel="00000000" w:rsidP="00000000" w:rsidRDefault="00000000" w:rsidRPr="00000000" w14:paraId="000012F4">
            <w:pPr>
              <w:widowControl w:val="0"/>
              <w:spacing w:line="240" w:lineRule="auto"/>
              <w:ind w:firstLine="567"/>
              <w:rPr/>
            </w:pPr>
            <w:r w:rsidDel="00000000" w:rsidR="00000000" w:rsidRPr="00000000">
              <w:rPr>
                <w:rtl w:val="0"/>
              </w:rPr>
              <w:t xml:space="preserve">               :year 2017</w:t>
            </w:r>
          </w:p>
          <w:p w:rsidR="00000000" w:rsidDel="00000000" w:rsidP="00000000" w:rsidRDefault="00000000" w:rsidRPr="00000000" w14:paraId="000012F5">
            <w:pPr>
              <w:widowControl w:val="0"/>
              <w:spacing w:line="240" w:lineRule="auto"/>
              <w:ind w:firstLine="567"/>
              <w:rPr>
                <w:b w:val="1"/>
                <w:color w:val="ff0000"/>
              </w:rPr>
            </w:pPr>
            <w:r w:rsidDel="00000000" w:rsidR="00000000" w:rsidRPr="00000000">
              <w:rPr>
                <w:rtl w:val="0"/>
              </w:rPr>
              <w:t xml:space="preserve">               :month 8)))</w:t>
            </w:r>
            <w:r w:rsidDel="00000000" w:rsidR="00000000" w:rsidRPr="00000000">
              <w:rPr>
                <w:rtl w:val="0"/>
              </w:rPr>
            </w:r>
          </w:p>
        </w:tc>
      </w:tr>
    </w:tbl>
    <w:p w:rsidR="00000000" w:rsidDel="00000000" w:rsidP="00000000" w:rsidRDefault="00000000" w:rsidRPr="00000000" w14:paraId="000012F6">
      <w:pPr>
        <w:pStyle w:val="Heading4"/>
        <w:numPr>
          <w:ilvl w:val="3"/>
          <w:numId w:val="30"/>
        </w:numPr>
        <w:ind w:left="864" w:hanging="864"/>
        <w:rPr/>
      </w:pPr>
      <w:bookmarkStart w:colFirst="0" w:colLast="0" w:name="_heading=h.2fk6b3p" w:id="94"/>
      <w:bookmarkEnd w:id="94"/>
      <w:r w:rsidDel="00000000" w:rsidR="00000000" w:rsidRPr="00000000">
        <w:rPr>
          <w:rtl w:val="0"/>
        </w:rPr>
        <w:t xml:space="preserve">later (after):</w:t>
      </w:r>
    </w:p>
    <w:tbl>
      <w:tblPr>
        <w:tblStyle w:val="Table139"/>
        <w:tblW w:w="984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4800"/>
        <w:tblGridChange w:id="0">
          <w:tblGrid>
            <w:gridCol w:w="5040"/>
            <w:gridCol w:w="4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2F7">
            <w:pPr>
              <w:widowControl w:val="0"/>
              <w:spacing w:line="240" w:lineRule="auto"/>
              <w:ind w:firstLine="567"/>
              <w:rPr>
                <w:b w:val="1"/>
              </w:rPr>
            </w:pPr>
            <w:r w:rsidDel="00000000" w:rsidR="00000000" w:rsidRPr="00000000">
              <w:rPr>
                <w:b w:val="1"/>
                <w:rtl w:val="0"/>
              </w:rPr>
              <w:t xml:space="preserve">We entered the cave at noon and left it 2 hours later.</w:t>
            </w:r>
          </w:p>
          <w:p w:rsidR="00000000" w:rsidDel="00000000" w:rsidP="00000000" w:rsidRDefault="00000000" w:rsidRPr="00000000" w14:paraId="000012F8">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2F9">
            <w:pPr>
              <w:widowControl w:val="0"/>
              <w:spacing w:line="240" w:lineRule="auto"/>
              <w:ind w:firstLine="567"/>
              <w:rPr/>
            </w:pPr>
            <w:r w:rsidDel="00000000" w:rsidR="00000000" w:rsidRPr="00000000">
              <w:rPr>
                <w:rtl w:val="0"/>
              </w:rPr>
              <w:t xml:space="preserve">(a / and</w:t>
            </w:r>
          </w:p>
          <w:p w:rsidR="00000000" w:rsidDel="00000000" w:rsidP="00000000" w:rsidRDefault="00000000" w:rsidRPr="00000000" w14:paraId="000012FA">
            <w:pPr>
              <w:widowControl w:val="0"/>
              <w:spacing w:line="240" w:lineRule="auto"/>
              <w:ind w:firstLine="567"/>
              <w:rPr/>
            </w:pPr>
            <w:r w:rsidDel="00000000" w:rsidR="00000000" w:rsidRPr="00000000">
              <w:rPr>
                <w:rtl w:val="0"/>
              </w:rPr>
              <w:t xml:space="preserve">   :op1 (e / enter-01</w:t>
            </w:r>
          </w:p>
          <w:p w:rsidR="00000000" w:rsidDel="00000000" w:rsidP="00000000" w:rsidRDefault="00000000" w:rsidRPr="00000000" w14:paraId="000012FB">
            <w:pPr>
              <w:widowControl w:val="0"/>
              <w:spacing w:line="240" w:lineRule="auto"/>
              <w:ind w:firstLine="567"/>
              <w:rPr/>
            </w:pPr>
            <w:r w:rsidDel="00000000" w:rsidR="00000000" w:rsidRPr="00000000">
              <w:rPr>
                <w:rtl w:val="0"/>
              </w:rPr>
              <w:t xml:space="preserve">      :ARG0 (w / we)</w:t>
            </w:r>
          </w:p>
          <w:p w:rsidR="00000000" w:rsidDel="00000000" w:rsidP="00000000" w:rsidRDefault="00000000" w:rsidRPr="00000000" w14:paraId="000012FC">
            <w:pPr>
              <w:widowControl w:val="0"/>
              <w:spacing w:line="240" w:lineRule="auto"/>
              <w:ind w:firstLine="567"/>
              <w:rPr/>
            </w:pPr>
            <w:r w:rsidDel="00000000" w:rsidR="00000000" w:rsidRPr="00000000">
              <w:rPr>
                <w:rtl w:val="0"/>
              </w:rPr>
              <w:t xml:space="preserve">      :ARG1 (c / cave)</w:t>
            </w:r>
          </w:p>
          <w:p w:rsidR="00000000" w:rsidDel="00000000" w:rsidP="00000000" w:rsidRDefault="00000000" w:rsidRPr="00000000" w14:paraId="000012FD">
            <w:pPr>
              <w:widowControl w:val="0"/>
              <w:spacing w:line="240" w:lineRule="auto"/>
              <w:ind w:firstLine="567"/>
              <w:rPr/>
            </w:pPr>
            <w:r w:rsidDel="00000000" w:rsidR="00000000" w:rsidRPr="00000000">
              <w:rPr>
                <w:rtl w:val="0"/>
              </w:rPr>
              <w:t xml:space="preserve">      :time (d / date-entity</w:t>
            </w:r>
          </w:p>
          <w:p w:rsidR="00000000" w:rsidDel="00000000" w:rsidP="00000000" w:rsidRDefault="00000000" w:rsidRPr="00000000" w14:paraId="000012FE">
            <w:pPr>
              <w:widowControl w:val="0"/>
              <w:spacing w:line="240" w:lineRule="auto"/>
              <w:ind w:firstLine="567"/>
              <w:rPr/>
            </w:pPr>
            <w:r w:rsidDel="00000000" w:rsidR="00000000" w:rsidRPr="00000000">
              <w:rPr>
                <w:rtl w:val="0"/>
              </w:rPr>
              <w:t xml:space="preserve">         :dayperiod (n / noon)))</w:t>
            </w:r>
          </w:p>
          <w:p w:rsidR="00000000" w:rsidDel="00000000" w:rsidP="00000000" w:rsidRDefault="00000000" w:rsidRPr="00000000" w14:paraId="000012FF">
            <w:pPr>
              <w:widowControl w:val="0"/>
              <w:spacing w:line="240" w:lineRule="auto"/>
              <w:ind w:firstLine="567"/>
              <w:rPr/>
            </w:pPr>
            <w:r w:rsidDel="00000000" w:rsidR="00000000" w:rsidRPr="00000000">
              <w:rPr>
                <w:rtl w:val="0"/>
              </w:rPr>
              <w:t xml:space="preserve">    :op2 (l / leave-11</w:t>
            </w:r>
          </w:p>
          <w:p w:rsidR="00000000" w:rsidDel="00000000" w:rsidP="00000000" w:rsidRDefault="00000000" w:rsidRPr="00000000" w14:paraId="00001300">
            <w:pPr>
              <w:widowControl w:val="0"/>
              <w:spacing w:line="240" w:lineRule="auto"/>
              <w:ind w:firstLine="567"/>
              <w:rPr/>
            </w:pPr>
            <w:r w:rsidDel="00000000" w:rsidR="00000000" w:rsidRPr="00000000">
              <w:rPr>
                <w:rtl w:val="0"/>
              </w:rPr>
              <w:t xml:space="preserve">       :ARG0 w</w:t>
            </w:r>
          </w:p>
          <w:p w:rsidR="00000000" w:rsidDel="00000000" w:rsidP="00000000" w:rsidRDefault="00000000" w:rsidRPr="00000000" w14:paraId="00001301">
            <w:pPr>
              <w:widowControl w:val="0"/>
              <w:spacing w:line="240" w:lineRule="auto"/>
              <w:ind w:firstLine="567"/>
              <w:rPr/>
            </w:pPr>
            <w:r w:rsidDel="00000000" w:rsidR="00000000" w:rsidRPr="00000000">
              <w:rPr>
                <w:rtl w:val="0"/>
              </w:rPr>
              <w:t xml:space="preserve">       :ARG1 c</w:t>
            </w:r>
          </w:p>
          <w:p w:rsidR="00000000" w:rsidDel="00000000" w:rsidP="00000000" w:rsidRDefault="00000000" w:rsidRPr="00000000" w14:paraId="00001302">
            <w:pPr>
              <w:widowControl w:val="0"/>
              <w:spacing w:line="240" w:lineRule="auto"/>
              <w:ind w:firstLine="567"/>
              <w:rPr/>
            </w:pPr>
            <w:r w:rsidDel="00000000" w:rsidR="00000000" w:rsidRPr="00000000">
              <w:rPr>
                <w:rtl w:val="0"/>
              </w:rPr>
              <w:t xml:space="preserve">       :time (a2 / after</w:t>
            </w:r>
          </w:p>
          <w:p w:rsidR="00000000" w:rsidDel="00000000" w:rsidP="00000000" w:rsidRDefault="00000000" w:rsidRPr="00000000" w14:paraId="00001303">
            <w:pPr>
              <w:widowControl w:val="0"/>
              <w:spacing w:line="240" w:lineRule="auto"/>
              <w:ind w:firstLine="567"/>
              <w:rPr/>
            </w:pPr>
            <w:r w:rsidDel="00000000" w:rsidR="00000000" w:rsidRPr="00000000">
              <w:rPr>
                <w:rtl w:val="0"/>
              </w:rPr>
              <w:t xml:space="preserve">          :op1 e</w:t>
            </w:r>
          </w:p>
          <w:p w:rsidR="00000000" w:rsidDel="00000000" w:rsidP="00000000" w:rsidRDefault="00000000" w:rsidRPr="00000000" w14:paraId="00001304">
            <w:pPr>
              <w:widowControl w:val="0"/>
              <w:spacing w:line="240" w:lineRule="auto"/>
              <w:ind w:firstLine="567"/>
              <w:rPr/>
            </w:pPr>
            <w:r w:rsidDel="00000000" w:rsidR="00000000" w:rsidRPr="00000000">
              <w:rPr>
                <w:rtl w:val="0"/>
              </w:rPr>
              <w:t xml:space="preserve">             :quant(t/temporal-quantity</w:t>
            </w:r>
          </w:p>
          <w:p w:rsidR="00000000" w:rsidDel="00000000" w:rsidP="00000000" w:rsidRDefault="00000000" w:rsidRPr="00000000" w14:paraId="00001305">
            <w:pPr>
              <w:widowControl w:val="0"/>
              <w:spacing w:line="240" w:lineRule="auto"/>
              <w:ind w:firstLine="567"/>
              <w:rPr/>
            </w:pPr>
            <w:r w:rsidDel="00000000" w:rsidR="00000000" w:rsidRPr="00000000">
              <w:rPr>
                <w:rtl w:val="0"/>
              </w:rPr>
              <w:t xml:space="preserve">                 :quant 2</w:t>
            </w:r>
          </w:p>
          <w:p w:rsidR="00000000" w:rsidDel="00000000" w:rsidP="00000000" w:rsidRDefault="00000000" w:rsidRPr="00000000" w14:paraId="00001306">
            <w:pPr>
              <w:widowControl w:val="0"/>
              <w:spacing w:line="240" w:lineRule="auto"/>
              <w:ind w:firstLine="567"/>
              <w:rPr/>
            </w:pPr>
            <w:r w:rsidDel="00000000" w:rsidR="00000000" w:rsidRPr="00000000">
              <w:rPr>
                <w:rtl w:val="0"/>
              </w:rPr>
              <w:t xml:space="preserve">                 :unit (h / hour)))))</w:t>
            </w:r>
          </w:p>
          <w:p w:rsidR="00000000" w:rsidDel="00000000" w:rsidP="00000000" w:rsidRDefault="00000000" w:rsidRPr="00000000" w14:paraId="00001307">
            <w:pPr>
              <w:widowControl w:val="0"/>
              <w:spacing w:line="240" w:lineRule="auto"/>
              <w:ind w:firstLine="567"/>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308">
            <w:pPr>
              <w:widowControl w:val="0"/>
              <w:spacing w:line="240" w:lineRule="auto"/>
              <w:ind w:firstLine="567"/>
              <w:rPr>
                <w:b w:val="1"/>
                <w:color w:val="ff0000"/>
              </w:rPr>
            </w:pPr>
            <w:r w:rsidDel="00000000" w:rsidR="00000000" w:rsidRPr="00000000">
              <w:rPr>
                <w:b w:val="1"/>
                <w:rtl w:val="0"/>
              </w:rPr>
              <w:t xml:space="preserve">Chúng tôi vào hang động vào buổi trưa và rời đi sau đó 2 giờ.</w:t>
            </w:r>
            <w:r w:rsidDel="00000000" w:rsidR="00000000" w:rsidRPr="00000000">
              <w:rPr>
                <w:rtl w:val="0"/>
              </w:rPr>
            </w:r>
          </w:p>
          <w:p w:rsidR="00000000" w:rsidDel="00000000" w:rsidP="00000000" w:rsidRDefault="00000000" w:rsidRPr="00000000" w14:paraId="00001309">
            <w:pPr>
              <w:widowControl w:val="0"/>
              <w:spacing w:line="240" w:lineRule="auto"/>
              <w:ind w:firstLine="567"/>
              <w:rPr>
                <w:b w:val="1"/>
                <w:color w:val="ff0000"/>
              </w:rPr>
            </w:pPr>
            <w:r w:rsidDel="00000000" w:rsidR="00000000" w:rsidRPr="00000000">
              <w:rPr>
                <w:rtl w:val="0"/>
              </w:rPr>
            </w:r>
          </w:p>
          <w:p w:rsidR="00000000" w:rsidDel="00000000" w:rsidP="00000000" w:rsidRDefault="00000000" w:rsidRPr="00000000" w14:paraId="0000130A">
            <w:pPr>
              <w:widowControl w:val="0"/>
              <w:spacing w:line="240" w:lineRule="auto"/>
              <w:ind w:firstLine="567"/>
              <w:rPr/>
            </w:pPr>
            <w:r w:rsidDel="00000000" w:rsidR="00000000" w:rsidRPr="00000000">
              <w:rPr>
                <w:rtl w:val="0"/>
              </w:rPr>
              <w:t xml:space="preserve">(a / and</w:t>
            </w:r>
          </w:p>
          <w:p w:rsidR="00000000" w:rsidDel="00000000" w:rsidP="00000000" w:rsidRDefault="00000000" w:rsidRPr="00000000" w14:paraId="0000130B">
            <w:pPr>
              <w:widowControl w:val="0"/>
              <w:spacing w:line="240" w:lineRule="auto"/>
              <w:ind w:firstLine="567"/>
              <w:rPr/>
            </w:pPr>
            <w:r w:rsidDel="00000000" w:rsidR="00000000" w:rsidRPr="00000000">
              <w:rPr>
                <w:rtl w:val="0"/>
              </w:rPr>
              <w:t xml:space="preserve">   :op1 (v / vào</w:t>
            </w:r>
          </w:p>
          <w:p w:rsidR="00000000" w:rsidDel="00000000" w:rsidP="00000000" w:rsidRDefault="00000000" w:rsidRPr="00000000" w14:paraId="0000130C">
            <w:pPr>
              <w:widowControl w:val="0"/>
              <w:spacing w:line="240" w:lineRule="auto"/>
              <w:ind w:firstLine="567"/>
              <w:rPr/>
            </w:pPr>
            <w:r w:rsidDel="00000000" w:rsidR="00000000" w:rsidRPr="00000000">
              <w:rPr>
                <w:rtl w:val="0"/>
              </w:rPr>
              <w:t xml:space="preserve">      :ARG0 (c / chúng tôi)</w:t>
            </w:r>
          </w:p>
          <w:p w:rsidR="00000000" w:rsidDel="00000000" w:rsidP="00000000" w:rsidRDefault="00000000" w:rsidRPr="00000000" w14:paraId="0000130D">
            <w:pPr>
              <w:widowControl w:val="0"/>
              <w:spacing w:line="240" w:lineRule="auto"/>
              <w:ind w:firstLine="567"/>
              <w:rPr/>
            </w:pPr>
            <w:r w:rsidDel="00000000" w:rsidR="00000000" w:rsidRPr="00000000">
              <w:rPr>
                <w:rtl w:val="0"/>
              </w:rPr>
              <w:t xml:space="preserve">      :ARG1 (h / hang động)</w:t>
            </w:r>
          </w:p>
          <w:p w:rsidR="00000000" w:rsidDel="00000000" w:rsidP="00000000" w:rsidRDefault="00000000" w:rsidRPr="00000000" w14:paraId="0000130E">
            <w:pPr>
              <w:widowControl w:val="0"/>
              <w:spacing w:line="240" w:lineRule="auto"/>
              <w:ind w:firstLine="567"/>
              <w:rPr/>
            </w:pPr>
            <w:r w:rsidDel="00000000" w:rsidR="00000000" w:rsidRPr="00000000">
              <w:rPr>
                <w:rtl w:val="0"/>
              </w:rPr>
              <w:t xml:space="preserve">      :time (d / date-entity</w:t>
            </w:r>
          </w:p>
          <w:p w:rsidR="00000000" w:rsidDel="00000000" w:rsidP="00000000" w:rsidRDefault="00000000" w:rsidRPr="00000000" w14:paraId="0000130F">
            <w:pPr>
              <w:widowControl w:val="0"/>
              <w:spacing w:line="240" w:lineRule="auto"/>
              <w:ind w:firstLine="567"/>
              <w:rPr/>
            </w:pPr>
            <w:r w:rsidDel="00000000" w:rsidR="00000000" w:rsidRPr="00000000">
              <w:rPr>
                <w:rtl w:val="0"/>
              </w:rPr>
              <w:t xml:space="preserve">         :dayperiod (t / trưa)))</w:t>
            </w:r>
          </w:p>
          <w:p w:rsidR="00000000" w:rsidDel="00000000" w:rsidP="00000000" w:rsidRDefault="00000000" w:rsidRPr="00000000" w14:paraId="00001310">
            <w:pPr>
              <w:widowControl w:val="0"/>
              <w:spacing w:line="240" w:lineRule="auto"/>
              <w:ind w:firstLine="567"/>
              <w:rPr/>
            </w:pPr>
            <w:r w:rsidDel="00000000" w:rsidR="00000000" w:rsidRPr="00000000">
              <w:rPr>
                <w:rtl w:val="0"/>
              </w:rPr>
              <w:t xml:space="preserve">    :op2 (r / rời</w:t>
            </w:r>
          </w:p>
          <w:p w:rsidR="00000000" w:rsidDel="00000000" w:rsidP="00000000" w:rsidRDefault="00000000" w:rsidRPr="00000000" w14:paraId="00001311">
            <w:pPr>
              <w:widowControl w:val="0"/>
              <w:spacing w:line="240" w:lineRule="auto"/>
              <w:ind w:firstLine="567"/>
              <w:rPr/>
            </w:pPr>
            <w:r w:rsidDel="00000000" w:rsidR="00000000" w:rsidRPr="00000000">
              <w:rPr>
                <w:rtl w:val="0"/>
              </w:rPr>
              <w:t xml:space="preserve">       :ARG0 c</w:t>
            </w:r>
          </w:p>
          <w:p w:rsidR="00000000" w:rsidDel="00000000" w:rsidP="00000000" w:rsidRDefault="00000000" w:rsidRPr="00000000" w14:paraId="00001312">
            <w:pPr>
              <w:widowControl w:val="0"/>
              <w:spacing w:line="240" w:lineRule="auto"/>
              <w:ind w:firstLine="567"/>
              <w:rPr/>
            </w:pPr>
            <w:r w:rsidDel="00000000" w:rsidR="00000000" w:rsidRPr="00000000">
              <w:rPr>
                <w:rtl w:val="0"/>
              </w:rPr>
              <w:t xml:space="preserve">       :ARG1 h</w:t>
            </w:r>
          </w:p>
          <w:p w:rsidR="00000000" w:rsidDel="00000000" w:rsidP="00000000" w:rsidRDefault="00000000" w:rsidRPr="00000000" w14:paraId="00001313">
            <w:pPr>
              <w:widowControl w:val="0"/>
              <w:spacing w:line="240" w:lineRule="auto"/>
              <w:ind w:firstLine="567"/>
              <w:rPr/>
            </w:pPr>
            <w:r w:rsidDel="00000000" w:rsidR="00000000" w:rsidRPr="00000000">
              <w:rPr>
                <w:rtl w:val="0"/>
              </w:rPr>
              <w:t xml:space="preserve">       :time (a2 / after</w:t>
            </w:r>
          </w:p>
          <w:p w:rsidR="00000000" w:rsidDel="00000000" w:rsidP="00000000" w:rsidRDefault="00000000" w:rsidRPr="00000000" w14:paraId="00001314">
            <w:pPr>
              <w:widowControl w:val="0"/>
              <w:spacing w:line="240" w:lineRule="auto"/>
              <w:ind w:firstLine="567"/>
              <w:rPr/>
            </w:pPr>
            <w:r w:rsidDel="00000000" w:rsidR="00000000" w:rsidRPr="00000000">
              <w:rPr>
                <w:rtl w:val="0"/>
              </w:rPr>
              <w:t xml:space="preserve">          :op1 v</w:t>
            </w:r>
          </w:p>
          <w:p w:rsidR="00000000" w:rsidDel="00000000" w:rsidP="00000000" w:rsidRDefault="00000000" w:rsidRPr="00000000" w14:paraId="00001315">
            <w:pPr>
              <w:widowControl w:val="0"/>
              <w:spacing w:line="240" w:lineRule="auto"/>
              <w:ind w:firstLine="567"/>
              <w:rPr/>
            </w:pPr>
            <w:r w:rsidDel="00000000" w:rsidR="00000000" w:rsidRPr="00000000">
              <w:rPr>
                <w:rtl w:val="0"/>
              </w:rPr>
              <w:t xml:space="preserve">             :quant(t/temporal-quantity</w:t>
            </w:r>
          </w:p>
          <w:p w:rsidR="00000000" w:rsidDel="00000000" w:rsidP="00000000" w:rsidRDefault="00000000" w:rsidRPr="00000000" w14:paraId="00001316">
            <w:pPr>
              <w:widowControl w:val="0"/>
              <w:spacing w:line="240" w:lineRule="auto"/>
              <w:ind w:firstLine="567"/>
              <w:rPr/>
            </w:pPr>
            <w:r w:rsidDel="00000000" w:rsidR="00000000" w:rsidRPr="00000000">
              <w:rPr>
                <w:rtl w:val="0"/>
              </w:rPr>
              <w:t xml:space="preserve">                 :quant 2</w:t>
            </w:r>
          </w:p>
          <w:p w:rsidR="00000000" w:rsidDel="00000000" w:rsidP="00000000" w:rsidRDefault="00000000" w:rsidRPr="00000000" w14:paraId="00001317">
            <w:pPr>
              <w:widowControl w:val="0"/>
              <w:spacing w:line="240" w:lineRule="auto"/>
              <w:ind w:firstLine="567"/>
              <w:rPr/>
            </w:pPr>
            <w:r w:rsidDel="00000000" w:rsidR="00000000" w:rsidRPr="00000000">
              <w:rPr>
                <w:rtl w:val="0"/>
              </w:rPr>
              <w:t xml:space="preserve">                 :unit (g / giờ)))))</w:t>
            </w:r>
          </w:p>
        </w:tc>
      </w:tr>
    </w:tbl>
    <w:p w:rsidR="00000000" w:rsidDel="00000000" w:rsidP="00000000" w:rsidRDefault="00000000" w:rsidRPr="00000000" w14:paraId="00001318">
      <w:pPr>
        <w:pStyle w:val="Heading4"/>
        <w:numPr>
          <w:ilvl w:val="3"/>
          <w:numId w:val="30"/>
        </w:numPr>
        <w:ind w:left="864" w:hanging="864"/>
        <w:rPr/>
      </w:pPr>
      <w:bookmarkStart w:colFirst="0" w:colLast="0" w:name="_heading=h.upglbi" w:id="95"/>
      <w:bookmarkEnd w:id="95"/>
      <w:r w:rsidDel="00000000" w:rsidR="00000000" w:rsidRPr="00000000">
        <w:rPr>
          <w:rtl w:val="0"/>
        </w:rPr>
        <w:t xml:space="preserve">later (somewhat late) (rare):???</w:t>
      </w:r>
    </w:p>
    <w:tbl>
      <w:tblPr>
        <w:tblStyle w:val="Table140"/>
        <w:tblW w:w="996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4815"/>
        <w:tblGridChange w:id="0">
          <w:tblGrid>
            <w:gridCol w:w="5145"/>
            <w:gridCol w:w="4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319">
            <w:pPr>
              <w:widowControl w:val="0"/>
              <w:spacing w:line="240" w:lineRule="auto"/>
              <w:ind w:firstLine="567"/>
              <w:rPr>
                <w:b w:val="1"/>
              </w:rPr>
            </w:pPr>
            <w:r w:rsidDel="00000000" w:rsidR="00000000" w:rsidRPr="00000000">
              <w:rPr>
                <w:b w:val="1"/>
                <w:rtl w:val="0"/>
              </w:rPr>
              <w:t xml:space="preserve">I might visit them again</w:t>
            </w:r>
            <w:r w:rsidDel="00000000" w:rsidR="00000000" w:rsidRPr="00000000">
              <w:rPr>
                <w:b w:val="1"/>
                <w:color w:val="ff0000"/>
                <w:rtl w:val="0"/>
              </w:rPr>
              <w:t xml:space="preserve"> later next year.   </w:t>
            </w:r>
            <w:r w:rsidDel="00000000" w:rsidR="00000000" w:rsidRPr="00000000">
              <w:rPr>
                <w:rtl w:val="0"/>
              </w:rPr>
            </w:r>
          </w:p>
          <w:p w:rsidR="00000000" w:rsidDel="00000000" w:rsidP="00000000" w:rsidRDefault="00000000" w:rsidRPr="00000000" w14:paraId="0000131A">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31B">
            <w:pPr>
              <w:widowControl w:val="0"/>
              <w:spacing w:line="240" w:lineRule="auto"/>
              <w:ind w:firstLine="567"/>
              <w:rPr/>
            </w:pPr>
            <w:r w:rsidDel="00000000" w:rsidR="00000000" w:rsidRPr="00000000">
              <w:rPr>
                <w:rtl w:val="0"/>
              </w:rPr>
              <w:t xml:space="preserve">(p / possible-01</w:t>
            </w:r>
          </w:p>
          <w:p w:rsidR="00000000" w:rsidDel="00000000" w:rsidP="00000000" w:rsidRDefault="00000000" w:rsidRPr="00000000" w14:paraId="0000131C">
            <w:pPr>
              <w:widowControl w:val="0"/>
              <w:spacing w:line="240" w:lineRule="auto"/>
              <w:ind w:firstLine="567"/>
              <w:rPr/>
            </w:pPr>
            <w:r w:rsidDel="00000000" w:rsidR="00000000" w:rsidRPr="00000000">
              <w:rPr>
                <w:rtl w:val="0"/>
              </w:rPr>
              <w:t xml:space="preserve">   :ARG1 (v / visit-01</w:t>
            </w:r>
          </w:p>
          <w:p w:rsidR="00000000" w:rsidDel="00000000" w:rsidP="00000000" w:rsidRDefault="00000000" w:rsidRPr="00000000" w14:paraId="0000131D">
            <w:pPr>
              <w:widowControl w:val="0"/>
              <w:spacing w:line="240" w:lineRule="auto"/>
              <w:ind w:firstLine="567"/>
              <w:rPr/>
            </w:pPr>
            <w:r w:rsidDel="00000000" w:rsidR="00000000" w:rsidRPr="00000000">
              <w:rPr>
                <w:rtl w:val="0"/>
              </w:rPr>
              <w:t xml:space="preserve">        :ARG0 (i / i)</w:t>
            </w:r>
          </w:p>
          <w:p w:rsidR="00000000" w:rsidDel="00000000" w:rsidP="00000000" w:rsidRDefault="00000000" w:rsidRPr="00000000" w14:paraId="0000131E">
            <w:pPr>
              <w:widowControl w:val="0"/>
              <w:spacing w:line="240" w:lineRule="auto"/>
              <w:ind w:firstLine="567"/>
              <w:rPr/>
            </w:pPr>
            <w:r w:rsidDel="00000000" w:rsidR="00000000" w:rsidRPr="00000000">
              <w:rPr>
                <w:rtl w:val="0"/>
              </w:rPr>
              <w:t xml:space="preserve">        :ARG1 (t / they)</w:t>
            </w:r>
          </w:p>
          <w:p w:rsidR="00000000" w:rsidDel="00000000" w:rsidP="00000000" w:rsidRDefault="00000000" w:rsidRPr="00000000" w14:paraId="0000131F">
            <w:pPr>
              <w:widowControl w:val="0"/>
              <w:spacing w:line="240" w:lineRule="auto"/>
              <w:ind w:firstLine="567"/>
              <w:rPr/>
            </w:pPr>
            <w:r w:rsidDel="00000000" w:rsidR="00000000" w:rsidRPr="00000000">
              <w:rPr>
                <w:rtl w:val="0"/>
              </w:rPr>
              <w:t xml:space="preserve">        :mod (a / again)</w:t>
            </w:r>
          </w:p>
          <w:p w:rsidR="00000000" w:rsidDel="00000000" w:rsidP="00000000" w:rsidRDefault="00000000" w:rsidRPr="00000000" w14:paraId="00001320">
            <w:pPr>
              <w:widowControl w:val="0"/>
              <w:spacing w:line="240" w:lineRule="auto"/>
              <w:ind w:firstLine="567"/>
              <w:rPr/>
            </w:pPr>
            <w:r w:rsidDel="00000000" w:rsidR="00000000" w:rsidRPr="00000000">
              <w:rPr>
                <w:rtl w:val="0"/>
              </w:rPr>
              <w:t xml:space="preserve">        :time (l / late</w:t>
            </w:r>
          </w:p>
          <w:p w:rsidR="00000000" w:rsidDel="00000000" w:rsidP="00000000" w:rsidRDefault="00000000" w:rsidRPr="00000000" w14:paraId="00001321">
            <w:pPr>
              <w:widowControl w:val="0"/>
              <w:spacing w:line="240" w:lineRule="auto"/>
              <w:ind w:firstLine="567"/>
              <w:rPr/>
            </w:pPr>
            <w:r w:rsidDel="00000000" w:rsidR="00000000" w:rsidRPr="00000000">
              <w:rPr>
                <w:rtl w:val="0"/>
              </w:rPr>
              <w:t xml:space="preserve">           :op1 (y / year</w:t>
            </w:r>
          </w:p>
          <w:p w:rsidR="00000000" w:rsidDel="00000000" w:rsidP="00000000" w:rsidRDefault="00000000" w:rsidRPr="00000000" w14:paraId="00001322">
            <w:pPr>
              <w:widowControl w:val="0"/>
              <w:spacing w:line="240" w:lineRule="auto"/>
              <w:ind w:firstLine="567"/>
              <w:rPr/>
            </w:pPr>
            <w:r w:rsidDel="00000000" w:rsidR="00000000" w:rsidRPr="00000000">
              <w:rPr>
                <w:rtl w:val="0"/>
              </w:rPr>
              <w:t xml:space="preserve">               :mod (n / next))</w:t>
            </w:r>
          </w:p>
          <w:p w:rsidR="00000000" w:rsidDel="00000000" w:rsidP="00000000" w:rsidRDefault="00000000" w:rsidRPr="00000000" w14:paraId="00001323">
            <w:pPr>
              <w:widowControl w:val="0"/>
              <w:spacing w:line="240" w:lineRule="auto"/>
              <w:ind w:firstLine="567"/>
              <w:rPr>
                <w:b w:val="1"/>
              </w:rPr>
            </w:pPr>
            <w:r w:rsidDel="00000000" w:rsidR="00000000" w:rsidRPr="00000000">
              <w:rPr>
                <w:rtl w:val="0"/>
              </w:rPr>
              <w:t xml:space="preserve">           :degree (s / somewhat))))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324">
            <w:pPr>
              <w:widowControl w:val="0"/>
              <w:spacing w:line="240" w:lineRule="auto"/>
              <w:ind w:firstLine="567"/>
              <w:rPr>
                <w:b w:val="1"/>
              </w:rPr>
            </w:pPr>
            <w:r w:rsidDel="00000000" w:rsidR="00000000" w:rsidRPr="00000000">
              <w:rPr>
                <w:b w:val="1"/>
                <w:rtl w:val="0"/>
              </w:rPr>
              <w:t xml:space="preserve">Tôi có thể đến thăm họ lần nữa vào năm sau</w:t>
            </w:r>
          </w:p>
          <w:p w:rsidR="00000000" w:rsidDel="00000000" w:rsidP="00000000" w:rsidRDefault="00000000" w:rsidRPr="00000000" w14:paraId="00001325">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326">
            <w:pPr>
              <w:widowControl w:val="0"/>
              <w:spacing w:line="240" w:lineRule="auto"/>
              <w:ind w:firstLine="567"/>
              <w:rPr/>
            </w:pPr>
            <w:r w:rsidDel="00000000" w:rsidR="00000000" w:rsidRPr="00000000">
              <w:rPr>
                <w:rtl w:val="0"/>
              </w:rPr>
              <w:t xml:space="preserve">(p / possible-01</w:t>
            </w:r>
          </w:p>
          <w:p w:rsidR="00000000" w:rsidDel="00000000" w:rsidP="00000000" w:rsidRDefault="00000000" w:rsidRPr="00000000" w14:paraId="00001327">
            <w:pPr>
              <w:widowControl w:val="0"/>
              <w:spacing w:line="240" w:lineRule="auto"/>
              <w:ind w:firstLine="567"/>
              <w:rPr/>
            </w:pPr>
            <w:r w:rsidDel="00000000" w:rsidR="00000000" w:rsidRPr="00000000">
              <w:rPr>
                <w:rtl w:val="0"/>
              </w:rPr>
              <w:t xml:space="preserve">   :ARG1 (v / visit-01</w:t>
            </w:r>
          </w:p>
          <w:p w:rsidR="00000000" w:rsidDel="00000000" w:rsidP="00000000" w:rsidRDefault="00000000" w:rsidRPr="00000000" w14:paraId="00001328">
            <w:pPr>
              <w:widowControl w:val="0"/>
              <w:spacing w:line="240" w:lineRule="auto"/>
              <w:ind w:firstLine="567"/>
              <w:rPr/>
            </w:pPr>
            <w:r w:rsidDel="00000000" w:rsidR="00000000" w:rsidRPr="00000000">
              <w:rPr>
                <w:rtl w:val="0"/>
              </w:rPr>
              <w:t xml:space="preserve">        :ARG0 (i / i)</w:t>
            </w:r>
          </w:p>
          <w:p w:rsidR="00000000" w:rsidDel="00000000" w:rsidP="00000000" w:rsidRDefault="00000000" w:rsidRPr="00000000" w14:paraId="00001329">
            <w:pPr>
              <w:widowControl w:val="0"/>
              <w:spacing w:line="240" w:lineRule="auto"/>
              <w:ind w:firstLine="567"/>
              <w:rPr/>
            </w:pPr>
            <w:r w:rsidDel="00000000" w:rsidR="00000000" w:rsidRPr="00000000">
              <w:rPr>
                <w:rtl w:val="0"/>
              </w:rPr>
              <w:t xml:space="preserve">        :ARG1 (t / they)</w:t>
            </w:r>
          </w:p>
          <w:p w:rsidR="00000000" w:rsidDel="00000000" w:rsidP="00000000" w:rsidRDefault="00000000" w:rsidRPr="00000000" w14:paraId="0000132A">
            <w:pPr>
              <w:widowControl w:val="0"/>
              <w:spacing w:line="240" w:lineRule="auto"/>
              <w:ind w:firstLine="567"/>
              <w:rPr/>
            </w:pPr>
            <w:r w:rsidDel="00000000" w:rsidR="00000000" w:rsidRPr="00000000">
              <w:rPr>
                <w:rtl w:val="0"/>
              </w:rPr>
              <w:t xml:space="preserve">        :mod (a / again)</w:t>
            </w:r>
          </w:p>
          <w:p w:rsidR="00000000" w:rsidDel="00000000" w:rsidP="00000000" w:rsidRDefault="00000000" w:rsidRPr="00000000" w14:paraId="0000132B">
            <w:pPr>
              <w:widowControl w:val="0"/>
              <w:spacing w:line="240" w:lineRule="auto"/>
              <w:ind w:firstLine="567"/>
              <w:rPr/>
            </w:pPr>
            <w:r w:rsidDel="00000000" w:rsidR="00000000" w:rsidRPr="00000000">
              <w:rPr>
                <w:rtl w:val="0"/>
              </w:rPr>
              <w:t xml:space="preserve">        :time (l / late</w:t>
            </w:r>
          </w:p>
          <w:p w:rsidR="00000000" w:rsidDel="00000000" w:rsidP="00000000" w:rsidRDefault="00000000" w:rsidRPr="00000000" w14:paraId="0000132C">
            <w:pPr>
              <w:widowControl w:val="0"/>
              <w:spacing w:line="240" w:lineRule="auto"/>
              <w:ind w:firstLine="567"/>
              <w:rPr/>
            </w:pPr>
            <w:r w:rsidDel="00000000" w:rsidR="00000000" w:rsidRPr="00000000">
              <w:rPr>
                <w:rtl w:val="0"/>
              </w:rPr>
              <w:t xml:space="preserve">           :op1 (y / year</w:t>
            </w:r>
          </w:p>
          <w:p w:rsidR="00000000" w:rsidDel="00000000" w:rsidP="00000000" w:rsidRDefault="00000000" w:rsidRPr="00000000" w14:paraId="0000132D">
            <w:pPr>
              <w:widowControl w:val="0"/>
              <w:spacing w:line="240" w:lineRule="auto"/>
              <w:ind w:firstLine="567"/>
              <w:rPr/>
            </w:pPr>
            <w:r w:rsidDel="00000000" w:rsidR="00000000" w:rsidRPr="00000000">
              <w:rPr>
                <w:rtl w:val="0"/>
              </w:rPr>
              <w:t xml:space="preserve">               :mod (n / next))</w:t>
            </w:r>
          </w:p>
          <w:p w:rsidR="00000000" w:rsidDel="00000000" w:rsidP="00000000" w:rsidRDefault="00000000" w:rsidRPr="00000000" w14:paraId="0000132E">
            <w:pPr>
              <w:widowControl w:val="0"/>
              <w:spacing w:line="240" w:lineRule="auto"/>
              <w:ind w:firstLine="567"/>
              <w:rPr/>
            </w:pPr>
            <w:r w:rsidDel="00000000" w:rsidR="00000000" w:rsidRPr="00000000">
              <w:rPr>
                <w:rtl w:val="0"/>
              </w:rPr>
              <w:t xml:space="preserve">           :degree (s / somewhat))))</w:t>
            </w:r>
          </w:p>
        </w:tc>
      </w:tr>
    </w:tbl>
    <w:p w:rsidR="00000000" w:rsidDel="00000000" w:rsidP="00000000" w:rsidRDefault="00000000" w:rsidRPr="00000000" w14:paraId="0000132F">
      <w:pPr>
        <w:pStyle w:val="Heading4"/>
        <w:numPr>
          <w:ilvl w:val="3"/>
          <w:numId w:val="30"/>
        </w:numPr>
        <w:ind w:left="864" w:hanging="864"/>
        <w:rPr/>
      </w:pPr>
      <w:bookmarkStart w:colFirst="0" w:colLast="0" w:name="_heading=h.3ep43zb" w:id="96"/>
      <w:bookmarkEnd w:id="96"/>
      <w:r w:rsidDel="00000000" w:rsidR="00000000" w:rsidRPr="00000000">
        <w:rPr>
          <w:rtl w:val="0"/>
        </w:rPr>
        <w:t xml:space="preserve">sooner or later (eventually)</w:t>
      </w:r>
    </w:p>
    <w:tbl>
      <w:tblPr>
        <w:tblStyle w:val="Table141"/>
        <w:tblW w:w="996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4830"/>
        <w:tblGridChange w:id="0">
          <w:tblGrid>
            <w:gridCol w:w="5130"/>
            <w:gridCol w:w="48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330">
            <w:pPr>
              <w:widowControl w:val="0"/>
              <w:spacing w:line="240" w:lineRule="auto"/>
              <w:ind w:firstLine="567"/>
              <w:rPr>
                <w:b w:val="1"/>
              </w:rPr>
            </w:pPr>
            <w:r w:rsidDel="00000000" w:rsidR="00000000" w:rsidRPr="00000000">
              <w:rPr>
                <w:b w:val="1"/>
                <w:rtl w:val="0"/>
              </w:rPr>
              <w:t xml:space="preserve">He will be caught </w:t>
            </w:r>
            <w:r w:rsidDel="00000000" w:rsidR="00000000" w:rsidRPr="00000000">
              <w:rPr>
                <w:b w:val="1"/>
                <w:color w:val="ff0000"/>
                <w:rtl w:val="0"/>
              </w:rPr>
              <w:t xml:space="preserve">sooner or later</w:t>
            </w:r>
            <w:r w:rsidDel="00000000" w:rsidR="00000000" w:rsidRPr="00000000">
              <w:rPr>
                <w:b w:val="1"/>
                <w:rtl w:val="0"/>
              </w:rPr>
              <w:t xml:space="preserve">.</w:t>
            </w: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1331">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332">
            <w:pPr>
              <w:widowControl w:val="0"/>
              <w:spacing w:line="240" w:lineRule="auto"/>
              <w:ind w:firstLine="567"/>
              <w:rPr/>
            </w:pPr>
            <w:r w:rsidDel="00000000" w:rsidR="00000000" w:rsidRPr="00000000">
              <w:rPr>
                <w:rtl w:val="0"/>
              </w:rPr>
              <w:t xml:space="preserve">(c / catch-03</w:t>
            </w:r>
          </w:p>
          <w:p w:rsidR="00000000" w:rsidDel="00000000" w:rsidP="00000000" w:rsidRDefault="00000000" w:rsidRPr="00000000" w14:paraId="00001333">
            <w:pPr>
              <w:widowControl w:val="0"/>
              <w:spacing w:line="240" w:lineRule="auto"/>
              <w:ind w:firstLine="567"/>
              <w:rPr/>
            </w:pPr>
            <w:r w:rsidDel="00000000" w:rsidR="00000000" w:rsidRPr="00000000">
              <w:rPr>
                <w:rtl w:val="0"/>
              </w:rPr>
              <w:t xml:space="preserve">     :ARG1 (h / he)</w:t>
            </w:r>
          </w:p>
          <w:p w:rsidR="00000000" w:rsidDel="00000000" w:rsidP="00000000" w:rsidRDefault="00000000" w:rsidRPr="00000000" w14:paraId="00001334">
            <w:pPr>
              <w:widowControl w:val="0"/>
              <w:spacing w:line="240" w:lineRule="auto"/>
              <w:ind w:firstLine="567"/>
              <w:rPr/>
            </w:pPr>
            <w:r w:rsidDel="00000000" w:rsidR="00000000" w:rsidRPr="00000000">
              <w:rPr>
                <w:rtl w:val="0"/>
              </w:rPr>
              <w:t xml:space="preserve">     :time (e / eventual))</w:t>
            </w:r>
          </w:p>
        </w:tc>
        <w:tc>
          <w:tcPr>
            <w:shd w:fill="auto" w:val="clear"/>
            <w:tcMar>
              <w:top w:w="100.0" w:type="dxa"/>
              <w:left w:w="100.0" w:type="dxa"/>
              <w:bottom w:w="100.0" w:type="dxa"/>
              <w:right w:w="100.0" w:type="dxa"/>
            </w:tcMar>
          </w:tcPr>
          <w:p w:rsidR="00000000" w:rsidDel="00000000" w:rsidP="00000000" w:rsidRDefault="00000000" w:rsidRPr="00000000" w14:paraId="00001335">
            <w:pPr>
              <w:widowControl w:val="0"/>
              <w:spacing w:line="240" w:lineRule="auto"/>
              <w:ind w:firstLine="567"/>
              <w:rPr>
                <w:b w:val="1"/>
              </w:rPr>
            </w:pPr>
            <w:r w:rsidDel="00000000" w:rsidR="00000000" w:rsidRPr="00000000">
              <w:rPr>
                <w:b w:val="1"/>
                <w:rtl w:val="0"/>
              </w:rPr>
              <w:t xml:space="preserve">Anh ta sẽ bị bắt </w:t>
            </w:r>
            <w:r w:rsidDel="00000000" w:rsidR="00000000" w:rsidRPr="00000000">
              <w:rPr>
                <w:b w:val="1"/>
                <w:color w:val="ff0000"/>
                <w:rtl w:val="0"/>
              </w:rPr>
              <w:t xml:space="preserve">sớm muộn</w:t>
            </w:r>
            <w:r w:rsidDel="00000000" w:rsidR="00000000" w:rsidRPr="00000000">
              <w:rPr>
                <w:b w:val="1"/>
                <w:rtl w:val="0"/>
              </w:rPr>
              <w:t xml:space="preserve"> thôi.</w:t>
            </w:r>
          </w:p>
          <w:p w:rsidR="00000000" w:rsidDel="00000000" w:rsidP="00000000" w:rsidRDefault="00000000" w:rsidRPr="00000000" w14:paraId="00001336">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337">
            <w:pPr>
              <w:widowControl w:val="0"/>
              <w:spacing w:line="240" w:lineRule="auto"/>
              <w:ind w:firstLine="567"/>
              <w:rPr/>
            </w:pPr>
            <w:r w:rsidDel="00000000" w:rsidR="00000000" w:rsidRPr="00000000">
              <w:rPr>
                <w:rtl w:val="0"/>
              </w:rPr>
              <w:t xml:space="preserve">(b / bắt</w:t>
            </w:r>
          </w:p>
          <w:p w:rsidR="00000000" w:rsidDel="00000000" w:rsidP="00000000" w:rsidRDefault="00000000" w:rsidRPr="00000000" w14:paraId="00001338">
            <w:pPr>
              <w:widowControl w:val="0"/>
              <w:spacing w:line="240" w:lineRule="auto"/>
              <w:ind w:firstLine="567"/>
              <w:rPr/>
            </w:pPr>
            <w:r w:rsidDel="00000000" w:rsidR="00000000" w:rsidRPr="00000000">
              <w:rPr>
                <w:rtl w:val="0"/>
              </w:rPr>
              <w:t xml:space="preserve">     :ARG1 (a / anh)</w:t>
            </w:r>
          </w:p>
          <w:p w:rsidR="00000000" w:rsidDel="00000000" w:rsidP="00000000" w:rsidRDefault="00000000" w:rsidRPr="00000000" w14:paraId="00001339">
            <w:pPr>
              <w:widowControl w:val="0"/>
              <w:spacing w:line="240" w:lineRule="auto"/>
              <w:ind w:firstLine="567"/>
              <w:rPr/>
            </w:pPr>
            <w:r w:rsidDel="00000000" w:rsidR="00000000" w:rsidRPr="00000000">
              <w:rPr>
                <w:rtl w:val="0"/>
              </w:rPr>
              <w:t xml:space="preserve">     :time (e / eventual))</w:t>
            </w:r>
          </w:p>
        </w:tc>
      </w:tr>
    </w:tbl>
    <w:p w:rsidR="00000000" w:rsidDel="00000000" w:rsidP="00000000" w:rsidRDefault="00000000" w:rsidRPr="00000000" w14:paraId="0000133A">
      <w:pPr>
        <w:pStyle w:val="Heading4"/>
        <w:numPr>
          <w:ilvl w:val="3"/>
          <w:numId w:val="30"/>
        </w:numPr>
        <w:ind w:left="864" w:hanging="864"/>
        <w:rPr/>
      </w:pPr>
      <w:bookmarkStart w:colFirst="0" w:colLast="0" w:name="_heading=h.1tuee74" w:id="97"/>
      <w:bookmarkEnd w:id="97"/>
      <w:r w:rsidDel="00000000" w:rsidR="00000000" w:rsidRPr="00000000">
        <w:rPr>
          <w:rtl w:val="0"/>
        </w:rPr>
        <w:t xml:space="preserve">latest (last)</w:t>
      </w:r>
    </w:p>
    <w:tbl>
      <w:tblPr>
        <w:tblStyle w:val="Table142"/>
        <w:tblW w:w="10050.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0"/>
        <w:gridCol w:w="4860"/>
        <w:tblGridChange w:id="0">
          <w:tblGrid>
            <w:gridCol w:w="5190"/>
            <w:gridCol w:w="4860"/>
          </w:tblGrid>
        </w:tblGridChange>
      </w:tblGrid>
      <w:tr>
        <w:trPr>
          <w:cantSplit w:val="0"/>
          <w:tblHeader w:val="0"/>
        </w:trPr>
        <w:tc>
          <w:tcPr>
            <w:shd w:fill="auto" w:val="clear"/>
            <w:tcMar>
              <w:top w:w="100.0" w:type="dxa"/>
              <w:left w:w="100.0" w:type="dxa"/>
              <w:bottom w:w="100.0" w:type="dxa"/>
              <w:right w:w="100.0" w:type="dxa"/>
            </w:tcMar>
          </w:tcPr>
          <w:bookmarkStart w:colFirst="0" w:colLast="0" w:name="bookmark=id.4du1wux" w:id="98"/>
          <w:bookmarkEnd w:id="98"/>
          <w:p w:rsidR="00000000" w:rsidDel="00000000" w:rsidP="00000000" w:rsidRDefault="00000000" w:rsidRPr="00000000" w14:paraId="0000133B">
            <w:pPr>
              <w:widowControl w:val="0"/>
              <w:spacing w:line="240" w:lineRule="auto"/>
              <w:ind w:firstLine="567"/>
              <w:rPr>
                <w:b w:val="1"/>
              </w:rPr>
            </w:pPr>
            <w:r w:rsidDel="00000000" w:rsidR="00000000" w:rsidRPr="00000000">
              <w:rPr>
                <w:b w:val="1"/>
                <w:rtl w:val="0"/>
              </w:rPr>
              <w:t xml:space="preserve">Inflation decreased to 1% in the </w:t>
            </w:r>
            <w:r w:rsidDel="00000000" w:rsidR="00000000" w:rsidRPr="00000000">
              <w:rPr>
                <w:b w:val="1"/>
                <w:color w:val="ff0000"/>
                <w:rtl w:val="0"/>
              </w:rPr>
              <w:t xml:space="preserve">latest quarter</w:t>
            </w:r>
            <w:r w:rsidDel="00000000" w:rsidR="00000000" w:rsidRPr="00000000">
              <w:rPr>
                <w:b w:val="1"/>
                <w:rtl w:val="0"/>
              </w:rPr>
              <w:t xml:space="preserve">.    </w:t>
            </w:r>
          </w:p>
          <w:p w:rsidR="00000000" w:rsidDel="00000000" w:rsidP="00000000" w:rsidRDefault="00000000" w:rsidRPr="00000000" w14:paraId="0000133C">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33D">
            <w:pPr>
              <w:widowControl w:val="0"/>
              <w:spacing w:line="240" w:lineRule="auto"/>
              <w:ind w:firstLine="567"/>
              <w:rPr/>
            </w:pPr>
            <w:r w:rsidDel="00000000" w:rsidR="00000000" w:rsidRPr="00000000">
              <w:rPr>
                <w:rtl w:val="0"/>
              </w:rPr>
              <w:t xml:space="preserve">(d / decrease-01</w:t>
            </w:r>
          </w:p>
          <w:p w:rsidR="00000000" w:rsidDel="00000000" w:rsidP="00000000" w:rsidRDefault="00000000" w:rsidRPr="00000000" w14:paraId="0000133E">
            <w:pPr>
              <w:widowControl w:val="0"/>
              <w:spacing w:line="240" w:lineRule="auto"/>
              <w:ind w:firstLine="567"/>
              <w:rPr/>
            </w:pPr>
            <w:r w:rsidDel="00000000" w:rsidR="00000000" w:rsidRPr="00000000">
              <w:rPr>
                <w:rtl w:val="0"/>
              </w:rPr>
              <w:t xml:space="preserve">     :ARG1 (i2 / inflation)</w:t>
            </w:r>
          </w:p>
          <w:p w:rsidR="00000000" w:rsidDel="00000000" w:rsidP="00000000" w:rsidRDefault="00000000" w:rsidRPr="00000000" w14:paraId="0000133F">
            <w:pPr>
              <w:widowControl w:val="0"/>
              <w:spacing w:line="240" w:lineRule="auto"/>
              <w:ind w:firstLine="567"/>
              <w:rPr/>
            </w:pPr>
            <w:r w:rsidDel="00000000" w:rsidR="00000000" w:rsidRPr="00000000">
              <w:rPr>
                <w:rtl w:val="0"/>
              </w:rPr>
              <w:t xml:space="preserve">     :ARG4 (p / percentage-entity</w:t>
            </w:r>
          </w:p>
          <w:p w:rsidR="00000000" w:rsidDel="00000000" w:rsidP="00000000" w:rsidRDefault="00000000" w:rsidRPr="00000000" w14:paraId="00001340">
            <w:pPr>
              <w:widowControl w:val="0"/>
              <w:spacing w:line="240" w:lineRule="auto"/>
              <w:ind w:firstLine="567"/>
              <w:rPr/>
            </w:pPr>
            <w:r w:rsidDel="00000000" w:rsidR="00000000" w:rsidRPr="00000000">
              <w:rPr>
                <w:rtl w:val="0"/>
              </w:rPr>
              <w:t xml:space="preserve">          :value 1)</w:t>
            </w:r>
          </w:p>
          <w:p w:rsidR="00000000" w:rsidDel="00000000" w:rsidP="00000000" w:rsidRDefault="00000000" w:rsidRPr="00000000" w14:paraId="00001341">
            <w:pPr>
              <w:widowControl w:val="0"/>
              <w:spacing w:line="240" w:lineRule="auto"/>
              <w:ind w:firstLine="567"/>
              <w:rPr/>
            </w:pPr>
            <w:r w:rsidDel="00000000" w:rsidR="00000000" w:rsidRPr="00000000">
              <w:rPr>
                <w:rtl w:val="0"/>
              </w:rPr>
              <w:t xml:space="preserve">     :time (q / quarter</w:t>
            </w:r>
          </w:p>
          <w:p w:rsidR="00000000" w:rsidDel="00000000" w:rsidP="00000000" w:rsidRDefault="00000000" w:rsidRPr="00000000" w14:paraId="00001342">
            <w:pPr>
              <w:widowControl w:val="0"/>
              <w:spacing w:line="240" w:lineRule="auto"/>
              <w:ind w:firstLine="567"/>
              <w:rPr/>
            </w:pPr>
            <w:r w:rsidDel="00000000" w:rsidR="00000000" w:rsidRPr="00000000">
              <w:rPr>
                <w:rtl w:val="0"/>
              </w:rPr>
              <w:t xml:space="preserve">          :mod (l / last)))</w:t>
            </w:r>
          </w:p>
        </w:tc>
        <w:tc>
          <w:tcPr>
            <w:shd w:fill="auto" w:val="clear"/>
            <w:tcMar>
              <w:top w:w="100.0" w:type="dxa"/>
              <w:left w:w="100.0" w:type="dxa"/>
              <w:bottom w:w="100.0" w:type="dxa"/>
              <w:right w:w="100.0" w:type="dxa"/>
            </w:tcMar>
          </w:tcPr>
          <w:p w:rsidR="00000000" w:rsidDel="00000000" w:rsidP="00000000" w:rsidRDefault="00000000" w:rsidRPr="00000000" w14:paraId="00001343">
            <w:pPr>
              <w:widowControl w:val="0"/>
              <w:spacing w:line="240" w:lineRule="auto"/>
              <w:ind w:firstLine="567"/>
              <w:rPr>
                <w:b w:val="1"/>
                <w:color w:val="ff0000"/>
              </w:rPr>
            </w:pPr>
            <w:r w:rsidDel="00000000" w:rsidR="00000000" w:rsidRPr="00000000">
              <w:rPr>
                <w:b w:val="1"/>
                <w:rtl w:val="0"/>
              </w:rPr>
              <w:t xml:space="preserve">Lạm phát giảm xuống 1% trong </w:t>
            </w:r>
            <w:r w:rsidDel="00000000" w:rsidR="00000000" w:rsidRPr="00000000">
              <w:rPr>
                <w:b w:val="1"/>
                <w:color w:val="ff0000"/>
                <w:rtl w:val="0"/>
              </w:rPr>
              <w:t xml:space="preserve">quý gần nhất</w:t>
            </w:r>
          </w:p>
          <w:p w:rsidR="00000000" w:rsidDel="00000000" w:rsidP="00000000" w:rsidRDefault="00000000" w:rsidRPr="00000000" w14:paraId="00001344">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345">
            <w:pPr>
              <w:widowControl w:val="0"/>
              <w:spacing w:line="240" w:lineRule="auto"/>
              <w:ind w:firstLine="567"/>
              <w:rPr/>
            </w:pPr>
            <w:r w:rsidDel="00000000" w:rsidR="00000000" w:rsidRPr="00000000">
              <w:rPr>
                <w:rtl w:val="0"/>
              </w:rPr>
              <w:t xml:space="preserve">(g / giảm</w:t>
            </w:r>
          </w:p>
          <w:p w:rsidR="00000000" w:rsidDel="00000000" w:rsidP="00000000" w:rsidRDefault="00000000" w:rsidRPr="00000000" w14:paraId="00001346">
            <w:pPr>
              <w:widowControl w:val="0"/>
              <w:spacing w:line="240" w:lineRule="auto"/>
              <w:ind w:firstLine="567"/>
              <w:rPr/>
            </w:pPr>
            <w:r w:rsidDel="00000000" w:rsidR="00000000" w:rsidRPr="00000000">
              <w:rPr>
                <w:rtl w:val="0"/>
              </w:rPr>
              <w:t xml:space="preserve">     :ARG1 (l / lạm phát)</w:t>
            </w:r>
          </w:p>
          <w:p w:rsidR="00000000" w:rsidDel="00000000" w:rsidP="00000000" w:rsidRDefault="00000000" w:rsidRPr="00000000" w14:paraId="00001347">
            <w:pPr>
              <w:widowControl w:val="0"/>
              <w:spacing w:line="240" w:lineRule="auto"/>
              <w:ind w:firstLine="567"/>
              <w:rPr/>
            </w:pPr>
            <w:r w:rsidDel="00000000" w:rsidR="00000000" w:rsidRPr="00000000">
              <w:rPr>
                <w:rtl w:val="0"/>
              </w:rPr>
              <w:t xml:space="preserve">     :ARG4 (p / percentage-entity</w:t>
            </w:r>
          </w:p>
          <w:p w:rsidR="00000000" w:rsidDel="00000000" w:rsidP="00000000" w:rsidRDefault="00000000" w:rsidRPr="00000000" w14:paraId="00001348">
            <w:pPr>
              <w:widowControl w:val="0"/>
              <w:spacing w:line="240" w:lineRule="auto"/>
              <w:ind w:firstLine="567"/>
              <w:rPr/>
            </w:pPr>
            <w:r w:rsidDel="00000000" w:rsidR="00000000" w:rsidRPr="00000000">
              <w:rPr>
                <w:rtl w:val="0"/>
              </w:rPr>
              <w:t xml:space="preserve">          :value 1)</w:t>
            </w:r>
          </w:p>
          <w:p w:rsidR="00000000" w:rsidDel="00000000" w:rsidP="00000000" w:rsidRDefault="00000000" w:rsidRPr="00000000" w14:paraId="00001349">
            <w:pPr>
              <w:widowControl w:val="0"/>
              <w:spacing w:line="240" w:lineRule="auto"/>
              <w:ind w:firstLine="567"/>
              <w:rPr/>
            </w:pPr>
            <w:r w:rsidDel="00000000" w:rsidR="00000000" w:rsidRPr="00000000">
              <w:rPr>
                <w:rtl w:val="0"/>
              </w:rPr>
              <w:t xml:space="preserve">     :time (q / quarter</w:t>
            </w:r>
          </w:p>
          <w:p w:rsidR="00000000" w:rsidDel="00000000" w:rsidP="00000000" w:rsidRDefault="00000000" w:rsidRPr="00000000" w14:paraId="0000134A">
            <w:pPr>
              <w:widowControl w:val="0"/>
              <w:spacing w:line="240" w:lineRule="auto"/>
              <w:ind w:firstLine="567"/>
              <w:rPr/>
            </w:pPr>
            <w:r w:rsidDel="00000000" w:rsidR="00000000" w:rsidRPr="00000000">
              <w:rPr>
                <w:rtl w:val="0"/>
              </w:rPr>
              <w:t xml:space="preserve">          :mod (l / last)))</w:t>
            </w:r>
          </w:p>
        </w:tc>
      </w:tr>
    </w:tbl>
    <w:p w:rsidR="00000000" w:rsidDel="00000000" w:rsidP="00000000" w:rsidRDefault="00000000" w:rsidRPr="00000000" w14:paraId="0000134B">
      <w:pPr>
        <w:pStyle w:val="Heading4"/>
        <w:numPr>
          <w:ilvl w:val="3"/>
          <w:numId w:val="30"/>
        </w:numPr>
        <w:ind w:left="864" w:hanging="864"/>
        <w:rPr/>
      </w:pPr>
      <w:bookmarkStart w:colFirst="0" w:colLast="0" w:name="_heading=h.2szc72q" w:id="99"/>
      <w:bookmarkEnd w:id="99"/>
      <w:r w:rsidDel="00000000" w:rsidR="00000000" w:rsidRPr="00000000">
        <w:rPr>
          <w:rtl w:val="0"/>
        </w:rPr>
        <w:t xml:space="preserve">early</w:t>
      </w:r>
    </w:p>
    <w:tbl>
      <w:tblPr>
        <w:tblStyle w:val="Table143"/>
        <w:tblW w:w="10050.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5"/>
        <w:gridCol w:w="4845"/>
        <w:tblGridChange w:id="0">
          <w:tblGrid>
            <w:gridCol w:w="5205"/>
            <w:gridCol w:w="48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34C">
            <w:pPr>
              <w:widowControl w:val="0"/>
              <w:spacing w:line="240" w:lineRule="auto"/>
              <w:ind w:firstLine="567"/>
              <w:rPr>
                <w:b w:val="1"/>
              </w:rPr>
            </w:pPr>
            <w:r w:rsidDel="00000000" w:rsidR="00000000" w:rsidRPr="00000000">
              <w:rPr>
                <w:b w:val="1"/>
                <w:rtl w:val="0"/>
              </w:rPr>
              <w:t xml:space="preserve">He was born </w:t>
            </w:r>
            <w:r w:rsidDel="00000000" w:rsidR="00000000" w:rsidRPr="00000000">
              <w:rPr>
                <w:b w:val="1"/>
                <w:color w:val="ff0000"/>
                <w:rtl w:val="0"/>
              </w:rPr>
              <w:t xml:space="preserve">early in World War I. </w:t>
            </w:r>
            <w:r w:rsidDel="00000000" w:rsidR="00000000" w:rsidRPr="00000000">
              <w:rPr>
                <w:b w:val="1"/>
                <w:rtl w:val="0"/>
              </w:rPr>
              <w:t xml:space="preserve">   </w:t>
            </w:r>
          </w:p>
          <w:p w:rsidR="00000000" w:rsidDel="00000000" w:rsidP="00000000" w:rsidRDefault="00000000" w:rsidRPr="00000000" w14:paraId="0000134D">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34E">
            <w:pPr>
              <w:widowControl w:val="0"/>
              <w:spacing w:line="240" w:lineRule="auto"/>
              <w:ind w:firstLine="567"/>
              <w:rPr/>
            </w:pPr>
            <w:r w:rsidDel="00000000" w:rsidR="00000000" w:rsidRPr="00000000">
              <w:rPr>
                <w:rtl w:val="0"/>
              </w:rPr>
              <w:t xml:space="preserve">(b / bear-02</w:t>
            </w:r>
          </w:p>
          <w:p w:rsidR="00000000" w:rsidDel="00000000" w:rsidP="00000000" w:rsidRDefault="00000000" w:rsidRPr="00000000" w14:paraId="0000134F">
            <w:pPr>
              <w:widowControl w:val="0"/>
              <w:spacing w:line="240" w:lineRule="auto"/>
              <w:ind w:firstLine="567"/>
              <w:rPr/>
            </w:pPr>
            <w:r w:rsidDel="00000000" w:rsidR="00000000" w:rsidRPr="00000000">
              <w:rPr>
                <w:rtl w:val="0"/>
              </w:rPr>
              <w:t xml:space="preserve">     :ARG1 (h / he)</w:t>
            </w:r>
          </w:p>
          <w:p w:rsidR="00000000" w:rsidDel="00000000" w:rsidP="00000000" w:rsidRDefault="00000000" w:rsidRPr="00000000" w14:paraId="00001350">
            <w:pPr>
              <w:widowControl w:val="0"/>
              <w:spacing w:line="240" w:lineRule="auto"/>
              <w:ind w:firstLine="567"/>
              <w:rPr/>
            </w:pPr>
            <w:r w:rsidDel="00000000" w:rsidR="00000000" w:rsidRPr="00000000">
              <w:rPr>
                <w:rtl w:val="0"/>
              </w:rPr>
              <w:t xml:space="preserve">     :time (e / early</w:t>
            </w:r>
          </w:p>
          <w:p w:rsidR="00000000" w:rsidDel="00000000" w:rsidP="00000000" w:rsidRDefault="00000000" w:rsidRPr="00000000" w14:paraId="00001351">
            <w:pPr>
              <w:widowControl w:val="0"/>
              <w:spacing w:line="240" w:lineRule="auto"/>
              <w:ind w:firstLine="567"/>
              <w:rPr/>
            </w:pPr>
            <w:r w:rsidDel="00000000" w:rsidR="00000000" w:rsidRPr="00000000">
              <w:rPr>
                <w:rtl w:val="0"/>
              </w:rPr>
              <w:t xml:space="preserve">          :op1 (w / war</w:t>
            </w:r>
          </w:p>
          <w:p w:rsidR="00000000" w:rsidDel="00000000" w:rsidP="00000000" w:rsidRDefault="00000000" w:rsidRPr="00000000" w14:paraId="00001352">
            <w:pPr>
              <w:widowControl w:val="0"/>
              <w:spacing w:line="240" w:lineRule="auto"/>
              <w:ind w:firstLine="567"/>
              <w:rPr/>
            </w:pPr>
            <w:r w:rsidDel="00000000" w:rsidR="00000000" w:rsidRPr="00000000">
              <w:rPr>
                <w:rtl w:val="0"/>
              </w:rPr>
              <w:t xml:space="preserve">               :wiki "World_War_I"</w:t>
            </w:r>
          </w:p>
          <w:p w:rsidR="00000000" w:rsidDel="00000000" w:rsidP="00000000" w:rsidRDefault="00000000" w:rsidRPr="00000000" w14:paraId="00001353">
            <w:pPr>
              <w:widowControl w:val="0"/>
              <w:spacing w:line="240" w:lineRule="auto"/>
              <w:ind w:firstLine="567"/>
              <w:rPr/>
            </w:pPr>
            <w:r w:rsidDel="00000000" w:rsidR="00000000" w:rsidRPr="00000000">
              <w:rPr>
                <w:rtl w:val="0"/>
              </w:rPr>
              <w:t xml:space="preserve">               :name (n / name</w:t>
            </w:r>
          </w:p>
          <w:p w:rsidR="00000000" w:rsidDel="00000000" w:rsidP="00000000" w:rsidRDefault="00000000" w:rsidRPr="00000000" w14:paraId="00001354">
            <w:pPr>
              <w:widowControl w:val="0"/>
              <w:spacing w:line="240" w:lineRule="auto"/>
              <w:ind w:firstLine="567"/>
              <w:rPr/>
            </w:pPr>
            <w:r w:rsidDel="00000000" w:rsidR="00000000" w:rsidRPr="00000000">
              <w:rPr>
                <w:rtl w:val="0"/>
              </w:rPr>
              <w:t xml:space="preserve">                    :op1 "World"</w:t>
            </w:r>
          </w:p>
          <w:p w:rsidR="00000000" w:rsidDel="00000000" w:rsidP="00000000" w:rsidRDefault="00000000" w:rsidRPr="00000000" w14:paraId="00001355">
            <w:pPr>
              <w:widowControl w:val="0"/>
              <w:spacing w:line="240" w:lineRule="auto"/>
              <w:ind w:firstLine="567"/>
              <w:rPr/>
            </w:pPr>
            <w:r w:rsidDel="00000000" w:rsidR="00000000" w:rsidRPr="00000000">
              <w:rPr>
                <w:rtl w:val="0"/>
              </w:rPr>
              <w:t xml:space="preserve">                    :op2 "War"</w:t>
            </w:r>
          </w:p>
          <w:p w:rsidR="00000000" w:rsidDel="00000000" w:rsidP="00000000" w:rsidRDefault="00000000" w:rsidRPr="00000000" w14:paraId="00001356">
            <w:pPr>
              <w:widowControl w:val="0"/>
              <w:spacing w:line="240" w:lineRule="auto"/>
              <w:ind w:firstLine="567"/>
              <w:rPr/>
            </w:pPr>
            <w:r w:rsidDel="00000000" w:rsidR="00000000" w:rsidRPr="00000000">
              <w:rPr>
                <w:rtl w:val="0"/>
              </w:rPr>
              <w:t xml:space="preserve">                    :op3 "I"))))</w:t>
            </w:r>
          </w:p>
          <w:p w:rsidR="00000000" w:rsidDel="00000000" w:rsidP="00000000" w:rsidRDefault="00000000" w:rsidRPr="00000000" w14:paraId="00001357">
            <w:pPr>
              <w:widowControl w:val="0"/>
              <w:spacing w:line="240" w:lineRule="auto"/>
              <w:ind w:firstLine="567"/>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358">
            <w:pPr>
              <w:widowControl w:val="0"/>
              <w:spacing w:line="240" w:lineRule="auto"/>
              <w:ind w:firstLine="567"/>
              <w:rPr>
                <w:b w:val="1"/>
              </w:rPr>
            </w:pPr>
            <w:r w:rsidDel="00000000" w:rsidR="00000000" w:rsidRPr="00000000">
              <w:rPr>
                <w:b w:val="1"/>
                <w:rtl w:val="0"/>
              </w:rPr>
              <w:t xml:space="preserve">Anh ấy được sinh ra sớm trong Chiến tranh Thế giới thứ nhất.</w:t>
            </w:r>
          </w:p>
          <w:p w:rsidR="00000000" w:rsidDel="00000000" w:rsidP="00000000" w:rsidRDefault="00000000" w:rsidRPr="00000000" w14:paraId="00001359">
            <w:pPr>
              <w:widowControl w:val="0"/>
              <w:spacing w:line="240" w:lineRule="auto"/>
              <w:ind w:firstLine="567"/>
              <w:rPr/>
            </w:pPr>
            <w:r w:rsidDel="00000000" w:rsidR="00000000" w:rsidRPr="00000000">
              <w:rPr>
                <w:rtl w:val="0"/>
              </w:rPr>
            </w:r>
          </w:p>
          <w:p w:rsidR="00000000" w:rsidDel="00000000" w:rsidP="00000000" w:rsidRDefault="00000000" w:rsidRPr="00000000" w14:paraId="0000135A">
            <w:pPr>
              <w:widowControl w:val="0"/>
              <w:spacing w:line="240" w:lineRule="auto"/>
              <w:ind w:firstLine="567"/>
              <w:rPr/>
            </w:pPr>
            <w:r w:rsidDel="00000000" w:rsidR="00000000" w:rsidRPr="00000000">
              <w:rPr>
                <w:rtl w:val="0"/>
              </w:rPr>
              <w:t xml:space="preserve">(s / sinh</w:t>
            </w:r>
          </w:p>
          <w:p w:rsidR="00000000" w:rsidDel="00000000" w:rsidP="00000000" w:rsidRDefault="00000000" w:rsidRPr="00000000" w14:paraId="0000135B">
            <w:pPr>
              <w:widowControl w:val="0"/>
              <w:spacing w:line="240" w:lineRule="auto"/>
              <w:ind w:firstLine="567"/>
              <w:rPr/>
            </w:pPr>
            <w:r w:rsidDel="00000000" w:rsidR="00000000" w:rsidRPr="00000000">
              <w:rPr>
                <w:rtl w:val="0"/>
              </w:rPr>
              <w:t xml:space="preserve">     :ARG1 (a / anh)</w:t>
            </w:r>
          </w:p>
          <w:p w:rsidR="00000000" w:rsidDel="00000000" w:rsidP="00000000" w:rsidRDefault="00000000" w:rsidRPr="00000000" w14:paraId="0000135C">
            <w:pPr>
              <w:widowControl w:val="0"/>
              <w:spacing w:line="240" w:lineRule="auto"/>
              <w:ind w:firstLine="567"/>
              <w:rPr/>
            </w:pPr>
            <w:r w:rsidDel="00000000" w:rsidR="00000000" w:rsidRPr="00000000">
              <w:rPr>
                <w:rtl w:val="0"/>
              </w:rPr>
              <w:t xml:space="preserve">     :time (s / sớm</w:t>
            </w:r>
          </w:p>
          <w:p w:rsidR="00000000" w:rsidDel="00000000" w:rsidP="00000000" w:rsidRDefault="00000000" w:rsidRPr="00000000" w14:paraId="0000135D">
            <w:pPr>
              <w:widowControl w:val="0"/>
              <w:spacing w:line="240" w:lineRule="auto"/>
              <w:ind w:firstLine="567"/>
              <w:rPr/>
            </w:pPr>
            <w:r w:rsidDel="00000000" w:rsidR="00000000" w:rsidRPr="00000000">
              <w:rPr>
                <w:rtl w:val="0"/>
              </w:rPr>
              <w:t xml:space="preserve">          :op1 (c / chiến tranh</w:t>
            </w:r>
          </w:p>
          <w:p w:rsidR="00000000" w:rsidDel="00000000" w:rsidP="00000000" w:rsidRDefault="00000000" w:rsidRPr="00000000" w14:paraId="0000135E">
            <w:pPr>
              <w:widowControl w:val="0"/>
              <w:spacing w:line="240" w:lineRule="auto"/>
              <w:ind w:firstLine="567"/>
              <w:rPr/>
            </w:pPr>
            <w:r w:rsidDel="00000000" w:rsidR="00000000" w:rsidRPr="00000000">
              <w:rPr>
                <w:rtl w:val="0"/>
              </w:rPr>
              <w:t xml:space="preserve">               :wiki "Chiến_tranh_thế_giới_thứ_nhất"</w:t>
            </w:r>
          </w:p>
          <w:p w:rsidR="00000000" w:rsidDel="00000000" w:rsidP="00000000" w:rsidRDefault="00000000" w:rsidRPr="00000000" w14:paraId="0000135F">
            <w:pPr>
              <w:widowControl w:val="0"/>
              <w:spacing w:line="240" w:lineRule="auto"/>
              <w:ind w:firstLine="567"/>
              <w:rPr/>
            </w:pPr>
            <w:r w:rsidDel="00000000" w:rsidR="00000000" w:rsidRPr="00000000">
              <w:rPr>
                <w:rtl w:val="0"/>
              </w:rPr>
              <w:t xml:space="preserve">               :name (n / name</w:t>
            </w:r>
          </w:p>
          <w:p w:rsidR="00000000" w:rsidDel="00000000" w:rsidP="00000000" w:rsidRDefault="00000000" w:rsidRPr="00000000" w14:paraId="00001360">
            <w:pPr>
              <w:widowControl w:val="0"/>
              <w:spacing w:line="240" w:lineRule="auto"/>
              <w:ind w:firstLine="567"/>
              <w:rPr/>
            </w:pPr>
            <w:r w:rsidDel="00000000" w:rsidR="00000000" w:rsidRPr="00000000">
              <w:rPr>
                <w:rtl w:val="0"/>
              </w:rPr>
              <w:t xml:space="preserve">                    :op1 "Chiến_tranh"</w:t>
            </w:r>
          </w:p>
          <w:p w:rsidR="00000000" w:rsidDel="00000000" w:rsidP="00000000" w:rsidRDefault="00000000" w:rsidRPr="00000000" w14:paraId="00001361">
            <w:pPr>
              <w:widowControl w:val="0"/>
              <w:spacing w:line="240" w:lineRule="auto"/>
              <w:ind w:firstLine="567"/>
              <w:rPr/>
            </w:pPr>
            <w:r w:rsidDel="00000000" w:rsidR="00000000" w:rsidRPr="00000000">
              <w:rPr>
                <w:rtl w:val="0"/>
              </w:rPr>
              <w:t xml:space="preserve">                    :op2 "thế_giới"</w:t>
            </w:r>
          </w:p>
          <w:p w:rsidR="00000000" w:rsidDel="00000000" w:rsidP="00000000" w:rsidRDefault="00000000" w:rsidRPr="00000000" w14:paraId="00001362">
            <w:pPr>
              <w:widowControl w:val="0"/>
              <w:spacing w:line="240" w:lineRule="auto"/>
              <w:ind w:firstLine="567"/>
              <w:rPr/>
            </w:pPr>
            <w:r w:rsidDel="00000000" w:rsidR="00000000" w:rsidRPr="00000000">
              <w:rPr>
                <w:rtl w:val="0"/>
              </w:rPr>
              <w:t xml:space="preserve">                    :op3 "thứ_nhất"))))</w:t>
            </w:r>
          </w:p>
          <w:p w:rsidR="00000000" w:rsidDel="00000000" w:rsidP="00000000" w:rsidRDefault="00000000" w:rsidRPr="00000000" w14:paraId="00001363">
            <w:pPr>
              <w:widowControl w:val="0"/>
              <w:spacing w:line="240" w:lineRule="auto"/>
              <w:ind w:firstLine="567"/>
              <w:rPr>
                <w:b w:val="1"/>
              </w:rPr>
            </w:pPr>
            <w:r w:rsidDel="00000000" w:rsidR="00000000" w:rsidRPr="00000000">
              <w:rPr>
                <w:rtl w:val="0"/>
              </w:rPr>
            </w:r>
          </w:p>
        </w:tc>
      </w:tr>
    </w:tbl>
    <w:p w:rsidR="00000000" w:rsidDel="00000000" w:rsidP="00000000" w:rsidRDefault="00000000" w:rsidRPr="00000000" w14:paraId="00001364">
      <w:pPr>
        <w:pStyle w:val="Heading4"/>
        <w:numPr>
          <w:ilvl w:val="3"/>
          <w:numId w:val="30"/>
        </w:numPr>
        <w:ind w:left="864" w:hanging="864"/>
        <w:rPr/>
      </w:pPr>
      <w:bookmarkStart w:colFirst="0" w:colLast="0" w:name="_heading=h.184mhaj" w:id="100"/>
      <w:bookmarkEnd w:id="100"/>
      <w:r w:rsidDel="00000000" w:rsidR="00000000" w:rsidRPr="00000000">
        <w:rPr>
          <w:rtl w:val="0"/>
        </w:rPr>
        <w:t xml:space="preserve">earlier (before)</w:t>
      </w:r>
    </w:p>
    <w:tbl>
      <w:tblPr>
        <w:tblStyle w:val="Table144"/>
        <w:tblW w:w="1006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0"/>
        <w:gridCol w:w="4875"/>
        <w:tblGridChange w:id="0">
          <w:tblGrid>
            <w:gridCol w:w="5190"/>
            <w:gridCol w:w="48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365">
            <w:pPr>
              <w:widowControl w:val="0"/>
              <w:spacing w:line="240" w:lineRule="auto"/>
              <w:ind w:firstLine="567"/>
              <w:rPr>
                <w:b w:val="1"/>
              </w:rPr>
            </w:pPr>
            <w:r w:rsidDel="00000000" w:rsidR="00000000" w:rsidRPr="00000000">
              <w:rPr>
                <w:b w:val="1"/>
                <w:rtl w:val="0"/>
              </w:rPr>
              <w:t xml:space="preserve">I talked to her </w:t>
            </w:r>
            <w:r w:rsidDel="00000000" w:rsidR="00000000" w:rsidRPr="00000000">
              <w:rPr>
                <w:b w:val="1"/>
                <w:color w:val="ff0000"/>
                <w:rtl w:val="0"/>
              </w:rPr>
              <w:t xml:space="preserve">earlier today</w:t>
            </w:r>
            <w:r w:rsidDel="00000000" w:rsidR="00000000" w:rsidRPr="00000000">
              <w:rPr>
                <w:rtl w:val="0"/>
              </w:rPr>
            </w:r>
          </w:p>
          <w:p w:rsidR="00000000" w:rsidDel="00000000" w:rsidP="00000000" w:rsidRDefault="00000000" w:rsidRPr="00000000" w14:paraId="00001366">
            <w:pPr>
              <w:widowControl w:val="0"/>
              <w:spacing w:line="240" w:lineRule="auto"/>
              <w:ind w:firstLine="567"/>
              <w:rPr/>
            </w:pPr>
            <w:r w:rsidDel="00000000" w:rsidR="00000000" w:rsidRPr="00000000">
              <w:rPr>
                <w:rtl w:val="0"/>
              </w:rPr>
              <w:t xml:space="preserve">(t / talk-01</w:t>
            </w:r>
          </w:p>
          <w:p w:rsidR="00000000" w:rsidDel="00000000" w:rsidP="00000000" w:rsidRDefault="00000000" w:rsidRPr="00000000" w14:paraId="00001367">
            <w:pPr>
              <w:widowControl w:val="0"/>
              <w:spacing w:line="240" w:lineRule="auto"/>
              <w:ind w:firstLine="567"/>
              <w:rPr/>
            </w:pPr>
            <w:r w:rsidDel="00000000" w:rsidR="00000000" w:rsidRPr="00000000">
              <w:rPr>
                <w:rtl w:val="0"/>
              </w:rPr>
              <w:t xml:space="preserve">     :ARG0 (i / i)</w:t>
            </w:r>
          </w:p>
          <w:p w:rsidR="00000000" w:rsidDel="00000000" w:rsidP="00000000" w:rsidRDefault="00000000" w:rsidRPr="00000000" w14:paraId="00001368">
            <w:pPr>
              <w:widowControl w:val="0"/>
              <w:spacing w:line="240" w:lineRule="auto"/>
              <w:ind w:firstLine="567"/>
              <w:rPr/>
            </w:pPr>
            <w:r w:rsidDel="00000000" w:rsidR="00000000" w:rsidRPr="00000000">
              <w:rPr>
                <w:rtl w:val="0"/>
              </w:rPr>
              <w:t xml:space="preserve">     :ARG2 (s / she)</w:t>
            </w:r>
          </w:p>
          <w:p w:rsidR="00000000" w:rsidDel="00000000" w:rsidP="00000000" w:rsidRDefault="00000000" w:rsidRPr="00000000" w14:paraId="00001369">
            <w:pPr>
              <w:widowControl w:val="0"/>
              <w:spacing w:line="240" w:lineRule="auto"/>
              <w:ind w:firstLine="567"/>
              <w:rPr/>
            </w:pPr>
            <w:r w:rsidDel="00000000" w:rsidR="00000000" w:rsidRPr="00000000">
              <w:rPr>
                <w:rtl w:val="0"/>
              </w:rPr>
              <w:t xml:space="preserve">     :time (b / before</w:t>
            </w:r>
          </w:p>
          <w:p w:rsidR="00000000" w:rsidDel="00000000" w:rsidP="00000000" w:rsidRDefault="00000000" w:rsidRPr="00000000" w14:paraId="0000136A">
            <w:pPr>
              <w:widowControl w:val="0"/>
              <w:spacing w:line="240" w:lineRule="auto"/>
              <w:ind w:firstLine="567"/>
              <w:rPr/>
            </w:pPr>
            <w:r w:rsidDel="00000000" w:rsidR="00000000" w:rsidRPr="00000000">
              <w:rPr>
                <w:rtl w:val="0"/>
              </w:rPr>
              <w:t xml:space="preserve">          :op1 (n / now))</w:t>
            </w:r>
          </w:p>
          <w:p w:rsidR="00000000" w:rsidDel="00000000" w:rsidP="00000000" w:rsidRDefault="00000000" w:rsidRPr="00000000" w14:paraId="0000136B">
            <w:pPr>
              <w:widowControl w:val="0"/>
              <w:spacing w:line="240" w:lineRule="auto"/>
              <w:ind w:firstLine="567"/>
              <w:rPr/>
            </w:pPr>
            <w:r w:rsidDel="00000000" w:rsidR="00000000" w:rsidRPr="00000000">
              <w:rPr>
                <w:rtl w:val="0"/>
              </w:rPr>
              <w:t xml:space="preserve">     :time (t2 / today))</w:t>
            </w:r>
          </w:p>
        </w:tc>
        <w:tc>
          <w:tcPr>
            <w:shd w:fill="auto" w:val="clear"/>
            <w:tcMar>
              <w:top w:w="100.0" w:type="dxa"/>
              <w:left w:w="100.0" w:type="dxa"/>
              <w:bottom w:w="100.0" w:type="dxa"/>
              <w:right w:w="100.0" w:type="dxa"/>
            </w:tcMar>
          </w:tcPr>
          <w:p w:rsidR="00000000" w:rsidDel="00000000" w:rsidP="00000000" w:rsidRDefault="00000000" w:rsidRPr="00000000" w14:paraId="0000136C">
            <w:pPr>
              <w:widowControl w:val="0"/>
              <w:spacing w:line="240" w:lineRule="auto"/>
              <w:ind w:firstLine="567"/>
              <w:rPr>
                <w:b w:val="1"/>
                <w:color w:val="ff0000"/>
              </w:rPr>
            </w:pPr>
            <w:r w:rsidDel="00000000" w:rsidR="00000000" w:rsidRPr="00000000">
              <w:rPr>
                <w:b w:val="1"/>
                <w:rtl w:val="0"/>
              </w:rPr>
              <w:t xml:space="preserve">Tôi đã nói chuyện với cô ấy </w:t>
            </w:r>
            <w:r w:rsidDel="00000000" w:rsidR="00000000" w:rsidRPr="00000000">
              <w:rPr>
                <w:b w:val="1"/>
                <w:color w:val="ff0000"/>
                <w:rtl w:val="0"/>
              </w:rPr>
              <w:t xml:space="preserve">sớm hôm nay</w:t>
            </w:r>
          </w:p>
          <w:p w:rsidR="00000000" w:rsidDel="00000000" w:rsidP="00000000" w:rsidRDefault="00000000" w:rsidRPr="00000000" w14:paraId="0000136D">
            <w:pPr>
              <w:widowControl w:val="0"/>
              <w:spacing w:line="240" w:lineRule="auto"/>
              <w:ind w:firstLine="567"/>
              <w:rPr/>
            </w:pPr>
            <w:r w:rsidDel="00000000" w:rsidR="00000000" w:rsidRPr="00000000">
              <w:rPr>
                <w:rtl w:val="0"/>
              </w:rPr>
              <w:t xml:space="preserve">(n / nói</w:t>
            </w:r>
          </w:p>
          <w:p w:rsidR="00000000" w:rsidDel="00000000" w:rsidP="00000000" w:rsidRDefault="00000000" w:rsidRPr="00000000" w14:paraId="0000136E">
            <w:pPr>
              <w:widowControl w:val="0"/>
              <w:spacing w:line="240" w:lineRule="auto"/>
              <w:ind w:firstLine="567"/>
              <w:rPr/>
            </w:pPr>
            <w:r w:rsidDel="00000000" w:rsidR="00000000" w:rsidRPr="00000000">
              <w:rPr>
                <w:rtl w:val="0"/>
              </w:rPr>
              <w:t xml:space="preserve">     :ARG0 (t / tôi)</w:t>
            </w:r>
          </w:p>
          <w:p w:rsidR="00000000" w:rsidDel="00000000" w:rsidP="00000000" w:rsidRDefault="00000000" w:rsidRPr="00000000" w14:paraId="0000136F">
            <w:pPr>
              <w:widowControl w:val="0"/>
              <w:spacing w:line="240" w:lineRule="auto"/>
              <w:ind w:firstLine="567"/>
              <w:rPr/>
            </w:pPr>
            <w:r w:rsidDel="00000000" w:rsidR="00000000" w:rsidRPr="00000000">
              <w:rPr>
                <w:rtl w:val="0"/>
              </w:rPr>
              <w:t xml:space="preserve">     :ARG1 (c / chuyện)</w:t>
            </w:r>
          </w:p>
          <w:p w:rsidR="00000000" w:rsidDel="00000000" w:rsidP="00000000" w:rsidRDefault="00000000" w:rsidRPr="00000000" w14:paraId="00001370">
            <w:pPr>
              <w:widowControl w:val="0"/>
              <w:spacing w:line="240" w:lineRule="auto"/>
              <w:ind w:firstLine="567"/>
              <w:rPr/>
            </w:pPr>
            <w:r w:rsidDel="00000000" w:rsidR="00000000" w:rsidRPr="00000000">
              <w:rPr>
                <w:rtl w:val="0"/>
              </w:rPr>
              <w:t xml:space="preserve">     :ARG2 (c / cô)</w:t>
            </w:r>
          </w:p>
          <w:p w:rsidR="00000000" w:rsidDel="00000000" w:rsidP="00000000" w:rsidRDefault="00000000" w:rsidRPr="00000000" w14:paraId="00001371">
            <w:pPr>
              <w:widowControl w:val="0"/>
              <w:spacing w:line="240" w:lineRule="auto"/>
              <w:ind w:firstLine="567"/>
              <w:rPr/>
            </w:pPr>
            <w:r w:rsidDel="00000000" w:rsidR="00000000" w:rsidRPr="00000000">
              <w:rPr>
                <w:rtl w:val="0"/>
              </w:rPr>
              <w:t xml:space="preserve">     :time (b / before</w:t>
            </w:r>
          </w:p>
          <w:p w:rsidR="00000000" w:rsidDel="00000000" w:rsidP="00000000" w:rsidRDefault="00000000" w:rsidRPr="00000000" w14:paraId="00001372">
            <w:pPr>
              <w:widowControl w:val="0"/>
              <w:spacing w:line="240" w:lineRule="auto"/>
              <w:ind w:firstLine="567"/>
              <w:rPr/>
            </w:pPr>
            <w:r w:rsidDel="00000000" w:rsidR="00000000" w:rsidRPr="00000000">
              <w:rPr>
                <w:rtl w:val="0"/>
              </w:rPr>
              <w:t xml:space="preserve">          :op1 (n / now))</w:t>
            </w:r>
          </w:p>
          <w:p w:rsidR="00000000" w:rsidDel="00000000" w:rsidP="00000000" w:rsidRDefault="00000000" w:rsidRPr="00000000" w14:paraId="00001373">
            <w:pPr>
              <w:widowControl w:val="0"/>
              <w:spacing w:line="240" w:lineRule="auto"/>
              <w:ind w:firstLine="567"/>
              <w:rPr/>
            </w:pPr>
            <w:r w:rsidDel="00000000" w:rsidR="00000000" w:rsidRPr="00000000">
              <w:rPr>
                <w:rtl w:val="0"/>
              </w:rPr>
              <w:t xml:space="preserve">     :time (t2 / today))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374">
            <w:pPr>
              <w:widowControl w:val="0"/>
              <w:spacing w:line="240" w:lineRule="auto"/>
              <w:ind w:firstLine="567"/>
              <w:rPr>
                <w:b w:val="1"/>
              </w:rPr>
            </w:pPr>
            <w:r w:rsidDel="00000000" w:rsidR="00000000" w:rsidRPr="00000000">
              <w:rPr>
                <w:b w:val="1"/>
                <w:rtl w:val="0"/>
              </w:rPr>
              <w:t xml:space="preserve">She married a man whom she had met only </w:t>
            </w:r>
            <w:r w:rsidDel="00000000" w:rsidR="00000000" w:rsidRPr="00000000">
              <w:rPr>
                <w:b w:val="1"/>
                <w:color w:val="ff0000"/>
                <w:rtl w:val="0"/>
              </w:rPr>
              <w:t xml:space="preserve">a month earlier</w:t>
            </w:r>
            <w:r w:rsidDel="00000000" w:rsidR="00000000" w:rsidRPr="00000000">
              <w:rPr>
                <w:rtl w:val="0"/>
              </w:rPr>
            </w:r>
          </w:p>
          <w:p w:rsidR="00000000" w:rsidDel="00000000" w:rsidP="00000000" w:rsidRDefault="00000000" w:rsidRPr="00000000" w14:paraId="00001375">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376">
            <w:pPr>
              <w:widowControl w:val="0"/>
              <w:spacing w:line="240" w:lineRule="auto"/>
              <w:ind w:firstLine="567"/>
              <w:rPr/>
            </w:pPr>
            <w:r w:rsidDel="00000000" w:rsidR="00000000" w:rsidRPr="00000000">
              <w:rPr>
                <w:rtl w:val="0"/>
              </w:rPr>
              <w:t xml:space="preserve">(m / marry-01</w:t>
            </w:r>
          </w:p>
          <w:p w:rsidR="00000000" w:rsidDel="00000000" w:rsidP="00000000" w:rsidRDefault="00000000" w:rsidRPr="00000000" w14:paraId="00001377">
            <w:pPr>
              <w:widowControl w:val="0"/>
              <w:spacing w:line="240" w:lineRule="auto"/>
              <w:ind w:firstLine="567"/>
              <w:rPr/>
            </w:pPr>
            <w:r w:rsidDel="00000000" w:rsidR="00000000" w:rsidRPr="00000000">
              <w:rPr>
                <w:rtl w:val="0"/>
              </w:rPr>
              <w:t xml:space="preserve">   :ARG1 (s / she)</w:t>
            </w:r>
          </w:p>
          <w:p w:rsidR="00000000" w:rsidDel="00000000" w:rsidP="00000000" w:rsidRDefault="00000000" w:rsidRPr="00000000" w14:paraId="00001378">
            <w:pPr>
              <w:widowControl w:val="0"/>
              <w:spacing w:line="240" w:lineRule="auto"/>
              <w:ind w:firstLine="567"/>
              <w:rPr/>
            </w:pPr>
            <w:r w:rsidDel="00000000" w:rsidR="00000000" w:rsidRPr="00000000">
              <w:rPr>
                <w:rtl w:val="0"/>
              </w:rPr>
              <w:t xml:space="preserve">   :ARG2 (m2 / man</w:t>
            </w:r>
          </w:p>
          <w:p w:rsidR="00000000" w:rsidDel="00000000" w:rsidP="00000000" w:rsidRDefault="00000000" w:rsidRPr="00000000" w14:paraId="00001379">
            <w:pPr>
              <w:widowControl w:val="0"/>
              <w:spacing w:line="240" w:lineRule="auto"/>
              <w:ind w:firstLine="567"/>
              <w:rPr/>
            </w:pPr>
            <w:r w:rsidDel="00000000" w:rsidR="00000000" w:rsidRPr="00000000">
              <w:rPr>
                <w:rtl w:val="0"/>
              </w:rPr>
              <w:t xml:space="preserve">       :ARG1-of (m3 / meet-02</w:t>
            </w:r>
          </w:p>
          <w:p w:rsidR="00000000" w:rsidDel="00000000" w:rsidP="00000000" w:rsidRDefault="00000000" w:rsidRPr="00000000" w14:paraId="0000137A">
            <w:pPr>
              <w:widowControl w:val="0"/>
              <w:spacing w:line="240" w:lineRule="auto"/>
              <w:ind w:firstLine="567"/>
              <w:rPr/>
            </w:pPr>
            <w:r w:rsidDel="00000000" w:rsidR="00000000" w:rsidRPr="00000000">
              <w:rPr>
                <w:rtl w:val="0"/>
              </w:rPr>
              <w:t xml:space="preserve">           :ARG0 s</w:t>
            </w:r>
          </w:p>
          <w:p w:rsidR="00000000" w:rsidDel="00000000" w:rsidP="00000000" w:rsidRDefault="00000000" w:rsidRPr="00000000" w14:paraId="0000137B">
            <w:pPr>
              <w:widowControl w:val="0"/>
              <w:spacing w:line="240" w:lineRule="auto"/>
              <w:ind w:firstLine="567"/>
              <w:rPr/>
            </w:pPr>
            <w:r w:rsidDel="00000000" w:rsidR="00000000" w:rsidRPr="00000000">
              <w:rPr>
                <w:rtl w:val="0"/>
              </w:rPr>
              <w:t xml:space="preserve">           :time (b / before</w:t>
            </w:r>
          </w:p>
          <w:p w:rsidR="00000000" w:rsidDel="00000000" w:rsidP="00000000" w:rsidRDefault="00000000" w:rsidRPr="00000000" w14:paraId="0000137C">
            <w:pPr>
              <w:widowControl w:val="0"/>
              <w:spacing w:line="240" w:lineRule="auto"/>
              <w:ind w:firstLine="567"/>
              <w:rPr/>
            </w:pPr>
            <w:r w:rsidDel="00000000" w:rsidR="00000000" w:rsidRPr="00000000">
              <w:rPr>
                <w:rtl w:val="0"/>
              </w:rPr>
              <w:t xml:space="preserve">               :op1 m</w:t>
            </w:r>
          </w:p>
          <w:p w:rsidR="00000000" w:rsidDel="00000000" w:rsidP="00000000" w:rsidRDefault="00000000" w:rsidRPr="00000000" w14:paraId="0000137D">
            <w:pPr>
              <w:widowControl w:val="0"/>
              <w:spacing w:line="240" w:lineRule="auto"/>
              <w:ind w:firstLine="567"/>
              <w:rPr/>
            </w:pPr>
            <w:r w:rsidDel="00000000" w:rsidR="00000000" w:rsidRPr="00000000">
              <w:rPr>
                <w:rtl w:val="0"/>
              </w:rPr>
              <w:t xml:space="preserve">               :quant (t / temporal-quantity</w:t>
            </w:r>
          </w:p>
          <w:p w:rsidR="00000000" w:rsidDel="00000000" w:rsidP="00000000" w:rsidRDefault="00000000" w:rsidRPr="00000000" w14:paraId="0000137E">
            <w:pPr>
              <w:widowControl w:val="0"/>
              <w:spacing w:line="240" w:lineRule="auto"/>
              <w:ind w:firstLine="567"/>
              <w:rPr/>
            </w:pPr>
            <w:r w:rsidDel="00000000" w:rsidR="00000000" w:rsidRPr="00000000">
              <w:rPr>
                <w:rtl w:val="0"/>
              </w:rPr>
              <w:t xml:space="preserve">                   :quant 1</w:t>
            </w:r>
          </w:p>
          <w:p w:rsidR="00000000" w:rsidDel="00000000" w:rsidP="00000000" w:rsidRDefault="00000000" w:rsidRPr="00000000" w14:paraId="0000137F">
            <w:pPr>
              <w:widowControl w:val="0"/>
              <w:spacing w:line="240" w:lineRule="auto"/>
              <w:ind w:firstLine="567"/>
              <w:rPr/>
            </w:pPr>
            <w:r w:rsidDel="00000000" w:rsidR="00000000" w:rsidRPr="00000000">
              <w:rPr>
                <w:rtl w:val="0"/>
              </w:rPr>
              <w:t xml:space="preserve">                   :unit (m4 / month)</w:t>
            </w:r>
          </w:p>
          <w:p w:rsidR="00000000" w:rsidDel="00000000" w:rsidP="00000000" w:rsidRDefault="00000000" w:rsidRPr="00000000" w14:paraId="00001380">
            <w:pPr>
              <w:widowControl w:val="0"/>
              <w:spacing w:line="240" w:lineRule="auto"/>
              <w:ind w:firstLine="567"/>
              <w:rPr/>
            </w:pPr>
            <w:r w:rsidDel="00000000" w:rsidR="00000000" w:rsidRPr="00000000">
              <w:rPr>
                <w:rtl w:val="0"/>
              </w:rPr>
              <w:t xml:space="preserve">                   :mod (o / only))))))</w:t>
            </w:r>
          </w:p>
          <w:p w:rsidR="00000000" w:rsidDel="00000000" w:rsidP="00000000" w:rsidRDefault="00000000" w:rsidRPr="00000000" w14:paraId="00001381">
            <w:pPr>
              <w:widowControl w:val="0"/>
              <w:spacing w:line="240" w:lineRule="auto"/>
              <w:ind w:firstLine="567"/>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382">
            <w:pPr>
              <w:widowControl w:val="0"/>
              <w:spacing w:line="240" w:lineRule="auto"/>
              <w:ind w:firstLine="567"/>
              <w:rPr>
                <w:b w:val="1"/>
                <w:color w:val="ff0000"/>
              </w:rPr>
            </w:pPr>
            <w:r w:rsidDel="00000000" w:rsidR="00000000" w:rsidRPr="00000000">
              <w:rPr>
                <w:b w:val="1"/>
                <w:rtl w:val="0"/>
              </w:rPr>
              <w:t xml:space="preserve">Cô kết hôn với một người đàn ông mà cô mới gặp</w:t>
            </w:r>
            <w:r w:rsidDel="00000000" w:rsidR="00000000" w:rsidRPr="00000000">
              <w:rPr>
                <w:b w:val="1"/>
                <w:color w:val="ff0000"/>
                <w:rtl w:val="0"/>
              </w:rPr>
              <w:t xml:space="preserve"> một tháng trước đó</w:t>
            </w:r>
          </w:p>
          <w:p w:rsidR="00000000" w:rsidDel="00000000" w:rsidP="00000000" w:rsidRDefault="00000000" w:rsidRPr="00000000" w14:paraId="00001383">
            <w:pPr>
              <w:widowControl w:val="0"/>
              <w:spacing w:line="240" w:lineRule="auto"/>
              <w:ind w:firstLine="567"/>
              <w:rPr/>
            </w:pPr>
            <w:r w:rsidDel="00000000" w:rsidR="00000000" w:rsidRPr="00000000">
              <w:rPr>
                <w:rtl w:val="0"/>
              </w:rPr>
            </w:r>
          </w:p>
          <w:p w:rsidR="00000000" w:rsidDel="00000000" w:rsidP="00000000" w:rsidRDefault="00000000" w:rsidRPr="00000000" w14:paraId="00001384">
            <w:pPr>
              <w:widowControl w:val="0"/>
              <w:spacing w:line="240" w:lineRule="auto"/>
              <w:ind w:firstLine="567"/>
              <w:rPr/>
            </w:pPr>
            <w:r w:rsidDel="00000000" w:rsidR="00000000" w:rsidRPr="00000000">
              <w:rPr>
                <w:rtl w:val="0"/>
              </w:rPr>
              <w:t xml:space="preserve">(k / kết hôn</w:t>
            </w:r>
          </w:p>
          <w:p w:rsidR="00000000" w:rsidDel="00000000" w:rsidP="00000000" w:rsidRDefault="00000000" w:rsidRPr="00000000" w14:paraId="00001385">
            <w:pPr>
              <w:widowControl w:val="0"/>
              <w:spacing w:line="240" w:lineRule="auto"/>
              <w:ind w:firstLine="567"/>
              <w:rPr/>
            </w:pPr>
            <w:r w:rsidDel="00000000" w:rsidR="00000000" w:rsidRPr="00000000">
              <w:rPr>
                <w:rtl w:val="0"/>
              </w:rPr>
              <w:t xml:space="preserve">   :ARG1 (c / cô)</w:t>
            </w:r>
          </w:p>
          <w:p w:rsidR="00000000" w:rsidDel="00000000" w:rsidP="00000000" w:rsidRDefault="00000000" w:rsidRPr="00000000" w14:paraId="00001386">
            <w:pPr>
              <w:widowControl w:val="0"/>
              <w:spacing w:line="240" w:lineRule="auto"/>
              <w:ind w:firstLine="567"/>
              <w:rPr/>
            </w:pPr>
            <w:r w:rsidDel="00000000" w:rsidR="00000000" w:rsidRPr="00000000">
              <w:rPr>
                <w:rtl w:val="0"/>
              </w:rPr>
              <w:t xml:space="preserve">   :ARG2 (đ / đàn ông</w:t>
            </w:r>
          </w:p>
          <w:p w:rsidR="00000000" w:rsidDel="00000000" w:rsidP="00000000" w:rsidRDefault="00000000" w:rsidRPr="00000000" w14:paraId="00001387">
            <w:pPr>
              <w:widowControl w:val="0"/>
              <w:spacing w:line="240" w:lineRule="auto"/>
              <w:ind w:firstLine="567"/>
              <w:rPr/>
            </w:pPr>
            <w:r w:rsidDel="00000000" w:rsidR="00000000" w:rsidRPr="00000000">
              <w:rPr>
                <w:rtl w:val="0"/>
              </w:rPr>
              <w:t xml:space="preserve">       :ARG1-of (g / gặp</w:t>
            </w:r>
          </w:p>
          <w:p w:rsidR="00000000" w:rsidDel="00000000" w:rsidP="00000000" w:rsidRDefault="00000000" w:rsidRPr="00000000" w14:paraId="00001388">
            <w:pPr>
              <w:widowControl w:val="0"/>
              <w:spacing w:line="240" w:lineRule="auto"/>
              <w:ind w:firstLine="567"/>
              <w:rPr/>
            </w:pPr>
            <w:r w:rsidDel="00000000" w:rsidR="00000000" w:rsidRPr="00000000">
              <w:rPr>
                <w:rtl w:val="0"/>
              </w:rPr>
              <w:t xml:space="preserve">           :ARG0 c</w:t>
            </w:r>
          </w:p>
          <w:p w:rsidR="00000000" w:rsidDel="00000000" w:rsidP="00000000" w:rsidRDefault="00000000" w:rsidRPr="00000000" w14:paraId="00001389">
            <w:pPr>
              <w:widowControl w:val="0"/>
              <w:spacing w:line="240" w:lineRule="auto"/>
              <w:ind w:firstLine="567"/>
              <w:rPr/>
            </w:pPr>
            <w:r w:rsidDel="00000000" w:rsidR="00000000" w:rsidRPr="00000000">
              <w:rPr>
                <w:rtl w:val="0"/>
              </w:rPr>
              <w:t xml:space="preserve">           :time (b / before</w:t>
            </w:r>
          </w:p>
          <w:p w:rsidR="00000000" w:rsidDel="00000000" w:rsidP="00000000" w:rsidRDefault="00000000" w:rsidRPr="00000000" w14:paraId="0000138A">
            <w:pPr>
              <w:widowControl w:val="0"/>
              <w:spacing w:line="240" w:lineRule="auto"/>
              <w:ind w:firstLine="567"/>
              <w:rPr/>
            </w:pPr>
            <w:r w:rsidDel="00000000" w:rsidR="00000000" w:rsidRPr="00000000">
              <w:rPr>
                <w:rtl w:val="0"/>
              </w:rPr>
              <w:t xml:space="preserve">               :op1 k</w:t>
            </w:r>
          </w:p>
          <w:p w:rsidR="00000000" w:rsidDel="00000000" w:rsidP="00000000" w:rsidRDefault="00000000" w:rsidRPr="00000000" w14:paraId="0000138B">
            <w:pPr>
              <w:widowControl w:val="0"/>
              <w:spacing w:line="240" w:lineRule="auto"/>
              <w:ind w:firstLine="567"/>
              <w:rPr/>
            </w:pPr>
            <w:r w:rsidDel="00000000" w:rsidR="00000000" w:rsidRPr="00000000">
              <w:rPr>
                <w:rtl w:val="0"/>
              </w:rPr>
              <w:t xml:space="preserve">               :quant (t / temporal-quantity</w:t>
            </w:r>
          </w:p>
          <w:p w:rsidR="00000000" w:rsidDel="00000000" w:rsidP="00000000" w:rsidRDefault="00000000" w:rsidRPr="00000000" w14:paraId="0000138C">
            <w:pPr>
              <w:widowControl w:val="0"/>
              <w:spacing w:line="240" w:lineRule="auto"/>
              <w:ind w:firstLine="567"/>
              <w:rPr/>
            </w:pPr>
            <w:r w:rsidDel="00000000" w:rsidR="00000000" w:rsidRPr="00000000">
              <w:rPr>
                <w:rtl w:val="0"/>
              </w:rPr>
              <w:t xml:space="preserve">                   :quant 1</w:t>
            </w:r>
          </w:p>
          <w:p w:rsidR="00000000" w:rsidDel="00000000" w:rsidP="00000000" w:rsidRDefault="00000000" w:rsidRPr="00000000" w14:paraId="0000138D">
            <w:pPr>
              <w:widowControl w:val="0"/>
              <w:spacing w:line="240" w:lineRule="auto"/>
              <w:ind w:firstLine="567"/>
              <w:rPr/>
            </w:pPr>
            <w:r w:rsidDel="00000000" w:rsidR="00000000" w:rsidRPr="00000000">
              <w:rPr>
                <w:rtl w:val="0"/>
              </w:rPr>
              <w:t xml:space="preserve">                   :unit (t2 / tháng)</w:t>
            </w:r>
          </w:p>
          <w:p w:rsidR="00000000" w:rsidDel="00000000" w:rsidP="00000000" w:rsidRDefault="00000000" w:rsidRPr="00000000" w14:paraId="0000138E">
            <w:pPr>
              <w:widowControl w:val="0"/>
              <w:spacing w:line="240" w:lineRule="auto"/>
              <w:ind w:firstLine="567"/>
              <w:rPr/>
            </w:pPr>
            <w:r w:rsidDel="00000000" w:rsidR="00000000" w:rsidRPr="00000000">
              <w:rPr>
                <w:rtl w:val="0"/>
              </w:rPr>
              <w:t xml:space="preserve">                   :mod (m / mới))))))</w:t>
            </w:r>
          </w:p>
        </w:tc>
      </w:tr>
    </w:tbl>
    <w:p w:rsidR="00000000" w:rsidDel="00000000" w:rsidP="00000000" w:rsidRDefault="00000000" w:rsidRPr="00000000" w14:paraId="0000138F">
      <w:pPr>
        <w:pStyle w:val="Heading4"/>
        <w:numPr>
          <w:ilvl w:val="3"/>
          <w:numId w:val="30"/>
        </w:numPr>
        <w:ind w:left="864" w:hanging="864"/>
        <w:rPr/>
      </w:pPr>
      <w:bookmarkStart w:colFirst="0" w:colLast="0" w:name="_heading=h.3s49zyc" w:id="101"/>
      <w:bookmarkEnd w:id="101"/>
      <w:r w:rsidDel="00000000" w:rsidR="00000000" w:rsidRPr="00000000">
        <w:rPr>
          <w:rtl w:val="0"/>
        </w:rPr>
        <w:t xml:space="preserve">at the earliest (not before)</w:t>
      </w:r>
    </w:p>
    <w:tbl>
      <w:tblPr>
        <w:tblStyle w:val="Table145"/>
        <w:tblW w:w="1008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0"/>
        <w:gridCol w:w="4830"/>
        <w:tblGridChange w:id="0">
          <w:tblGrid>
            <w:gridCol w:w="5250"/>
            <w:gridCol w:w="48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390">
            <w:pPr>
              <w:widowControl w:val="0"/>
              <w:spacing w:line="240" w:lineRule="auto"/>
              <w:ind w:firstLine="567"/>
              <w:rPr>
                <w:b w:val="1"/>
                <w:color w:val="ff0000"/>
              </w:rPr>
            </w:pPr>
            <w:r w:rsidDel="00000000" w:rsidR="00000000" w:rsidRPr="00000000">
              <w:rPr>
                <w:b w:val="1"/>
                <w:rtl w:val="0"/>
              </w:rPr>
              <w:t xml:space="preserve">The House has voted to raise the ceiling to $ 3.1 trillion , but the Senate isn't expected to act until </w:t>
            </w:r>
            <w:r w:rsidDel="00000000" w:rsidR="00000000" w:rsidRPr="00000000">
              <w:rPr>
                <w:b w:val="1"/>
                <w:color w:val="ff0000"/>
                <w:rtl w:val="0"/>
              </w:rPr>
              <w:t xml:space="preserve">next week at the earliest</w:t>
            </w:r>
          </w:p>
          <w:p w:rsidR="00000000" w:rsidDel="00000000" w:rsidP="00000000" w:rsidRDefault="00000000" w:rsidRPr="00000000" w14:paraId="00001391">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392">
            <w:pPr>
              <w:widowControl w:val="0"/>
              <w:spacing w:line="240" w:lineRule="auto"/>
              <w:ind w:firstLine="567"/>
              <w:rPr/>
            </w:pPr>
            <w:r w:rsidDel="00000000" w:rsidR="00000000" w:rsidRPr="00000000">
              <w:rPr>
                <w:rtl w:val="0"/>
              </w:rPr>
              <w:t xml:space="preserve">(c2 / contrast-01</w:t>
            </w:r>
          </w:p>
          <w:p w:rsidR="00000000" w:rsidDel="00000000" w:rsidP="00000000" w:rsidRDefault="00000000" w:rsidRPr="00000000" w14:paraId="00001393">
            <w:pPr>
              <w:widowControl w:val="0"/>
              <w:spacing w:line="240" w:lineRule="auto"/>
              <w:ind w:firstLine="567"/>
              <w:rPr/>
            </w:pPr>
            <w:r w:rsidDel="00000000" w:rsidR="00000000" w:rsidRPr="00000000">
              <w:rPr>
                <w:rtl w:val="0"/>
              </w:rPr>
              <w:t xml:space="preserve">   :ARG1 (v / vote-01</w:t>
            </w:r>
          </w:p>
          <w:p w:rsidR="00000000" w:rsidDel="00000000" w:rsidP="00000000" w:rsidRDefault="00000000" w:rsidRPr="00000000" w14:paraId="00001394">
            <w:pPr>
              <w:widowControl w:val="0"/>
              <w:spacing w:line="240" w:lineRule="auto"/>
              <w:ind w:firstLine="567"/>
              <w:rPr/>
            </w:pPr>
            <w:r w:rsidDel="00000000" w:rsidR="00000000" w:rsidRPr="00000000">
              <w:rPr>
                <w:rtl w:val="0"/>
              </w:rPr>
              <w:t xml:space="preserve">      :ARG0 (g/government-organization</w:t>
            </w:r>
          </w:p>
          <w:p w:rsidR="00000000" w:rsidDel="00000000" w:rsidP="00000000" w:rsidRDefault="00000000" w:rsidRPr="00000000" w14:paraId="00001395">
            <w:pPr>
              <w:widowControl w:val="0"/>
              <w:spacing w:line="240" w:lineRule="auto"/>
              <w:ind w:firstLine="567"/>
              <w:rPr/>
            </w:pPr>
            <w:r w:rsidDel="00000000" w:rsidR="00000000" w:rsidRPr="00000000">
              <w:rPr>
                <w:rtl w:val="0"/>
              </w:rPr>
              <w:t xml:space="preserve">          :wiki "United_States_House_of_Representatives"</w:t>
            </w:r>
          </w:p>
          <w:p w:rsidR="00000000" w:rsidDel="00000000" w:rsidP="00000000" w:rsidRDefault="00000000" w:rsidRPr="00000000" w14:paraId="00001396">
            <w:pPr>
              <w:widowControl w:val="0"/>
              <w:spacing w:line="240" w:lineRule="auto"/>
              <w:ind w:firstLine="567"/>
              <w:rPr/>
            </w:pPr>
            <w:r w:rsidDel="00000000" w:rsidR="00000000" w:rsidRPr="00000000">
              <w:rPr>
                <w:rtl w:val="0"/>
              </w:rPr>
              <w:t xml:space="preserve">          :name (n / name</w:t>
            </w:r>
          </w:p>
          <w:p w:rsidR="00000000" w:rsidDel="00000000" w:rsidP="00000000" w:rsidRDefault="00000000" w:rsidRPr="00000000" w14:paraId="00001397">
            <w:pPr>
              <w:widowControl w:val="0"/>
              <w:spacing w:line="240" w:lineRule="auto"/>
              <w:ind w:firstLine="567"/>
              <w:rPr/>
            </w:pPr>
            <w:r w:rsidDel="00000000" w:rsidR="00000000" w:rsidRPr="00000000">
              <w:rPr>
                <w:rtl w:val="0"/>
              </w:rPr>
              <w:t xml:space="preserve">                    :op1 "House"))</w:t>
            </w:r>
          </w:p>
          <w:p w:rsidR="00000000" w:rsidDel="00000000" w:rsidP="00000000" w:rsidRDefault="00000000" w:rsidRPr="00000000" w14:paraId="00001398">
            <w:pPr>
              <w:widowControl w:val="0"/>
              <w:spacing w:line="240" w:lineRule="auto"/>
              <w:ind w:firstLine="567"/>
              <w:rPr/>
            </w:pPr>
            <w:r w:rsidDel="00000000" w:rsidR="00000000" w:rsidRPr="00000000">
              <w:rPr>
                <w:rtl w:val="0"/>
              </w:rPr>
              <w:t xml:space="preserve">       :ARG1 (r / raise-01</w:t>
            </w:r>
          </w:p>
          <w:p w:rsidR="00000000" w:rsidDel="00000000" w:rsidP="00000000" w:rsidRDefault="00000000" w:rsidRPr="00000000" w14:paraId="00001399">
            <w:pPr>
              <w:widowControl w:val="0"/>
              <w:spacing w:line="240" w:lineRule="auto"/>
              <w:ind w:firstLine="567"/>
              <w:rPr/>
            </w:pPr>
            <w:r w:rsidDel="00000000" w:rsidR="00000000" w:rsidRPr="00000000">
              <w:rPr>
                <w:rtl w:val="0"/>
              </w:rPr>
              <w:t xml:space="preserve">          :ARG1 (c / ceiling)</w:t>
            </w:r>
          </w:p>
          <w:p w:rsidR="00000000" w:rsidDel="00000000" w:rsidP="00000000" w:rsidRDefault="00000000" w:rsidRPr="00000000" w14:paraId="0000139A">
            <w:pPr>
              <w:widowControl w:val="0"/>
              <w:spacing w:line="240" w:lineRule="auto"/>
              <w:ind w:firstLine="567"/>
              <w:rPr/>
            </w:pPr>
            <w:r w:rsidDel="00000000" w:rsidR="00000000" w:rsidRPr="00000000">
              <w:rPr>
                <w:rtl w:val="0"/>
              </w:rPr>
              <w:t xml:space="preserve">          :ARG4 (m / monetary-quantity</w:t>
            </w:r>
          </w:p>
          <w:p w:rsidR="00000000" w:rsidDel="00000000" w:rsidP="00000000" w:rsidRDefault="00000000" w:rsidRPr="00000000" w14:paraId="0000139B">
            <w:pPr>
              <w:widowControl w:val="0"/>
              <w:spacing w:line="240" w:lineRule="auto"/>
              <w:ind w:firstLine="567"/>
              <w:rPr/>
            </w:pPr>
            <w:r w:rsidDel="00000000" w:rsidR="00000000" w:rsidRPr="00000000">
              <w:rPr>
                <w:rtl w:val="0"/>
              </w:rPr>
              <w:t xml:space="preserve">              :quant 3100000000000</w:t>
            </w:r>
          </w:p>
          <w:p w:rsidR="00000000" w:rsidDel="00000000" w:rsidP="00000000" w:rsidRDefault="00000000" w:rsidRPr="00000000" w14:paraId="0000139C">
            <w:pPr>
              <w:widowControl w:val="0"/>
              <w:spacing w:line="240" w:lineRule="auto"/>
              <w:ind w:firstLine="567"/>
              <w:rPr/>
            </w:pPr>
            <w:r w:rsidDel="00000000" w:rsidR="00000000" w:rsidRPr="00000000">
              <w:rPr>
                <w:rtl w:val="0"/>
              </w:rPr>
              <w:t xml:space="preserve">              :unit (d / dollar))))</w:t>
            </w:r>
          </w:p>
          <w:p w:rsidR="00000000" w:rsidDel="00000000" w:rsidP="00000000" w:rsidRDefault="00000000" w:rsidRPr="00000000" w14:paraId="0000139D">
            <w:pPr>
              <w:widowControl w:val="0"/>
              <w:spacing w:line="240" w:lineRule="auto"/>
              <w:ind w:firstLine="567"/>
              <w:rPr/>
            </w:pPr>
            <w:r w:rsidDel="00000000" w:rsidR="00000000" w:rsidRPr="00000000">
              <w:rPr>
                <w:rtl w:val="0"/>
              </w:rPr>
              <w:t xml:space="preserve">   :ARG2 (e / expect-01</w:t>
            </w:r>
          </w:p>
          <w:p w:rsidR="00000000" w:rsidDel="00000000" w:rsidP="00000000" w:rsidRDefault="00000000" w:rsidRPr="00000000" w14:paraId="0000139E">
            <w:pPr>
              <w:widowControl w:val="0"/>
              <w:spacing w:line="240" w:lineRule="auto"/>
              <w:ind w:firstLine="567"/>
              <w:rPr/>
            </w:pPr>
            <w:r w:rsidDel="00000000" w:rsidR="00000000" w:rsidRPr="00000000">
              <w:rPr>
                <w:rtl w:val="0"/>
              </w:rPr>
              <w:t xml:space="preserve">      :ARG1 (a / act-02</w:t>
            </w:r>
          </w:p>
          <w:p w:rsidR="00000000" w:rsidDel="00000000" w:rsidP="00000000" w:rsidRDefault="00000000" w:rsidRPr="00000000" w14:paraId="0000139F">
            <w:pPr>
              <w:widowControl w:val="0"/>
              <w:spacing w:line="240" w:lineRule="auto"/>
              <w:ind w:firstLine="567"/>
              <w:rPr/>
            </w:pPr>
            <w:r w:rsidDel="00000000" w:rsidR="00000000" w:rsidRPr="00000000">
              <w:rPr>
                <w:rtl w:val="0"/>
              </w:rPr>
              <w:t xml:space="preserve">          :polarity -</w:t>
            </w:r>
          </w:p>
          <w:p w:rsidR="00000000" w:rsidDel="00000000" w:rsidP="00000000" w:rsidRDefault="00000000" w:rsidRPr="00000000" w14:paraId="000013A0">
            <w:pPr>
              <w:widowControl w:val="0"/>
              <w:spacing w:line="240" w:lineRule="auto"/>
              <w:ind w:firstLine="567"/>
              <w:rPr/>
            </w:pPr>
            <w:r w:rsidDel="00000000" w:rsidR="00000000" w:rsidRPr="00000000">
              <w:rPr>
                <w:rtl w:val="0"/>
              </w:rPr>
              <w:t xml:space="preserve">          :ARG0 (g2 / government-organization</w:t>
            </w:r>
          </w:p>
          <w:p w:rsidR="00000000" w:rsidDel="00000000" w:rsidP="00000000" w:rsidRDefault="00000000" w:rsidRPr="00000000" w14:paraId="000013A1">
            <w:pPr>
              <w:widowControl w:val="0"/>
              <w:spacing w:line="240" w:lineRule="auto"/>
              <w:ind w:firstLine="567"/>
              <w:rPr/>
            </w:pPr>
            <w:r w:rsidDel="00000000" w:rsidR="00000000" w:rsidRPr="00000000">
              <w:rPr>
                <w:rtl w:val="0"/>
              </w:rPr>
              <w:t xml:space="preserve">              :wiki "United_States_Senate"</w:t>
            </w:r>
          </w:p>
          <w:p w:rsidR="00000000" w:rsidDel="00000000" w:rsidP="00000000" w:rsidRDefault="00000000" w:rsidRPr="00000000" w14:paraId="000013A2">
            <w:pPr>
              <w:widowControl w:val="0"/>
              <w:spacing w:line="240" w:lineRule="auto"/>
              <w:ind w:firstLine="567"/>
              <w:rPr/>
            </w:pPr>
            <w:r w:rsidDel="00000000" w:rsidR="00000000" w:rsidRPr="00000000">
              <w:rPr>
                <w:rtl w:val="0"/>
              </w:rPr>
              <w:t xml:space="preserve">              :name (n2 / name</w:t>
            </w:r>
          </w:p>
          <w:p w:rsidR="00000000" w:rsidDel="00000000" w:rsidP="00000000" w:rsidRDefault="00000000" w:rsidRPr="00000000" w14:paraId="000013A3">
            <w:pPr>
              <w:widowControl w:val="0"/>
              <w:spacing w:line="240" w:lineRule="auto"/>
              <w:ind w:firstLine="567"/>
              <w:rPr/>
            </w:pPr>
            <w:r w:rsidDel="00000000" w:rsidR="00000000" w:rsidRPr="00000000">
              <w:rPr>
                <w:rtl w:val="0"/>
              </w:rPr>
              <w:t xml:space="preserve">                   :op1 "Senate"))</w:t>
            </w:r>
          </w:p>
          <w:p w:rsidR="00000000" w:rsidDel="00000000" w:rsidP="00000000" w:rsidRDefault="00000000" w:rsidRPr="00000000" w14:paraId="000013A4">
            <w:pPr>
              <w:widowControl w:val="0"/>
              <w:spacing w:line="240" w:lineRule="auto"/>
              <w:ind w:firstLine="567"/>
              <w:rPr/>
            </w:pPr>
            <w:r w:rsidDel="00000000" w:rsidR="00000000" w:rsidRPr="00000000">
              <w:rPr>
                <w:rtl w:val="0"/>
              </w:rPr>
              <w:t xml:space="preserve">          :time (b2 / before</w:t>
            </w:r>
          </w:p>
          <w:p w:rsidR="00000000" w:rsidDel="00000000" w:rsidP="00000000" w:rsidRDefault="00000000" w:rsidRPr="00000000" w14:paraId="000013A5">
            <w:pPr>
              <w:widowControl w:val="0"/>
              <w:spacing w:line="240" w:lineRule="auto"/>
              <w:ind w:firstLine="567"/>
              <w:rPr/>
            </w:pPr>
            <w:r w:rsidDel="00000000" w:rsidR="00000000" w:rsidRPr="00000000">
              <w:rPr>
                <w:rtl w:val="0"/>
              </w:rPr>
              <w:t xml:space="preserve">              :op1 (w / week</w:t>
            </w:r>
          </w:p>
          <w:p w:rsidR="00000000" w:rsidDel="00000000" w:rsidP="00000000" w:rsidRDefault="00000000" w:rsidRPr="00000000" w14:paraId="000013A6">
            <w:pPr>
              <w:widowControl w:val="0"/>
              <w:spacing w:line="240" w:lineRule="auto"/>
              <w:ind w:firstLine="567"/>
              <w:rPr/>
            </w:pPr>
            <w:r w:rsidDel="00000000" w:rsidR="00000000" w:rsidRPr="00000000">
              <w:rPr>
                <w:rtl w:val="0"/>
              </w:rPr>
              <w:t xml:space="preserve">                   :mod (n3 / next)</w:t>
            </w:r>
          </w:p>
          <w:p w:rsidR="00000000" w:rsidDel="00000000" w:rsidP="00000000" w:rsidRDefault="00000000" w:rsidRPr="00000000" w14:paraId="000013A7">
            <w:pPr>
              <w:widowControl w:val="0"/>
              <w:spacing w:line="240" w:lineRule="auto"/>
              <w:ind w:firstLine="567"/>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3A8">
            <w:pPr>
              <w:widowControl w:val="0"/>
              <w:spacing w:line="240" w:lineRule="auto"/>
              <w:ind w:firstLine="567"/>
              <w:rPr>
                <w:b w:val="1"/>
                <w:color w:val="ff0000"/>
              </w:rPr>
            </w:pPr>
            <w:r w:rsidDel="00000000" w:rsidR="00000000" w:rsidRPr="00000000">
              <w:rPr>
                <w:b w:val="1"/>
                <w:rtl w:val="0"/>
              </w:rPr>
              <w:t xml:space="preserve">Hạ viện đã bỏ phiếu nâng mức trần lên 3,1 nghìn tỷ USD , nhưng Thượng viện dự kiến sẽ không hành động </w:t>
            </w:r>
            <w:r w:rsidDel="00000000" w:rsidR="00000000" w:rsidRPr="00000000">
              <w:rPr>
                <w:b w:val="1"/>
                <w:color w:val="ff0000"/>
                <w:rtl w:val="0"/>
              </w:rPr>
              <w:t xml:space="preserve">sớm nhất là cho đến tuần sau</w:t>
            </w:r>
          </w:p>
          <w:p w:rsidR="00000000" w:rsidDel="00000000" w:rsidP="00000000" w:rsidRDefault="00000000" w:rsidRPr="00000000" w14:paraId="000013A9">
            <w:pPr>
              <w:widowControl w:val="0"/>
              <w:spacing w:line="240" w:lineRule="auto"/>
              <w:ind w:firstLine="567"/>
              <w:rPr/>
            </w:pPr>
            <w:r w:rsidDel="00000000" w:rsidR="00000000" w:rsidRPr="00000000">
              <w:rPr>
                <w:rtl w:val="0"/>
              </w:rPr>
            </w:r>
          </w:p>
          <w:p w:rsidR="00000000" w:rsidDel="00000000" w:rsidP="00000000" w:rsidRDefault="00000000" w:rsidRPr="00000000" w14:paraId="000013AA">
            <w:pPr>
              <w:widowControl w:val="0"/>
              <w:spacing w:line="240" w:lineRule="auto"/>
              <w:ind w:firstLine="567"/>
              <w:rPr/>
            </w:pPr>
            <w:r w:rsidDel="00000000" w:rsidR="00000000" w:rsidRPr="00000000">
              <w:rPr>
                <w:rtl w:val="0"/>
              </w:rPr>
              <w:t xml:space="preserve">(c2 / contrast-01</w:t>
            </w:r>
          </w:p>
          <w:p w:rsidR="00000000" w:rsidDel="00000000" w:rsidP="00000000" w:rsidRDefault="00000000" w:rsidRPr="00000000" w14:paraId="000013AB">
            <w:pPr>
              <w:widowControl w:val="0"/>
              <w:spacing w:line="240" w:lineRule="auto"/>
              <w:ind w:firstLine="567"/>
              <w:rPr/>
            </w:pPr>
            <w:r w:rsidDel="00000000" w:rsidR="00000000" w:rsidRPr="00000000">
              <w:rPr>
                <w:rtl w:val="0"/>
              </w:rPr>
              <w:t xml:space="preserve">   :ARG1 (b / bỏ phiếu</w:t>
            </w:r>
          </w:p>
          <w:p w:rsidR="00000000" w:rsidDel="00000000" w:rsidP="00000000" w:rsidRDefault="00000000" w:rsidRPr="00000000" w14:paraId="000013AC">
            <w:pPr>
              <w:widowControl w:val="0"/>
              <w:spacing w:line="240" w:lineRule="auto"/>
              <w:ind w:firstLine="567"/>
              <w:rPr/>
            </w:pPr>
            <w:r w:rsidDel="00000000" w:rsidR="00000000" w:rsidRPr="00000000">
              <w:rPr>
                <w:rtl w:val="0"/>
              </w:rPr>
              <w:t xml:space="preserve">      :ARG0 (g/government-organization</w:t>
            </w:r>
          </w:p>
          <w:p w:rsidR="00000000" w:rsidDel="00000000" w:rsidP="00000000" w:rsidRDefault="00000000" w:rsidRPr="00000000" w14:paraId="000013AD">
            <w:pPr>
              <w:widowControl w:val="0"/>
              <w:spacing w:line="240" w:lineRule="auto"/>
              <w:ind w:firstLine="567"/>
              <w:rPr/>
            </w:pPr>
            <w:r w:rsidDel="00000000" w:rsidR="00000000" w:rsidRPr="00000000">
              <w:rPr>
                <w:rtl w:val="0"/>
              </w:rPr>
              <w:t xml:space="preserve">          :wiki "Hạ_viện_Hoa_Kỳ"</w:t>
            </w:r>
          </w:p>
          <w:p w:rsidR="00000000" w:rsidDel="00000000" w:rsidP="00000000" w:rsidRDefault="00000000" w:rsidRPr="00000000" w14:paraId="000013AE">
            <w:pPr>
              <w:widowControl w:val="0"/>
              <w:spacing w:line="240" w:lineRule="auto"/>
              <w:ind w:firstLine="567"/>
              <w:rPr/>
            </w:pPr>
            <w:r w:rsidDel="00000000" w:rsidR="00000000" w:rsidRPr="00000000">
              <w:rPr>
                <w:rtl w:val="0"/>
              </w:rPr>
              <w:t xml:space="preserve">          :name (n / name</w:t>
            </w:r>
          </w:p>
          <w:p w:rsidR="00000000" w:rsidDel="00000000" w:rsidP="00000000" w:rsidRDefault="00000000" w:rsidRPr="00000000" w14:paraId="000013AF">
            <w:pPr>
              <w:widowControl w:val="0"/>
              <w:spacing w:line="240" w:lineRule="auto"/>
              <w:ind w:firstLine="567"/>
              <w:rPr/>
            </w:pPr>
            <w:r w:rsidDel="00000000" w:rsidR="00000000" w:rsidRPr="00000000">
              <w:rPr>
                <w:rtl w:val="0"/>
              </w:rPr>
              <w:t xml:space="preserve">                    :op1 "Hạ viện"))</w:t>
            </w:r>
          </w:p>
          <w:p w:rsidR="00000000" w:rsidDel="00000000" w:rsidP="00000000" w:rsidRDefault="00000000" w:rsidRPr="00000000" w14:paraId="000013B0">
            <w:pPr>
              <w:widowControl w:val="0"/>
              <w:spacing w:line="240" w:lineRule="auto"/>
              <w:ind w:firstLine="567"/>
              <w:rPr/>
            </w:pPr>
            <w:r w:rsidDel="00000000" w:rsidR="00000000" w:rsidRPr="00000000">
              <w:rPr>
                <w:rtl w:val="0"/>
              </w:rPr>
              <w:t xml:space="preserve">       :ARG1 (n2 / nâng</w:t>
            </w:r>
          </w:p>
          <w:p w:rsidR="00000000" w:rsidDel="00000000" w:rsidP="00000000" w:rsidRDefault="00000000" w:rsidRPr="00000000" w14:paraId="000013B1">
            <w:pPr>
              <w:widowControl w:val="0"/>
              <w:spacing w:line="240" w:lineRule="auto"/>
              <w:ind w:firstLine="567"/>
              <w:rPr/>
            </w:pPr>
            <w:r w:rsidDel="00000000" w:rsidR="00000000" w:rsidRPr="00000000">
              <w:rPr>
                <w:rtl w:val="0"/>
              </w:rPr>
              <w:t xml:space="preserve">          :ARG1 (c / ceiling)</w:t>
            </w:r>
          </w:p>
          <w:p w:rsidR="00000000" w:rsidDel="00000000" w:rsidP="00000000" w:rsidRDefault="00000000" w:rsidRPr="00000000" w14:paraId="000013B2">
            <w:pPr>
              <w:widowControl w:val="0"/>
              <w:spacing w:line="240" w:lineRule="auto"/>
              <w:ind w:firstLine="567"/>
              <w:rPr/>
            </w:pPr>
            <w:r w:rsidDel="00000000" w:rsidR="00000000" w:rsidRPr="00000000">
              <w:rPr>
                <w:rtl w:val="0"/>
              </w:rPr>
              <w:t xml:space="preserve">          :ARG4 (m / monetary-quantity</w:t>
            </w:r>
          </w:p>
          <w:p w:rsidR="00000000" w:rsidDel="00000000" w:rsidP="00000000" w:rsidRDefault="00000000" w:rsidRPr="00000000" w14:paraId="000013B3">
            <w:pPr>
              <w:widowControl w:val="0"/>
              <w:spacing w:line="240" w:lineRule="auto"/>
              <w:ind w:firstLine="567"/>
              <w:rPr/>
            </w:pPr>
            <w:r w:rsidDel="00000000" w:rsidR="00000000" w:rsidRPr="00000000">
              <w:rPr>
                <w:rtl w:val="0"/>
              </w:rPr>
              <w:t xml:space="preserve">              :quant 3100000000000</w:t>
            </w:r>
          </w:p>
          <w:p w:rsidR="00000000" w:rsidDel="00000000" w:rsidP="00000000" w:rsidRDefault="00000000" w:rsidRPr="00000000" w14:paraId="000013B4">
            <w:pPr>
              <w:widowControl w:val="0"/>
              <w:spacing w:line="240" w:lineRule="auto"/>
              <w:ind w:firstLine="567"/>
              <w:rPr/>
            </w:pPr>
            <w:r w:rsidDel="00000000" w:rsidR="00000000" w:rsidRPr="00000000">
              <w:rPr>
                <w:rtl w:val="0"/>
              </w:rPr>
              <w:t xml:space="preserve">              :unit (d / dollar))))</w:t>
            </w:r>
          </w:p>
          <w:p w:rsidR="00000000" w:rsidDel="00000000" w:rsidP="00000000" w:rsidRDefault="00000000" w:rsidRPr="00000000" w14:paraId="000013B5">
            <w:pPr>
              <w:widowControl w:val="0"/>
              <w:spacing w:line="240" w:lineRule="auto"/>
              <w:ind w:firstLine="567"/>
              <w:rPr/>
            </w:pPr>
            <w:r w:rsidDel="00000000" w:rsidR="00000000" w:rsidRPr="00000000">
              <w:rPr>
                <w:rtl w:val="0"/>
              </w:rPr>
              <w:t xml:space="preserve">   :ARG2 (d2 / dự kiến</w:t>
            </w:r>
          </w:p>
          <w:p w:rsidR="00000000" w:rsidDel="00000000" w:rsidP="00000000" w:rsidRDefault="00000000" w:rsidRPr="00000000" w14:paraId="000013B6">
            <w:pPr>
              <w:widowControl w:val="0"/>
              <w:spacing w:line="240" w:lineRule="auto"/>
              <w:ind w:firstLine="567"/>
              <w:rPr/>
            </w:pPr>
            <w:r w:rsidDel="00000000" w:rsidR="00000000" w:rsidRPr="00000000">
              <w:rPr>
                <w:rtl w:val="0"/>
              </w:rPr>
              <w:t xml:space="preserve">      :ARG1 (h / hành động</w:t>
            </w:r>
          </w:p>
          <w:p w:rsidR="00000000" w:rsidDel="00000000" w:rsidP="00000000" w:rsidRDefault="00000000" w:rsidRPr="00000000" w14:paraId="000013B7">
            <w:pPr>
              <w:widowControl w:val="0"/>
              <w:spacing w:line="240" w:lineRule="auto"/>
              <w:ind w:firstLine="567"/>
              <w:rPr/>
            </w:pPr>
            <w:r w:rsidDel="00000000" w:rsidR="00000000" w:rsidRPr="00000000">
              <w:rPr>
                <w:rtl w:val="0"/>
              </w:rPr>
              <w:t xml:space="preserve">          :polarity -</w:t>
            </w:r>
          </w:p>
          <w:p w:rsidR="00000000" w:rsidDel="00000000" w:rsidP="00000000" w:rsidRDefault="00000000" w:rsidRPr="00000000" w14:paraId="000013B8">
            <w:pPr>
              <w:widowControl w:val="0"/>
              <w:spacing w:line="240" w:lineRule="auto"/>
              <w:ind w:firstLine="567"/>
              <w:rPr/>
            </w:pPr>
            <w:r w:rsidDel="00000000" w:rsidR="00000000" w:rsidRPr="00000000">
              <w:rPr>
                <w:rtl w:val="0"/>
              </w:rPr>
              <w:t xml:space="preserve">          :ARG0 (g2 / government-organization</w:t>
            </w:r>
          </w:p>
          <w:p w:rsidR="00000000" w:rsidDel="00000000" w:rsidP="00000000" w:rsidRDefault="00000000" w:rsidRPr="00000000" w14:paraId="000013B9">
            <w:pPr>
              <w:widowControl w:val="0"/>
              <w:spacing w:line="240" w:lineRule="auto"/>
              <w:ind w:firstLine="567"/>
              <w:rPr/>
            </w:pPr>
            <w:r w:rsidDel="00000000" w:rsidR="00000000" w:rsidRPr="00000000">
              <w:rPr>
                <w:rtl w:val="0"/>
              </w:rPr>
              <w:t xml:space="preserve">              :wiki "Thượng_viện_Hoa_Kỳ"</w:t>
            </w:r>
          </w:p>
          <w:p w:rsidR="00000000" w:rsidDel="00000000" w:rsidP="00000000" w:rsidRDefault="00000000" w:rsidRPr="00000000" w14:paraId="000013BA">
            <w:pPr>
              <w:widowControl w:val="0"/>
              <w:spacing w:line="240" w:lineRule="auto"/>
              <w:ind w:firstLine="567"/>
              <w:rPr/>
            </w:pPr>
            <w:r w:rsidDel="00000000" w:rsidR="00000000" w:rsidRPr="00000000">
              <w:rPr>
                <w:rtl w:val="0"/>
              </w:rPr>
              <w:t xml:space="preserve">              :name (n2 / name</w:t>
            </w:r>
          </w:p>
          <w:p w:rsidR="00000000" w:rsidDel="00000000" w:rsidP="00000000" w:rsidRDefault="00000000" w:rsidRPr="00000000" w14:paraId="000013BB">
            <w:pPr>
              <w:widowControl w:val="0"/>
              <w:spacing w:line="240" w:lineRule="auto"/>
              <w:ind w:firstLine="567"/>
              <w:rPr/>
            </w:pPr>
            <w:r w:rsidDel="00000000" w:rsidR="00000000" w:rsidRPr="00000000">
              <w:rPr>
                <w:rtl w:val="0"/>
              </w:rPr>
              <w:t xml:space="preserve">                   :op1 "Thượng viện"))</w:t>
            </w:r>
          </w:p>
          <w:p w:rsidR="00000000" w:rsidDel="00000000" w:rsidP="00000000" w:rsidRDefault="00000000" w:rsidRPr="00000000" w14:paraId="000013BC">
            <w:pPr>
              <w:widowControl w:val="0"/>
              <w:spacing w:line="240" w:lineRule="auto"/>
              <w:ind w:firstLine="567"/>
              <w:rPr/>
            </w:pPr>
            <w:r w:rsidDel="00000000" w:rsidR="00000000" w:rsidRPr="00000000">
              <w:rPr>
                <w:rtl w:val="0"/>
              </w:rPr>
              <w:t xml:space="preserve">          :time (b2 / before</w:t>
            </w:r>
          </w:p>
          <w:p w:rsidR="00000000" w:rsidDel="00000000" w:rsidP="00000000" w:rsidRDefault="00000000" w:rsidRPr="00000000" w14:paraId="000013BD">
            <w:pPr>
              <w:widowControl w:val="0"/>
              <w:spacing w:line="240" w:lineRule="auto"/>
              <w:ind w:firstLine="567"/>
              <w:rPr/>
            </w:pPr>
            <w:r w:rsidDel="00000000" w:rsidR="00000000" w:rsidRPr="00000000">
              <w:rPr>
                <w:rtl w:val="0"/>
              </w:rPr>
              <w:t xml:space="preserve">              :op1 (t / tuần</w:t>
            </w:r>
          </w:p>
          <w:p w:rsidR="00000000" w:rsidDel="00000000" w:rsidP="00000000" w:rsidRDefault="00000000" w:rsidRPr="00000000" w14:paraId="000013BE">
            <w:pPr>
              <w:widowControl w:val="0"/>
              <w:spacing w:line="240" w:lineRule="auto"/>
              <w:ind w:firstLine="567"/>
              <w:rPr/>
            </w:pPr>
            <w:r w:rsidDel="00000000" w:rsidR="00000000" w:rsidRPr="00000000">
              <w:rPr>
                <w:rtl w:val="0"/>
              </w:rPr>
              <w:t xml:space="preserve">                   :mod (s / sau)</w:t>
            </w:r>
          </w:p>
          <w:p w:rsidR="00000000" w:rsidDel="00000000" w:rsidP="00000000" w:rsidRDefault="00000000" w:rsidRPr="00000000" w14:paraId="000013BF">
            <w:pPr>
              <w:widowControl w:val="0"/>
              <w:spacing w:line="240" w:lineRule="auto"/>
              <w:ind w:firstLine="567"/>
              <w:rPr/>
            </w:pPr>
            <w:r w:rsidDel="00000000" w:rsidR="00000000" w:rsidRPr="00000000">
              <w:rPr>
                <w:rtl w:val="0"/>
              </w:rPr>
              <w:t xml:space="preserve">)))))</w:t>
            </w:r>
          </w:p>
        </w:tc>
      </w:tr>
    </w:tbl>
    <w:p w:rsidR="00000000" w:rsidDel="00000000" w:rsidP="00000000" w:rsidRDefault="00000000" w:rsidRPr="00000000" w14:paraId="000013C0">
      <w:pPr>
        <w:pStyle w:val="Heading3"/>
        <w:numPr>
          <w:ilvl w:val="2"/>
          <w:numId w:val="30"/>
        </w:numPr>
        <w:ind w:left="720" w:hanging="720"/>
        <w:rPr/>
      </w:pPr>
      <w:bookmarkStart w:colFirst="0" w:colLast="0" w:name="_heading=h.279ka65" w:id="102"/>
      <w:bookmarkEnd w:id="102"/>
      <w:r w:rsidDel="00000000" w:rsidR="00000000" w:rsidRPr="00000000">
        <w:rPr>
          <w:rtl w:val="0"/>
        </w:rPr>
        <w:t xml:space="preserve">last</w:t>
      </w:r>
    </w:p>
    <w:p w:rsidR="00000000" w:rsidDel="00000000" w:rsidP="00000000" w:rsidRDefault="00000000" w:rsidRPr="00000000" w14:paraId="000013C1">
      <w:pPr>
        <w:pStyle w:val="Heading4"/>
        <w:numPr>
          <w:ilvl w:val="3"/>
          <w:numId w:val="30"/>
        </w:numPr>
        <w:ind w:left="864" w:hanging="864"/>
        <w:rPr/>
      </w:pPr>
      <w:bookmarkStart w:colFirst="0" w:colLast="0" w:name="_heading=h.meukdy" w:id="103"/>
      <w:bookmarkEnd w:id="103"/>
      <w:r w:rsidDel="00000000" w:rsidR="00000000" w:rsidRPr="00000000">
        <w:rPr>
          <w:rtl w:val="0"/>
        </w:rPr>
        <w:t xml:space="preserve">final   (last as opposed to first     :ord -1)</w:t>
      </w:r>
    </w:p>
    <w:tbl>
      <w:tblPr>
        <w:tblStyle w:val="Table146"/>
        <w:tblW w:w="1005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5"/>
        <w:gridCol w:w="4845"/>
        <w:tblGridChange w:id="0">
          <w:tblGrid>
            <w:gridCol w:w="5205"/>
            <w:gridCol w:w="48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3C2">
            <w:pPr>
              <w:widowControl w:val="0"/>
              <w:spacing w:line="240" w:lineRule="auto"/>
              <w:ind w:firstLine="567"/>
              <w:rPr>
                <w:b w:val="1"/>
                <w:color w:val="ff0000"/>
              </w:rPr>
            </w:pPr>
            <w:r w:rsidDel="00000000" w:rsidR="00000000" w:rsidRPr="00000000">
              <w:rPr>
                <w:b w:val="1"/>
                <w:rtl w:val="0"/>
              </w:rPr>
              <w:t xml:space="preserve">the </w:t>
            </w:r>
            <w:r w:rsidDel="00000000" w:rsidR="00000000" w:rsidRPr="00000000">
              <w:rPr>
                <w:b w:val="1"/>
                <w:color w:val="ff0000"/>
                <w:highlight w:val="white"/>
                <w:rtl w:val="0"/>
              </w:rPr>
              <w:t xml:space="preserve">last w</w:t>
            </w:r>
            <w:r w:rsidDel="00000000" w:rsidR="00000000" w:rsidRPr="00000000">
              <w:rPr>
                <w:b w:val="1"/>
                <w:color w:val="ff0000"/>
                <w:rtl w:val="0"/>
              </w:rPr>
              <w:t xml:space="preserve">eek of May </w:t>
            </w:r>
          </w:p>
          <w:p w:rsidR="00000000" w:rsidDel="00000000" w:rsidP="00000000" w:rsidRDefault="00000000" w:rsidRPr="00000000" w14:paraId="000013C3">
            <w:pPr>
              <w:widowControl w:val="0"/>
              <w:spacing w:line="240" w:lineRule="auto"/>
              <w:ind w:firstLine="567"/>
              <w:rPr>
                <w:b w:val="1"/>
              </w:rPr>
            </w:pPr>
            <w:r w:rsidDel="00000000" w:rsidR="00000000" w:rsidRPr="00000000">
              <w:rPr>
                <w:rtl w:val="0"/>
              </w:rPr>
            </w:r>
          </w:p>
          <w:p w:rsidR="00000000" w:rsidDel="00000000" w:rsidP="00000000" w:rsidRDefault="00000000" w:rsidRPr="00000000" w14:paraId="000013C4">
            <w:pPr>
              <w:widowControl w:val="0"/>
              <w:spacing w:line="240" w:lineRule="auto"/>
              <w:ind w:firstLine="567"/>
              <w:rPr/>
            </w:pPr>
            <w:r w:rsidDel="00000000" w:rsidR="00000000" w:rsidRPr="00000000">
              <w:rPr>
                <w:rtl w:val="0"/>
              </w:rPr>
              <w:t xml:space="preserve">(w / week</w:t>
            </w:r>
          </w:p>
          <w:p w:rsidR="00000000" w:rsidDel="00000000" w:rsidP="00000000" w:rsidRDefault="00000000" w:rsidRPr="00000000" w14:paraId="000013C5">
            <w:pPr>
              <w:widowControl w:val="0"/>
              <w:spacing w:line="240" w:lineRule="auto"/>
              <w:ind w:firstLine="567"/>
              <w:rPr/>
            </w:pPr>
            <w:r w:rsidDel="00000000" w:rsidR="00000000" w:rsidRPr="00000000">
              <w:rPr>
                <w:rtl w:val="0"/>
              </w:rPr>
              <w:t xml:space="preserve">     :op1 (d / date-entity</w:t>
            </w:r>
          </w:p>
          <w:p w:rsidR="00000000" w:rsidDel="00000000" w:rsidP="00000000" w:rsidRDefault="00000000" w:rsidRPr="00000000" w14:paraId="000013C6">
            <w:pPr>
              <w:widowControl w:val="0"/>
              <w:spacing w:line="240" w:lineRule="auto"/>
              <w:ind w:firstLine="567"/>
              <w:rPr/>
            </w:pPr>
            <w:r w:rsidDel="00000000" w:rsidR="00000000" w:rsidRPr="00000000">
              <w:rPr>
                <w:rtl w:val="0"/>
              </w:rPr>
              <w:t xml:space="preserve">          :month 5)</w:t>
            </w:r>
          </w:p>
          <w:p w:rsidR="00000000" w:rsidDel="00000000" w:rsidP="00000000" w:rsidRDefault="00000000" w:rsidRPr="00000000" w14:paraId="000013C7">
            <w:pPr>
              <w:widowControl w:val="0"/>
              <w:spacing w:line="240" w:lineRule="auto"/>
              <w:ind w:firstLine="567"/>
              <w:rPr/>
            </w:pPr>
            <w:r w:rsidDel="00000000" w:rsidR="00000000" w:rsidRPr="00000000">
              <w:rPr>
                <w:rtl w:val="0"/>
              </w:rPr>
              <w:t xml:space="preserve">     :ord (o / ordinal-entity</w:t>
            </w:r>
          </w:p>
          <w:p w:rsidR="00000000" w:rsidDel="00000000" w:rsidP="00000000" w:rsidRDefault="00000000" w:rsidRPr="00000000" w14:paraId="000013C8">
            <w:pPr>
              <w:widowControl w:val="0"/>
              <w:spacing w:line="240" w:lineRule="auto"/>
              <w:ind w:firstLine="567"/>
              <w:rPr/>
            </w:pPr>
            <w:r w:rsidDel="00000000" w:rsidR="00000000" w:rsidRPr="00000000">
              <w:rPr>
                <w:rtl w:val="0"/>
              </w:rPr>
              <w:t xml:space="preserve">          :value -1))</w:t>
            </w:r>
          </w:p>
          <w:p w:rsidR="00000000" w:rsidDel="00000000" w:rsidP="00000000" w:rsidRDefault="00000000" w:rsidRPr="00000000" w14:paraId="000013C9">
            <w:pPr>
              <w:widowControl w:val="0"/>
              <w:spacing w:line="240" w:lineRule="auto"/>
              <w:ind w:firstLine="567"/>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3CA">
            <w:pPr>
              <w:widowControl w:val="0"/>
              <w:spacing w:line="240" w:lineRule="auto"/>
              <w:ind w:firstLine="567"/>
              <w:rPr>
                <w:b w:val="1"/>
                <w:color w:val="ff0000"/>
              </w:rPr>
            </w:pPr>
            <w:r w:rsidDel="00000000" w:rsidR="00000000" w:rsidRPr="00000000">
              <w:rPr>
                <w:b w:val="1"/>
                <w:color w:val="ff0000"/>
                <w:rtl w:val="0"/>
              </w:rPr>
              <w:t xml:space="preserve">tuần cuối cùng của tháng năm</w:t>
            </w:r>
          </w:p>
          <w:p w:rsidR="00000000" w:rsidDel="00000000" w:rsidP="00000000" w:rsidRDefault="00000000" w:rsidRPr="00000000" w14:paraId="000013CB">
            <w:pPr>
              <w:widowControl w:val="0"/>
              <w:spacing w:line="240" w:lineRule="auto"/>
              <w:ind w:firstLine="567"/>
              <w:rPr/>
            </w:pPr>
            <w:r w:rsidDel="00000000" w:rsidR="00000000" w:rsidRPr="00000000">
              <w:rPr>
                <w:rtl w:val="0"/>
              </w:rPr>
            </w:r>
          </w:p>
          <w:p w:rsidR="00000000" w:rsidDel="00000000" w:rsidP="00000000" w:rsidRDefault="00000000" w:rsidRPr="00000000" w14:paraId="000013CC">
            <w:pPr>
              <w:widowControl w:val="0"/>
              <w:spacing w:line="240" w:lineRule="auto"/>
              <w:ind w:firstLine="567"/>
              <w:rPr/>
            </w:pPr>
            <w:r w:rsidDel="00000000" w:rsidR="00000000" w:rsidRPr="00000000">
              <w:rPr>
                <w:rtl w:val="0"/>
              </w:rPr>
              <w:t xml:space="preserve">(t / tuần</w:t>
            </w:r>
          </w:p>
          <w:p w:rsidR="00000000" w:rsidDel="00000000" w:rsidP="00000000" w:rsidRDefault="00000000" w:rsidRPr="00000000" w14:paraId="000013CD">
            <w:pPr>
              <w:widowControl w:val="0"/>
              <w:spacing w:line="240" w:lineRule="auto"/>
              <w:ind w:firstLine="567"/>
              <w:rPr/>
            </w:pPr>
            <w:r w:rsidDel="00000000" w:rsidR="00000000" w:rsidRPr="00000000">
              <w:rPr>
                <w:rtl w:val="0"/>
              </w:rPr>
              <w:t xml:space="preserve">     :op1 (d / date-entity</w:t>
            </w:r>
          </w:p>
          <w:p w:rsidR="00000000" w:rsidDel="00000000" w:rsidP="00000000" w:rsidRDefault="00000000" w:rsidRPr="00000000" w14:paraId="000013CE">
            <w:pPr>
              <w:widowControl w:val="0"/>
              <w:spacing w:line="240" w:lineRule="auto"/>
              <w:ind w:firstLine="567"/>
              <w:rPr/>
            </w:pPr>
            <w:r w:rsidDel="00000000" w:rsidR="00000000" w:rsidRPr="00000000">
              <w:rPr>
                <w:rtl w:val="0"/>
              </w:rPr>
              <w:t xml:space="preserve">          :month 5)</w:t>
            </w:r>
          </w:p>
          <w:p w:rsidR="00000000" w:rsidDel="00000000" w:rsidP="00000000" w:rsidRDefault="00000000" w:rsidRPr="00000000" w14:paraId="000013CF">
            <w:pPr>
              <w:widowControl w:val="0"/>
              <w:spacing w:line="240" w:lineRule="auto"/>
              <w:ind w:firstLine="567"/>
              <w:rPr/>
            </w:pPr>
            <w:r w:rsidDel="00000000" w:rsidR="00000000" w:rsidRPr="00000000">
              <w:rPr>
                <w:rtl w:val="0"/>
              </w:rPr>
              <w:t xml:space="preserve">     :ord (o / ordinal-entity</w:t>
            </w:r>
          </w:p>
          <w:p w:rsidR="00000000" w:rsidDel="00000000" w:rsidP="00000000" w:rsidRDefault="00000000" w:rsidRPr="00000000" w14:paraId="000013D0">
            <w:pPr>
              <w:widowControl w:val="0"/>
              <w:spacing w:line="240" w:lineRule="auto"/>
              <w:ind w:firstLine="567"/>
              <w:rPr/>
            </w:pPr>
            <w:r w:rsidDel="00000000" w:rsidR="00000000" w:rsidRPr="00000000">
              <w:rPr>
                <w:rtl w:val="0"/>
              </w:rPr>
              <w:t xml:space="preserve">          :value -1))</w:t>
            </w:r>
          </w:p>
        </w:tc>
      </w:tr>
    </w:tbl>
    <w:p w:rsidR="00000000" w:rsidDel="00000000" w:rsidP="00000000" w:rsidRDefault="00000000" w:rsidRPr="00000000" w14:paraId="000013D1">
      <w:pPr>
        <w:pStyle w:val="Heading4"/>
        <w:numPr>
          <w:ilvl w:val="3"/>
          <w:numId w:val="30"/>
        </w:numPr>
        <w:ind w:left="864" w:hanging="864"/>
        <w:rPr/>
      </w:pPr>
      <w:bookmarkStart w:colFirst="0" w:colLast="0" w:name="_heading=h.36ei31r" w:id="104"/>
      <w:bookmarkEnd w:id="104"/>
      <w:r w:rsidDel="00000000" w:rsidR="00000000" w:rsidRPr="00000000">
        <w:rPr>
          <w:rtl w:val="0"/>
        </w:rPr>
        <w:t xml:space="preserve">most recent; previous   (last as opposed to next    :mod last)</w:t>
      </w:r>
    </w:p>
    <w:p w:rsidR="00000000" w:rsidDel="00000000" w:rsidP="00000000" w:rsidRDefault="00000000" w:rsidRPr="00000000" w14:paraId="000013D2">
      <w:pPr>
        <w:ind w:firstLine="567"/>
        <w:rPr>
          <w:highlight w:val="white"/>
        </w:rPr>
      </w:pPr>
      <w:r w:rsidDel="00000000" w:rsidR="00000000" w:rsidRPr="00000000">
        <w:rPr>
          <w:highlight w:val="white"/>
          <w:rtl w:val="0"/>
        </w:rPr>
        <w:t xml:space="preserve">Ví dụ :</w:t>
      </w:r>
    </w:p>
    <w:p w:rsidR="00000000" w:rsidDel="00000000" w:rsidP="00000000" w:rsidRDefault="00000000" w:rsidRPr="00000000" w14:paraId="000013D3">
      <w:pPr>
        <w:ind w:left="1417" w:firstLine="0"/>
        <w:rPr>
          <w:highlight w:val="white"/>
        </w:rPr>
      </w:pPr>
      <w:hyperlink w:anchor="bookmark=id.1302m92">
        <w:r w:rsidDel="00000000" w:rsidR="00000000" w:rsidRPr="00000000">
          <w:rPr>
            <w:color w:val="1155cc"/>
            <w:highlight w:val="white"/>
            <w:u w:val="single"/>
            <w:rtl w:val="0"/>
          </w:rPr>
          <w:t xml:space="preserve">He left </w:t>
        </w:r>
      </w:hyperlink>
      <w:hyperlink w:anchor="bookmark=id.1302m92">
        <w:r w:rsidDel="00000000" w:rsidR="00000000" w:rsidRPr="00000000">
          <w:rPr>
            <w:b w:val="1"/>
            <w:color w:val="1155cc"/>
            <w:highlight w:val="white"/>
            <w:u w:val="single"/>
            <w:rtl w:val="0"/>
          </w:rPr>
          <w:t xml:space="preserve">last week</w:t>
        </w:r>
      </w:hyperlink>
      <w:hyperlink w:anchor="bookmark=id.1302m92">
        <w:r w:rsidDel="00000000" w:rsidR="00000000" w:rsidRPr="00000000">
          <w:rPr>
            <w:color w:val="1155cc"/>
            <w:highlight w:val="white"/>
            <w:u w:val="single"/>
            <w:rtl w:val="0"/>
          </w:rPr>
          <w:t xml:space="preserve">.  </w:t>
        </w:r>
      </w:hyperlink>
      <w:r w:rsidDel="00000000" w:rsidR="00000000" w:rsidRPr="00000000">
        <w:rPr>
          <w:rtl w:val="0"/>
        </w:rPr>
      </w:r>
    </w:p>
    <w:p w:rsidR="00000000" w:rsidDel="00000000" w:rsidP="00000000" w:rsidRDefault="00000000" w:rsidRPr="00000000" w14:paraId="000013D4">
      <w:pPr>
        <w:ind w:left="1417" w:firstLine="0"/>
        <w:rPr>
          <w:highlight w:val="white"/>
        </w:rPr>
      </w:pPr>
      <w:hyperlink w:anchor="bookmark=id.4du1wux">
        <w:r w:rsidDel="00000000" w:rsidR="00000000" w:rsidRPr="00000000">
          <w:rPr>
            <w:color w:val="1155cc"/>
            <w:highlight w:val="white"/>
            <w:u w:val="single"/>
            <w:rtl w:val="0"/>
          </w:rPr>
          <w:t xml:space="preserve">Inflation decreased to 1% in the </w:t>
        </w:r>
      </w:hyperlink>
      <w:hyperlink w:anchor="bookmark=id.4du1wux">
        <w:r w:rsidDel="00000000" w:rsidR="00000000" w:rsidRPr="00000000">
          <w:rPr>
            <w:b w:val="1"/>
            <w:color w:val="1155cc"/>
            <w:highlight w:val="white"/>
            <w:u w:val="single"/>
            <w:rtl w:val="0"/>
          </w:rPr>
          <w:t xml:space="preserve">latest quarter.</w:t>
        </w:r>
      </w:hyperlink>
      <w:hyperlink w:anchor="bookmark=id.4du1wux">
        <w:r w:rsidDel="00000000" w:rsidR="00000000" w:rsidRPr="00000000">
          <w:rPr>
            <w:color w:val="1155cc"/>
            <w:highlight w:val="white"/>
            <w:u w:val="single"/>
            <w:rtl w:val="0"/>
          </w:rPr>
          <w:t xml:space="preserve"> </w:t>
        </w:r>
      </w:hyperlink>
      <w:r w:rsidDel="00000000" w:rsidR="00000000" w:rsidRPr="00000000">
        <w:rPr>
          <w:rtl w:val="0"/>
        </w:rPr>
      </w:r>
    </w:p>
    <w:p w:rsidR="00000000" w:rsidDel="00000000" w:rsidP="00000000" w:rsidRDefault="00000000" w:rsidRPr="00000000" w14:paraId="000013D5">
      <w:pPr>
        <w:pStyle w:val="Heading4"/>
        <w:numPr>
          <w:ilvl w:val="3"/>
          <w:numId w:val="30"/>
        </w:numPr>
        <w:ind w:left="864" w:hanging="864"/>
        <w:rPr/>
      </w:pPr>
      <w:bookmarkStart w:colFirst="0" w:colLast="0" w:name="_heading=h.1ljsd9k" w:id="105"/>
      <w:bookmarkEnd w:id="105"/>
      <w:r w:rsidDel="00000000" w:rsidR="00000000" w:rsidRPr="00000000">
        <w:rPr>
          <w:rtl w:val="0"/>
        </w:rPr>
        <w:t xml:space="preserve">during the last temporal-quantity   (before :op1 now)</w:t>
      </w:r>
    </w:p>
    <w:p w:rsidR="00000000" w:rsidDel="00000000" w:rsidP="00000000" w:rsidRDefault="00000000" w:rsidRPr="00000000" w14:paraId="000013D6">
      <w:pPr>
        <w:ind w:firstLine="567"/>
        <w:rPr>
          <w:highlight w:val="white"/>
        </w:rPr>
      </w:pPr>
      <w:r w:rsidDel="00000000" w:rsidR="00000000" w:rsidRPr="00000000">
        <w:rPr>
          <w:highlight w:val="white"/>
          <w:rtl w:val="0"/>
        </w:rPr>
        <w:t xml:space="preserve">Ví dụ :</w:t>
      </w:r>
    </w:p>
    <w:p w:rsidR="00000000" w:rsidDel="00000000" w:rsidP="00000000" w:rsidRDefault="00000000" w:rsidRPr="00000000" w14:paraId="000013D7">
      <w:pPr>
        <w:ind w:left="1417" w:firstLine="0"/>
        <w:rPr>
          <w:b w:val="1"/>
          <w:highlight w:val="white"/>
        </w:rPr>
      </w:pPr>
      <w:hyperlink w:anchor="bookmark=id.2grqrue">
        <w:r w:rsidDel="00000000" w:rsidR="00000000" w:rsidRPr="00000000">
          <w:rPr>
            <w:color w:val="1155cc"/>
            <w:highlight w:val="white"/>
            <w:u w:val="single"/>
            <w:rtl w:val="0"/>
          </w:rPr>
          <w:t xml:space="preserve">He lost 10 pounds </w:t>
        </w:r>
      </w:hyperlink>
      <w:hyperlink w:anchor="bookmark=id.2grqrue">
        <w:r w:rsidDel="00000000" w:rsidR="00000000" w:rsidRPr="00000000">
          <w:rPr>
            <w:b w:val="1"/>
            <w:color w:val="1155cc"/>
            <w:highlight w:val="white"/>
            <w:u w:val="single"/>
            <w:rtl w:val="0"/>
          </w:rPr>
          <w:t xml:space="preserve">over the last 3 months.</w:t>
        </w:r>
      </w:hyperlink>
      <w:r w:rsidDel="00000000" w:rsidR="00000000" w:rsidRPr="00000000">
        <w:rPr>
          <w:rtl w:val="0"/>
        </w:rPr>
      </w:r>
    </w:p>
    <w:p w:rsidR="00000000" w:rsidDel="00000000" w:rsidP="00000000" w:rsidRDefault="00000000" w:rsidRPr="00000000" w14:paraId="000013D8">
      <w:pPr>
        <w:ind w:left="1417" w:firstLine="0"/>
        <w:rPr>
          <w:b w:val="1"/>
        </w:rPr>
      </w:pPr>
      <w:hyperlink w:anchor="bookmark=id.23ckvvd">
        <w:r w:rsidDel="00000000" w:rsidR="00000000" w:rsidRPr="00000000">
          <w:rPr>
            <w:color w:val="1155cc"/>
            <w:highlight w:val="white"/>
            <w:u w:val="single"/>
            <w:rtl w:val="0"/>
          </w:rPr>
          <w:t xml:space="preserve">We have visited Paris twice</w:t>
        </w:r>
      </w:hyperlink>
      <w:hyperlink w:anchor="bookmark=id.23ckvvd">
        <w:r w:rsidDel="00000000" w:rsidR="00000000" w:rsidRPr="00000000">
          <w:rPr>
            <w:b w:val="1"/>
            <w:color w:val="1155cc"/>
            <w:highlight w:val="white"/>
            <w:u w:val="single"/>
            <w:rtl w:val="0"/>
          </w:rPr>
          <w:t xml:space="preserve"> in the last three years.</w:t>
        </w:r>
      </w:hyperlink>
      <w:r w:rsidDel="00000000" w:rsidR="00000000" w:rsidRPr="00000000">
        <w:rPr>
          <w:rtl w:val="0"/>
        </w:rPr>
      </w:r>
    </w:p>
    <w:p w:rsidR="00000000" w:rsidDel="00000000" w:rsidP="00000000" w:rsidRDefault="00000000" w:rsidRPr="00000000" w14:paraId="000013D9">
      <w:pPr>
        <w:ind w:firstLine="567"/>
        <w:rPr>
          <w:b w:val="1"/>
        </w:rPr>
      </w:pPr>
      <w:r w:rsidDel="00000000" w:rsidR="00000000" w:rsidRPr="00000000">
        <w:rPr>
          <w:rtl w:val="0"/>
        </w:rPr>
      </w:r>
    </w:p>
    <w:p w:rsidR="00000000" w:rsidDel="00000000" w:rsidP="00000000" w:rsidRDefault="00000000" w:rsidRPr="00000000" w14:paraId="000013DA">
      <w:pPr>
        <w:pStyle w:val="Heading4"/>
        <w:numPr>
          <w:ilvl w:val="3"/>
          <w:numId w:val="30"/>
        </w:numPr>
        <w:ind w:left="864" w:hanging="864"/>
        <w:rPr/>
      </w:pPr>
      <w:bookmarkStart w:colFirst="0" w:colLast="0" w:name="_heading=h.45jfvxd" w:id="106"/>
      <w:bookmarkEnd w:id="106"/>
      <w:hyperlink w:anchor="bookmark=id.32hioqz">
        <w:r w:rsidDel="00000000" w:rsidR="00000000" w:rsidRPr="00000000">
          <w:rPr>
            <w:rtl w:val="0"/>
          </w:rPr>
          <w:t xml:space="preserve">:duration/last-01</w:t>
        </w:r>
      </w:hyperlink>
      <w:r w:rsidDel="00000000" w:rsidR="00000000" w:rsidRPr="00000000">
        <w:rPr>
          <w:rtl w:val="0"/>
        </w:rPr>
      </w:r>
    </w:p>
    <w:p w:rsidR="00000000" w:rsidDel="00000000" w:rsidP="00000000" w:rsidRDefault="00000000" w:rsidRPr="00000000" w14:paraId="000013DB">
      <w:pPr>
        <w:pStyle w:val="Heading2"/>
        <w:numPr>
          <w:ilvl w:val="1"/>
          <w:numId w:val="30"/>
        </w:numPr>
        <w:ind w:left="576" w:hanging="576"/>
        <w:rPr/>
      </w:pPr>
      <w:bookmarkStart w:colFirst="0" w:colLast="0" w:name="_heading=h.2koq656" w:id="107"/>
      <w:bookmarkEnd w:id="107"/>
      <w:r w:rsidDel="00000000" w:rsidR="00000000" w:rsidRPr="00000000">
        <w:rPr>
          <w:rtl w:val="0"/>
        </w:rPr>
        <w:t xml:space="preserve">Phần trăm</w:t>
      </w:r>
    </w:p>
    <w:tbl>
      <w:tblPr>
        <w:tblStyle w:val="Table147"/>
        <w:tblW w:w="45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9"/>
        <w:tblGridChange w:id="0">
          <w:tblGrid>
            <w:gridCol w:w="4509"/>
          </w:tblGrid>
        </w:tblGridChange>
      </w:tblGrid>
      <w:tr>
        <w:trPr>
          <w:cantSplit w:val="0"/>
          <w:tblHeader w:val="0"/>
        </w:trPr>
        <w:tc>
          <w:tcPr/>
          <w:p w:rsidR="00000000" w:rsidDel="00000000" w:rsidP="00000000" w:rsidRDefault="00000000" w:rsidRPr="00000000" w14:paraId="000013DC">
            <w:pPr>
              <w:widowControl w:val="0"/>
              <w:shd w:fill="ffffff" w:val="clear"/>
              <w:ind w:firstLine="567"/>
              <w:rPr>
                <w:highlight w:val="white"/>
              </w:rPr>
            </w:pPr>
            <w:r w:rsidDel="00000000" w:rsidR="00000000" w:rsidRPr="00000000">
              <w:rPr>
                <w:highlight w:val="white"/>
                <w:rtl w:val="0"/>
              </w:rPr>
              <w:t xml:space="preserve">(p / percentage-entity :value 25)</w:t>
            </w:r>
          </w:p>
          <w:p w:rsidR="00000000" w:rsidDel="00000000" w:rsidP="00000000" w:rsidRDefault="00000000" w:rsidRPr="00000000" w14:paraId="000013DD">
            <w:pPr>
              <w:widowControl w:val="0"/>
              <w:shd w:fill="ffffff" w:val="clear"/>
              <w:ind w:firstLine="567"/>
              <w:rPr>
                <w:highlight w:val="white"/>
              </w:rPr>
            </w:pPr>
            <w:r w:rsidDel="00000000" w:rsidR="00000000" w:rsidRPr="00000000">
              <w:rPr>
                <w:rtl w:val="0"/>
              </w:rPr>
            </w:r>
          </w:p>
          <w:p w:rsidR="00000000" w:rsidDel="00000000" w:rsidP="00000000" w:rsidRDefault="00000000" w:rsidRPr="00000000" w14:paraId="000013DE">
            <w:pPr>
              <w:widowControl w:val="0"/>
              <w:shd w:fill="ffffff" w:val="clear"/>
              <w:ind w:firstLine="567"/>
              <w:rPr>
                <w:highlight w:val="white"/>
              </w:rPr>
            </w:pPr>
            <w:r w:rsidDel="00000000" w:rsidR="00000000" w:rsidRPr="00000000">
              <w:rPr>
                <w:highlight w:val="white"/>
                <w:rtl w:val="0"/>
              </w:rPr>
              <w:t xml:space="preserve">25%</w:t>
            </w:r>
          </w:p>
          <w:p w:rsidR="00000000" w:rsidDel="00000000" w:rsidP="00000000" w:rsidRDefault="00000000" w:rsidRPr="00000000" w14:paraId="000013DF">
            <w:pPr>
              <w:ind w:firstLine="567"/>
              <w:rPr/>
            </w:pPr>
            <w:r w:rsidDel="00000000" w:rsidR="00000000" w:rsidRPr="00000000">
              <w:rPr>
                <w:rtl w:val="0"/>
              </w:rPr>
            </w:r>
          </w:p>
        </w:tc>
      </w:tr>
    </w:tbl>
    <w:p w:rsidR="00000000" w:rsidDel="00000000" w:rsidP="00000000" w:rsidRDefault="00000000" w:rsidRPr="00000000" w14:paraId="000013E0">
      <w:pPr>
        <w:pStyle w:val="Heading2"/>
        <w:numPr>
          <w:ilvl w:val="1"/>
          <w:numId w:val="30"/>
        </w:numPr>
        <w:ind w:left="576" w:hanging="576"/>
        <w:rPr/>
      </w:pPr>
      <w:bookmarkStart w:colFirst="0" w:colLast="0" w:name="_heading=h.zu0gcz" w:id="108"/>
      <w:bookmarkEnd w:id="108"/>
      <w:r w:rsidDel="00000000" w:rsidR="00000000" w:rsidRPr="00000000">
        <w:rPr>
          <w:rtl w:val="0"/>
        </w:rPr>
        <w:t xml:space="preserve">Điện thoại</w:t>
      </w:r>
    </w:p>
    <w:tbl>
      <w:tblPr>
        <w:tblStyle w:val="Table148"/>
        <w:tblW w:w="4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tblGridChange w:id="0">
          <w:tblGrid>
            <w:gridCol w:w="451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3E1">
            <w:pPr>
              <w:widowControl w:val="0"/>
              <w:shd w:fill="ffffff" w:val="clear"/>
              <w:spacing w:line="240" w:lineRule="auto"/>
              <w:ind w:firstLine="567"/>
              <w:rPr>
                <w:highlight w:val="white"/>
              </w:rPr>
            </w:pPr>
            <w:r w:rsidDel="00000000" w:rsidR="00000000" w:rsidRPr="00000000">
              <w:rPr>
                <w:highlight w:val="white"/>
                <w:rtl w:val="0"/>
              </w:rPr>
              <w:t xml:space="preserve">(p / phone-number-entity :value "1-800-555-1212")</w:t>
            </w:r>
          </w:p>
          <w:p w:rsidR="00000000" w:rsidDel="00000000" w:rsidP="00000000" w:rsidRDefault="00000000" w:rsidRPr="00000000" w14:paraId="000013E2">
            <w:pPr>
              <w:widowControl w:val="0"/>
              <w:shd w:fill="ffffff" w:val="clear"/>
              <w:spacing w:line="240" w:lineRule="auto"/>
              <w:ind w:firstLine="567"/>
              <w:rPr>
                <w:highlight w:val="white"/>
              </w:rPr>
            </w:pPr>
            <w:r w:rsidDel="00000000" w:rsidR="00000000" w:rsidRPr="00000000">
              <w:rPr>
                <w:rtl w:val="0"/>
              </w:rPr>
            </w:r>
          </w:p>
          <w:p w:rsidR="00000000" w:rsidDel="00000000" w:rsidP="00000000" w:rsidRDefault="00000000" w:rsidRPr="00000000" w14:paraId="000013E3">
            <w:pPr>
              <w:widowControl w:val="0"/>
              <w:shd w:fill="ffffff" w:val="clear"/>
              <w:spacing w:line="240" w:lineRule="auto"/>
              <w:ind w:firstLine="567"/>
              <w:rPr>
                <w:highlight w:val="white"/>
              </w:rPr>
            </w:pPr>
            <w:r w:rsidDel="00000000" w:rsidR="00000000" w:rsidRPr="00000000">
              <w:rPr>
                <w:highlight w:val="white"/>
                <w:rtl w:val="0"/>
              </w:rPr>
              <w:t xml:space="preserve">1-800-555-1212</w:t>
            </w:r>
          </w:p>
        </w:tc>
      </w:tr>
    </w:tbl>
    <w:p w:rsidR="00000000" w:rsidDel="00000000" w:rsidP="00000000" w:rsidRDefault="00000000" w:rsidRPr="00000000" w14:paraId="000013E4">
      <w:pPr>
        <w:pStyle w:val="Heading2"/>
        <w:numPr>
          <w:ilvl w:val="1"/>
          <w:numId w:val="30"/>
        </w:numPr>
        <w:ind w:left="576" w:hanging="576"/>
        <w:rPr/>
      </w:pPr>
      <w:bookmarkStart w:colFirst="0" w:colLast="0" w:name="_heading=h.3jtnz0s" w:id="109"/>
      <w:bookmarkEnd w:id="109"/>
      <w:r w:rsidDel="00000000" w:rsidR="00000000" w:rsidRPr="00000000">
        <w:rPr>
          <w:rtl w:val="0"/>
        </w:rPr>
        <w:t xml:space="preserve">Email</w:t>
      </w:r>
    </w:p>
    <w:tbl>
      <w:tblPr>
        <w:tblStyle w:val="Table149"/>
        <w:tblW w:w="4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tblGridChange w:id="0">
          <w:tblGrid>
            <w:gridCol w:w="451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3E5">
            <w:pPr>
              <w:widowControl w:val="0"/>
              <w:shd w:fill="ffffff" w:val="clear"/>
              <w:spacing w:line="240" w:lineRule="auto"/>
              <w:ind w:firstLine="567"/>
              <w:rPr>
                <w:color w:val="656d76"/>
                <w:highlight w:val="white"/>
              </w:rPr>
            </w:pPr>
            <w:r w:rsidDel="00000000" w:rsidR="00000000" w:rsidRPr="00000000">
              <w:rPr>
                <w:highlight w:val="white"/>
                <w:rtl w:val="0"/>
              </w:rPr>
              <w:t xml:space="preserve">(e / email-address-entity :value </w:t>
            </w:r>
            <w:r w:rsidDel="00000000" w:rsidR="00000000" w:rsidRPr="00000000">
              <w:rPr>
                <w:color w:val="656d76"/>
                <w:highlight w:val="white"/>
                <w:rtl w:val="0"/>
              </w:rPr>
              <w:t xml:space="preserve">"</w:t>
            </w:r>
            <w:hyperlink r:id="rId77">
              <w:r w:rsidDel="00000000" w:rsidR="00000000" w:rsidRPr="00000000">
                <w:rPr>
                  <w:color w:val="1155cc"/>
                  <w:highlight w:val="white"/>
                  <w:u w:val="single"/>
                  <w:rtl w:val="0"/>
                </w:rPr>
                <w:t xml:space="preserve">president@whitehouse.gov</w:t>
              </w:r>
            </w:hyperlink>
            <w:r w:rsidDel="00000000" w:rsidR="00000000" w:rsidRPr="00000000">
              <w:rPr>
                <w:color w:val="656d76"/>
                <w:highlight w:val="white"/>
                <w:rtl w:val="0"/>
              </w:rPr>
              <w:t xml:space="preserve">")</w:t>
            </w:r>
          </w:p>
          <w:p w:rsidR="00000000" w:rsidDel="00000000" w:rsidP="00000000" w:rsidRDefault="00000000" w:rsidRPr="00000000" w14:paraId="000013E6">
            <w:pPr>
              <w:widowControl w:val="0"/>
              <w:shd w:fill="ffffff" w:val="clear"/>
              <w:spacing w:line="240" w:lineRule="auto"/>
              <w:ind w:firstLine="567"/>
              <w:rPr>
                <w:color w:val="656d76"/>
                <w:highlight w:val="white"/>
              </w:rPr>
            </w:pPr>
            <w:r w:rsidDel="00000000" w:rsidR="00000000" w:rsidRPr="00000000">
              <w:rPr>
                <w:rtl w:val="0"/>
              </w:rPr>
            </w:r>
          </w:p>
          <w:p w:rsidR="00000000" w:rsidDel="00000000" w:rsidP="00000000" w:rsidRDefault="00000000" w:rsidRPr="00000000" w14:paraId="000013E7">
            <w:pPr>
              <w:widowControl w:val="0"/>
              <w:shd w:fill="ffffff" w:val="clear"/>
              <w:spacing w:line="240" w:lineRule="auto"/>
              <w:ind w:firstLine="567"/>
              <w:rPr>
                <w:color w:val="656d76"/>
                <w:highlight w:val="white"/>
              </w:rPr>
            </w:pPr>
            <w:hyperlink r:id="rId78">
              <w:r w:rsidDel="00000000" w:rsidR="00000000" w:rsidRPr="00000000">
                <w:rPr>
                  <w:color w:val="1155cc"/>
                  <w:highlight w:val="white"/>
                  <w:u w:val="single"/>
                  <w:rtl w:val="0"/>
                </w:rPr>
                <w:t xml:space="preserve">president@whitehouse.gov</w:t>
              </w:r>
            </w:hyperlink>
            <w:r w:rsidDel="00000000" w:rsidR="00000000" w:rsidRPr="00000000">
              <w:rPr>
                <w:rtl w:val="0"/>
              </w:rPr>
            </w:r>
          </w:p>
        </w:tc>
      </w:tr>
    </w:tbl>
    <w:p w:rsidR="00000000" w:rsidDel="00000000" w:rsidP="00000000" w:rsidRDefault="00000000" w:rsidRPr="00000000" w14:paraId="000013E8">
      <w:pPr>
        <w:ind w:firstLine="567"/>
        <w:rPr/>
      </w:pPr>
      <w:r w:rsidDel="00000000" w:rsidR="00000000" w:rsidRPr="00000000">
        <w:rPr>
          <w:rtl w:val="0"/>
        </w:rPr>
      </w:r>
    </w:p>
    <w:p w:rsidR="00000000" w:rsidDel="00000000" w:rsidP="00000000" w:rsidRDefault="00000000" w:rsidRPr="00000000" w14:paraId="000013E9">
      <w:pPr>
        <w:pStyle w:val="Heading2"/>
        <w:numPr>
          <w:ilvl w:val="1"/>
          <w:numId w:val="30"/>
        </w:numPr>
        <w:ind w:left="576" w:hanging="576"/>
        <w:rPr/>
      </w:pPr>
      <w:bookmarkStart w:colFirst="0" w:colLast="0" w:name="_heading=h.1yyy98l" w:id="110"/>
      <w:bookmarkEnd w:id="110"/>
      <w:r w:rsidDel="00000000" w:rsidR="00000000" w:rsidRPr="00000000">
        <w:rPr>
          <w:rtl w:val="0"/>
        </w:rPr>
        <w:t xml:space="preserve">URL</w:t>
      </w:r>
    </w:p>
    <w:tbl>
      <w:tblPr>
        <w:tblStyle w:val="Table150"/>
        <w:tblW w:w="4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tblGridChange w:id="0">
          <w:tblGrid>
            <w:gridCol w:w="451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3EA">
            <w:pPr>
              <w:widowControl w:val="0"/>
              <w:shd w:fill="ffffff" w:val="clear"/>
              <w:spacing w:line="240" w:lineRule="auto"/>
              <w:ind w:firstLine="567"/>
              <w:rPr>
                <w:color w:val="656d76"/>
                <w:highlight w:val="white"/>
              </w:rPr>
            </w:pPr>
            <w:r w:rsidDel="00000000" w:rsidR="00000000" w:rsidRPr="00000000">
              <w:rPr>
                <w:highlight w:val="white"/>
                <w:rtl w:val="0"/>
              </w:rPr>
              <w:t xml:space="preserve">(u / url-entity :value </w:t>
            </w:r>
            <w:r w:rsidDel="00000000" w:rsidR="00000000" w:rsidRPr="00000000">
              <w:rPr>
                <w:color w:val="656d76"/>
                <w:highlight w:val="white"/>
                <w:rtl w:val="0"/>
              </w:rPr>
              <w:t xml:space="preserve">"</w:t>
            </w:r>
            <w:hyperlink r:id="rId79">
              <w:r w:rsidDel="00000000" w:rsidR="00000000" w:rsidRPr="00000000">
                <w:rPr>
                  <w:color w:val="1155cc"/>
                  <w:highlight w:val="white"/>
                  <w:u w:val="single"/>
                  <w:rtl w:val="0"/>
                </w:rPr>
                <w:t xml:space="preserve">www.whitehouse.gov</w:t>
              </w:r>
            </w:hyperlink>
            <w:r w:rsidDel="00000000" w:rsidR="00000000" w:rsidRPr="00000000">
              <w:rPr>
                <w:color w:val="656d76"/>
                <w:highlight w:val="white"/>
                <w:rtl w:val="0"/>
              </w:rPr>
              <w:t xml:space="preserve">")</w:t>
            </w:r>
          </w:p>
          <w:p w:rsidR="00000000" w:rsidDel="00000000" w:rsidP="00000000" w:rsidRDefault="00000000" w:rsidRPr="00000000" w14:paraId="000013EB">
            <w:pPr>
              <w:widowControl w:val="0"/>
              <w:shd w:fill="ffffff" w:val="clear"/>
              <w:spacing w:line="240" w:lineRule="auto"/>
              <w:ind w:firstLine="567"/>
              <w:rPr>
                <w:color w:val="656d76"/>
                <w:highlight w:val="white"/>
              </w:rPr>
            </w:pPr>
            <w:r w:rsidDel="00000000" w:rsidR="00000000" w:rsidRPr="00000000">
              <w:rPr>
                <w:rtl w:val="0"/>
              </w:rPr>
            </w:r>
          </w:p>
          <w:p w:rsidR="00000000" w:rsidDel="00000000" w:rsidP="00000000" w:rsidRDefault="00000000" w:rsidRPr="00000000" w14:paraId="000013EC">
            <w:pPr>
              <w:widowControl w:val="0"/>
              <w:shd w:fill="ffffff" w:val="clear"/>
              <w:spacing w:line="240" w:lineRule="auto"/>
              <w:ind w:firstLine="567"/>
              <w:rPr>
                <w:highlight w:val="white"/>
              </w:rPr>
            </w:pPr>
            <w:hyperlink r:id="rId80">
              <w:r w:rsidDel="00000000" w:rsidR="00000000" w:rsidRPr="00000000">
                <w:rPr>
                  <w:color w:val="1155cc"/>
                  <w:highlight w:val="white"/>
                  <w:u w:val="single"/>
                  <w:rtl w:val="0"/>
                </w:rPr>
                <w:t xml:space="preserve">www.whitehouse.gov</w:t>
              </w:r>
            </w:hyperlink>
            <w:r w:rsidDel="00000000" w:rsidR="00000000" w:rsidRPr="00000000">
              <w:rPr>
                <w:rtl w:val="0"/>
              </w:rPr>
            </w:r>
          </w:p>
        </w:tc>
      </w:tr>
    </w:tbl>
    <w:p w:rsidR="00000000" w:rsidDel="00000000" w:rsidP="00000000" w:rsidRDefault="00000000" w:rsidRPr="00000000" w14:paraId="000013ED">
      <w:pPr>
        <w:spacing w:line="360" w:lineRule="auto"/>
        <w:ind w:firstLine="567"/>
        <w:rPr/>
      </w:pPr>
      <w:r w:rsidDel="00000000" w:rsidR="00000000" w:rsidRPr="00000000">
        <w:rPr>
          <w:rtl w:val="0"/>
        </w:rPr>
      </w:r>
    </w:p>
    <w:p w:rsidR="00000000" w:rsidDel="00000000" w:rsidP="00000000" w:rsidRDefault="00000000" w:rsidRPr="00000000" w14:paraId="000013EE">
      <w:pPr>
        <w:spacing w:line="360" w:lineRule="auto"/>
        <w:ind w:left="720" w:firstLine="0"/>
        <w:rPr/>
      </w:pPr>
      <w:r w:rsidDel="00000000" w:rsidR="00000000" w:rsidRPr="00000000">
        <w:rPr>
          <w:rtl w:val="0"/>
        </w:rPr>
      </w:r>
    </w:p>
    <w:p w:rsidR="00000000" w:rsidDel="00000000" w:rsidP="00000000" w:rsidRDefault="00000000" w:rsidRPr="00000000" w14:paraId="000013EF">
      <w:pPr>
        <w:pStyle w:val="Heading2"/>
        <w:numPr>
          <w:ilvl w:val="1"/>
          <w:numId w:val="30"/>
        </w:numPr>
        <w:ind w:left="576" w:hanging="576"/>
        <w:rPr/>
      </w:pPr>
      <w:bookmarkStart w:colFirst="0" w:colLast="0" w:name="_heading=h.4iylrwe" w:id="111"/>
      <w:bookmarkEnd w:id="111"/>
      <w:r w:rsidDel="00000000" w:rsidR="00000000" w:rsidRPr="00000000">
        <w:rPr>
          <w:rtl w:val="0"/>
        </w:rPr>
        <w:t xml:space="preserve">Tên thực thể (Named Entities) </w:t>
      </w:r>
    </w:p>
    <w:p w:rsidR="00000000" w:rsidDel="00000000" w:rsidP="00000000" w:rsidRDefault="00000000" w:rsidRPr="00000000" w14:paraId="000013F0">
      <w:pPr>
        <w:ind w:firstLine="567"/>
        <w:rPr/>
      </w:pPr>
      <w:r w:rsidDel="00000000" w:rsidR="00000000" w:rsidRPr="00000000">
        <w:rPr>
          <w:rtl w:val="0"/>
        </w:rPr>
        <w:t xml:space="preserve">Bất kỳ khái niệm nào trong AMR đều có thể có vai trò </w:t>
      </w:r>
      <w:r w:rsidDel="00000000" w:rsidR="00000000" w:rsidRPr="00000000">
        <w:rPr>
          <w:color w:val="eb5757"/>
          <w:rtl w:val="0"/>
        </w:rPr>
        <w:t xml:space="preserve">:name</w:t>
      </w:r>
      <w:r w:rsidDel="00000000" w:rsidR="00000000" w:rsidRPr="00000000">
        <w:rPr>
          <w:rtl w:val="0"/>
        </w:rPr>
        <w:t xml:space="preserve">. Và không bị giới hạn ở một nhóm nhỏ các danh mục cố định như quốc gia và con người: tàu, vật nuôi và máy tính cũng có thể có tên.</w:t>
      </w:r>
    </w:p>
    <w:p w:rsidR="00000000" w:rsidDel="00000000" w:rsidP="00000000" w:rsidRDefault="00000000" w:rsidRPr="00000000" w14:paraId="000013F1">
      <w:pPr>
        <w:ind w:firstLine="567"/>
        <w:rPr/>
      </w:pPr>
      <w:r w:rsidDel="00000000" w:rsidR="00000000" w:rsidRPr="00000000">
        <w:rPr>
          <w:rtl w:val="0"/>
        </w:rPr>
      </w:r>
    </w:p>
    <w:p w:rsidR="00000000" w:rsidDel="00000000" w:rsidP="00000000" w:rsidRDefault="00000000" w:rsidRPr="00000000" w14:paraId="000013F2">
      <w:pPr>
        <w:ind w:firstLine="567"/>
        <w:rPr/>
      </w:pPr>
      <w:r w:rsidDel="00000000" w:rsidR="00000000" w:rsidRPr="00000000">
        <w:rPr>
          <w:rtl w:val="0"/>
        </w:rPr>
        <w:t xml:space="preserve">Các thực thể được đặt tên thường được gọi theo nhiều cách khác nhau, chẳng hạn như "US", "U.S.", "United States" hoặc "United States of America”. Để chú thích các thực thể được đặt tên như vậy bằng dạng chuẩn, chúng tôi sử dụng Wikipedia (cho tiếng Anh) làm tiêu chuẩn và đánh dấu các NE bằng vai trò </w:t>
      </w:r>
      <w:r w:rsidDel="00000000" w:rsidR="00000000" w:rsidRPr="00000000">
        <w:rPr>
          <w:color w:val="eb5757"/>
          <w:rtl w:val="0"/>
        </w:rPr>
        <w:t xml:space="preserve">:wiki</w:t>
      </w:r>
      <w:r w:rsidDel="00000000" w:rsidR="00000000" w:rsidRPr="00000000">
        <w:rPr>
          <w:rtl w:val="0"/>
        </w:rPr>
        <w:t xml:space="preserve"> chẳng hạn như </w:t>
      </w:r>
      <w:r w:rsidDel="00000000" w:rsidR="00000000" w:rsidRPr="00000000">
        <w:rPr>
          <w:color w:val="eb5757"/>
          <w:rtl w:val="0"/>
        </w:rPr>
        <w:t xml:space="preserve">:wiki "United_States"</w:t>
      </w:r>
      <w:r w:rsidDel="00000000" w:rsidR="00000000" w:rsidRPr="00000000">
        <w:rPr>
          <w:rtl w:val="0"/>
        </w:rPr>
        <w:t xml:space="preserve">. Điều này cũng hữu ích khi bản thân các tên không rõ ràng (chẳng hạn như "Washington" thành phố, tiểu bang hoặc người; hoặc "Clinton" hoặc "Bush"). Nếu không có trang Wikipedia nào cho một thực thể được đặt tên cụ thể thì nó sẽ được đánh dấu là </w:t>
      </w:r>
      <w:r w:rsidDel="00000000" w:rsidR="00000000" w:rsidRPr="00000000">
        <w:rPr>
          <w:color w:val="eb5757"/>
          <w:rtl w:val="0"/>
        </w:rPr>
        <w:t xml:space="preserve">:wiki -</w:t>
      </w:r>
      <w:r w:rsidDel="00000000" w:rsidR="00000000" w:rsidRPr="00000000">
        <w:rPr>
          <w:rtl w:val="0"/>
        </w:rPr>
        <w:t xml:space="preserve">., ví dụ:</w:t>
      </w:r>
    </w:p>
    <w:p w:rsidR="00000000" w:rsidDel="00000000" w:rsidP="00000000" w:rsidRDefault="00000000" w:rsidRPr="00000000" w14:paraId="000013F3">
      <w:pPr>
        <w:ind w:firstLine="567"/>
        <w:rPr/>
      </w:pPr>
      <w:r w:rsidDel="00000000" w:rsidR="00000000" w:rsidRPr="00000000">
        <w:rPr>
          <w:rtl w:val="0"/>
        </w:rPr>
      </w:r>
    </w:p>
    <w:tbl>
      <w:tblPr>
        <w:tblStyle w:val="Table1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3F4">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(p / person</w:t>
            </w:r>
          </w:p>
          <w:p w:rsidR="00000000" w:rsidDel="00000000" w:rsidP="00000000" w:rsidRDefault="00000000" w:rsidRPr="00000000" w14:paraId="000013F5">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:wiki “Margaret_Brown”</w:t>
            </w:r>
          </w:p>
          <w:p w:rsidR="00000000" w:rsidDel="00000000" w:rsidP="00000000" w:rsidRDefault="00000000" w:rsidRPr="00000000" w14:paraId="000013F6">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:name (n / name</w:t>
            </w:r>
          </w:p>
          <w:p w:rsidR="00000000" w:rsidDel="00000000" w:rsidP="00000000" w:rsidRDefault="00000000" w:rsidRPr="00000000" w14:paraId="000013F7">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:op1 “Mollie”</w:t>
            </w:r>
          </w:p>
          <w:p w:rsidR="00000000" w:rsidDel="00000000" w:rsidP="00000000" w:rsidRDefault="00000000" w:rsidRPr="00000000" w14:paraId="000013F8">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:op2 “Brown”))</w:t>
            </w:r>
          </w:p>
          <w:p w:rsidR="00000000" w:rsidDel="00000000" w:rsidP="00000000" w:rsidRDefault="00000000" w:rsidRPr="00000000" w14:paraId="000013F9">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Mollie Brown.</w:t>
            </w:r>
          </w:p>
        </w:tc>
        <w:tc>
          <w:tcPr>
            <w:shd w:fill="auto" w:val="clear"/>
            <w:tcMar>
              <w:top w:w="100.0" w:type="dxa"/>
              <w:left w:w="100.0" w:type="dxa"/>
              <w:bottom w:w="100.0" w:type="dxa"/>
              <w:right w:w="100.0" w:type="dxa"/>
            </w:tcMar>
          </w:tcPr>
          <w:p w:rsidR="00000000" w:rsidDel="00000000" w:rsidP="00000000" w:rsidRDefault="00000000" w:rsidRPr="00000000" w14:paraId="000013FA">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(n / người </w:t>
            </w:r>
          </w:p>
          <w:p w:rsidR="00000000" w:rsidDel="00000000" w:rsidP="00000000" w:rsidRDefault="00000000" w:rsidRPr="00000000" w14:paraId="000013FB">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:wiki "Margaret_Brown" </w:t>
            </w:r>
          </w:p>
          <w:p w:rsidR="00000000" w:rsidDel="00000000" w:rsidP="00000000" w:rsidRDefault="00000000" w:rsidRPr="00000000" w14:paraId="000013FC">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:name (t / tên </w:t>
            </w:r>
          </w:p>
          <w:p w:rsidR="00000000" w:rsidDel="00000000" w:rsidP="00000000" w:rsidRDefault="00000000" w:rsidRPr="00000000" w14:paraId="000013FD">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:op1 "Mollie" </w:t>
            </w:r>
          </w:p>
          <w:p w:rsidR="00000000" w:rsidDel="00000000" w:rsidP="00000000" w:rsidRDefault="00000000" w:rsidRPr="00000000" w14:paraId="000013FE">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:op2 "Brown"))</w:t>
            </w:r>
          </w:p>
          <w:p w:rsidR="00000000" w:rsidDel="00000000" w:rsidP="00000000" w:rsidRDefault="00000000" w:rsidRPr="00000000" w14:paraId="000013FF">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Mollie Brown.</w:t>
            </w:r>
          </w:p>
        </w:tc>
      </w:tr>
    </w:tbl>
    <w:p w:rsidR="00000000" w:rsidDel="00000000" w:rsidP="00000000" w:rsidRDefault="00000000" w:rsidRPr="00000000" w14:paraId="00001400">
      <w:pPr>
        <w:ind w:firstLine="567"/>
        <w:rPr/>
      </w:pPr>
      <w:r w:rsidDel="00000000" w:rsidR="00000000" w:rsidRPr="00000000">
        <w:rPr>
          <w:rtl w:val="0"/>
        </w:rPr>
      </w:r>
    </w:p>
    <w:p w:rsidR="00000000" w:rsidDel="00000000" w:rsidP="00000000" w:rsidRDefault="00000000" w:rsidRPr="00000000" w14:paraId="00001401">
      <w:pPr>
        <w:ind w:firstLine="567"/>
        <w:rPr/>
      </w:pPr>
      <w:r w:rsidDel="00000000" w:rsidR="00000000" w:rsidRPr="00000000">
        <w:rPr>
          <w:rtl w:val="0"/>
        </w:rPr>
        <w:t xml:space="preserve">AMR nối chuỗi các từ với </w:t>
      </w:r>
      <w:r w:rsidDel="00000000" w:rsidR="00000000" w:rsidRPr="00000000">
        <w:rPr>
          <w:color w:val="eb5757"/>
          <w:rtl w:val="0"/>
        </w:rPr>
        <w:t xml:space="preserve">:opN</w:t>
      </w:r>
      <w:r w:rsidDel="00000000" w:rsidR="00000000" w:rsidRPr="00000000">
        <w:rPr>
          <w:rtl w:val="0"/>
        </w:rPr>
        <w:t xml:space="preserve">. Nó không phân tích các mối quan hệ ngữ nghĩa bên trong một thực thể được đặt tên. Ví dụ, trong "Stop Malaria Foundation", chúng ta không sử dụng động từ </w:t>
      </w:r>
      <w:r w:rsidDel="00000000" w:rsidR="00000000" w:rsidRPr="00000000">
        <w:rPr>
          <w:color w:val="eb5757"/>
          <w:rtl w:val="0"/>
        </w:rPr>
        <w:t xml:space="preserve">stop-01</w:t>
      </w:r>
      <w:r w:rsidDel="00000000" w:rsidR="00000000" w:rsidRPr="00000000">
        <w:rPr>
          <w:rtl w:val="0"/>
        </w:rPr>
        <w:t xml:space="preserve"> với </w:t>
      </w:r>
      <w:r w:rsidDel="00000000" w:rsidR="00000000" w:rsidRPr="00000000">
        <w:rPr>
          <w:color w:val="eb5757"/>
          <w:rtl w:val="0"/>
        </w:rPr>
        <w:t xml:space="preserve">malaria</w:t>
      </w:r>
      <w:r w:rsidDel="00000000" w:rsidR="00000000" w:rsidRPr="00000000">
        <w:rPr>
          <w:rtl w:val="0"/>
        </w:rPr>
        <w:t xml:space="preserve"> như là </w:t>
      </w:r>
      <w:r w:rsidDel="00000000" w:rsidR="00000000" w:rsidRPr="00000000">
        <w:rPr>
          <w:color w:val="eb5757"/>
          <w:rtl w:val="0"/>
        </w:rPr>
        <w:t xml:space="preserve">:ARG1</w:t>
      </w:r>
      <w:r w:rsidDel="00000000" w:rsidR="00000000" w:rsidRPr="00000000">
        <w:rPr>
          <w:rtl w:val="0"/>
        </w:rPr>
        <w:t xml:space="preserve"> của nó.</w:t>
      </w:r>
    </w:p>
    <w:p w:rsidR="00000000" w:rsidDel="00000000" w:rsidP="00000000" w:rsidRDefault="00000000" w:rsidRPr="00000000" w14:paraId="00001402">
      <w:pPr>
        <w:ind w:firstLine="567"/>
        <w:rPr/>
      </w:pPr>
      <w:r w:rsidDel="00000000" w:rsidR="00000000" w:rsidRPr="00000000">
        <w:rPr>
          <w:rtl w:val="0"/>
        </w:rPr>
      </w:r>
    </w:p>
    <w:p w:rsidR="00000000" w:rsidDel="00000000" w:rsidP="00000000" w:rsidRDefault="00000000" w:rsidRPr="00000000" w14:paraId="00001403">
      <w:pPr>
        <w:ind w:firstLine="567"/>
        <w:rPr/>
      </w:pPr>
      <w:r w:rsidDel="00000000" w:rsidR="00000000" w:rsidRPr="00000000">
        <w:rPr>
          <w:rtl w:val="0"/>
        </w:rPr>
        <w:t xml:space="preserve">Khi xây dựng AMR cho tên riêng, chúng ta cần điền vào khái niệm gốc (hoặc vai trò phiên bản cấp cao nhất). Khi làm như vậy, chúng ta gặp một trong ba trường hợp sau:</w:t>
      </w:r>
    </w:p>
    <w:p w:rsidR="00000000" w:rsidDel="00000000" w:rsidP="00000000" w:rsidRDefault="00000000" w:rsidRPr="00000000" w14:paraId="00001404">
      <w:pPr>
        <w:ind w:firstLine="567"/>
        <w:rPr/>
      </w:pPr>
      <w:r w:rsidDel="00000000" w:rsidR="00000000" w:rsidRPr="00000000">
        <w:rPr>
          <w:rtl w:val="0"/>
        </w:rPr>
        <w:t xml:space="preserve">(a) Nói chung, trừ khi văn bản cung cấp loại hình cụ thể hơn, điền vào vị trí phiên bản từ một danh sách đặc biệt gồm các loại thực thể được đặt tên AMR tiêu chuẩn, ví dụ: </w:t>
      </w:r>
      <w:r w:rsidDel="00000000" w:rsidR="00000000" w:rsidRPr="00000000">
        <w:rPr>
          <w:color w:val="eb5757"/>
          <w:rtl w:val="0"/>
        </w:rPr>
        <w:t xml:space="preserve">person</w:t>
      </w:r>
      <w:r w:rsidDel="00000000" w:rsidR="00000000" w:rsidRPr="00000000">
        <w:rPr>
          <w:rtl w:val="0"/>
        </w:rPr>
        <w:t xml:space="preserve"> và </w:t>
      </w:r>
      <w:r w:rsidDel="00000000" w:rsidR="00000000" w:rsidRPr="00000000">
        <w:rPr>
          <w:color w:val="eb5757"/>
          <w:rtl w:val="0"/>
        </w:rPr>
        <w:t xml:space="preserve">company</w:t>
      </w:r>
      <w:r w:rsidDel="00000000" w:rsidR="00000000" w:rsidRPr="00000000">
        <w:rPr>
          <w:rtl w:val="0"/>
        </w:rPr>
        <w:t xml:space="preserve">. Trong những trường hợp như vậy, chúng ta cơ bản phải tưởng tượng ra một loại thực thể. Ví dụ:</w:t>
      </w:r>
    </w:p>
    <w:tbl>
      <w:tblPr>
        <w:tblStyle w:val="Table15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405">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(p / person</w:t>
            </w:r>
          </w:p>
          <w:p w:rsidR="00000000" w:rsidDel="00000000" w:rsidP="00000000" w:rsidRDefault="00000000" w:rsidRPr="00000000" w14:paraId="00001406">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:wiki - </w:t>
            </w:r>
          </w:p>
          <w:p w:rsidR="00000000" w:rsidDel="00000000" w:rsidP="00000000" w:rsidRDefault="00000000" w:rsidRPr="00000000" w14:paraId="00001407">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:name (n / name </w:t>
            </w:r>
          </w:p>
          <w:p w:rsidR="00000000" w:rsidDel="00000000" w:rsidP="00000000" w:rsidRDefault="00000000" w:rsidRPr="00000000" w14:paraId="00001408">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:op1 “Hieu”))</w:t>
            </w:r>
          </w:p>
          <w:p w:rsidR="00000000" w:rsidDel="00000000" w:rsidP="00000000" w:rsidRDefault="00000000" w:rsidRPr="00000000" w14:paraId="00001409">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Hieu.</w:t>
            </w:r>
          </w:p>
        </w:tc>
        <w:tc>
          <w:tcPr>
            <w:shd w:fill="auto" w:val="clear"/>
            <w:tcMar>
              <w:top w:w="100.0" w:type="dxa"/>
              <w:left w:w="100.0" w:type="dxa"/>
              <w:bottom w:w="100.0" w:type="dxa"/>
              <w:right w:w="100.0" w:type="dxa"/>
            </w:tcMar>
          </w:tcPr>
          <w:p w:rsidR="00000000" w:rsidDel="00000000" w:rsidP="00000000" w:rsidRDefault="00000000" w:rsidRPr="00000000" w14:paraId="0000140A">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(n / người</w:t>
            </w:r>
          </w:p>
          <w:p w:rsidR="00000000" w:rsidDel="00000000" w:rsidP="00000000" w:rsidRDefault="00000000" w:rsidRPr="00000000" w14:paraId="0000140B">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:wiki - </w:t>
            </w:r>
          </w:p>
          <w:p w:rsidR="00000000" w:rsidDel="00000000" w:rsidP="00000000" w:rsidRDefault="00000000" w:rsidRPr="00000000" w14:paraId="0000140C">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:name (t / tên</w:t>
            </w:r>
          </w:p>
          <w:p w:rsidR="00000000" w:rsidDel="00000000" w:rsidP="00000000" w:rsidRDefault="00000000" w:rsidRPr="00000000" w14:paraId="0000140D">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:op1 “Hiếu”))</w:t>
            </w:r>
          </w:p>
          <w:p w:rsidR="00000000" w:rsidDel="00000000" w:rsidP="00000000" w:rsidRDefault="00000000" w:rsidRPr="00000000" w14:paraId="0000140E">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Hiếu.</w:t>
            </w:r>
          </w:p>
        </w:tc>
      </w:tr>
    </w:tbl>
    <w:p w:rsidR="00000000" w:rsidDel="00000000" w:rsidP="00000000" w:rsidRDefault="00000000" w:rsidRPr="00000000" w14:paraId="0000140F">
      <w:pPr>
        <w:ind w:firstLine="567"/>
        <w:rPr/>
      </w:pPr>
      <w:r w:rsidDel="00000000" w:rsidR="00000000" w:rsidRPr="00000000">
        <w:rPr>
          <w:rtl w:val="0"/>
        </w:rPr>
      </w:r>
    </w:p>
    <w:p w:rsidR="00000000" w:rsidDel="00000000" w:rsidP="00000000" w:rsidRDefault="00000000" w:rsidRPr="00000000" w14:paraId="00001410">
      <w:pPr>
        <w:ind w:firstLine="567"/>
        <w:rPr/>
      </w:pPr>
      <w:r w:rsidDel="00000000" w:rsidR="00000000" w:rsidRPr="00000000">
        <w:rPr>
          <w:rtl w:val="0"/>
        </w:rPr>
        <w:t xml:space="preserve">Tuy nhiên, chúng ta không muốn một số AMR nói “người” và những người khác nói “phụ nữ”, hoặc một số nói “công ty” và những người khác nói “tổ chức”.</w:t>
      </w:r>
    </w:p>
    <w:p w:rsidR="00000000" w:rsidDel="00000000" w:rsidP="00000000" w:rsidRDefault="00000000" w:rsidRPr="00000000" w14:paraId="00001411">
      <w:pPr>
        <w:ind w:firstLine="567"/>
        <w:rPr/>
      </w:pPr>
      <w:r w:rsidDel="00000000" w:rsidR="00000000" w:rsidRPr="00000000">
        <w:rPr>
          <w:rtl w:val="0"/>
        </w:rPr>
      </w:r>
    </w:p>
    <w:p w:rsidR="00000000" w:rsidDel="00000000" w:rsidP="00000000" w:rsidRDefault="00000000" w:rsidRPr="00000000" w14:paraId="00001412">
      <w:pPr>
        <w:ind w:firstLine="567"/>
        <w:rPr/>
      </w:pPr>
      <w:r w:rsidDel="00000000" w:rsidR="00000000" w:rsidRPr="00000000">
        <w:rPr>
          <w:rtl w:val="0"/>
        </w:rPr>
        <w:t xml:space="preserve">Do đó, khi chúng ta buộc phải tưởng tượng ra một loại thực thể, AMR yêu cầu chúng ta lấy từ danh sách cụ thể này (mượn từ trích xuất thông tin và câu hỏi đáp)</w:t>
      </w:r>
    </w:p>
    <w:p w:rsidR="00000000" w:rsidDel="00000000" w:rsidP="00000000" w:rsidRDefault="00000000" w:rsidRPr="00000000" w14:paraId="00001413">
      <w:pPr>
        <w:ind w:firstLine="567"/>
        <w:rPr/>
      </w:pPr>
      <w:r w:rsidDel="00000000" w:rsidR="00000000" w:rsidRPr="00000000">
        <w:rPr>
          <w:rtl w:val="0"/>
        </w:rPr>
      </w:r>
    </w:p>
    <w:p w:rsidR="00000000" w:rsidDel="00000000" w:rsidP="00000000" w:rsidRDefault="00000000" w:rsidRPr="00000000" w14:paraId="00001414">
      <w:pPr>
        <w:ind w:firstLine="567"/>
        <w:rPr/>
      </w:pPr>
      <w:r w:rsidDel="00000000" w:rsidR="00000000" w:rsidRPr="00000000">
        <w:rPr>
          <w:rtl w:val="0"/>
        </w:rPr>
      </w:r>
    </w:p>
    <w:tbl>
      <w:tblPr>
        <w:tblStyle w:val="Table1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415">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(a / award </w:t>
            </w:r>
          </w:p>
          <w:p w:rsidR="00000000" w:rsidDel="00000000" w:rsidP="00000000" w:rsidRDefault="00000000" w:rsidRPr="00000000" w14:paraId="00001416">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:wiki “Nobel_Prize”</w:t>
            </w:r>
          </w:p>
          <w:p w:rsidR="00000000" w:rsidDel="00000000" w:rsidP="00000000" w:rsidRDefault="00000000" w:rsidRPr="00000000" w14:paraId="00001417">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:name (n / name</w:t>
            </w:r>
          </w:p>
          <w:p w:rsidR="00000000" w:rsidDel="00000000" w:rsidP="00000000" w:rsidRDefault="00000000" w:rsidRPr="00000000" w14:paraId="00001418">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:op1 “Nobel”</w:t>
            </w:r>
          </w:p>
          <w:p w:rsidR="00000000" w:rsidDel="00000000" w:rsidP="00000000" w:rsidRDefault="00000000" w:rsidRPr="00000000" w14:paraId="00001419">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:op2 “Prize”))</w:t>
            </w:r>
          </w:p>
          <w:p w:rsidR="00000000" w:rsidDel="00000000" w:rsidP="00000000" w:rsidRDefault="00000000" w:rsidRPr="00000000" w14:paraId="0000141A">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The Nobel Prize.</w:t>
            </w:r>
          </w:p>
        </w:tc>
        <w:tc>
          <w:tcPr>
            <w:shd w:fill="auto" w:val="clear"/>
            <w:tcMar>
              <w:top w:w="100.0" w:type="dxa"/>
              <w:left w:w="100.0" w:type="dxa"/>
              <w:bottom w:w="100.0" w:type="dxa"/>
              <w:right w:w="100.0" w:type="dxa"/>
            </w:tcMar>
          </w:tcPr>
          <w:p w:rsidR="00000000" w:rsidDel="00000000" w:rsidP="00000000" w:rsidRDefault="00000000" w:rsidRPr="00000000" w14:paraId="0000141B">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(t / thưởng </w:t>
            </w:r>
          </w:p>
          <w:p w:rsidR="00000000" w:rsidDel="00000000" w:rsidP="00000000" w:rsidRDefault="00000000" w:rsidRPr="00000000" w14:paraId="0000141C">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:wiki "Nobel_Prize" </w:t>
            </w:r>
          </w:p>
          <w:p w:rsidR="00000000" w:rsidDel="00000000" w:rsidP="00000000" w:rsidRDefault="00000000" w:rsidRPr="00000000" w14:paraId="0000141D">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:name (t / tên </w:t>
            </w:r>
          </w:p>
          <w:p w:rsidR="00000000" w:rsidDel="00000000" w:rsidP="00000000" w:rsidRDefault="00000000" w:rsidRPr="00000000" w14:paraId="0000141E">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:op1 "Nobel" </w:t>
            </w:r>
          </w:p>
          <w:p w:rsidR="00000000" w:rsidDel="00000000" w:rsidP="00000000" w:rsidRDefault="00000000" w:rsidRPr="00000000" w14:paraId="0000141F">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:op2 "Prize"))</w:t>
            </w:r>
          </w:p>
          <w:p w:rsidR="00000000" w:rsidDel="00000000" w:rsidP="00000000" w:rsidRDefault="00000000" w:rsidRPr="00000000" w14:paraId="00001420">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Giải thưởng Nobel.</w:t>
            </w:r>
          </w:p>
        </w:tc>
      </w:tr>
    </w:tbl>
    <w:p w:rsidR="00000000" w:rsidDel="00000000" w:rsidP="00000000" w:rsidRDefault="00000000" w:rsidRPr="00000000" w14:paraId="00001421">
      <w:pPr>
        <w:ind w:firstLine="567"/>
        <w:rPr/>
      </w:pPr>
      <w:r w:rsidDel="00000000" w:rsidR="00000000" w:rsidRPr="00000000">
        <w:rPr>
          <w:rtl w:val="0"/>
        </w:rPr>
      </w:r>
    </w:p>
    <w:p w:rsidR="00000000" w:rsidDel="00000000" w:rsidP="00000000" w:rsidRDefault="00000000" w:rsidRPr="00000000" w14:paraId="00001422">
      <w:pPr>
        <w:ind w:firstLine="567"/>
        <w:rPr/>
      </w:pPr>
      <w:r w:rsidDel="00000000" w:rsidR="00000000" w:rsidRPr="00000000">
        <w:rPr>
          <w:rtl w:val="0"/>
        </w:rPr>
        <w:t xml:space="preserve">(b) Nếu văn bản chứa thuật ngữ tiếng Anh cụ thể hơn để mô tả loại thực thể, chúng ta sử dụng nó thay thế để điền vào vai trò thể hiện. Ví dụ:</w:t>
      </w:r>
    </w:p>
    <w:p w:rsidR="00000000" w:rsidDel="00000000" w:rsidP="00000000" w:rsidRDefault="00000000" w:rsidRPr="00000000" w14:paraId="00001423">
      <w:pPr>
        <w:ind w:firstLine="567"/>
        <w:rPr/>
      </w:pPr>
      <w:r w:rsidDel="00000000" w:rsidR="00000000" w:rsidRPr="00000000">
        <w:rPr>
          <w:rtl w:val="0"/>
        </w:rPr>
      </w:r>
    </w:p>
    <w:tbl>
      <w:tblPr>
        <w:tblStyle w:val="Table1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424">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(p / poet </w:t>
            </w:r>
          </w:p>
          <w:p w:rsidR="00000000" w:rsidDel="00000000" w:rsidP="00000000" w:rsidRDefault="00000000" w:rsidRPr="00000000" w14:paraId="00001425">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:wiki “William_Shakespeare”</w:t>
            </w:r>
          </w:p>
          <w:p w:rsidR="00000000" w:rsidDel="00000000" w:rsidP="00000000" w:rsidRDefault="00000000" w:rsidRPr="00000000" w14:paraId="00001426">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:name (n / name :op1 “William” :op2 “Shakespeare”</w:t>
            </w:r>
          </w:p>
          <w:p w:rsidR="00000000" w:rsidDel="00000000" w:rsidP="00000000" w:rsidRDefault="00000000" w:rsidRPr="00000000" w14:paraId="00001427">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r>
          </w:p>
          <w:p w:rsidR="00000000" w:rsidDel="00000000" w:rsidP="00000000" w:rsidRDefault="00000000" w:rsidRPr="00000000" w14:paraId="00001428">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The poet William Shakespeare.</w:t>
            </w:r>
          </w:p>
        </w:tc>
        <w:tc>
          <w:tcPr>
            <w:shd w:fill="auto" w:val="clear"/>
            <w:tcMar>
              <w:top w:w="100.0" w:type="dxa"/>
              <w:left w:w="100.0" w:type="dxa"/>
              <w:bottom w:w="100.0" w:type="dxa"/>
              <w:right w:w="100.0" w:type="dxa"/>
            </w:tcMar>
          </w:tcPr>
          <w:p w:rsidR="00000000" w:rsidDel="00000000" w:rsidP="00000000" w:rsidRDefault="00000000" w:rsidRPr="00000000" w14:paraId="00001429">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(n / nhà_thơ </w:t>
            </w:r>
          </w:p>
          <w:p w:rsidR="00000000" w:rsidDel="00000000" w:rsidP="00000000" w:rsidRDefault="00000000" w:rsidRPr="00000000" w14:paraId="0000142A">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:wiki "William_Shakespeare" </w:t>
            </w:r>
          </w:p>
          <w:p w:rsidR="00000000" w:rsidDel="00000000" w:rsidP="00000000" w:rsidRDefault="00000000" w:rsidRPr="00000000" w14:paraId="0000142B">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:name (t / tên :op1 "William" :op2 "Shakespeare"))</w:t>
            </w:r>
          </w:p>
          <w:p w:rsidR="00000000" w:rsidDel="00000000" w:rsidP="00000000" w:rsidRDefault="00000000" w:rsidRPr="00000000" w14:paraId="0000142C">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r>
          </w:p>
          <w:p w:rsidR="00000000" w:rsidDel="00000000" w:rsidP="00000000" w:rsidRDefault="00000000" w:rsidRPr="00000000" w14:paraId="0000142D">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Nhà thơ William Shakespeare.</w:t>
            </w:r>
          </w:p>
        </w:tc>
      </w:tr>
    </w:tbl>
    <w:p w:rsidR="00000000" w:rsidDel="00000000" w:rsidP="00000000" w:rsidRDefault="00000000" w:rsidRPr="00000000" w14:paraId="0000142E">
      <w:pPr>
        <w:ind w:firstLine="567"/>
        <w:rPr/>
      </w:pPr>
      <w:r w:rsidDel="00000000" w:rsidR="00000000" w:rsidRPr="00000000">
        <w:rPr>
          <w:rtl w:val="0"/>
        </w:rPr>
      </w:r>
    </w:p>
    <w:p w:rsidR="00000000" w:rsidDel="00000000" w:rsidP="00000000" w:rsidRDefault="00000000" w:rsidRPr="00000000" w14:paraId="0000142F">
      <w:pPr>
        <w:ind w:firstLine="567"/>
        <w:rPr>
          <w:color w:val="eb5757"/>
        </w:rPr>
      </w:pPr>
      <w:r w:rsidDel="00000000" w:rsidR="00000000" w:rsidRPr="00000000">
        <w:rPr>
          <w:rtl w:val="0"/>
        </w:rPr>
        <w:t xml:space="preserve">(c) Văn bản chứa nhiều từ tiếng Anh cạnh tranh cho cùng một vị trí </w:t>
      </w:r>
      <w:r w:rsidDel="00000000" w:rsidR="00000000" w:rsidRPr="00000000">
        <w:rPr>
          <w:i w:val="1"/>
          <w:rtl w:val="0"/>
        </w:rPr>
        <w:t xml:space="preserve">instance</w:t>
      </w:r>
      <w:r w:rsidDel="00000000" w:rsidR="00000000" w:rsidRPr="00000000">
        <w:rPr>
          <w:rtl w:val="0"/>
        </w:rPr>
        <w:t xml:space="preserve">. Điều này xảy ra đôi khi. Vì instance là mối quan hệ duy nhất mà không thể xuất hiện hai lần trong AMR, chúng ta thay vào đó mở rộng ngược của </w:t>
      </w:r>
      <w:r w:rsidDel="00000000" w:rsidR="00000000" w:rsidRPr="00000000">
        <w:rPr>
          <w:color w:val="eb5757"/>
          <w:rtl w:val="0"/>
        </w:rPr>
        <w:t xml:space="preserve">:domain</w:t>
      </w:r>
      <w:r w:rsidDel="00000000" w:rsidR="00000000" w:rsidRPr="00000000">
        <w:rPr>
          <w:rtl w:val="0"/>
        </w:rPr>
        <w:t xml:space="preserve">, tức là vai trò </w:t>
      </w:r>
      <w:r w:rsidDel="00000000" w:rsidR="00000000" w:rsidRPr="00000000">
        <w:rPr>
          <w:color w:val="eb5757"/>
          <w:rtl w:val="0"/>
        </w:rPr>
        <w:t xml:space="preserve">:mod</w:t>
      </w:r>
    </w:p>
    <w:p w:rsidR="00000000" w:rsidDel="00000000" w:rsidP="00000000" w:rsidRDefault="00000000" w:rsidRPr="00000000" w14:paraId="00001430">
      <w:pPr>
        <w:ind w:firstLine="567"/>
        <w:rPr>
          <w:color w:val="eb5757"/>
        </w:rPr>
      </w:pPr>
      <w:r w:rsidDel="00000000" w:rsidR="00000000" w:rsidRPr="00000000">
        <w:rPr>
          <w:rtl w:val="0"/>
        </w:rPr>
      </w:r>
    </w:p>
    <w:tbl>
      <w:tblPr>
        <w:tblStyle w:val="Table1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431">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(d / doctor :wiki “Dr._Seuss” :name (n / name :op1 “Seuss”)</w:t>
            </w:r>
          </w:p>
          <w:p w:rsidR="00000000" w:rsidDel="00000000" w:rsidP="00000000" w:rsidRDefault="00000000" w:rsidRPr="00000000" w14:paraId="00001432">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:mod (p / poet)</w:t>
            </w:r>
          </w:p>
          <w:p w:rsidR="00000000" w:rsidDel="00000000" w:rsidP="00000000" w:rsidRDefault="00000000" w:rsidRPr="00000000" w14:paraId="00001433">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r>
          </w:p>
          <w:p w:rsidR="00000000" w:rsidDel="00000000" w:rsidP="00000000" w:rsidRDefault="00000000" w:rsidRPr="00000000" w14:paraId="00001434">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The poet Dr. Seuss</w:t>
            </w:r>
          </w:p>
        </w:tc>
        <w:tc>
          <w:tcPr>
            <w:shd w:fill="auto" w:val="clear"/>
            <w:tcMar>
              <w:top w:w="100.0" w:type="dxa"/>
              <w:left w:w="100.0" w:type="dxa"/>
              <w:bottom w:w="100.0" w:type="dxa"/>
              <w:right w:w="100.0" w:type="dxa"/>
            </w:tcMar>
          </w:tcPr>
          <w:p w:rsidR="00000000" w:rsidDel="00000000" w:rsidP="00000000" w:rsidRDefault="00000000" w:rsidRPr="00000000" w14:paraId="00001435">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(b / bác_sĩ  :wiki "Dr._Seuss" :name (t / tên :op1 "Seuss") </w:t>
            </w:r>
          </w:p>
          <w:p w:rsidR="00000000" w:rsidDel="00000000" w:rsidP="00000000" w:rsidRDefault="00000000" w:rsidRPr="00000000" w14:paraId="00001436">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:mod (n / nhà_thơ))</w:t>
            </w:r>
          </w:p>
          <w:p w:rsidR="00000000" w:rsidDel="00000000" w:rsidP="00000000" w:rsidRDefault="00000000" w:rsidRPr="00000000" w14:paraId="00001437">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r>
          </w:p>
          <w:p w:rsidR="00000000" w:rsidDel="00000000" w:rsidP="00000000" w:rsidRDefault="00000000" w:rsidRPr="00000000" w14:paraId="00001438">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Nhà thơ bác sĩ Seuss.</w:t>
            </w:r>
          </w:p>
        </w:tc>
      </w:tr>
    </w:tbl>
    <w:p w:rsidR="00000000" w:rsidDel="00000000" w:rsidP="00000000" w:rsidRDefault="00000000" w:rsidRPr="00000000" w14:paraId="00001439">
      <w:pPr>
        <w:ind w:firstLine="567"/>
        <w:rPr>
          <w:color w:val="eb5757"/>
        </w:rPr>
      </w:pPr>
      <w:r w:rsidDel="00000000" w:rsidR="00000000" w:rsidRPr="00000000">
        <w:rPr>
          <w:rtl w:val="0"/>
        </w:rPr>
      </w:r>
    </w:p>
    <w:p w:rsidR="00000000" w:rsidDel="00000000" w:rsidP="00000000" w:rsidRDefault="00000000" w:rsidRPr="00000000" w14:paraId="0000143A">
      <w:pPr>
        <w:ind w:firstLine="567"/>
        <w:rPr/>
      </w:pPr>
      <w:r w:rsidDel="00000000" w:rsidR="00000000" w:rsidRPr="00000000">
        <w:rPr>
          <w:rtl w:val="0"/>
        </w:rPr>
        <w:t xml:space="preserve">Trong tất cả các trường hợp, từ có gạch nối và từ sở hữu trong tên đều được giữ nguyên, không được phân chia. Ví dụ, "Dana-Farber Materials" chỉ có </w:t>
      </w:r>
      <w:r w:rsidDel="00000000" w:rsidR="00000000" w:rsidRPr="00000000">
        <w:rPr>
          <w:color w:val="eb5757"/>
          <w:rtl w:val="0"/>
        </w:rPr>
        <w:t xml:space="preserve">:op1</w:t>
      </w:r>
      <w:r w:rsidDel="00000000" w:rsidR="00000000" w:rsidRPr="00000000">
        <w:rPr>
          <w:rtl w:val="0"/>
        </w:rPr>
        <w:t xml:space="preserve"> và </w:t>
      </w:r>
      <w:r w:rsidDel="00000000" w:rsidR="00000000" w:rsidRPr="00000000">
        <w:rPr>
          <w:color w:val="eb5757"/>
          <w:rtl w:val="0"/>
        </w:rPr>
        <w:t xml:space="preserve">:op2</w:t>
      </w:r>
      <w:r w:rsidDel="00000000" w:rsidR="00000000" w:rsidRPr="00000000">
        <w:rPr>
          <w:rtl w:val="0"/>
        </w:rPr>
        <w:t xml:space="preserve">.</w:t>
      </w:r>
    </w:p>
    <w:p w:rsidR="00000000" w:rsidDel="00000000" w:rsidP="00000000" w:rsidRDefault="00000000" w:rsidRPr="00000000" w14:paraId="0000143B">
      <w:pPr>
        <w:pStyle w:val="Heading1"/>
        <w:numPr>
          <w:ilvl w:val="0"/>
          <w:numId w:val="30"/>
        </w:numPr>
        <w:ind w:left="432" w:hanging="432"/>
        <w:rPr/>
      </w:pPr>
      <w:bookmarkStart w:colFirst="0" w:colLast="0" w:name="_heading=h.2y3w247" w:id="112"/>
      <w:bookmarkEnd w:id="112"/>
      <w:r w:rsidDel="00000000" w:rsidR="00000000" w:rsidRPr="00000000">
        <w:rPr>
          <w:rtl w:val="0"/>
        </w:rPr>
        <w:t xml:space="preserve">Biến và đồng tham chiếu (Variables and co-reference) </w:t>
      </w:r>
    </w:p>
    <w:p w:rsidR="00000000" w:rsidDel="00000000" w:rsidP="00000000" w:rsidRDefault="00000000" w:rsidRPr="00000000" w14:paraId="0000143C">
      <w:pPr>
        <w:rPr/>
      </w:pPr>
      <w:r w:rsidDel="00000000" w:rsidR="00000000" w:rsidRPr="00000000">
        <w:rPr>
          <w:rtl w:val="0"/>
        </w:rPr>
        <w:t xml:space="preserve">Nếu hai biến số giống nhau, điều này có nghĩa là chúng tham chiếu đến cùng một thực thể:</w:t>
      </w:r>
    </w:p>
    <w:tbl>
      <w:tblPr>
        <w:tblStyle w:val="Table1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43D">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(w / want-01</w:t>
            </w:r>
          </w:p>
          <w:p w:rsidR="00000000" w:rsidDel="00000000" w:rsidP="00000000" w:rsidRDefault="00000000" w:rsidRPr="00000000" w14:paraId="0000143E">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:ARG0 (b / boy)</w:t>
            </w:r>
          </w:p>
          <w:p w:rsidR="00000000" w:rsidDel="00000000" w:rsidP="00000000" w:rsidRDefault="00000000" w:rsidRPr="00000000" w14:paraId="0000143F">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(g / go-02)</w:t>
            </w:r>
          </w:p>
          <w:p w:rsidR="00000000" w:rsidDel="00000000" w:rsidP="00000000" w:rsidRDefault="00000000" w:rsidRPr="00000000" w14:paraId="00001440">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:ARG0 b))</w:t>
            </w:r>
          </w:p>
          <w:p w:rsidR="00000000" w:rsidDel="00000000" w:rsidP="00000000" w:rsidRDefault="00000000" w:rsidRPr="00000000" w14:paraId="00001441">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The boy wants to go.</w:t>
            </w:r>
          </w:p>
        </w:tc>
        <w:tc>
          <w:tcPr>
            <w:shd w:fill="auto" w:val="clear"/>
            <w:tcMar>
              <w:top w:w="100.0" w:type="dxa"/>
              <w:left w:w="100.0" w:type="dxa"/>
              <w:bottom w:w="100.0" w:type="dxa"/>
              <w:right w:w="100.0" w:type="dxa"/>
            </w:tcMar>
          </w:tcPr>
          <w:p w:rsidR="00000000" w:rsidDel="00000000" w:rsidP="00000000" w:rsidRDefault="00000000" w:rsidRPr="00000000" w14:paraId="00001442">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(m / muốn-01 </w:t>
            </w:r>
          </w:p>
          <w:p w:rsidR="00000000" w:rsidDel="00000000" w:rsidP="00000000" w:rsidRDefault="00000000" w:rsidRPr="00000000" w14:paraId="00001443">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:ARG0 (t / trai) </w:t>
            </w:r>
          </w:p>
          <w:p w:rsidR="00000000" w:rsidDel="00000000" w:rsidP="00000000" w:rsidRDefault="00000000" w:rsidRPr="00000000" w14:paraId="00001444">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(đ / đi-02 </w:t>
            </w:r>
          </w:p>
          <w:p w:rsidR="00000000" w:rsidDel="00000000" w:rsidP="00000000" w:rsidRDefault="00000000" w:rsidRPr="00000000" w14:paraId="00001445">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:ARG0 t))</w:t>
            </w:r>
          </w:p>
          <w:p w:rsidR="00000000" w:rsidDel="00000000" w:rsidP="00000000" w:rsidRDefault="00000000" w:rsidRPr="00000000" w14:paraId="00001446">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Chàng trai muốn đi.</w:t>
            </w:r>
          </w:p>
        </w:tc>
      </w:tr>
    </w:tbl>
    <w:p w:rsidR="00000000" w:rsidDel="00000000" w:rsidP="00000000" w:rsidRDefault="00000000" w:rsidRPr="00000000" w14:paraId="00001447">
      <w:pPr>
        <w:ind w:firstLine="567"/>
        <w:rPr/>
      </w:pPr>
      <w:r w:rsidDel="00000000" w:rsidR="00000000" w:rsidRPr="00000000">
        <w:rPr>
          <w:rtl w:val="0"/>
        </w:rPr>
      </w:r>
    </w:p>
    <w:p w:rsidR="00000000" w:rsidDel="00000000" w:rsidP="00000000" w:rsidRDefault="00000000" w:rsidRPr="00000000" w14:paraId="00001448">
      <w:pPr>
        <w:ind w:firstLine="567"/>
        <w:rPr/>
      </w:pPr>
      <w:r w:rsidDel="00000000" w:rsidR="00000000" w:rsidRPr="00000000">
        <w:rPr>
          <w:rtl w:val="0"/>
        </w:rPr>
        <w:t xml:space="preserve">Nếu một đại từ mở không có từ chỉ trước trong câu, AMR sử dụng đại từ:</w:t>
      </w:r>
    </w:p>
    <w:p w:rsidR="00000000" w:rsidDel="00000000" w:rsidP="00000000" w:rsidRDefault="00000000" w:rsidRPr="00000000" w14:paraId="00001449">
      <w:pPr>
        <w:ind w:firstLine="567"/>
        <w:rPr/>
      </w:pPr>
      <w:r w:rsidDel="00000000" w:rsidR="00000000" w:rsidRPr="00000000">
        <w:rPr>
          <w:rtl w:val="0"/>
        </w:rPr>
      </w:r>
    </w:p>
    <w:tbl>
      <w:tblPr>
        <w:tblStyle w:val="Table15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44A">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(s / see-01</w:t>
            </w:r>
          </w:p>
          <w:p w:rsidR="00000000" w:rsidDel="00000000" w:rsidP="00000000" w:rsidRDefault="00000000" w:rsidRPr="00000000" w14:paraId="0000144B">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:ARG0 (h / he)</w:t>
            </w:r>
          </w:p>
          <w:p w:rsidR="00000000" w:rsidDel="00000000" w:rsidP="00000000" w:rsidRDefault="00000000" w:rsidRPr="00000000" w14:paraId="0000144C">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(t / they))</w:t>
            </w:r>
          </w:p>
          <w:p w:rsidR="00000000" w:rsidDel="00000000" w:rsidP="00000000" w:rsidRDefault="00000000" w:rsidRPr="00000000" w14:paraId="0000144D">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He saw them.</w:t>
            </w:r>
          </w:p>
        </w:tc>
        <w:tc>
          <w:tcPr>
            <w:shd w:fill="auto" w:val="clear"/>
            <w:tcMar>
              <w:top w:w="100.0" w:type="dxa"/>
              <w:left w:w="100.0" w:type="dxa"/>
              <w:bottom w:w="100.0" w:type="dxa"/>
              <w:right w:w="100.0" w:type="dxa"/>
            </w:tcMar>
          </w:tcPr>
          <w:p w:rsidR="00000000" w:rsidDel="00000000" w:rsidP="00000000" w:rsidRDefault="00000000" w:rsidRPr="00000000" w14:paraId="0000144E">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(n / nhìn-01 </w:t>
            </w:r>
          </w:p>
          <w:p w:rsidR="00000000" w:rsidDel="00000000" w:rsidP="00000000" w:rsidRDefault="00000000" w:rsidRPr="00000000" w14:paraId="0000144F">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:ARG0 (t / trai) </w:t>
            </w:r>
          </w:p>
          <w:p w:rsidR="00000000" w:rsidDel="00000000" w:rsidP="00000000" w:rsidRDefault="00000000" w:rsidRPr="00000000" w14:paraId="00001450">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         :ARG1 (h / họ))</w:t>
            </w:r>
          </w:p>
          <w:p w:rsidR="00000000" w:rsidDel="00000000" w:rsidP="00000000" w:rsidRDefault="00000000" w:rsidRPr="00000000" w14:paraId="00001451">
            <w:pPr>
              <w:widowControl w:val="0"/>
              <w:pBdr>
                <w:top w:space="0" w:sz="0" w:val="nil"/>
                <w:left w:space="0" w:sz="0" w:val="nil"/>
                <w:bottom w:space="0" w:sz="0" w:val="nil"/>
                <w:right w:space="0" w:sz="0" w:val="nil"/>
                <w:between w:space="0" w:sz="0" w:val="nil"/>
              </w:pBdr>
              <w:spacing w:line="240" w:lineRule="auto"/>
              <w:ind w:firstLine="567"/>
              <w:rPr/>
            </w:pPr>
            <w:r w:rsidDel="00000000" w:rsidR="00000000" w:rsidRPr="00000000">
              <w:rPr>
                <w:rtl w:val="0"/>
              </w:rPr>
              <w:t xml:space="preserve">Chàng trai nhìn thấy họ.</w:t>
            </w:r>
          </w:p>
        </w:tc>
      </w:tr>
    </w:tbl>
    <w:p w:rsidR="00000000" w:rsidDel="00000000" w:rsidP="00000000" w:rsidRDefault="00000000" w:rsidRPr="00000000" w14:paraId="00001452">
      <w:pPr>
        <w:ind w:firstLine="567"/>
        <w:rPr/>
      </w:pPr>
      <w:r w:rsidDel="00000000" w:rsidR="00000000" w:rsidRPr="00000000">
        <w:rPr>
          <w:rtl w:val="0"/>
        </w:rPr>
      </w:r>
    </w:p>
    <w:p w:rsidR="00000000" w:rsidDel="00000000" w:rsidP="00000000" w:rsidRDefault="00000000" w:rsidRPr="00000000" w14:paraId="00001453">
      <w:pPr>
        <w:ind w:firstLine="567"/>
        <w:rPr/>
      </w:pPr>
      <w:r w:rsidDel="00000000" w:rsidR="00000000" w:rsidRPr="00000000">
        <w:rPr>
          <w:rtl w:val="0"/>
        </w:rPr>
        <w:t xml:space="preserve">Đại từ trong AMR (trong tiếng anh) luôn luôn ở dạng chủ ngữ (he, she, I, we, they, ...) và không bao giờ là dạng túc ngữ (him, her, me, us, them, ...).</w:t>
      </w:r>
    </w:p>
    <w:p w:rsidR="00000000" w:rsidDel="00000000" w:rsidP="00000000" w:rsidRDefault="00000000" w:rsidRPr="00000000" w14:paraId="00001454">
      <w:pPr>
        <w:ind w:firstLine="567"/>
        <w:rPr/>
      </w:pPr>
      <w:r w:rsidDel="00000000" w:rsidR="00000000" w:rsidRPr="00000000">
        <w:rPr>
          <w:rtl w:val="0"/>
        </w:rPr>
        <w:t xml:space="preserve">Chú ý: Trong trường hợp dữ liệu có nhiều câu riêng lẻ, có các từ giống nhau nhưng được chú thích biến độc lập, có nghĩa là không cùng chia sẻ các đồng tham chiếu:</w:t>
      </w:r>
    </w:p>
    <w:p w:rsidR="00000000" w:rsidDel="00000000" w:rsidP="00000000" w:rsidRDefault="00000000" w:rsidRPr="00000000" w14:paraId="00001455">
      <w:pPr>
        <w:ind w:left="1440" w:firstLine="0"/>
        <w:rPr/>
      </w:pPr>
      <w:r w:rsidDel="00000000" w:rsidR="00000000" w:rsidRPr="00000000">
        <w:rPr>
          <w:rtl w:val="0"/>
        </w:rPr>
        <w:t xml:space="preserve">Example: I came. I saw. I conquered. </w:t>
      </w:r>
    </w:p>
    <w:p w:rsidR="00000000" w:rsidDel="00000000" w:rsidP="00000000" w:rsidRDefault="00000000" w:rsidRPr="00000000" w14:paraId="00001456">
      <w:pPr>
        <w:ind w:left="1440" w:firstLine="0"/>
        <w:rPr/>
      </w:pPr>
      <w:r w:rsidDel="00000000" w:rsidR="00000000" w:rsidRPr="00000000">
        <w:rPr>
          <w:rtl w:val="0"/>
        </w:rPr>
        <w:t xml:space="preserve">(m / multi-sentence</w:t>
      </w:r>
    </w:p>
    <w:p w:rsidR="00000000" w:rsidDel="00000000" w:rsidP="00000000" w:rsidRDefault="00000000" w:rsidRPr="00000000" w14:paraId="00001457">
      <w:pPr>
        <w:ind w:left="1440" w:firstLine="0"/>
        <w:rPr/>
      </w:pPr>
      <w:r w:rsidDel="00000000" w:rsidR="00000000" w:rsidRPr="00000000">
        <w:rPr>
          <w:rtl w:val="0"/>
        </w:rPr>
        <w:t xml:space="preserve">     :snt1 (c / come-01</w:t>
      </w:r>
    </w:p>
    <w:p w:rsidR="00000000" w:rsidDel="00000000" w:rsidP="00000000" w:rsidRDefault="00000000" w:rsidRPr="00000000" w14:paraId="00001458">
      <w:pPr>
        <w:ind w:left="1440" w:firstLine="0"/>
        <w:rPr/>
      </w:pPr>
      <w:r w:rsidDel="00000000" w:rsidR="00000000" w:rsidRPr="00000000">
        <w:rPr>
          <w:rtl w:val="0"/>
        </w:rPr>
        <w:t xml:space="preserve">          :ARG1 (i / i))</w:t>
      </w:r>
    </w:p>
    <w:p w:rsidR="00000000" w:rsidDel="00000000" w:rsidP="00000000" w:rsidRDefault="00000000" w:rsidRPr="00000000" w14:paraId="00001459">
      <w:pPr>
        <w:ind w:left="1440" w:firstLine="0"/>
        <w:rPr/>
      </w:pPr>
      <w:r w:rsidDel="00000000" w:rsidR="00000000" w:rsidRPr="00000000">
        <w:rPr>
          <w:rtl w:val="0"/>
        </w:rPr>
        <w:t xml:space="preserve">     :snt2 (s / see-01</w:t>
      </w:r>
    </w:p>
    <w:p w:rsidR="00000000" w:rsidDel="00000000" w:rsidP="00000000" w:rsidRDefault="00000000" w:rsidRPr="00000000" w14:paraId="0000145A">
      <w:pPr>
        <w:ind w:left="1440" w:firstLine="0"/>
        <w:rPr/>
      </w:pPr>
      <w:r w:rsidDel="00000000" w:rsidR="00000000" w:rsidRPr="00000000">
        <w:rPr>
          <w:rtl w:val="0"/>
        </w:rPr>
        <w:t xml:space="preserve">          :ARG0 (i2 / i))</w:t>
      </w:r>
    </w:p>
    <w:p w:rsidR="00000000" w:rsidDel="00000000" w:rsidP="00000000" w:rsidRDefault="00000000" w:rsidRPr="00000000" w14:paraId="0000145B">
      <w:pPr>
        <w:ind w:left="1440" w:firstLine="0"/>
        <w:rPr/>
      </w:pPr>
      <w:r w:rsidDel="00000000" w:rsidR="00000000" w:rsidRPr="00000000">
        <w:rPr>
          <w:rtl w:val="0"/>
        </w:rPr>
        <w:t xml:space="preserve">     :snt3 (c2 / conquer-01</w:t>
      </w:r>
    </w:p>
    <w:p w:rsidR="00000000" w:rsidDel="00000000" w:rsidP="00000000" w:rsidRDefault="00000000" w:rsidRPr="00000000" w14:paraId="0000145C">
      <w:pPr>
        <w:ind w:left="1440" w:firstLine="0"/>
        <w:rPr/>
      </w:pPr>
      <w:r w:rsidDel="00000000" w:rsidR="00000000" w:rsidRPr="00000000">
        <w:rPr>
          <w:rtl w:val="0"/>
        </w:rPr>
        <w:t xml:space="preserve">          :ARG0 (i3 / i)))</w:t>
      </w:r>
    </w:p>
    <w:p w:rsidR="00000000" w:rsidDel="00000000" w:rsidP="00000000" w:rsidRDefault="00000000" w:rsidRPr="00000000" w14:paraId="0000145D">
      <w:pPr>
        <w:pStyle w:val="Heading1"/>
        <w:numPr>
          <w:ilvl w:val="0"/>
          <w:numId w:val="30"/>
        </w:numPr>
        <w:ind w:left="432" w:hanging="432"/>
        <w:rPr/>
      </w:pPr>
      <w:bookmarkStart w:colFirst="0" w:colLast="0" w:name="_heading=h.1d96cc0" w:id="113"/>
      <w:bookmarkEnd w:id="113"/>
      <w:r w:rsidDel="00000000" w:rsidR="00000000" w:rsidRPr="00000000">
        <w:rPr>
          <w:rtl w:val="0"/>
        </w:rPr>
        <w:t xml:space="preserve">Câu phủ định (Negation)</w:t>
      </w:r>
    </w:p>
    <w:p w:rsidR="00000000" w:rsidDel="00000000" w:rsidP="00000000" w:rsidRDefault="00000000" w:rsidRPr="00000000" w14:paraId="0000145E">
      <w:pPr>
        <w:spacing w:after="180" w:before="180" w:lineRule="auto"/>
        <w:ind w:firstLine="567"/>
        <w:jc w:val="both"/>
        <w:rPr>
          <w:sz w:val="24"/>
          <w:szCs w:val="24"/>
        </w:rPr>
      </w:pPr>
      <w:r w:rsidDel="00000000" w:rsidR="00000000" w:rsidRPr="00000000">
        <w:rPr>
          <w:sz w:val="24"/>
          <w:szCs w:val="24"/>
          <w:rtl w:val="0"/>
        </w:rPr>
        <w:t xml:space="preserve">AMR thể hiện sự phủ định theo logic, sử dụng </w:t>
      </w:r>
      <w:r w:rsidDel="00000000" w:rsidR="00000000" w:rsidRPr="00000000">
        <w:rPr>
          <w:rtl w:val="0"/>
        </w:rPr>
        <w:t xml:space="preserve">:polarity</w:t>
      </w:r>
      <w:r w:rsidDel="00000000" w:rsidR="00000000" w:rsidRPr="00000000">
        <w:rPr>
          <w:sz w:val="24"/>
          <w:szCs w:val="24"/>
          <w:rtl w:val="0"/>
        </w:rPr>
        <w:t xml:space="preserve">.</w:t>
      </w:r>
    </w:p>
    <w:tbl>
      <w:tblPr>
        <w:tblStyle w:val="Table15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199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5F">
            <w:pPr>
              <w:ind w:firstLine="567"/>
              <w:rPr>
                <w:color w:val="40a070"/>
                <w:sz w:val="18"/>
                <w:szCs w:val="18"/>
              </w:rPr>
            </w:pPr>
            <w:r w:rsidDel="00000000" w:rsidR="00000000" w:rsidRPr="00000000">
              <w:rPr>
                <w:sz w:val="18"/>
                <w:szCs w:val="18"/>
                <w:rtl w:val="0"/>
              </w:rPr>
              <w:t xml:space="preserve">(d / đi</w:t>
            </w:r>
            <w:r w:rsidDel="00000000" w:rsidR="00000000" w:rsidRPr="00000000">
              <w:rPr>
                <w:color w:val="40a070"/>
                <w:sz w:val="18"/>
                <w:szCs w:val="18"/>
                <w:rtl w:val="0"/>
              </w:rPr>
              <w:t xml:space="preserve">-04</w:t>
            </w:r>
          </w:p>
          <w:p w:rsidR="00000000" w:rsidDel="00000000" w:rsidP="00000000" w:rsidRDefault="00000000" w:rsidRPr="00000000" w14:paraId="00001460">
            <w:pPr>
              <w:ind w:firstLine="567"/>
              <w:rPr>
                <w:sz w:val="18"/>
                <w:szCs w:val="18"/>
              </w:rPr>
            </w:pPr>
            <w:r w:rsidDel="00000000" w:rsidR="00000000" w:rsidRPr="00000000">
              <w:rPr>
                <w:sz w:val="18"/>
                <w:szCs w:val="18"/>
                <w:rtl w:val="0"/>
              </w:rPr>
              <w:t xml:space="preserve">   :ARG0 (c / cậu</w:t>
            </w:r>
            <w:r w:rsidDel="00000000" w:rsidR="00000000" w:rsidRPr="00000000">
              <w:rPr>
                <w:color w:val="40a070"/>
                <w:sz w:val="18"/>
                <w:szCs w:val="18"/>
                <w:rtl w:val="0"/>
              </w:rPr>
              <w:t xml:space="preserve">-02</w:t>
            </w:r>
            <w:r w:rsidDel="00000000" w:rsidR="00000000" w:rsidRPr="00000000">
              <w:rPr>
                <w:sz w:val="18"/>
                <w:szCs w:val="18"/>
                <w:rtl w:val="0"/>
              </w:rPr>
              <w:t xml:space="preserve">)</w:t>
            </w:r>
          </w:p>
          <w:p w:rsidR="00000000" w:rsidDel="00000000" w:rsidP="00000000" w:rsidRDefault="00000000" w:rsidRPr="00000000" w14:paraId="00001461">
            <w:pPr>
              <w:spacing w:line="480" w:lineRule="auto"/>
              <w:ind w:firstLine="567"/>
              <w:rPr>
                <w:sz w:val="18"/>
                <w:szCs w:val="18"/>
              </w:rPr>
            </w:pPr>
            <w:r w:rsidDel="00000000" w:rsidR="00000000" w:rsidRPr="00000000">
              <w:rPr>
                <w:sz w:val="18"/>
                <w:szCs w:val="18"/>
                <w:rtl w:val="0"/>
              </w:rPr>
              <w:t xml:space="preserve">   :polarity </w:t>
            </w:r>
            <w:r w:rsidDel="00000000" w:rsidR="00000000" w:rsidRPr="00000000">
              <w:rPr>
                <w:color w:val="666666"/>
                <w:sz w:val="18"/>
                <w:szCs w:val="18"/>
                <w:rtl w:val="0"/>
              </w:rPr>
              <w:t xml:space="preserve">-</w:t>
            </w:r>
            <w:r w:rsidDel="00000000" w:rsidR="00000000" w:rsidRPr="00000000">
              <w:rPr>
                <w:sz w:val="18"/>
                <w:szCs w:val="18"/>
                <w:rtl w:val="0"/>
              </w:rPr>
              <w:t xml:space="preserve">)</w:t>
            </w:r>
          </w:p>
          <w:p w:rsidR="00000000" w:rsidDel="00000000" w:rsidP="00000000" w:rsidRDefault="00000000" w:rsidRPr="00000000" w14:paraId="00001462">
            <w:pPr>
              <w:spacing w:after="200" w:before="240" w:lineRule="auto"/>
              <w:ind w:firstLine="567"/>
              <w:rPr>
                <w:sz w:val="24"/>
                <w:szCs w:val="24"/>
              </w:rPr>
            </w:pPr>
            <w:r w:rsidDel="00000000" w:rsidR="00000000" w:rsidRPr="00000000">
              <w:rPr>
                <w:sz w:val="24"/>
                <w:szCs w:val="24"/>
                <w:rtl w:val="0"/>
              </w:rPr>
              <w:t xml:space="preserve">Cậu bé không đi.</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63">
            <w:pPr>
              <w:spacing w:after="200" w:lineRule="auto"/>
              <w:ind w:firstLine="567"/>
              <w:rPr>
                <w:sz w:val="18"/>
                <w:szCs w:val="18"/>
              </w:rPr>
            </w:pPr>
            <w:r w:rsidDel="00000000" w:rsidR="00000000" w:rsidRPr="00000000">
              <w:rPr>
                <w:sz w:val="18"/>
                <w:szCs w:val="18"/>
                <w:rtl w:val="0"/>
              </w:rPr>
              <w:t xml:space="preserve">(g </w:t>
            </w:r>
            <w:r w:rsidDel="00000000" w:rsidR="00000000" w:rsidRPr="00000000">
              <w:rPr>
                <w:color w:val="666666"/>
                <w:sz w:val="18"/>
                <w:szCs w:val="18"/>
                <w:rtl w:val="0"/>
              </w:rPr>
              <w:t xml:space="preserve">/</w:t>
            </w:r>
            <w:r w:rsidDel="00000000" w:rsidR="00000000" w:rsidRPr="00000000">
              <w:rPr>
                <w:sz w:val="18"/>
                <w:szCs w:val="18"/>
                <w:rtl w:val="0"/>
              </w:rPr>
              <w:t xml:space="preserve"> go</w:t>
            </w:r>
            <w:r w:rsidDel="00000000" w:rsidR="00000000" w:rsidRPr="00000000">
              <w:rPr>
                <w:color w:val="40a070"/>
                <w:sz w:val="18"/>
                <w:szCs w:val="18"/>
                <w:rtl w:val="0"/>
              </w:rPr>
              <w:t xml:space="preserve">-02</w:t>
              <w:br w:type="textWrapping"/>
            </w:r>
            <w:r w:rsidDel="00000000" w:rsidR="00000000" w:rsidRPr="00000000">
              <w:rPr>
                <w:sz w:val="18"/>
                <w:szCs w:val="18"/>
                <w:rtl w:val="0"/>
              </w:rPr>
              <w:t xml:space="preserve">    :ARG0 (b </w:t>
            </w:r>
            <w:r w:rsidDel="00000000" w:rsidR="00000000" w:rsidRPr="00000000">
              <w:rPr>
                <w:color w:val="666666"/>
                <w:sz w:val="18"/>
                <w:szCs w:val="18"/>
                <w:rtl w:val="0"/>
              </w:rPr>
              <w:t xml:space="preserve">/</w:t>
            </w:r>
            <w:r w:rsidDel="00000000" w:rsidR="00000000" w:rsidRPr="00000000">
              <w:rPr>
                <w:sz w:val="18"/>
                <w:szCs w:val="18"/>
                <w:rtl w:val="0"/>
              </w:rPr>
              <w:t xml:space="preserve"> boy)</w:t>
              <w:br w:type="textWrapping"/>
              <w:t xml:space="preserve">    :polarity </w:t>
            </w:r>
            <w:r w:rsidDel="00000000" w:rsidR="00000000" w:rsidRPr="00000000">
              <w:rPr>
                <w:color w:val="666666"/>
                <w:sz w:val="18"/>
                <w:szCs w:val="18"/>
                <w:rtl w:val="0"/>
              </w:rPr>
              <w:t xml:space="preserve">-</w:t>
            </w:r>
            <w:r w:rsidDel="00000000" w:rsidR="00000000" w:rsidRPr="00000000">
              <w:rPr>
                <w:sz w:val="18"/>
                <w:szCs w:val="18"/>
                <w:rtl w:val="0"/>
              </w:rPr>
              <w:t xml:space="preserve">)</w:t>
            </w:r>
          </w:p>
          <w:p w:rsidR="00000000" w:rsidDel="00000000" w:rsidP="00000000" w:rsidRDefault="00000000" w:rsidRPr="00000000" w14:paraId="00001464">
            <w:pPr>
              <w:spacing w:after="100" w:before="100" w:lineRule="auto"/>
              <w:ind w:right="480" w:firstLine="567"/>
              <w:rPr>
                <w:sz w:val="24"/>
                <w:szCs w:val="24"/>
              </w:rPr>
            </w:pPr>
            <w:r w:rsidDel="00000000" w:rsidR="00000000" w:rsidRPr="00000000">
              <w:rPr>
                <w:sz w:val="24"/>
                <w:szCs w:val="24"/>
                <w:rtl w:val="0"/>
              </w:rPr>
              <w:t xml:space="preserve">The boy doesn’t go.</w:t>
            </w:r>
          </w:p>
        </w:tc>
      </w:tr>
      <w:tr>
        <w:trPr>
          <w:cantSplit w:val="0"/>
          <w:trHeight w:val="21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65">
            <w:pPr>
              <w:ind w:firstLine="567"/>
              <w:rPr>
                <w:color w:val="40a070"/>
                <w:sz w:val="18"/>
                <w:szCs w:val="18"/>
              </w:rPr>
            </w:pPr>
            <w:r w:rsidDel="00000000" w:rsidR="00000000" w:rsidRPr="00000000">
              <w:rPr>
                <w:sz w:val="18"/>
                <w:szCs w:val="18"/>
                <w:rtl w:val="0"/>
              </w:rPr>
              <w:t xml:space="preserve">(c / có thể</w:t>
            </w:r>
            <w:r w:rsidDel="00000000" w:rsidR="00000000" w:rsidRPr="00000000">
              <w:rPr>
                <w:color w:val="40a070"/>
                <w:sz w:val="18"/>
                <w:szCs w:val="18"/>
                <w:rtl w:val="0"/>
              </w:rPr>
              <w:t xml:space="preserve">-01</w:t>
            </w:r>
          </w:p>
          <w:p w:rsidR="00000000" w:rsidDel="00000000" w:rsidP="00000000" w:rsidRDefault="00000000" w:rsidRPr="00000000" w14:paraId="00001466">
            <w:pPr>
              <w:ind w:firstLine="567"/>
              <w:rPr>
                <w:color w:val="40a070"/>
                <w:sz w:val="18"/>
                <w:szCs w:val="18"/>
              </w:rPr>
            </w:pPr>
            <w:r w:rsidDel="00000000" w:rsidR="00000000" w:rsidRPr="00000000">
              <w:rPr>
                <w:color w:val="40a070"/>
                <w:sz w:val="18"/>
                <w:szCs w:val="18"/>
                <w:rtl w:val="0"/>
              </w:rPr>
              <w:t xml:space="preserve">   </w:t>
            </w:r>
            <w:r w:rsidDel="00000000" w:rsidR="00000000" w:rsidRPr="00000000">
              <w:rPr>
                <w:sz w:val="18"/>
                <w:szCs w:val="18"/>
                <w:rtl w:val="0"/>
              </w:rPr>
              <w:t xml:space="preserve">:ARG1 (d / đi</w:t>
            </w:r>
            <w:r w:rsidDel="00000000" w:rsidR="00000000" w:rsidRPr="00000000">
              <w:rPr>
                <w:color w:val="40a070"/>
                <w:sz w:val="18"/>
                <w:szCs w:val="18"/>
                <w:rtl w:val="0"/>
              </w:rPr>
              <w:t xml:space="preserve">-04</w:t>
            </w:r>
          </w:p>
          <w:p w:rsidR="00000000" w:rsidDel="00000000" w:rsidP="00000000" w:rsidRDefault="00000000" w:rsidRPr="00000000" w14:paraId="00001467">
            <w:pPr>
              <w:ind w:firstLine="567"/>
              <w:rPr>
                <w:sz w:val="18"/>
                <w:szCs w:val="18"/>
              </w:rPr>
            </w:pPr>
            <w:r w:rsidDel="00000000" w:rsidR="00000000" w:rsidRPr="00000000">
              <w:rPr>
                <w:color w:val="40a070"/>
                <w:sz w:val="18"/>
                <w:szCs w:val="18"/>
                <w:rtl w:val="0"/>
              </w:rPr>
              <w:t xml:space="preserve">        </w:t>
              <w:tab/>
            </w:r>
            <w:r w:rsidDel="00000000" w:rsidR="00000000" w:rsidRPr="00000000">
              <w:rPr>
                <w:sz w:val="18"/>
                <w:szCs w:val="18"/>
                <w:rtl w:val="0"/>
              </w:rPr>
              <w:t xml:space="preserve">:ARG0 (c2 / cậu</w:t>
            </w:r>
            <w:r w:rsidDel="00000000" w:rsidR="00000000" w:rsidRPr="00000000">
              <w:rPr>
                <w:color w:val="40a070"/>
                <w:sz w:val="18"/>
                <w:szCs w:val="18"/>
                <w:rtl w:val="0"/>
              </w:rPr>
              <w:t xml:space="preserve">-02</w:t>
            </w:r>
            <w:r w:rsidDel="00000000" w:rsidR="00000000" w:rsidRPr="00000000">
              <w:rPr>
                <w:sz w:val="18"/>
                <w:szCs w:val="18"/>
                <w:rtl w:val="0"/>
              </w:rPr>
              <w:t xml:space="preserve">))</w:t>
            </w:r>
          </w:p>
          <w:p w:rsidR="00000000" w:rsidDel="00000000" w:rsidP="00000000" w:rsidRDefault="00000000" w:rsidRPr="00000000" w14:paraId="00001468">
            <w:pPr>
              <w:spacing w:line="360" w:lineRule="auto"/>
              <w:ind w:firstLine="567"/>
              <w:rPr>
                <w:sz w:val="18"/>
                <w:szCs w:val="18"/>
              </w:rPr>
            </w:pPr>
            <w:r w:rsidDel="00000000" w:rsidR="00000000" w:rsidRPr="00000000">
              <w:rPr>
                <w:sz w:val="18"/>
                <w:szCs w:val="18"/>
                <w:rtl w:val="0"/>
              </w:rPr>
              <w:t xml:space="preserve">   :polarity </w:t>
            </w:r>
            <w:r w:rsidDel="00000000" w:rsidR="00000000" w:rsidRPr="00000000">
              <w:rPr>
                <w:color w:val="666666"/>
                <w:sz w:val="18"/>
                <w:szCs w:val="18"/>
                <w:rtl w:val="0"/>
              </w:rPr>
              <w:t xml:space="preserve">-</w:t>
            </w:r>
            <w:r w:rsidDel="00000000" w:rsidR="00000000" w:rsidRPr="00000000">
              <w:rPr>
                <w:sz w:val="18"/>
                <w:szCs w:val="18"/>
                <w:rtl w:val="0"/>
              </w:rPr>
              <w:t xml:space="preserve">)</w:t>
            </w:r>
          </w:p>
          <w:p w:rsidR="00000000" w:rsidDel="00000000" w:rsidP="00000000" w:rsidRDefault="00000000" w:rsidRPr="00000000" w14:paraId="00001469">
            <w:pPr>
              <w:spacing w:after="100" w:before="100" w:lineRule="auto"/>
              <w:ind w:right="480" w:firstLine="567"/>
              <w:rPr>
                <w:sz w:val="18"/>
                <w:szCs w:val="18"/>
              </w:rPr>
            </w:pPr>
            <w:r w:rsidDel="00000000" w:rsidR="00000000" w:rsidRPr="00000000">
              <w:rPr>
                <w:i w:val="1"/>
                <w:sz w:val="24"/>
                <w:szCs w:val="24"/>
                <w:rtl w:val="0"/>
              </w:rPr>
              <w:t xml:space="preserve">Cậu bé không thể đi.</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6A">
            <w:pPr>
              <w:spacing w:after="200" w:lineRule="auto"/>
              <w:ind w:firstLine="567"/>
              <w:rPr>
                <w:sz w:val="18"/>
                <w:szCs w:val="18"/>
              </w:rPr>
            </w:pPr>
            <w:r w:rsidDel="00000000" w:rsidR="00000000" w:rsidRPr="00000000">
              <w:rPr>
                <w:sz w:val="18"/>
                <w:szCs w:val="18"/>
                <w:rtl w:val="0"/>
              </w:rPr>
              <w:t xml:space="preserve">(p </w:t>
            </w:r>
            <w:r w:rsidDel="00000000" w:rsidR="00000000" w:rsidRPr="00000000">
              <w:rPr>
                <w:color w:val="666666"/>
                <w:sz w:val="18"/>
                <w:szCs w:val="18"/>
                <w:rtl w:val="0"/>
              </w:rPr>
              <w:t xml:space="preserve">/</w:t>
            </w:r>
            <w:r w:rsidDel="00000000" w:rsidR="00000000" w:rsidRPr="00000000">
              <w:rPr>
                <w:sz w:val="18"/>
                <w:szCs w:val="18"/>
                <w:rtl w:val="0"/>
              </w:rPr>
              <w:t xml:space="preserve"> possible</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:ARG1  (g </w:t>
            </w:r>
            <w:r w:rsidDel="00000000" w:rsidR="00000000" w:rsidRPr="00000000">
              <w:rPr>
                <w:color w:val="666666"/>
                <w:sz w:val="18"/>
                <w:szCs w:val="18"/>
                <w:rtl w:val="0"/>
              </w:rPr>
              <w:t xml:space="preserve">/</w:t>
            </w:r>
            <w:r w:rsidDel="00000000" w:rsidR="00000000" w:rsidRPr="00000000">
              <w:rPr>
                <w:sz w:val="18"/>
                <w:szCs w:val="18"/>
                <w:rtl w:val="0"/>
              </w:rPr>
              <w:t xml:space="preserve"> go</w:t>
            </w:r>
            <w:r w:rsidDel="00000000" w:rsidR="00000000" w:rsidRPr="00000000">
              <w:rPr>
                <w:color w:val="40a070"/>
                <w:sz w:val="18"/>
                <w:szCs w:val="18"/>
                <w:rtl w:val="0"/>
              </w:rPr>
              <w:t xml:space="preserve">-02</w:t>
              <w:br w:type="textWrapping"/>
            </w:r>
            <w:r w:rsidDel="00000000" w:rsidR="00000000" w:rsidRPr="00000000">
              <w:rPr>
                <w:sz w:val="18"/>
                <w:szCs w:val="18"/>
                <w:rtl w:val="0"/>
              </w:rPr>
              <w:t xml:space="preserve">         </w:t>
              <w:tab/>
              <w:t xml:space="preserve">:ARG0 (b </w:t>
            </w:r>
            <w:r w:rsidDel="00000000" w:rsidR="00000000" w:rsidRPr="00000000">
              <w:rPr>
                <w:color w:val="666666"/>
                <w:sz w:val="18"/>
                <w:szCs w:val="18"/>
                <w:rtl w:val="0"/>
              </w:rPr>
              <w:t xml:space="preserve">/</w:t>
            </w:r>
            <w:r w:rsidDel="00000000" w:rsidR="00000000" w:rsidRPr="00000000">
              <w:rPr>
                <w:sz w:val="18"/>
                <w:szCs w:val="18"/>
                <w:rtl w:val="0"/>
              </w:rPr>
              <w:t xml:space="preserve"> boy))</w:t>
              <w:br w:type="textWrapping"/>
              <w:t xml:space="preserve">    :polarity </w:t>
            </w:r>
            <w:r w:rsidDel="00000000" w:rsidR="00000000" w:rsidRPr="00000000">
              <w:rPr>
                <w:color w:val="666666"/>
                <w:sz w:val="18"/>
                <w:szCs w:val="18"/>
                <w:rtl w:val="0"/>
              </w:rPr>
              <w:t xml:space="preserve">-</w:t>
            </w:r>
            <w:r w:rsidDel="00000000" w:rsidR="00000000" w:rsidRPr="00000000">
              <w:rPr>
                <w:sz w:val="18"/>
                <w:szCs w:val="18"/>
                <w:rtl w:val="0"/>
              </w:rPr>
              <w:t xml:space="preserve">)</w:t>
            </w:r>
          </w:p>
          <w:p w:rsidR="00000000" w:rsidDel="00000000" w:rsidP="00000000" w:rsidRDefault="00000000" w:rsidRPr="00000000" w14:paraId="0000146B">
            <w:pPr>
              <w:spacing w:after="100" w:before="100" w:lineRule="auto"/>
              <w:ind w:right="480" w:firstLine="567"/>
              <w:rPr>
                <w:sz w:val="24"/>
                <w:szCs w:val="24"/>
              </w:rPr>
            </w:pPr>
            <w:r w:rsidDel="00000000" w:rsidR="00000000" w:rsidRPr="00000000">
              <w:rPr>
                <w:sz w:val="24"/>
                <w:szCs w:val="24"/>
                <w:rtl w:val="0"/>
              </w:rPr>
              <w:t xml:space="preserve">The boy can’t go.</w:t>
            </w:r>
          </w:p>
          <w:p w:rsidR="00000000" w:rsidDel="00000000" w:rsidP="00000000" w:rsidRDefault="00000000" w:rsidRPr="00000000" w14:paraId="0000146C">
            <w:pPr>
              <w:spacing w:after="100" w:before="100" w:lineRule="auto"/>
              <w:ind w:right="480" w:firstLine="567"/>
              <w:rPr>
                <w:sz w:val="24"/>
                <w:szCs w:val="24"/>
              </w:rPr>
            </w:pPr>
            <w:r w:rsidDel="00000000" w:rsidR="00000000" w:rsidRPr="00000000">
              <w:rPr>
                <w:sz w:val="24"/>
                <w:szCs w:val="24"/>
                <w:rtl w:val="0"/>
              </w:rPr>
              <w:t xml:space="preserve">It’s not possible for the boy to go.</w:t>
            </w:r>
          </w:p>
        </w:tc>
      </w:tr>
      <w:tr>
        <w:trPr>
          <w:cantSplit w:val="0"/>
          <w:trHeight w:val="22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6D">
            <w:pPr>
              <w:ind w:firstLine="567"/>
              <w:rPr>
                <w:color w:val="40a070"/>
                <w:sz w:val="18"/>
                <w:szCs w:val="18"/>
              </w:rPr>
            </w:pPr>
            <w:r w:rsidDel="00000000" w:rsidR="00000000" w:rsidRPr="00000000">
              <w:rPr>
                <w:sz w:val="18"/>
                <w:szCs w:val="18"/>
                <w:rtl w:val="0"/>
              </w:rPr>
              <w:t xml:space="preserve">(c / có thể</w:t>
            </w:r>
            <w:r w:rsidDel="00000000" w:rsidR="00000000" w:rsidRPr="00000000">
              <w:rPr>
                <w:color w:val="40a070"/>
                <w:sz w:val="18"/>
                <w:szCs w:val="18"/>
                <w:rtl w:val="0"/>
              </w:rPr>
              <w:t xml:space="preserve">-01</w:t>
            </w:r>
          </w:p>
          <w:p w:rsidR="00000000" w:rsidDel="00000000" w:rsidP="00000000" w:rsidRDefault="00000000" w:rsidRPr="00000000" w14:paraId="0000146E">
            <w:pPr>
              <w:ind w:firstLine="567"/>
              <w:rPr>
                <w:color w:val="40a070"/>
                <w:sz w:val="18"/>
                <w:szCs w:val="18"/>
              </w:rPr>
            </w:pPr>
            <w:r w:rsidDel="00000000" w:rsidR="00000000" w:rsidRPr="00000000">
              <w:rPr>
                <w:color w:val="40a070"/>
                <w:sz w:val="18"/>
                <w:szCs w:val="18"/>
                <w:rtl w:val="0"/>
              </w:rPr>
              <w:t xml:space="preserve">   </w:t>
            </w:r>
            <w:r w:rsidDel="00000000" w:rsidR="00000000" w:rsidRPr="00000000">
              <w:rPr>
                <w:sz w:val="18"/>
                <w:szCs w:val="18"/>
                <w:rtl w:val="0"/>
              </w:rPr>
              <w:t xml:space="preserve">:ARG1 (d / đi</w:t>
            </w:r>
            <w:r w:rsidDel="00000000" w:rsidR="00000000" w:rsidRPr="00000000">
              <w:rPr>
                <w:color w:val="40a070"/>
                <w:sz w:val="18"/>
                <w:szCs w:val="18"/>
                <w:rtl w:val="0"/>
              </w:rPr>
              <w:t xml:space="preserve">-04</w:t>
            </w:r>
          </w:p>
          <w:p w:rsidR="00000000" w:rsidDel="00000000" w:rsidP="00000000" w:rsidRDefault="00000000" w:rsidRPr="00000000" w14:paraId="0000146F">
            <w:pPr>
              <w:ind w:firstLine="567"/>
              <w:rPr>
                <w:sz w:val="18"/>
                <w:szCs w:val="18"/>
              </w:rPr>
            </w:pPr>
            <w:r w:rsidDel="00000000" w:rsidR="00000000" w:rsidRPr="00000000">
              <w:rPr>
                <w:color w:val="40a070"/>
                <w:sz w:val="18"/>
                <w:szCs w:val="18"/>
                <w:rtl w:val="0"/>
              </w:rPr>
              <w:t xml:space="preserve">        </w:t>
              <w:tab/>
            </w:r>
            <w:r w:rsidDel="00000000" w:rsidR="00000000" w:rsidRPr="00000000">
              <w:rPr>
                <w:sz w:val="18"/>
                <w:szCs w:val="18"/>
                <w:rtl w:val="0"/>
              </w:rPr>
              <w:t xml:space="preserve">:ARG0 (c2 / cậu</w:t>
            </w:r>
            <w:r w:rsidDel="00000000" w:rsidR="00000000" w:rsidRPr="00000000">
              <w:rPr>
                <w:color w:val="40a070"/>
                <w:sz w:val="18"/>
                <w:szCs w:val="18"/>
                <w:rtl w:val="0"/>
              </w:rPr>
              <w:t xml:space="preserve">-02</w:t>
            </w:r>
            <w:r w:rsidDel="00000000" w:rsidR="00000000" w:rsidRPr="00000000">
              <w:rPr>
                <w:sz w:val="18"/>
                <w:szCs w:val="18"/>
                <w:rtl w:val="0"/>
              </w:rPr>
              <w:t xml:space="preserve">)</w:t>
            </w:r>
          </w:p>
          <w:p w:rsidR="00000000" w:rsidDel="00000000" w:rsidP="00000000" w:rsidRDefault="00000000" w:rsidRPr="00000000" w14:paraId="00001470">
            <w:pPr>
              <w:spacing w:line="480" w:lineRule="auto"/>
              <w:ind w:firstLine="567"/>
              <w:rPr>
                <w:sz w:val="18"/>
                <w:szCs w:val="18"/>
              </w:rPr>
            </w:pPr>
            <w:r w:rsidDel="00000000" w:rsidR="00000000" w:rsidRPr="00000000">
              <w:rPr>
                <w:sz w:val="18"/>
                <w:szCs w:val="18"/>
                <w:rtl w:val="0"/>
              </w:rPr>
              <w:t xml:space="preserve">        </w:t>
              <w:tab/>
              <w:t xml:space="preserve">:polarity -))</w:t>
            </w:r>
          </w:p>
          <w:p w:rsidR="00000000" w:rsidDel="00000000" w:rsidP="00000000" w:rsidRDefault="00000000" w:rsidRPr="00000000" w14:paraId="00001471">
            <w:pPr>
              <w:spacing w:before="240" w:lineRule="auto"/>
              <w:ind w:firstLine="567"/>
              <w:rPr>
                <w:sz w:val="24"/>
                <w:szCs w:val="24"/>
              </w:rPr>
            </w:pPr>
            <w:r w:rsidDel="00000000" w:rsidR="00000000" w:rsidRPr="00000000">
              <w:rPr>
                <w:sz w:val="24"/>
                <w:szCs w:val="24"/>
                <w:rtl w:val="0"/>
              </w:rPr>
              <w:t xml:space="preserve">Cậu bé có thể không đi.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72">
            <w:pPr>
              <w:spacing w:after="200" w:lineRule="auto"/>
              <w:ind w:firstLine="567"/>
              <w:rPr>
                <w:sz w:val="18"/>
                <w:szCs w:val="18"/>
              </w:rPr>
            </w:pPr>
            <w:r w:rsidDel="00000000" w:rsidR="00000000" w:rsidRPr="00000000">
              <w:rPr>
                <w:sz w:val="18"/>
                <w:szCs w:val="18"/>
                <w:rtl w:val="0"/>
              </w:rPr>
              <w:t xml:space="preserve">(p </w:t>
            </w:r>
            <w:r w:rsidDel="00000000" w:rsidR="00000000" w:rsidRPr="00000000">
              <w:rPr>
                <w:color w:val="666666"/>
                <w:sz w:val="18"/>
                <w:szCs w:val="18"/>
                <w:rtl w:val="0"/>
              </w:rPr>
              <w:t xml:space="preserve">/</w:t>
            </w:r>
            <w:r w:rsidDel="00000000" w:rsidR="00000000" w:rsidRPr="00000000">
              <w:rPr>
                <w:sz w:val="18"/>
                <w:szCs w:val="18"/>
                <w:rtl w:val="0"/>
              </w:rPr>
              <w:t xml:space="preserve"> possible</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w:t>
              <w:tab/>
              <w:t xml:space="preserve">:ARG1 (g </w:t>
            </w:r>
            <w:r w:rsidDel="00000000" w:rsidR="00000000" w:rsidRPr="00000000">
              <w:rPr>
                <w:color w:val="666666"/>
                <w:sz w:val="18"/>
                <w:szCs w:val="18"/>
                <w:rtl w:val="0"/>
              </w:rPr>
              <w:t xml:space="preserve">/</w:t>
            </w:r>
            <w:r w:rsidDel="00000000" w:rsidR="00000000" w:rsidRPr="00000000">
              <w:rPr>
                <w:sz w:val="18"/>
                <w:szCs w:val="18"/>
                <w:rtl w:val="0"/>
              </w:rPr>
              <w:t xml:space="preserve"> go</w:t>
            </w:r>
            <w:r w:rsidDel="00000000" w:rsidR="00000000" w:rsidRPr="00000000">
              <w:rPr>
                <w:color w:val="40a070"/>
                <w:sz w:val="18"/>
                <w:szCs w:val="18"/>
                <w:rtl w:val="0"/>
              </w:rPr>
              <w:t xml:space="preserve">-02</w:t>
              <w:br w:type="textWrapping"/>
            </w:r>
            <w:r w:rsidDel="00000000" w:rsidR="00000000" w:rsidRPr="00000000">
              <w:rPr>
                <w:sz w:val="18"/>
                <w:szCs w:val="18"/>
                <w:rtl w:val="0"/>
              </w:rPr>
              <w:t xml:space="preserve">         </w:t>
              <w:tab/>
              <w:t xml:space="preserve">:ARG0 (b </w:t>
            </w:r>
            <w:r w:rsidDel="00000000" w:rsidR="00000000" w:rsidRPr="00000000">
              <w:rPr>
                <w:color w:val="666666"/>
                <w:sz w:val="18"/>
                <w:szCs w:val="18"/>
                <w:rtl w:val="0"/>
              </w:rPr>
              <w:t xml:space="preserve">/</w:t>
            </w:r>
            <w:r w:rsidDel="00000000" w:rsidR="00000000" w:rsidRPr="00000000">
              <w:rPr>
                <w:sz w:val="18"/>
                <w:szCs w:val="18"/>
                <w:rtl w:val="0"/>
              </w:rPr>
              <w:t xml:space="preserve"> boy)</w:t>
              <w:br w:type="textWrapping"/>
              <w:t xml:space="preserve">         </w:t>
              <w:tab/>
              <w:t xml:space="preserve">:polarity </w:t>
            </w:r>
            <w:r w:rsidDel="00000000" w:rsidR="00000000" w:rsidRPr="00000000">
              <w:rPr>
                <w:color w:val="666666"/>
                <w:sz w:val="18"/>
                <w:szCs w:val="18"/>
                <w:rtl w:val="0"/>
              </w:rPr>
              <w:t xml:space="preserve">-</w:t>
            </w:r>
            <w:r w:rsidDel="00000000" w:rsidR="00000000" w:rsidRPr="00000000">
              <w:rPr>
                <w:sz w:val="18"/>
                <w:szCs w:val="18"/>
                <w:rtl w:val="0"/>
              </w:rPr>
              <w:t xml:space="preserve">))</w:t>
            </w:r>
          </w:p>
          <w:p w:rsidR="00000000" w:rsidDel="00000000" w:rsidP="00000000" w:rsidRDefault="00000000" w:rsidRPr="00000000" w14:paraId="00001473">
            <w:pPr>
              <w:spacing w:after="100" w:before="100" w:lineRule="auto"/>
              <w:ind w:right="480" w:firstLine="567"/>
              <w:rPr>
                <w:sz w:val="24"/>
                <w:szCs w:val="24"/>
              </w:rPr>
            </w:pPr>
            <w:r w:rsidDel="00000000" w:rsidR="00000000" w:rsidRPr="00000000">
              <w:rPr>
                <w:sz w:val="24"/>
                <w:szCs w:val="24"/>
                <w:rtl w:val="0"/>
              </w:rPr>
              <w:t xml:space="preserve">It is possible for the boy not to go.</w:t>
            </w:r>
          </w:p>
          <w:p w:rsidR="00000000" w:rsidDel="00000000" w:rsidP="00000000" w:rsidRDefault="00000000" w:rsidRPr="00000000" w14:paraId="00001474">
            <w:pPr>
              <w:spacing w:after="100" w:before="100" w:lineRule="auto"/>
              <w:ind w:right="480" w:firstLine="567"/>
              <w:rPr>
                <w:sz w:val="24"/>
                <w:szCs w:val="24"/>
              </w:rPr>
            </w:pPr>
            <w:r w:rsidDel="00000000" w:rsidR="00000000" w:rsidRPr="00000000">
              <w:rPr>
                <w:sz w:val="24"/>
                <w:szCs w:val="24"/>
                <w:rtl w:val="0"/>
              </w:rPr>
              <w:t xml:space="preserve">It is possible for the boy to not go.</w:t>
            </w:r>
          </w:p>
        </w:tc>
      </w:tr>
      <w:tr>
        <w:trPr>
          <w:cantSplit w:val="0"/>
          <w:trHeight w:val="21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75">
            <w:pPr>
              <w:ind w:firstLine="567"/>
              <w:rPr>
                <w:color w:val="40a070"/>
                <w:sz w:val="18"/>
                <w:szCs w:val="18"/>
              </w:rPr>
            </w:pPr>
            <w:r w:rsidDel="00000000" w:rsidR="00000000" w:rsidRPr="00000000">
              <w:rPr>
                <w:sz w:val="18"/>
                <w:szCs w:val="18"/>
                <w:rtl w:val="0"/>
              </w:rPr>
              <w:t xml:space="preserve">(p / phải</w:t>
            </w:r>
            <w:r w:rsidDel="00000000" w:rsidR="00000000" w:rsidRPr="00000000">
              <w:rPr>
                <w:color w:val="40a070"/>
                <w:sz w:val="18"/>
                <w:szCs w:val="18"/>
                <w:rtl w:val="0"/>
              </w:rPr>
              <w:t xml:space="preserve">-01</w:t>
            </w:r>
          </w:p>
          <w:p w:rsidR="00000000" w:rsidDel="00000000" w:rsidP="00000000" w:rsidRDefault="00000000" w:rsidRPr="00000000" w14:paraId="00001476">
            <w:pPr>
              <w:ind w:firstLine="567"/>
              <w:rPr>
                <w:color w:val="40a070"/>
                <w:sz w:val="18"/>
                <w:szCs w:val="18"/>
              </w:rPr>
            </w:pPr>
            <w:r w:rsidDel="00000000" w:rsidR="00000000" w:rsidRPr="00000000">
              <w:rPr>
                <w:color w:val="40a070"/>
                <w:sz w:val="18"/>
                <w:szCs w:val="18"/>
                <w:rtl w:val="0"/>
              </w:rPr>
              <w:t xml:space="preserve">   </w:t>
            </w:r>
            <w:r w:rsidDel="00000000" w:rsidR="00000000" w:rsidRPr="00000000">
              <w:rPr>
                <w:sz w:val="18"/>
                <w:szCs w:val="18"/>
                <w:rtl w:val="0"/>
              </w:rPr>
              <w:t xml:space="preserve">:ARG1 (d / đi</w:t>
            </w:r>
            <w:r w:rsidDel="00000000" w:rsidR="00000000" w:rsidRPr="00000000">
              <w:rPr>
                <w:color w:val="40a070"/>
                <w:sz w:val="18"/>
                <w:szCs w:val="18"/>
                <w:rtl w:val="0"/>
              </w:rPr>
              <w:t xml:space="preserve">-04</w:t>
            </w:r>
          </w:p>
          <w:p w:rsidR="00000000" w:rsidDel="00000000" w:rsidP="00000000" w:rsidRDefault="00000000" w:rsidRPr="00000000" w14:paraId="00001477">
            <w:pPr>
              <w:ind w:firstLine="567"/>
              <w:rPr>
                <w:sz w:val="18"/>
                <w:szCs w:val="18"/>
              </w:rPr>
            </w:pPr>
            <w:r w:rsidDel="00000000" w:rsidR="00000000" w:rsidRPr="00000000">
              <w:rPr>
                <w:color w:val="40a070"/>
                <w:sz w:val="18"/>
                <w:szCs w:val="18"/>
                <w:rtl w:val="0"/>
              </w:rPr>
              <w:t xml:space="preserve">        </w:t>
              <w:tab/>
            </w:r>
            <w:r w:rsidDel="00000000" w:rsidR="00000000" w:rsidRPr="00000000">
              <w:rPr>
                <w:sz w:val="18"/>
                <w:szCs w:val="18"/>
                <w:rtl w:val="0"/>
              </w:rPr>
              <w:t xml:space="preserve">:ARG0 (c / cậu</w:t>
            </w:r>
            <w:r w:rsidDel="00000000" w:rsidR="00000000" w:rsidRPr="00000000">
              <w:rPr>
                <w:color w:val="40a070"/>
                <w:sz w:val="18"/>
                <w:szCs w:val="18"/>
                <w:rtl w:val="0"/>
              </w:rPr>
              <w:t xml:space="preserve">-02</w:t>
            </w:r>
            <w:r w:rsidDel="00000000" w:rsidR="00000000" w:rsidRPr="00000000">
              <w:rPr>
                <w:sz w:val="18"/>
                <w:szCs w:val="18"/>
                <w:rtl w:val="0"/>
              </w:rPr>
              <w:t xml:space="preserve">))</w:t>
            </w:r>
          </w:p>
          <w:p w:rsidR="00000000" w:rsidDel="00000000" w:rsidP="00000000" w:rsidRDefault="00000000" w:rsidRPr="00000000" w14:paraId="00001478">
            <w:pPr>
              <w:spacing w:after="200" w:lineRule="auto"/>
              <w:ind w:firstLine="567"/>
              <w:rPr>
                <w:sz w:val="18"/>
                <w:szCs w:val="18"/>
              </w:rPr>
            </w:pPr>
            <w:r w:rsidDel="00000000" w:rsidR="00000000" w:rsidRPr="00000000">
              <w:rPr>
                <w:sz w:val="18"/>
                <w:szCs w:val="18"/>
                <w:rtl w:val="0"/>
              </w:rPr>
              <w:t xml:space="preserve">   :polarity </w:t>
            </w:r>
            <w:r w:rsidDel="00000000" w:rsidR="00000000" w:rsidRPr="00000000">
              <w:rPr>
                <w:color w:val="666666"/>
                <w:sz w:val="18"/>
                <w:szCs w:val="18"/>
                <w:rtl w:val="0"/>
              </w:rPr>
              <w:t xml:space="preserve">-</w:t>
            </w:r>
            <w:r w:rsidDel="00000000" w:rsidR="00000000" w:rsidRPr="00000000">
              <w:rPr>
                <w:sz w:val="18"/>
                <w:szCs w:val="18"/>
                <w:rtl w:val="0"/>
              </w:rPr>
              <w:t xml:space="preserve">)</w:t>
            </w:r>
          </w:p>
          <w:p w:rsidR="00000000" w:rsidDel="00000000" w:rsidP="00000000" w:rsidRDefault="00000000" w:rsidRPr="00000000" w14:paraId="00001479">
            <w:pPr>
              <w:spacing w:before="240" w:lineRule="auto"/>
              <w:ind w:firstLine="567"/>
              <w:rPr>
                <w:sz w:val="24"/>
                <w:szCs w:val="24"/>
              </w:rPr>
            </w:pPr>
            <w:r w:rsidDel="00000000" w:rsidR="00000000" w:rsidRPr="00000000">
              <w:rPr>
                <w:sz w:val="24"/>
                <w:szCs w:val="24"/>
                <w:rtl w:val="0"/>
              </w:rPr>
              <w:t xml:space="preserve">Cậu bé không phải đi.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7A">
            <w:pPr>
              <w:spacing w:after="200" w:lineRule="auto"/>
              <w:ind w:firstLine="567"/>
              <w:rPr>
                <w:sz w:val="18"/>
                <w:szCs w:val="18"/>
              </w:rPr>
            </w:pPr>
            <w:r w:rsidDel="00000000" w:rsidR="00000000" w:rsidRPr="00000000">
              <w:rPr>
                <w:sz w:val="18"/>
                <w:szCs w:val="18"/>
                <w:rtl w:val="0"/>
              </w:rPr>
              <w:t xml:space="preserve">(o </w:t>
            </w:r>
            <w:r w:rsidDel="00000000" w:rsidR="00000000" w:rsidRPr="00000000">
              <w:rPr>
                <w:color w:val="666666"/>
                <w:sz w:val="18"/>
                <w:szCs w:val="18"/>
                <w:rtl w:val="0"/>
              </w:rPr>
              <w:t xml:space="preserve">/</w:t>
            </w:r>
            <w:r w:rsidDel="00000000" w:rsidR="00000000" w:rsidRPr="00000000">
              <w:rPr>
                <w:sz w:val="18"/>
                <w:szCs w:val="18"/>
                <w:rtl w:val="0"/>
              </w:rPr>
              <w:t xml:space="preserve"> obligate</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:ARG2 (g </w:t>
            </w:r>
            <w:r w:rsidDel="00000000" w:rsidR="00000000" w:rsidRPr="00000000">
              <w:rPr>
                <w:color w:val="666666"/>
                <w:sz w:val="18"/>
                <w:szCs w:val="18"/>
                <w:rtl w:val="0"/>
              </w:rPr>
              <w:t xml:space="preserve">/</w:t>
            </w:r>
            <w:r w:rsidDel="00000000" w:rsidR="00000000" w:rsidRPr="00000000">
              <w:rPr>
                <w:sz w:val="18"/>
                <w:szCs w:val="18"/>
                <w:rtl w:val="0"/>
              </w:rPr>
              <w:t xml:space="preserve"> go</w:t>
            </w:r>
            <w:r w:rsidDel="00000000" w:rsidR="00000000" w:rsidRPr="00000000">
              <w:rPr>
                <w:color w:val="40a070"/>
                <w:sz w:val="18"/>
                <w:szCs w:val="18"/>
                <w:rtl w:val="0"/>
              </w:rPr>
              <w:t xml:space="preserve">-02</w:t>
              <w:br w:type="textWrapping"/>
            </w:r>
            <w:r w:rsidDel="00000000" w:rsidR="00000000" w:rsidRPr="00000000">
              <w:rPr>
                <w:sz w:val="18"/>
                <w:szCs w:val="18"/>
                <w:rtl w:val="0"/>
              </w:rPr>
              <w:t xml:space="preserve">         </w:t>
              <w:tab/>
              <w:t xml:space="preserve">:ARG0 (b </w:t>
            </w:r>
            <w:r w:rsidDel="00000000" w:rsidR="00000000" w:rsidRPr="00000000">
              <w:rPr>
                <w:color w:val="666666"/>
                <w:sz w:val="18"/>
                <w:szCs w:val="18"/>
                <w:rtl w:val="0"/>
              </w:rPr>
              <w:t xml:space="preserve">/</w:t>
            </w:r>
            <w:r w:rsidDel="00000000" w:rsidR="00000000" w:rsidRPr="00000000">
              <w:rPr>
                <w:sz w:val="18"/>
                <w:szCs w:val="18"/>
                <w:rtl w:val="0"/>
              </w:rPr>
              <w:t xml:space="preserve"> boy))</w:t>
              <w:br w:type="textWrapping"/>
              <w:t xml:space="preserve">    :polarity </w:t>
            </w:r>
            <w:r w:rsidDel="00000000" w:rsidR="00000000" w:rsidRPr="00000000">
              <w:rPr>
                <w:color w:val="666666"/>
                <w:sz w:val="18"/>
                <w:szCs w:val="18"/>
                <w:rtl w:val="0"/>
              </w:rPr>
              <w:t xml:space="preserve">-</w:t>
            </w:r>
            <w:r w:rsidDel="00000000" w:rsidR="00000000" w:rsidRPr="00000000">
              <w:rPr>
                <w:sz w:val="18"/>
                <w:szCs w:val="18"/>
                <w:rtl w:val="0"/>
              </w:rPr>
              <w:t xml:space="preserve">)</w:t>
            </w:r>
          </w:p>
          <w:p w:rsidR="00000000" w:rsidDel="00000000" w:rsidP="00000000" w:rsidRDefault="00000000" w:rsidRPr="00000000" w14:paraId="0000147B">
            <w:pPr>
              <w:spacing w:after="100" w:before="100" w:lineRule="auto"/>
              <w:ind w:right="480" w:firstLine="567"/>
              <w:rPr>
                <w:sz w:val="24"/>
                <w:szCs w:val="24"/>
              </w:rPr>
            </w:pPr>
            <w:r w:rsidDel="00000000" w:rsidR="00000000" w:rsidRPr="00000000">
              <w:rPr>
                <w:sz w:val="24"/>
                <w:szCs w:val="24"/>
                <w:rtl w:val="0"/>
              </w:rPr>
              <w:t xml:space="preserve">The boy doesn’t have to go.</w:t>
            </w:r>
          </w:p>
          <w:p w:rsidR="00000000" w:rsidDel="00000000" w:rsidP="00000000" w:rsidRDefault="00000000" w:rsidRPr="00000000" w14:paraId="0000147C">
            <w:pPr>
              <w:spacing w:after="200" w:before="240" w:lineRule="auto"/>
              <w:ind w:firstLine="567"/>
              <w:rPr>
                <w:sz w:val="24"/>
                <w:szCs w:val="24"/>
              </w:rPr>
            </w:pPr>
            <w:r w:rsidDel="00000000" w:rsidR="00000000" w:rsidRPr="00000000">
              <w:rPr>
                <w:sz w:val="24"/>
                <w:szCs w:val="24"/>
                <w:rtl w:val="0"/>
              </w:rPr>
              <w:t xml:space="preserve">It’s not necessary for the boy to go.</w:t>
            </w:r>
          </w:p>
        </w:tc>
      </w:tr>
      <w:tr>
        <w:trPr>
          <w:cantSplit w:val="0"/>
          <w:trHeight w:val="21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7D">
            <w:pPr>
              <w:spacing w:line="240" w:lineRule="auto"/>
              <w:ind w:firstLine="567"/>
              <w:rPr>
                <w:color w:val="40a070"/>
                <w:sz w:val="18"/>
                <w:szCs w:val="18"/>
              </w:rPr>
            </w:pPr>
            <w:r w:rsidDel="00000000" w:rsidR="00000000" w:rsidRPr="00000000">
              <w:rPr>
                <w:sz w:val="18"/>
                <w:szCs w:val="18"/>
                <w:rtl w:val="0"/>
              </w:rPr>
              <w:t xml:space="preserve">(p / bắt buộc</w:t>
            </w:r>
            <w:r w:rsidDel="00000000" w:rsidR="00000000" w:rsidRPr="00000000">
              <w:rPr>
                <w:color w:val="40a070"/>
                <w:sz w:val="18"/>
                <w:szCs w:val="18"/>
                <w:rtl w:val="0"/>
              </w:rPr>
              <w:t xml:space="preserve">-01</w:t>
            </w:r>
          </w:p>
          <w:p w:rsidR="00000000" w:rsidDel="00000000" w:rsidP="00000000" w:rsidRDefault="00000000" w:rsidRPr="00000000" w14:paraId="0000147E">
            <w:pPr>
              <w:spacing w:line="240" w:lineRule="auto"/>
              <w:ind w:firstLine="567"/>
              <w:rPr>
                <w:color w:val="40a070"/>
                <w:sz w:val="18"/>
                <w:szCs w:val="18"/>
              </w:rPr>
            </w:pPr>
            <w:r w:rsidDel="00000000" w:rsidR="00000000" w:rsidRPr="00000000">
              <w:rPr>
                <w:color w:val="40a070"/>
                <w:sz w:val="18"/>
                <w:szCs w:val="18"/>
                <w:rtl w:val="0"/>
              </w:rPr>
              <w:t xml:space="preserve">   </w:t>
            </w:r>
            <w:r w:rsidDel="00000000" w:rsidR="00000000" w:rsidRPr="00000000">
              <w:rPr>
                <w:sz w:val="18"/>
                <w:szCs w:val="18"/>
                <w:rtl w:val="0"/>
              </w:rPr>
              <w:t xml:space="preserve">:ARG1 (d / đi</w:t>
            </w:r>
            <w:r w:rsidDel="00000000" w:rsidR="00000000" w:rsidRPr="00000000">
              <w:rPr>
                <w:color w:val="40a070"/>
                <w:sz w:val="18"/>
                <w:szCs w:val="18"/>
                <w:rtl w:val="0"/>
              </w:rPr>
              <w:t xml:space="preserve">-04</w:t>
            </w:r>
          </w:p>
          <w:p w:rsidR="00000000" w:rsidDel="00000000" w:rsidP="00000000" w:rsidRDefault="00000000" w:rsidRPr="00000000" w14:paraId="0000147F">
            <w:pPr>
              <w:spacing w:line="240" w:lineRule="auto"/>
              <w:ind w:firstLine="567"/>
              <w:rPr>
                <w:sz w:val="18"/>
                <w:szCs w:val="18"/>
              </w:rPr>
            </w:pPr>
            <w:r w:rsidDel="00000000" w:rsidR="00000000" w:rsidRPr="00000000">
              <w:rPr>
                <w:color w:val="40a070"/>
                <w:sz w:val="18"/>
                <w:szCs w:val="18"/>
                <w:rtl w:val="0"/>
              </w:rPr>
              <w:t xml:space="preserve">        </w:t>
              <w:tab/>
            </w:r>
            <w:r w:rsidDel="00000000" w:rsidR="00000000" w:rsidRPr="00000000">
              <w:rPr>
                <w:sz w:val="18"/>
                <w:szCs w:val="18"/>
                <w:rtl w:val="0"/>
              </w:rPr>
              <w:t xml:space="preserve">:ARG0 (c / cậu</w:t>
            </w:r>
            <w:r w:rsidDel="00000000" w:rsidR="00000000" w:rsidRPr="00000000">
              <w:rPr>
                <w:color w:val="40a070"/>
                <w:sz w:val="18"/>
                <w:szCs w:val="18"/>
                <w:rtl w:val="0"/>
              </w:rPr>
              <w:t xml:space="preserve">-02</w:t>
            </w:r>
            <w:r w:rsidDel="00000000" w:rsidR="00000000" w:rsidRPr="00000000">
              <w:rPr>
                <w:sz w:val="18"/>
                <w:szCs w:val="18"/>
                <w:rtl w:val="0"/>
              </w:rPr>
              <w:t xml:space="preserve">))</w:t>
            </w:r>
          </w:p>
          <w:p w:rsidR="00000000" w:rsidDel="00000000" w:rsidP="00000000" w:rsidRDefault="00000000" w:rsidRPr="00000000" w14:paraId="00001480">
            <w:pPr>
              <w:spacing w:after="200" w:line="240" w:lineRule="auto"/>
              <w:ind w:firstLine="567"/>
              <w:rPr>
                <w:sz w:val="18"/>
                <w:szCs w:val="18"/>
              </w:rPr>
            </w:pPr>
            <w:r w:rsidDel="00000000" w:rsidR="00000000" w:rsidRPr="00000000">
              <w:rPr>
                <w:sz w:val="18"/>
                <w:szCs w:val="18"/>
                <w:rtl w:val="0"/>
              </w:rPr>
              <w:t xml:space="preserve">        </w:t>
              <w:tab/>
              <w:t xml:space="preserve">:polarity </w:t>
            </w:r>
            <w:r w:rsidDel="00000000" w:rsidR="00000000" w:rsidRPr="00000000">
              <w:rPr>
                <w:color w:val="666666"/>
                <w:sz w:val="18"/>
                <w:szCs w:val="18"/>
                <w:rtl w:val="0"/>
              </w:rPr>
              <w:t xml:space="preserve">-</w:t>
            </w:r>
            <w:r w:rsidDel="00000000" w:rsidR="00000000" w:rsidRPr="00000000">
              <w:rPr>
                <w:sz w:val="18"/>
                <w:szCs w:val="18"/>
                <w:rtl w:val="0"/>
              </w:rPr>
              <w:t xml:space="preserve">)</w:t>
            </w:r>
          </w:p>
          <w:p w:rsidR="00000000" w:rsidDel="00000000" w:rsidP="00000000" w:rsidRDefault="00000000" w:rsidRPr="00000000" w14:paraId="00001481">
            <w:pPr>
              <w:spacing w:before="240" w:lineRule="auto"/>
              <w:ind w:firstLine="567"/>
              <w:rPr>
                <w:sz w:val="24"/>
                <w:szCs w:val="24"/>
              </w:rPr>
            </w:pPr>
            <w:r w:rsidDel="00000000" w:rsidR="00000000" w:rsidRPr="00000000">
              <w:rPr>
                <w:sz w:val="24"/>
                <w:szCs w:val="24"/>
                <w:rtl w:val="0"/>
              </w:rPr>
              <w:t xml:space="preserve">Điều bắt buộc là cậu bé không được đi.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82">
            <w:pPr>
              <w:spacing w:after="200" w:lineRule="auto"/>
              <w:ind w:firstLine="567"/>
              <w:rPr>
                <w:sz w:val="18"/>
                <w:szCs w:val="18"/>
              </w:rPr>
            </w:pPr>
            <w:r w:rsidDel="00000000" w:rsidR="00000000" w:rsidRPr="00000000">
              <w:rPr>
                <w:sz w:val="18"/>
                <w:szCs w:val="18"/>
                <w:rtl w:val="0"/>
              </w:rPr>
              <w:t xml:space="preserve">(o </w:t>
            </w:r>
            <w:r w:rsidDel="00000000" w:rsidR="00000000" w:rsidRPr="00000000">
              <w:rPr>
                <w:color w:val="666666"/>
                <w:sz w:val="18"/>
                <w:szCs w:val="18"/>
                <w:rtl w:val="0"/>
              </w:rPr>
              <w:t xml:space="preserve">/</w:t>
            </w:r>
            <w:r w:rsidDel="00000000" w:rsidR="00000000" w:rsidRPr="00000000">
              <w:rPr>
                <w:sz w:val="18"/>
                <w:szCs w:val="18"/>
                <w:rtl w:val="0"/>
              </w:rPr>
              <w:t xml:space="preserve"> obligate</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:ARG2 (g </w:t>
            </w:r>
            <w:r w:rsidDel="00000000" w:rsidR="00000000" w:rsidRPr="00000000">
              <w:rPr>
                <w:color w:val="666666"/>
                <w:sz w:val="18"/>
                <w:szCs w:val="18"/>
                <w:rtl w:val="0"/>
              </w:rPr>
              <w:t xml:space="preserve">/</w:t>
            </w:r>
            <w:r w:rsidDel="00000000" w:rsidR="00000000" w:rsidRPr="00000000">
              <w:rPr>
                <w:sz w:val="18"/>
                <w:szCs w:val="18"/>
                <w:rtl w:val="0"/>
              </w:rPr>
              <w:t xml:space="preserve"> go</w:t>
            </w:r>
            <w:r w:rsidDel="00000000" w:rsidR="00000000" w:rsidRPr="00000000">
              <w:rPr>
                <w:color w:val="40a070"/>
                <w:sz w:val="18"/>
                <w:szCs w:val="18"/>
                <w:rtl w:val="0"/>
              </w:rPr>
              <w:t xml:space="preserve">-02</w:t>
              <w:br w:type="textWrapping"/>
            </w:r>
            <w:r w:rsidDel="00000000" w:rsidR="00000000" w:rsidRPr="00000000">
              <w:rPr>
                <w:sz w:val="18"/>
                <w:szCs w:val="18"/>
                <w:rtl w:val="0"/>
              </w:rPr>
              <w:t xml:space="preserve">         </w:t>
              <w:tab/>
              <w:t xml:space="preserve">:ARG0 (b </w:t>
            </w:r>
            <w:r w:rsidDel="00000000" w:rsidR="00000000" w:rsidRPr="00000000">
              <w:rPr>
                <w:color w:val="666666"/>
                <w:sz w:val="18"/>
                <w:szCs w:val="18"/>
                <w:rtl w:val="0"/>
              </w:rPr>
              <w:t xml:space="preserve">/</w:t>
            </w:r>
            <w:r w:rsidDel="00000000" w:rsidR="00000000" w:rsidRPr="00000000">
              <w:rPr>
                <w:sz w:val="18"/>
                <w:szCs w:val="18"/>
                <w:rtl w:val="0"/>
              </w:rPr>
              <w:t xml:space="preserve"> boy)</w:t>
              <w:br w:type="textWrapping"/>
              <w:t xml:space="preserve">         </w:t>
              <w:tab/>
              <w:t xml:space="preserve">:polarity </w:t>
            </w:r>
            <w:r w:rsidDel="00000000" w:rsidR="00000000" w:rsidRPr="00000000">
              <w:rPr>
                <w:color w:val="666666"/>
                <w:sz w:val="18"/>
                <w:szCs w:val="18"/>
                <w:rtl w:val="0"/>
              </w:rPr>
              <w:t xml:space="preserve">-</w:t>
            </w:r>
            <w:r w:rsidDel="00000000" w:rsidR="00000000" w:rsidRPr="00000000">
              <w:rPr>
                <w:sz w:val="18"/>
                <w:szCs w:val="18"/>
                <w:rtl w:val="0"/>
              </w:rPr>
              <w:t xml:space="preserve">))</w:t>
            </w:r>
          </w:p>
          <w:p w:rsidR="00000000" w:rsidDel="00000000" w:rsidP="00000000" w:rsidRDefault="00000000" w:rsidRPr="00000000" w14:paraId="00001483">
            <w:pPr>
              <w:spacing w:after="100" w:before="100" w:lineRule="auto"/>
              <w:ind w:right="480" w:firstLine="567"/>
              <w:rPr>
                <w:sz w:val="24"/>
                <w:szCs w:val="24"/>
              </w:rPr>
            </w:pPr>
            <w:r w:rsidDel="00000000" w:rsidR="00000000" w:rsidRPr="00000000">
              <w:rPr>
                <w:sz w:val="24"/>
                <w:szCs w:val="24"/>
                <w:rtl w:val="0"/>
              </w:rPr>
              <w:t xml:space="preserve">The boy must not go.</w:t>
            </w:r>
          </w:p>
          <w:p w:rsidR="00000000" w:rsidDel="00000000" w:rsidP="00000000" w:rsidRDefault="00000000" w:rsidRPr="00000000" w14:paraId="00001484">
            <w:pPr>
              <w:spacing w:after="100" w:before="100" w:lineRule="auto"/>
              <w:ind w:right="480" w:firstLine="567"/>
              <w:rPr>
                <w:sz w:val="24"/>
                <w:szCs w:val="24"/>
              </w:rPr>
            </w:pPr>
            <w:r w:rsidDel="00000000" w:rsidR="00000000" w:rsidRPr="00000000">
              <w:rPr>
                <w:sz w:val="24"/>
                <w:szCs w:val="24"/>
                <w:rtl w:val="0"/>
              </w:rPr>
              <w:t xml:space="preserve">It’s obligatory that the boy not go.</w:t>
            </w:r>
          </w:p>
        </w:tc>
      </w:tr>
    </w:tbl>
    <w:p w:rsidR="00000000" w:rsidDel="00000000" w:rsidP="00000000" w:rsidRDefault="00000000" w:rsidRPr="00000000" w14:paraId="00001485">
      <w:pPr>
        <w:rPr/>
      </w:pPr>
      <w:r w:rsidDel="00000000" w:rsidR="00000000" w:rsidRPr="00000000">
        <w:rPr>
          <w:rtl w:val="0"/>
        </w:rPr>
      </w:r>
    </w:p>
    <w:tbl>
      <w:tblPr>
        <w:tblStyle w:val="Table159"/>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25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86">
            <w:pPr>
              <w:spacing w:after="200" w:before="240" w:lineRule="auto"/>
              <w:ind w:firstLine="567"/>
              <w:rPr>
                <w:sz w:val="18"/>
                <w:szCs w:val="18"/>
              </w:rPr>
            </w:pPr>
            <w:r w:rsidDel="00000000" w:rsidR="00000000" w:rsidRPr="00000000">
              <w:rPr>
                <w:sz w:val="18"/>
                <w:szCs w:val="18"/>
                <w:rtl w:val="0"/>
              </w:rPr>
              <w:t xml:space="preserve">(n </w:t>
            </w:r>
            <w:r w:rsidDel="00000000" w:rsidR="00000000" w:rsidRPr="00000000">
              <w:rPr>
                <w:color w:val="666666"/>
                <w:sz w:val="18"/>
                <w:szCs w:val="18"/>
                <w:rtl w:val="0"/>
              </w:rPr>
              <w:t xml:space="preserve">/</w:t>
            </w:r>
            <w:r w:rsidDel="00000000" w:rsidR="00000000" w:rsidRPr="00000000">
              <w:rPr>
                <w:sz w:val="18"/>
                <w:szCs w:val="18"/>
                <w:rtl w:val="0"/>
              </w:rPr>
              <w:t xml:space="preserve"> nghĩ</w:t>
            </w:r>
            <w:r w:rsidDel="00000000" w:rsidR="00000000" w:rsidRPr="00000000">
              <w:rPr>
                <w:color w:val="40a070"/>
                <w:sz w:val="18"/>
                <w:szCs w:val="18"/>
                <w:rtl w:val="0"/>
              </w:rPr>
              <w:t xml:space="preserve">-03</w:t>
              <w:br w:type="textWrapping"/>
            </w:r>
            <w:r w:rsidDel="00000000" w:rsidR="00000000" w:rsidRPr="00000000">
              <w:rPr>
                <w:sz w:val="18"/>
                <w:szCs w:val="18"/>
                <w:rtl w:val="0"/>
              </w:rPr>
              <w:t xml:space="preserve">    :ARG0 (c </w:t>
            </w:r>
            <w:r w:rsidDel="00000000" w:rsidR="00000000" w:rsidRPr="00000000">
              <w:rPr>
                <w:color w:val="666666"/>
                <w:sz w:val="18"/>
                <w:szCs w:val="18"/>
                <w:rtl w:val="0"/>
              </w:rPr>
              <w:t xml:space="preserve">/</w:t>
            </w:r>
            <w:r w:rsidDel="00000000" w:rsidR="00000000" w:rsidRPr="00000000">
              <w:rPr>
                <w:sz w:val="18"/>
                <w:szCs w:val="18"/>
                <w:rtl w:val="0"/>
              </w:rPr>
              <w:t xml:space="preserve"> cậu</w:t>
            </w:r>
            <w:r w:rsidDel="00000000" w:rsidR="00000000" w:rsidRPr="00000000">
              <w:rPr>
                <w:color w:val="40a070"/>
                <w:sz w:val="18"/>
                <w:szCs w:val="18"/>
                <w:rtl w:val="0"/>
              </w:rPr>
              <w:t xml:space="preserve">-02</w:t>
            </w:r>
            <w:r w:rsidDel="00000000" w:rsidR="00000000" w:rsidRPr="00000000">
              <w:rPr>
                <w:sz w:val="18"/>
                <w:szCs w:val="18"/>
                <w:rtl w:val="0"/>
              </w:rPr>
              <w:t xml:space="preserve">)</w:t>
              <w:br w:type="textWrapping"/>
              <w:t xml:space="preserve">    :ARG1 (t </w:t>
            </w:r>
            <w:r w:rsidDel="00000000" w:rsidR="00000000" w:rsidRPr="00000000">
              <w:rPr>
                <w:color w:val="666666"/>
                <w:sz w:val="18"/>
                <w:szCs w:val="18"/>
                <w:rtl w:val="0"/>
              </w:rPr>
              <w:t xml:space="preserve">/</w:t>
            </w:r>
            <w:r w:rsidDel="00000000" w:rsidR="00000000" w:rsidRPr="00000000">
              <w:rPr>
                <w:sz w:val="18"/>
                <w:szCs w:val="18"/>
                <w:rtl w:val="0"/>
              </w:rPr>
              <w:t xml:space="preserve"> thắng</w:t>
            </w:r>
            <w:r w:rsidDel="00000000" w:rsidR="00000000" w:rsidRPr="00000000">
              <w:rPr>
                <w:color w:val="40a070"/>
                <w:sz w:val="18"/>
                <w:szCs w:val="18"/>
                <w:rtl w:val="0"/>
              </w:rPr>
              <w:t xml:space="preserve">-06</w:t>
              <w:br w:type="textWrapping"/>
            </w:r>
            <w:r w:rsidDel="00000000" w:rsidR="00000000" w:rsidRPr="00000000">
              <w:rPr>
                <w:sz w:val="18"/>
                <w:szCs w:val="18"/>
                <w:rtl w:val="0"/>
              </w:rPr>
              <w:t xml:space="preserve">         </w:t>
              <w:tab/>
              <w:t xml:space="preserve">:ARG0 (d </w:t>
            </w:r>
            <w:r w:rsidDel="00000000" w:rsidR="00000000" w:rsidRPr="00000000">
              <w:rPr>
                <w:color w:val="666666"/>
                <w:sz w:val="18"/>
                <w:szCs w:val="18"/>
                <w:rtl w:val="0"/>
              </w:rPr>
              <w:t xml:space="preserve">/</w:t>
            </w:r>
            <w:r w:rsidDel="00000000" w:rsidR="00000000" w:rsidRPr="00000000">
              <w:rPr>
                <w:sz w:val="18"/>
                <w:szCs w:val="18"/>
                <w:rtl w:val="0"/>
              </w:rPr>
              <w:t xml:space="preserve"> đội</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w:t>
              <w:tab/>
              <w:t xml:space="preserve">:poss c)</w:t>
              <w:br w:type="textWrapping"/>
              <w:t xml:space="preserve">         </w:t>
              <w:tab/>
              <w:t xml:space="preserve">:polarity </w:t>
            </w:r>
            <w:r w:rsidDel="00000000" w:rsidR="00000000" w:rsidRPr="00000000">
              <w:rPr>
                <w:color w:val="666666"/>
                <w:sz w:val="18"/>
                <w:szCs w:val="18"/>
                <w:rtl w:val="0"/>
              </w:rPr>
              <w:t xml:space="preserve">-</w:t>
            </w:r>
            <w:r w:rsidDel="00000000" w:rsidR="00000000" w:rsidRPr="00000000">
              <w:rPr>
                <w:sz w:val="18"/>
                <w:szCs w:val="18"/>
                <w:rtl w:val="0"/>
              </w:rPr>
              <w:t xml:space="preserve">))</w:t>
            </w:r>
          </w:p>
          <w:p w:rsidR="00000000" w:rsidDel="00000000" w:rsidP="00000000" w:rsidRDefault="00000000" w:rsidRPr="00000000" w14:paraId="00001487">
            <w:pPr>
              <w:spacing w:after="100" w:before="100" w:lineRule="auto"/>
              <w:ind w:right="480" w:firstLine="567"/>
              <w:rPr>
                <w:sz w:val="24"/>
                <w:szCs w:val="24"/>
              </w:rPr>
            </w:pPr>
            <w:r w:rsidDel="00000000" w:rsidR="00000000" w:rsidRPr="00000000">
              <w:rPr>
                <w:sz w:val="24"/>
                <w:szCs w:val="24"/>
                <w:rtl w:val="0"/>
              </w:rPr>
              <w:t xml:space="preserve">Cậu bé nghĩ đội của cậu ấy sẽ không thắng được.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88">
            <w:pPr>
              <w:spacing w:after="200" w:before="240" w:lineRule="auto"/>
              <w:ind w:firstLine="567"/>
              <w:rPr>
                <w:sz w:val="18"/>
                <w:szCs w:val="18"/>
              </w:rPr>
            </w:pPr>
            <w:r w:rsidDel="00000000" w:rsidR="00000000" w:rsidRPr="00000000">
              <w:rPr>
                <w:sz w:val="18"/>
                <w:szCs w:val="18"/>
                <w:rtl w:val="0"/>
              </w:rPr>
              <w:t xml:space="preserve">(t </w:t>
            </w:r>
            <w:r w:rsidDel="00000000" w:rsidR="00000000" w:rsidRPr="00000000">
              <w:rPr>
                <w:color w:val="666666"/>
                <w:sz w:val="18"/>
                <w:szCs w:val="18"/>
                <w:rtl w:val="0"/>
              </w:rPr>
              <w:t xml:space="preserve">/</w:t>
            </w:r>
            <w:r w:rsidDel="00000000" w:rsidR="00000000" w:rsidRPr="00000000">
              <w:rPr>
                <w:sz w:val="18"/>
                <w:szCs w:val="18"/>
                <w:rtl w:val="0"/>
              </w:rPr>
              <w:t xml:space="preserve"> think</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(b </w:t>
            </w:r>
            <w:r w:rsidDel="00000000" w:rsidR="00000000" w:rsidRPr="00000000">
              <w:rPr>
                <w:color w:val="666666"/>
                <w:sz w:val="18"/>
                <w:szCs w:val="18"/>
                <w:rtl w:val="0"/>
              </w:rPr>
              <w:t xml:space="preserve">/</w:t>
            </w:r>
            <w:r w:rsidDel="00000000" w:rsidR="00000000" w:rsidRPr="00000000">
              <w:rPr>
                <w:sz w:val="18"/>
                <w:szCs w:val="18"/>
                <w:rtl w:val="0"/>
              </w:rPr>
              <w:t xml:space="preserve"> boy)</w:t>
              <w:br w:type="textWrapping"/>
              <w:t xml:space="preserve">    :ARG1 (w </w:t>
            </w:r>
            <w:r w:rsidDel="00000000" w:rsidR="00000000" w:rsidRPr="00000000">
              <w:rPr>
                <w:color w:val="666666"/>
                <w:sz w:val="18"/>
                <w:szCs w:val="18"/>
                <w:rtl w:val="0"/>
              </w:rPr>
              <w:t xml:space="preserve">/</w:t>
            </w:r>
            <w:r w:rsidDel="00000000" w:rsidR="00000000" w:rsidRPr="00000000">
              <w:rPr>
                <w:sz w:val="18"/>
                <w:szCs w:val="18"/>
                <w:rtl w:val="0"/>
              </w:rPr>
              <w:t xml:space="preserve"> win</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w:t>
              <w:tab/>
              <w:t xml:space="preserve">:ARG0 (t2 </w:t>
            </w:r>
            <w:r w:rsidDel="00000000" w:rsidR="00000000" w:rsidRPr="00000000">
              <w:rPr>
                <w:color w:val="666666"/>
                <w:sz w:val="18"/>
                <w:szCs w:val="18"/>
                <w:rtl w:val="0"/>
              </w:rPr>
              <w:t xml:space="preserve">/</w:t>
            </w:r>
            <w:r w:rsidDel="00000000" w:rsidR="00000000" w:rsidRPr="00000000">
              <w:rPr>
                <w:sz w:val="18"/>
                <w:szCs w:val="18"/>
                <w:rtl w:val="0"/>
              </w:rPr>
              <w:t xml:space="preserve"> team</w:t>
              <w:br w:type="textWrapping"/>
              <w:t xml:space="preserve">                   </w:t>
              <w:tab/>
              <w:t xml:space="preserve">:poss b)</w:t>
              <w:br w:type="textWrapping"/>
              <w:t xml:space="preserve">         </w:t>
              <w:tab/>
              <w:t xml:space="preserve">:polarity </w:t>
            </w:r>
            <w:r w:rsidDel="00000000" w:rsidR="00000000" w:rsidRPr="00000000">
              <w:rPr>
                <w:color w:val="666666"/>
                <w:sz w:val="18"/>
                <w:szCs w:val="18"/>
                <w:rtl w:val="0"/>
              </w:rPr>
              <w:t xml:space="preserve">-</w:t>
            </w:r>
            <w:r w:rsidDel="00000000" w:rsidR="00000000" w:rsidRPr="00000000">
              <w:rPr>
                <w:sz w:val="18"/>
                <w:szCs w:val="18"/>
                <w:rtl w:val="0"/>
              </w:rPr>
              <w:t xml:space="preserve">))</w:t>
            </w:r>
          </w:p>
          <w:p w:rsidR="00000000" w:rsidDel="00000000" w:rsidP="00000000" w:rsidRDefault="00000000" w:rsidRPr="00000000" w14:paraId="00001489">
            <w:pPr>
              <w:spacing w:after="100" w:before="100" w:lineRule="auto"/>
              <w:ind w:right="480" w:firstLine="567"/>
              <w:rPr>
                <w:sz w:val="24"/>
                <w:szCs w:val="24"/>
              </w:rPr>
            </w:pPr>
            <w:r w:rsidDel="00000000" w:rsidR="00000000" w:rsidRPr="00000000">
              <w:rPr>
                <w:sz w:val="24"/>
                <w:szCs w:val="24"/>
                <w:rtl w:val="0"/>
              </w:rPr>
              <w:t xml:space="preserve">The boy thinks his team won’t win.</w:t>
            </w:r>
          </w:p>
          <w:p w:rsidR="00000000" w:rsidDel="00000000" w:rsidP="00000000" w:rsidRDefault="00000000" w:rsidRPr="00000000" w14:paraId="0000148A">
            <w:pPr>
              <w:spacing w:after="100" w:before="100" w:lineRule="auto"/>
              <w:ind w:right="480" w:firstLine="567"/>
              <w:rPr>
                <w:sz w:val="24"/>
                <w:szCs w:val="24"/>
              </w:rPr>
            </w:pPr>
            <w:r w:rsidDel="00000000" w:rsidR="00000000" w:rsidRPr="00000000">
              <w:rPr>
                <w:sz w:val="24"/>
                <w:szCs w:val="24"/>
                <w:rtl w:val="0"/>
              </w:rPr>
              <w:t xml:space="preserve">The boy doesn’t think his team will win. (colloquially, ambiguously)</w:t>
            </w:r>
          </w:p>
        </w:tc>
      </w:tr>
      <w:tr>
        <w:trPr>
          <w:cantSplit w:val="0"/>
          <w:trHeight w:val="28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8B">
            <w:pPr>
              <w:spacing w:after="200" w:before="240" w:lineRule="auto"/>
              <w:ind w:firstLine="567"/>
              <w:rPr>
                <w:sz w:val="18"/>
                <w:szCs w:val="18"/>
              </w:rPr>
            </w:pPr>
            <w:r w:rsidDel="00000000" w:rsidR="00000000" w:rsidRPr="00000000">
              <w:rPr>
                <w:sz w:val="18"/>
                <w:szCs w:val="18"/>
                <w:rtl w:val="0"/>
              </w:rPr>
              <w:t xml:space="preserve">(n </w:t>
            </w:r>
            <w:r w:rsidDel="00000000" w:rsidR="00000000" w:rsidRPr="00000000">
              <w:rPr>
                <w:color w:val="666666"/>
                <w:sz w:val="18"/>
                <w:szCs w:val="18"/>
                <w:rtl w:val="0"/>
              </w:rPr>
              <w:t xml:space="preserve">/</w:t>
            </w:r>
            <w:r w:rsidDel="00000000" w:rsidR="00000000" w:rsidRPr="00000000">
              <w:rPr>
                <w:sz w:val="18"/>
                <w:szCs w:val="18"/>
                <w:rtl w:val="0"/>
              </w:rPr>
              <w:t xml:space="preserve"> nghĩ</w:t>
            </w:r>
            <w:r w:rsidDel="00000000" w:rsidR="00000000" w:rsidRPr="00000000">
              <w:rPr>
                <w:color w:val="40a070"/>
                <w:sz w:val="18"/>
                <w:szCs w:val="18"/>
                <w:rtl w:val="0"/>
              </w:rPr>
              <w:t xml:space="preserve">-03</w:t>
              <w:br w:type="textWrapping"/>
            </w:r>
            <w:r w:rsidDel="00000000" w:rsidR="00000000" w:rsidRPr="00000000">
              <w:rPr>
                <w:sz w:val="18"/>
                <w:szCs w:val="18"/>
                <w:rtl w:val="0"/>
              </w:rPr>
              <w:t xml:space="preserve">    :ARG0 (c </w:t>
            </w:r>
            <w:r w:rsidDel="00000000" w:rsidR="00000000" w:rsidRPr="00000000">
              <w:rPr>
                <w:color w:val="666666"/>
                <w:sz w:val="18"/>
                <w:szCs w:val="18"/>
                <w:rtl w:val="0"/>
              </w:rPr>
              <w:t xml:space="preserve">/</w:t>
            </w:r>
            <w:r w:rsidDel="00000000" w:rsidR="00000000" w:rsidRPr="00000000">
              <w:rPr>
                <w:sz w:val="18"/>
                <w:szCs w:val="18"/>
                <w:rtl w:val="0"/>
              </w:rPr>
              <w:t xml:space="preserve"> cậu</w:t>
            </w:r>
            <w:r w:rsidDel="00000000" w:rsidR="00000000" w:rsidRPr="00000000">
              <w:rPr>
                <w:color w:val="40a070"/>
                <w:sz w:val="18"/>
                <w:szCs w:val="18"/>
                <w:rtl w:val="0"/>
              </w:rPr>
              <w:t xml:space="preserve">-02</w:t>
            </w:r>
            <w:r w:rsidDel="00000000" w:rsidR="00000000" w:rsidRPr="00000000">
              <w:rPr>
                <w:sz w:val="18"/>
                <w:szCs w:val="18"/>
                <w:rtl w:val="0"/>
              </w:rPr>
              <w:t xml:space="preserve">)</w:t>
              <w:br w:type="textWrapping"/>
              <w:t xml:space="preserve">    :ARG1 (t </w:t>
            </w:r>
            <w:r w:rsidDel="00000000" w:rsidR="00000000" w:rsidRPr="00000000">
              <w:rPr>
                <w:color w:val="666666"/>
                <w:sz w:val="18"/>
                <w:szCs w:val="18"/>
                <w:rtl w:val="0"/>
              </w:rPr>
              <w:t xml:space="preserve">/</w:t>
            </w:r>
            <w:r w:rsidDel="00000000" w:rsidR="00000000" w:rsidRPr="00000000">
              <w:rPr>
                <w:sz w:val="18"/>
                <w:szCs w:val="18"/>
                <w:rtl w:val="0"/>
              </w:rPr>
              <w:t xml:space="preserve"> thắng</w:t>
            </w:r>
            <w:r w:rsidDel="00000000" w:rsidR="00000000" w:rsidRPr="00000000">
              <w:rPr>
                <w:color w:val="40a070"/>
                <w:sz w:val="18"/>
                <w:szCs w:val="18"/>
                <w:rtl w:val="0"/>
              </w:rPr>
              <w:t xml:space="preserve">-06</w:t>
              <w:br w:type="textWrapping"/>
            </w:r>
            <w:r w:rsidDel="00000000" w:rsidR="00000000" w:rsidRPr="00000000">
              <w:rPr>
                <w:sz w:val="18"/>
                <w:szCs w:val="18"/>
                <w:rtl w:val="0"/>
              </w:rPr>
              <w:t xml:space="preserve">         </w:t>
              <w:tab/>
              <w:t xml:space="preserve">:ARG0 (d </w:t>
            </w:r>
            <w:r w:rsidDel="00000000" w:rsidR="00000000" w:rsidRPr="00000000">
              <w:rPr>
                <w:color w:val="666666"/>
                <w:sz w:val="18"/>
                <w:szCs w:val="18"/>
                <w:rtl w:val="0"/>
              </w:rPr>
              <w:t xml:space="preserve">/</w:t>
            </w:r>
            <w:r w:rsidDel="00000000" w:rsidR="00000000" w:rsidRPr="00000000">
              <w:rPr>
                <w:sz w:val="18"/>
                <w:szCs w:val="18"/>
                <w:rtl w:val="0"/>
              </w:rPr>
              <w:t xml:space="preserve"> đội</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w:t>
              <w:tab/>
              <w:t xml:space="preserve">:poss c)</w:t>
              <w:br w:type="textWrapping"/>
              <w:t xml:space="preserve">    :polarity </w:t>
            </w:r>
            <w:r w:rsidDel="00000000" w:rsidR="00000000" w:rsidRPr="00000000">
              <w:rPr>
                <w:color w:val="666666"/>
                <w:sz w:val="18"/>
                <w:szCs w:val="18"/>
                <w:rtl w:val="0"/>
              </w:rPr>
              <w:t xml:space="preserve">-</w:t>
            </w:r>
            <w:r w:rsidDel="00000000" w:rsidR="00000000" w:rsidRPr="00000000">
              <w:rPr>
                <w:sz w:val="18"/>
                <w:szCs w:val="18"/>
                <w:rtl w:val="0"/>
              </w:rPr>
              <w:t xml:space="preserve">))</w:t>
            </w:r>
          </w:p>
          <w:p w:rsidR="00000000" w:rsidDel="00000000" w:rsidP="00000000" w:rsidRDefault="00000000" w:rsidRPr="00000000" w14:paraId="0000148C">
            <w:pPr>
              <w:spacing w:after="200" w:before="240" w:lineRule="auto"/>
              <w:ind w:firstLine="567"/>
              <w:rPr>
                <w:sz w:val="24"/>
                <w:szCs w:val="24"/>
              </w:rPr>
            </w:pPr>
            <w:r w:rsidDel="00000000" w:rsidR="00000000" w:rsidRPr="00000000">
              <w:rPr>
                <w:sz w:val="24"/>
                <w:szCs w:val="24"/>
                <w:rtl w:val="0"/>
              </w:rPr>
              <w:t xml:space="preserve">Cậu bé không nghĩ rằng đội của cậu ấy sẽ thắng.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8D">
            <w:pPr>
              <w:spacing w:after="200" w:before="240" w:lineRule="auto"/>
              <w:ind w:firstLine="567"/>
              <w:rPr>
                <w:sz w:val="18"/>
                <w:szCs w:val="18"/>
              </w:rPr>
            </w:pPr>
            <w:r w:rsidDel="00000000" w:rsidR="00000000" w:rsidRPr="00000000">
              <w:rPr>
                <w:sz w:val="18"/>
                <w:szCs w:val="18"/>
                <w:rtl w:val="0"/>
              </w:rPr>
              <w:t xml:space="preserve">(t </w:t>
            </w:r>
            <w:r w:rsidDel="00000000" w:rsidR="00000000" w:rsidRPr="00000000">
              <w:rPr>
                <w:color w:val="666666"/>
                <w:sz w:val="18"/>
                <w:szCs w:val="18"/>
                <w:rtl w:val="0"/>
              </w:rPr>
              <w:t xml:space="preserve">/</w:t>
            </w:r>
            <w:r w:rsidDel="00000000" w:rsidR="00000000" w:rsidRPr="00000000">
              <w:rPr>
                <w:sz w:val="18"/>
                <w:szCs w:val="18"/>
                <w:rtl w:val="0"/>
              </w:rPr>
              <w:t xml:space="preserve"> think</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(b </w:t>
            </w:r>
            <w:r w:rsidDel="00000000" w:rsidR="00000000" w:rsidRPr="00000000">
              <w:rPr>
                <w:color w:val="666666"/>
                <w:sz w:val="18"/>
                <w:szCs w:val="18"/>
                <w:rtl w:val="0"/>
              </w:rPr>
              <w:t xml:space="preserve">/</w:t>
            </w:r>
            <w:r w:rsidDel="00000000" w:rsidR="00000000" w:rsidRPr="00000000">
              <w:rPr>
                <w:sz w:val="18"/>
                <w:szCs w:val="18"/>
                <w:rtl w:val="0"/>
              </w:rPr>
              <w:t xml:space="preserve"> boy)</w:t>
              <w:br w:type="textWrapping"/>
              <w:t xml:space="preserve">    :ARG1 (w </w:t>
            </w:r>
            <w:r w:rsidDel="00000000" w:rsidR="00000000" w:rsidRPr="00000000">
              <w:rPr>
                <w:color w:val="666666"/>
                <w:sz w:val="18"/>
                <w:szCs w:val="18"/>
                <w:rtl w:val="0"/>
              </w:rPr>
              <w:t xml:space="preserve">/</w:t>
            </w:r>
            <w:r w:rsidDel="00000000" w:rsidR="00000000" w:rsidRPr="00000000">
              <w:rPr>
                <w:sz w:val="18"/>
                <w:szCs w:val="18"/>
                <w:rtl w:val="0"/>
              </w:rPr>
              <w:t xml:space="preserve"> win</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w:t>
              <w:tab/>
              <w:t xml:space="preserve">:ARG0 (t2 </w:t>
            </w:r>
            <w:r w:rsidDel="00000000" w:rsidR="00000000" w:rsidRPr="00000000">
              <w:rPr>
                <w:color w:val="666666"/>
                <w:sz w:val="18"/>
                <w:szCs w:val="18"/>
                <w:rtl w:val="0"/>
              </w:rPr>
              <w:t xml:space="preserve">/</w:t>
            </w:r>
            <w:r w:rsidDel="00000000" w:rsidR="00000000" w:rsidRPr="00000000">
              <w:rPr>
                <w:sz w:val="18"/>
                <w:szCs w:val="18"/>
                <w:rtl w:val="0"/>
              </w:rPr>
              <w:t xml:space="preserve"> team</w:t>
              <w:br w:type="textWrapping"/>
              <w:t xml:space="preserve">                   </w:t>
              <w:tab/>
              <w:t xml:space="preserve">:poss b))</w:t>
              <w:br w:type="textWrapping"/>
              <w:t xml:space="preserve">    :polarity </w:t>
            </w:r>
            <w:r w:rsidDel="00000000" w:rsidR="00000000" w:rsidRPr="00000000">
              <w:rPr>
                <w:color w:val="666666"/>
                <w:sz w:val="18"/>
                <w:szCs w:val="18"/>
                <w:rtl w:val="0"/>
              </w:rPr>
              <w:t xml:space="preserve">-</w:t>
            </w:r>
            <w:r w:rsidDel="00000000" w:rsidR="00000000" w:rsidRPr="00000000">
              <w:rPr>
                <w:sz w:val="18"/>
                <w:szCs w:val="18"/>
                <w:rtl w:val="0"/>
              </w:rPr>
              <w:t xml:space="preserve">)</w:t>
            </w:r>
          </w:p>
          <w:p w:rsidR="00000000" w:rsidDel="00000000" w:rsidP="00000000" w:rsidRDefault="00000000" w:rsidRPr="00000000" w14:paraId="0000148E">
            <w:pPr>
              <w:spacing w:after="100" w:before="100" w:lineRule="auto"/>
              <w:ind w:right="480" w:firstLine="567"/>
              <w:rPr>
                <w:sz w:val="24"/>
                <w:szCs w:val="24"/>
              </w:rPr>
            </w:pPr>
            <w:r w:rsidDel="00000000" w:rsidR="00000000" w:rsidRPr="00000000">
              <w:rPr>
                <w:sz w:val="24"/>
                <w:szCs w:val="24"/>
                <w:rtl w:val="0"/>
              </w:rPr>
              <w:t xml:space="preserve">It’s not true that the boy thinks his team will win.</w:t>
            </w:r>
          </w:p>
          <w:p w:rsidR="00000000" w:rsidDel="00000000" w:rsidP="00000000" w:rsidRDefault="00000000" w:rsidRPr="00000000" w14:paraId="0000148F">
            <w:pPr>
              <w:spacing w:after="100" w:before="100" w:lineRule="auto"/>
              <w:ind w:right="480" w:firstLine="567"/>
              <w:rPr>
                <w:sz w:val="24"/>
                <w:szCs w:val="24"/>
              </w:rPr>
            </w:pPr>
            <w:r w:rsidDel="00000000" w:rsidR="00000000" w:rsidRPr="00000000">
              <w:rPr>
                <w:sz w:val="24"/>
                <w:szCs w:val="24"/>
                <w:rtl w:val="0"/>
              </w:rPr>
              <w:t xml:space="preserve">The boy doesn’t think his team will win. (colloquially, ambiguously)</w:t>
            </w:r>
          </w:p>
        </w:tc>
      </w:tr>
    </w:tbl>
    <w:p w:rsidR="00000000" w:rsidDel="00000000" w:rsidP="00000000" w:rsidRDefault="00000000" w:rsidRPr="00000000" w14:paraId="00001490">
      <w:pPr>
        <w:rPr/>
      </w:pPr>
      <w:r w:rsidDel="00000000" w:rsidR="00000000" w:rsidRPr="00000000">
        <w:rPr>
          <w:rtl w:val="0"/>
        </w:rPr>
      </w:r>
    </w:p>
    <w:tbl>
      <w:tblPr>
        <w:tblStyle w:val="Table16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18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91">
            <w:pPr>
              <w:spacing w:after="200" w:before="240" w:lineRule="auto"/>
              <w:ind w:firstLine="567"/>
              <w:rPr>
                <w:sz w:val="18"/>
                <w:szCs w:val="18"/>
              </w:rPr>
            </w:pPr>
            <w:r w:rsidDel="00000000" w:rsidR="00000000" w:rsidRPr="00000000">
              <w:rPr>
                <w:sz w:val="18"/>
                <w:szCs w:val="18"/>
                <w:rtl w:val="0"/>
              </w:rPr>
              <w:t xml:space="preserve">(c </w:t>
            </w:r>
            <w:r w:rsidDel="00000000" w:rsidR="00000000" w:rsidRPr="00000000">
              <w:rPr>
                <w:color w:val="666666"/>
                <w:sz w:val="18"/>
                <w:szCs w:val="18"/>
                <w:rtl w:val="0"/>
              </w:rPr>
              <w:t xml:space="preserve">/</w:t>
            </w:r>
            <w:r w:rsidDel="00000000" w:rsidR="00000000" w:rsidRPr="00000000">
              <w:rPr>
                <w:sz w:val="18"/>
                <w:szCs w:val="18"/>
                <w:rtl w:val="0"/>
              </w:rPr>
              <w:t xml:space="preserve"> có</w:t>
            </w:r>
            <w:r w:rsidDel="00000000" w:rsidR="00000000" w:rsidRPr="00000000">
              <w:rPr>
                <w:color w:val="40a070"/>
                <w:sz w:val="18"/>
                <w:szCs w:val="18"/>
                <w:rtl w:val="0"/>
              </w:rPr>
              <w:t xml:space="preserve">-03</w:t>
              <w:br w:type="textWrapping"/>
            </w:r>
            <w:r w:rsidDel="00000000" w:rsidR="00000000" w:rsidRPr="00000000">
              <w:rPr>
                <w:sz w:val="18"/>
                <w:szCs w:val="18"/>
                <w:rtl w:val="0"/>
              </w:rPr>
              <w:t xml:space="preserve">    :polarity </w:t>
            </w:r>
            <w:r w:rsidDel="00000000" w:rsidR="00000000" w:rsidRPr="00000000">
              <w:rPr>
                <w:color w:val="666666"/>
                <w:sz w:val="18"/>
                <w:szCs w:val="18"/>
                <w:rtl w:val="0"/>
              </w:rPr>
              <w:t xml:space="preserve">-</w:t>
              <w:br w:type="textWrapping"/>
            </w:r>
            <w:r w:rsidDel="00000000" w:rsidR="00000000" w:rsidRPr="00000000">
              <w:rPr>
                <w:sz w:val="18"/>
                <w:szCs w:val="18"/>
                <w:rtl w:val="0"/>
              </w:rPr>
              <w:t xml:space="preserve">    :ARG0 (t </w:t>
            </w:r>
            <w:r w:rsidDel="00000000" w:rsidR="00000000" w:rsidRPr="00000000">
              <w:rPr>
                <w:color w:val="666666"/>
                <w:sz w:val="18"/>
                <w:szCs w:val="18"/>
                <w:rtl w:val="0"/>
              </w:rPr>
              <w:t xml:space="preserve">/</w:t>
            </w:r>
            <w:r w:rsidDel="00000000" w:rsidR="00000000" w:rsidRPr="00000000">
              <w:rPr>
                <w:sz w:val="18"/>
                <w:szCs w:val="18"/>
                <w:rtl w:val="0"/>
              </w:rPr>
              <w:t xml:space="preserve"> tôi</w:t>
            </w:r>
            <w:r w:rsidDel="00000000" w:rsidR="00000000" w:rsidRPr="00000000">
              <w:rPr>
                <w:color w:val="40a070"/>
                <w:sz w:val="18"/>
                <w:szCs w:val="18"/>
                <w:rtl w:val="0"/>
              </w:rPr>
              <w:t xml:space="preserve">-04</w:t>
            </w:r>
            <w:r w:rsidDel="00000000" w:rsidR="00000000" w:rsidRPr="00000000">
              <w:rPr>
                <w:sz w:val="18"/>
                <w:szCs w:val="18"/>
                <w:rtl w:val="0"/>
              </w:rPr>
              <w:t xml:space="preserve">)</w:t>
              <w:br w:type="textWrapping"/>
              <w:t xml:space="preserve">    :ARG1 (t2 </w:t>
            </w:r>
            <w:r w:rsidDel="00000000" w:rsidR="00000000" w:rsidRPr="00000000">
              <w:rPr>
                <w:color w:val="666666"/>
                <w:sz w:val="18"/>
                <w:szCs w:val="18"/>
                <w:rtl w:val="0"/>
              </w:rPr>
              <w:t xml:space="preserve">/</w:t>
            </w:r>
            <w:r w:rsidDel="00000000" w:rsidR="00000000" w:rsidRPr="00000000">
              <w:rPr>
                <w:sz w:val="18"/>
                <w:szCs w:val="18"/>
                <w:rtl w:val="0"/>
              </w:rPr>
              <w:t xml:space="preserve"> tiền</w:t>
            </w:r>
            <w:r w:rsidDel="00000000" w:rsidR="00000000" w:rsidRPr="00000000">
              <w:rPr>
                <w:color w:val="40a070"/>
                <w:sz w:val="18"/>
                <w:szCs w:val="18"/>
                <w:rtl w:val="0"/>
              </w:rPr>
              <w:t xml:space="preserve">-01</w:t>
            </w:r>
            <w:r w:rsidDel="00000000" w:rsidR="00000000" w:rsidRPr="00000000">
              <w:rPr>
                <w:sz w:val="18"/>
                <w:szCs w:val="18"/>
                <w:rtl w:val="0"/>
              </w:rPr>
              <w:t xml:space="preserve">))</w:t>
            </w:r>
          </w:p>
          <w:p w:rsidR="00000000" w:rsidDel="00000000" w:rsidP="00000000" w:rsidRDefault="00000000" w:rsidRPr="00000000" w14:paraId="00001492">
            <w:pPr>
              <w:spacing w:after="100" w:before="100" w:lineRule="auto"/>
              <w:ind w:right="480" w:firstLine="567"/>
              <w:rPr>
                <w:sz w:val="24"/>
                <w:szCs w:val="24"/>
              </w:rPr>
            </w:pPr>
            <w:r w:rsidDel="00000000" w:rsidR="00000000" w:rsidRPr="00000000">
              <w:rPr>
                <w:sz w:val="24"/>
                <w:szCs w:val="24"/>
                <w:rtl w:val="0"/>
              </w:rPr>
              <w:t xml:space="preserve">Tôi không có tiền.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93">
            <w:pPr>
              <w:spacing w:after="200" w:before="240" w:lineRule="auto"/>
              <w:ind w:firstLine="567"/>
              <w:rPr>
                <w:sz w:val="18"/>
                <w:szCs w:val="18"/>
              </w:rPr>
            </w:pPr>
            <w:r w:rsidDel="00000000" w:rsidR="00000000" w:rsidRPr="00000000">
              <w:rPr>
                <w:sz w:val="18"/>
                <w:szCs w:val="18"/>
                <w:rtl w:val="0"/>
              </w:rPr>
              <w:t xml:space="preserve">(h </w:t>
            </w:r>
            <w:r w:rsidDel="00000000" w:rsidR="00000000" w:rsidRPr="00000000">
              <w:rPr>
                <w:color w:val="666666"/>
                <w:sz w:val="18"/>
                <w:szCs w:val="18"/>
                <w:rtl w:val="0"/>
              </w:rPr>
              <w:t xml:space="preserve">/</w:t>
            </w:r>
            <w:r w:rsidDel="00000000" w:rsidR="00000000" w:rsidRPr="00000000">
              <w:rPr>
                <w:sz w:val="18"/>
                <w:szCs w:val="18"/>
                <w:rtl w:val="0"/>
              </w:rPr>
              <w:t xml:space="preserve"> have</w:t>
            </w:r>
            <w:r w:rsidDel="00000000" w:rsidR="00000000" w:rsidRPr="00000000">
              <w:rPr>
                <w:color w:val="40a070"/>
                <w:sz w:val="18"/>
                <w:szCs w:val="18"/>
                <w:rtl w:val="0"/>
              </w:rPr>
              <w:t xml:space="preserve">-03</w:t>
              <w:br w:type="textWrapping"/>
            </w:r>
            <w:r w:rsidDel="00000000" w:rsidR="00000000" w:rsidRPr="00000000">
              <w:rPr>
                <w:sz w:val="18"/>
                <w:szCs w:val="18"/>
                <w:rtl w:val="0"/>
              </w:rPr>
              <w:t xml:space="preserve">    :polarity </w:t>
            </w:r>
            <w:r w:rsidDel="00000000" w:rsidR="00000000" w:rsidRPr="00000000">
              <w:rPr>
                <w:color w:val="666666"/>
                <w:sz w:val="18"/>
                <w:szCs w:val="18"/>
                <w:rtl w:val="0"/>
              </w:rPr>
              <w:t xml:space="preserve">-</w:t>
              <w:br w:type="textWrapping"/>
            </w:r>
            <w:r w:rsidDel="00000000" w:rsidR="00000000" w:rsidRPr="00000000">
              <w:rPr>
                <w:sz w:val="18"/>
                <w:szCs w:val="18"/>
                <w:rtl w:val="0"/>
              </w:rPr>
              <w:t xml:space="preserve">    :ARG0 (i </w:t>
            </w:r>
            <w:r w:rsidDel="00000000" w:rsidR="00000000" w:rsidRPr="00000000">
              <w:rPr>
                <w:color w:val="666666"/>
                <w:sz w:val="18"/>
                <w:szCs w:val="18"/>
                <w:rtl w:val="0"/>
              </w:rPr>
              <w:t xml:space="preserve">/</w:t>
            </w:r>
            <w:r w:rsidDel="00000000" w:rsidR="00000000" w:rsidRPr="00000000">
              <w:rPr>
                <w:sz w:val="18"/>
                <w:szCs w:val="18"/>
                <w:rtl w:val="0"/>
              </w:rPr>
              <w:t xml:space="preserve"> i)</w:t>
              <w:br w:type="textWrapping"/>
              <w:t xml:space="preserve">    :ARG1 (m </w:t>
            </w:r>
            <w:r w:rsidDel="00000000" w:rsidR="00000000" w:rsidRPr="00000000">
              <w:rPr>
                <w:color w:val="666666"/>
                <w:sz w:val="18"/>
                <w:szCs w:val="18"/>
                <w:rtl w:val="0"/>
              </w:rPr>
              <w:t xml:space="preserve">/</w:t>
            </w:r>
            <w:r w:rsidDel="00000000" w:rsidR="00000000" w:rsidRPr="00000000">
              <w:rPr>
                <w:sz w:val="18"/>
                <w:szCs w:val="18"/>
                <w:rtl w:val="0"/>
              </w:rPr>
              <w:t xml:space="preserve"> money))</w:t>
            </w:r>
          </w:p>
          <w:p w:rsidR="00000000" w:rsidDel="00000000" w:rsidP="00000000" w:rsidRDefault="00000000" w:rsidRPr="00000000" w14:paraId="00001494">
            <w:pPr>
              <w:spacing w:after="100" w:before="100" w:lineRule="auto"/>
              <w:ind w:right="480" w:firstLine="567"/>
              <w:rPr>
                <w:sz w:val="24"/>
                <w:szCs w:val="24"/>
              </w:rPr>
            </w:pPr>
            <w:r w:rsidDel="00000000" w:rsidR="00000000" w:rsidRPr="00000000">
              <w:rPr>
                <w:sz w:val="24"/>
                <w:szCs w:val="24"/>
                <w:rtl w:val="0"/>
              </w:rPr>
              <w:t xml:space="preserve">I don’t have any money.</w:t>
            </w:r>
          </w:p>
          <w:p w:rsidR="00000000" w:rsidDel="00000000" w:rsidP="00000000" w:rsidRDefault="00000000" w:rsidRPr="00000000" w14:paraId="00001495">
            <w:pPr>
              <w:spacing w:after="100" w:before="100" w:lineRule="auto"/>
              <w:ind w:right="480" w:firstLine="567"/>
              <w:rPr>
                <w:sz w:val="24"/>
                <w:szCs w:val="24"/>
              </w:rPr>
            </w:pPr>
            <w:r w:rsidDel="00000000" w:rsidR="00000000" w:rsidRPr="00000000">
              <w:rPr>
                <w:sz w:val="24"/>
                <w:szCs w:val="24"/>
                <w:rtl w:val="0"/>
              </w:rPr>
              <w:t xml:space="preserve">I have no money.</w:t>
            </w:r>
          </w:p>
        </w:tc>
      </w:tr>
    </w:tbl>
    <w:p w:rsidR="00000000" w:rsidDel="00000000" w:rsidP="00000000" w:rsidRDefault="00000000" w:rsidRPr="00000000" w14:paraId="00001496">
      <w:pPr>
        <w:spacing w:line="360" w:lineRule="auto"/>
        <w:ind w:firstLine="567"/>
        <w:rPr/>
      </w:pPr>
      <w:r w:rsidDel="00000000" w:rsidR="00000000" w:rsidRPr="00000000">
        <w:rPr>
          <w:rtl w:val="0"/>
        </w:rPr>
      </w:r>
    </w:p>
    <w:p w:rsidR="00000000" w:rsidDel="00000000" w:rsidP="00000000" w:rsidRDefault="00000000" w:rsidRPr="00000000" w14:paraId="00001497">
      <w:pPr>
        <w:spacing w:line="360" w:lineRule="auto"/>
        <w:ind w:firstLine="567"/>
        <w:rPr/>
      </w:pPr>
      <w:r w:rsidDel="00000000" w:rsidR="00000000" w:rsidRPr="00000000">
        <w:rPr>
          <w:rtl w:val="0"/>
        </w:rPr>
        <w:t xml:space="preserve">Các phụ tố phủ định cũng được biểu diễn với vai :polarity, ví dụ inappropriate.</w:t>
      </w:r>
    </w:p>
    <w:p w:rsidR="00000000" w:rsidDel="00000000" w:rsidP="00000000" w:rsidRDefault="00000000" w:rsidRPr="00000000" w14:paraId="00001498">
      <w:pPr>
        <w:spacing w:line="360" w:lineRule="auto"/>
        <w:ind w:firstLine="567"/>
        <w:rPr/>
      </w:pPr>
      <w:r w:rsidDel="00000000" w:rsidR="00000000" w:rsidRPr="00000000">
        <w:rPr>
          <w:rtl w:val="0"/>
        </w:rPr>
        <w:t xml:space="preserve">(a / appropriate-02 </w:t>
      </w:r>
    </w:p>
    <w:p w:rsidR="00000000" w:rsidDel="00000000" w:rsidP="00000000" w:rsidRDefault="00000000" w:rsidRPr="00000000" w14:paraId="00001499">
      <w:pPr>
        <w:spacing w:line="360" w:lineRule="auto"/>
        <w:ind w:firstLine="567"/>
        <w:rPr/>
      </w:pPr>
      <w:r w:rsidDel="00000000" w:rsidR="00000000" w:rsidRPr="00000000">
        <w:rPr>
          <w:rtl w:val="0"/>
        </w:rPr>
        <w:t xml:space="preserve">  </w:t>
        <w:tab/>
        <w:t xml:space="preserve">:polarity -</w:t>
      </w:r>
    </w:p>
    <w:p w:rsidR="00000000" w:rsidDel="00000000" w:rsidP="00000000" w:rsidRDefault="00000000" w:rsidRPr="00000000" w14:paraId="0000149A">
      <w:pPr>
        <w:spacing w:line="360" w:lineRule="auto"/>
        <w:ind w:firstLine="567"/>
        <w:rPr/>
      </w:pPr>
      <w:r w:rsidDel="00000000" w:rsidR="00000000" w:rsidRPr="00000000">
        <w:rPr>
          <w:rtl w:val="0"/>
        </w:rPr>
        <w:t xml:space="preserve">  </w:t>
        <w:tab/>
        <w:t xml:space="preserve">:ARG1 (d / dress))</w:t>
      </w:r>
    </w:p>
    <w:p w:rsidR="00000000" w:rsidDel="00000000" w:rsidP="00000000" w:rsidRDefault="00000000" w:rsidRPr="00000000" w14:paraId="0000149B">
      <w:pPr>
        <w:spacing w:line="360" w:lineRule="auto"/>
        <w:ind w:firstLine="567"/>
        <w:rPr/>
      </w:pPr>
      <w:r w:rsidDel="00000000" w:rsidR="00000000" w:rsidRPr="00000000">
        <w:rPr>
          <w:rtl w:val="0"/>
        </w:rPr>
        <w:t xml:space="preserve">the dress is inappropriate</w:t>
      </w:r>
    </w:p>
    <w:p w:rsidR="00000000" w:rsidDel="00000000" w:rsidP="00000000" w:rsidRDefault="00000000" w:rsidRPr="00000000" w14:paraId="0000149C">
      <w:pPr>
        <w:spacing w:line="360" w:lineRule="auto"/>
        <w:ind w:firstLine="567"/>
        <w:rPr/>
      </w:pPr>
      <w:r w:rsidDel="00000000" w:rsidR="00000000" w:rsidRPr="00000000">
        <w:rPr>
          <w:rtl w:val="0"/>
        </w:rPr>
        <w:t xml:space="preserve">the dress is not appropriate</w:t>
      </w:r>
    </w:p>
    <w:p w:rsidR="00000000" w:rsidDel="00000000" w:rsidP="00000000" w:rsidRDefault="00000000" w:rsidRPr="00000000" w14:paraId="0000149D">
      <w:pPr>
        <w:pStyle w:val="Heading1"/>
        <w:numPr>
          <w:ilvl w:val="0"/>
          <w:numId w:val="30"/>
        </w:numPr>
        <w:ind w:left="432" w:hanging="432"/>
        <w:rPr/>
      </w:pPr>
      <w:bookmarkStart w:colFirst="0" w:colLast="0" w:name="_heading=h.3x8tuzt" w:id="114"/>
      <w:bookmarkEnd w:id="114"/>
      <w:r w:rsidDel="00000000" w:rsidR="00000000" w:rsidRPr="00000000">
        <w:rPr>
          <w:rtl w:val="0"/>
        </w:rPr>
        <w:t xml:space="preserve">Câu hỏi (Question)</w:t>
      </w:r>
    </w:p>
    <w:p w:rsidR="00000000" w:rsidDel="00000000" w:rsidP="00000000" w:rsidRDefault="00000000" w:rsidRPr="00000000" w14:paraId="0000149E">
      <w:pPr>
        <w:spacing w:after="180" w:before="180" w:lineRule="auto"/>
        <w:ind w:firstLine="567"/>
        <w:rPr>
          <w:sz w:val="24"/>
          <w:szCs w:val="24"/>
        </w:rPr>
      </w:pPr>
      <w:r w:rsidDel="00000000" w:rsidR="00000000" w:rsidRPr="00000000">
        <w:rPr>
          <w:sz w:val="24"/>
          <w:szCs w:val="24"/>
          <w:rtl w:val="0"/>
        </w:rPr>
        <w:t xml:space="preserve">AMR sử dụng </w:t>
      </w:r>
      <w:r w:rsidDel="00000000" w:rsidR="00000000" w:rsidRPr="00000000">
        <w:rPr>
          <w:rtl w:val="0"/>
        </w:rPr>
        <w:t xml:space="preserve">amr-unknown</w:t>
      </w:r>
      <w:r w:rsidDel="00000000" w:rsidR="00000000" w:rsidRPr="00000000">
        <w:rPr>
          <w:sz w:val="24"/>
          <w:szCs w:val="24"/>
          <w:rtl w:val="0"/>
        </w:rPr>
        <w:t xml:space="preserve"> để thể hiện cho câu hỏi:</w:t>
      </w:r>
    </w:p>
    <w:tbl>
      <w:tblPr>
        <w:tblStyle w:val="Table16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85"/>
        <w:tblGridChange w:id="0">
          <w:tblGrid>
            <w:gridCol w:w="4410"/>
            <w:gridCol w:w="4485"/>
          </w:tblGrid>
        </w:tblGridChange>
      </w:tblGrid>
      <w:tr>
        <w:trPr>
          <w:cantSplit w:val="0"/>
          <w:trHeight w:val="138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9F">
            <w:pPr>
              <w:spacing w:after="200" w:before="240" w:lineRule="auto"/>
              <w:ind w:firstLine="567"/>
              <w:rPr>
                <w:sz w:val="18"/>
                <w:szCs w:val="18"/>
              </w:rPr>
            </w:pPr>
            <w:r w:rsidDel="00000000" w:rsidR="00000000" w:rsidRPr="00000000">
              <w:rPr>
                <w:sz w:val="18"/>
                <w:szCs w:val="18"/>
                <w:rtl w:val="0"/>
              </w:rPr>
              <w:t xml:space="preserve">(t </w:t>
            </w:r>
            <w:r w:rsidDel="00000000" w:rsidR="00000000" w:rsidRPr="00000000">
              <w:rPr>
                <w:color w:val="666666"/>
                <w:sz w:val="18"/>
                <w:szCs w:val="18"/>
                <w:rtl w:val="0"/>
              </w:rPr>
              <w:t xml:space="preserve">/</w:t>
            </w:r>
            <w:r w:rsidDel="00000000" w:rsidR="00000000" w:rsidRPr="00000000">
              <w:rPr>
                <w:sz w:val="18"/>
                <w:szCs w:val="18"/>
                <w:rtl w:val="0"/>
              </w:rPr>
              <w:t xml:space="preserve"> tìm</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(c </w:t>
            </w:r>
            <w:r w:rsidDel="00000000" w:rsidR="00000000" w:rsidRPr="00000000">
              <w:rPr>
                <w:color w:val="666666"/>
                <w:sz w:val="18"/>
                <w:szCs w:val="18"/>
                <w:rtl w:val="0"/>
              </w:rPr>
              <w:t xml:space="preserve">/</w:t>
            </w:r>
            <w:r w:rsidDel="00000000" w:rsidR="00000000" w:rsidRPr="00000000">
              <w:rPr>
                <w:sz w:val="18"/>
                <w:szCs w:val="18"/>
                <w:rtl w:val="0"/>
              </w:rPr>
              <w:t xml:space="preserve"> cô</w:t>
            </w:r>
            <w:r w:rsidDel="00000000" w:rsidR="00000000" w:rsidRPr="00000000">
              <w:rPr>
                <w:color w:val="40a070"/>
                <w:sz w:val="18"/>
                <w:szCs w:val="18"/>
                <w:rtl w:val="0"/>
              </w:rPr>
              <w:t xml:space="preserve">-02</w:t>
            </w:r>
            <w:r w:rsidDel="00000000" w:rsidR="00000000" w:rsidRPr="00000000">
              <w:rPr>
                <w:sz w:val="18"/>
                <w:szCs w:val="18"/>
                <w:rtl w:val="0"/>
              </w:rPr>
              <w:t xml:space="preserve">)</w:t>
              <w:br w:type="textWrapping"/>
              <w:t xml:space="preserve">    :ARG1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r>
          </w:p>
          <w:p w:rsidR="00000000" w:rsidDel="00000000" w:rsidP="00000000" w:rsidRDefault="00000000" w:rsidRPr="00000000" w14:paraId="000014A0">
            <w:pPr>
              <w:spacing w:after="200" w:before="240" w:lineRule="auto"/>
              <w:ind w:firstLine="567"/>
              <w:rPr>
                <w:sz w:val="24"/>
                <w:szCs w:val="24"/>
              </w:rPr>
            </w:pPr>
            <w:r w:rsidDel="00000000" w:rsidR="00000000" w:rsidRPr="00000000">
              <w:rPr>
                <w:sz w:val="24"/>
                <w:szCs w:val="24"/>
                <w:rtl w:val="0"/>
              </w:rPr>
              <w:t xml:space="preserve">Cô bé đã tìm thấy cái gì?</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A1">
            <w:pPr>
              <w:spacing w:after="200" w:before="240" w:lineRule="auto"/>
              <w:ind w:firstLine="567"/>
              <w:rPr>
                <w:sz w:val="18"/>
                <w:szCs w:val="18"/>
              </w:rPr>
            </w:pPr>
            <w:r w:rsidDel="00000000" w:rsidR="00000000" w:rsidRPr="00000000">
              <w:rPr>
                <w:sz w:val="18"/>
                <w:szCs w:val="18"/>
                <w:rtl w:val="0"/>
              </w:rPr>
              <w:t xml:space="preserve">(f </w:t>
            </w:r>
            <w:r w:rsidDel="00000000" w:rsidR="00000000" w:rsidRPr="00000000">
              <w:rPr>
                <w:color w:val="666666"/>
                <w:sz w:val="18"/>
                <w:szCs w:val="18"/>
                <w:rtl w:val="0"/>
              </w:rPr>
              <w:t xml:space="preserve">/</w:t>
            </w:r>
            <w:r w:rsidDel="00000000" w:rsidR="00000000" w:rsidRPr="00000000">
              <w:rPr>
                <w:sz w:val="18"/>
                <w:szCs w:val="18"/>
                <w:rtl w:val="0"/>
              </w:rPr>
              <w:t xml:space="preserve"> find</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(g </w:t>
            </w:r>
            <w:r w:rsidDel="00000000" w:rsidR="00000000" w:rsidRPr="00000000">
              <w:rPr>
                <w:color w:val="666666"/>
                <w:sz w:val="18"/>
                <w:szCs w:val="18"/>
                <w:rtl w:val="0"/>
              </w:rPr>
              <w:t xml:space="preserve">/</w:t>
            </w:r>
            <w:r w:rsidDel="00000000" w:rsidR="00000000" w:rsidRPr="00000000">
              <w:rPr>
                <w:sz w:val="18"/>
                <w:szCs w:val="18"/>
                <w:rtl w:val="0"/>
              </w:rPr>
              <w:t xml:space="preserve"> girl)</w:t>
              <w:br w:type="textWrapping"/>
              <w:t xml:space="preserve">    :ARG1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r>
          </w:p>
          <w:p w:rsidR="00000000" w:rsidDel="00000000" w:rsidP="00000000" w:rsidRDefault="00000000" w:rsidRPr="00000000" w14:paraId="000014A2">
            <w:pPr>
              <w:spacing w:after="100" w:before="100" w:lineRule="auto"/>
              <w:ind w:right="480" w:firstLine="567"/>
              <w:rPr>
                <w:sz w:val="24"/>
                <w:szCs w:val="24"/>
              </w:rPr>
            </w:pPr>
            <w:r w:rsidDel="00000000" w:rsidR="00000000" w:rsidRPr="00000000">
              <w:rPr>
                <w:sz w:val="24"/>
                <w:szCs w:val="24"/>
                <w:rtl w:val="0"/>
              </w:rPr>
              <w:t xml:space="preserve">What did the girl find?</w:t>
            </w:r>
          </w:p>
        </w:tc>
      </w:tr>
      <w:tr>
        <w:trPr>
          <w:cantSplit w:val="0"/>
          <w:trHeight w:val="18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A3">
            <w:pPr>
              <w:spacing w:before="240" w:lineRule="auto"/>
              <w:ind w:firstLine="567"/>
              <w:rPr>
                <w:sz w:val="18"/>
                <w:szCs w:val="18"/>
              </w:rPr>
            </w:pPr>
            <w:r w:rsidDel="00000000" w:rsidR="00000000" w:rsidRPr="00000000">
              <w:rPr>
                <w:sz w:val="18"/>
                <w:szCs w:val="18"/>
                <w:rtl w:val="0"/>
              </w:rPr>
              <w:t xml:space="preserve">(t </w:t>
            </w:r>
            <w:r w:rsidDel="00000000" w:rsidR="00000000" w:rsidRPr="00000000">
              <w:rPr>
                <w:color w:val="666666"/>
                <w:sz w:val="18"/>
                <w:szCs w:val="18"/>
                <w:rtl w:val="0"/>
              </w:rPr>
              <w:t xml:space="preserve">/</w:t>
            </w:r>
            <w:r w:rsidDel="00000000" w:rsidR="00000000" w:rsidRPr="00000000">
              <w:rPr>
                <w:sz w:val="18"/>
                <w:szCs w:val="18"/>
                <w:rtl w:val="0"/>
              </w:rPr>
              <w:t xml:space="preserve"> tìm</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(c </w:t>
            </w:r>
            <w:r w:rsidDel="00000000" w:rsidR="00000000" w:rsidRPr="00000000">
              <w:rPr>
                <w:color w:val="666666"/>
                <w:sz w:val="18"/>
                <w:szCs w:val="18"/>
                <w:rtl w:val="0"/>
              </w:rPr>
              <w:t xml:space="preserve">/</w:t>
            </w:r>
            <w:r w:rsidDel="00000000" w:rsidR="00000000" w:rsidRPr="00000000">
              <w:rPr>
                <w:sz w:val="18"/>
                <w:szCs w:val="18"/>
                <w:rtl w:val="0"/>
              </w:rPr>
              <w:t xml:space="preserve"> cô</w:t>
            </w:r>
            <w:r w:rsidDel="00000000" w:rsidR="00000000" w:rsidRPr="00000000">
              <w:rPr>
                <w:color w:val="40a070"/>
                <w:sz w:val="18"/>
                <w:szCs w:val="18"/>
                <w:rtl w:val="0"/>
              </w:rPr>
              <w:t xml:space="preserve">-02</w:t>
            </w:r>
            <w:r w:rsidDel="00000000" w:rsidR="00000000" w:rsidRPr="00000000">
              <w:rPr>
                <w:sz w:val="18"/>
                <w:szCs w:val="18"/>
                <w:rtl w:val="0"/>
              </w:rPr>
              <w:t xml:space="preserve">)</w:t>
              <w:br w:type="textWrapping"/>
              <w:t xml:space="preserve">    :ARG1 (c2 / cậu</w:t>
            </w:r>
            <w:r w:rsidDel="00000000" w:rsidR="00000000" w:rsidRPr="00000000">
              <w:rPr>
                <w:color w:val="40a070"/>
                <w:sz w:val="18"/>
                <w:szCs w:val="18"/>
                <w:rtl w:val="0"/>
              </w:rPr>
              <w:t xml:space="preserve">-02</w:t>
            </w:r>
            <w:r w:rsidDel="00000000" w:rsidR="00000000" w:rsidRPr="00000000">
              <w:rPr>
                <w:sz w:val="18"/>
                <w:szCs w:val="18"/>
                <w:rtl w:val="0"/>
              </w:rPr>
              <w:t xml:space="preserve">)</w:t>
            </w:r>
          </w:p>
          <w:p w:rsidR="00000000" w:rsidDel="00000000" w:rsidP="00000000" w:rsidRDefault="00000000" w:rsidRPr="00000000" w14:paraId="000014A4">
            <w:pPr>
              <w:spacing w:after="200" w:before="240" w:lineRule="auto"/>
              <w:ind w:firstLine="567"/>
              <w:rPr>
                <w:sz w:val="18"/>
                <w:szCs w:val="18"/>
              </w:rPr>
            </w:pPr>
            <w:r w:rsidDel="00000000" w:rsidR="00000000" w:rsidRPr="00000000">
              <w:rPr>
                <w:sz w:val="18"/>
                <w:szCs w:val="18"/>
                <w:rtl w:val="0"/>
              </w:rPr>
              <w:t xml:space="preserve">   :location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r>
          </w:p>
          <w:p w:rsidR="00000000" w:rsidDel="00000000" w:rsidP="00000000" w:rsidRDefault="00000000" w:rsidRPr="00000000" w14:paraId="000014A5">
            <w:pPr>
              <w:spacing w:after="200" w:before="240" w:lineRule="auto"/>
              <w:ind w:firstLine="567"/>
              <w:rPr>
                <w:sz w:val="24"/>
                <w:szCs w:val="24"/>
              </w:rPr>
            </w:pPr>
            <w:r w:rsidDel="00000000" w:rsidR="00000000" w:rsidRPr="00000000">
              <w:rPr>
                <w:sz w:val="24"/>
                <w:szCs w:val="24"/>
                <w:rtl w:val="0"/>
              </w:rPr>
              <w:t xml:space="preserve">Cô bé đã tìm thấy cậu ở đâu?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A6">
            <w:pPr>
              <w:spacing w:after="200" w:before="240" w:lineRule="auto"/>
              <w:ind w:firstLine="567"/>
              <w:rPr>
                <w:sz w:val="18"/>
                <w:szCs w:val="18"/>
              </w:rPr>
            </w:pPr>
            <w:r w:rsidDel="00000000" w:rsidR="00000000" w:rsidRPr="00000000">
              <w:rPr>
                <w:sz w:val="18"/>
                <w:szCs w:val="18"/>
                <w:rtl w:val="0"/>
              </w:rPr>
              <w:t xml:space="preserve">(f </w:t>
            </w:r>
            <w:r w:rsidDel="00000000" w:rsidR="00000000" w:rsidRPr="00000000">
              <w:rPr>
                <w:color w:val="666666"/>
                <w:sz w:val="18"/>
                <w:szCs w:val="18"/>
                <w:rtl w:val="0"/>
              </w:rPr>
              <w:t xml:space="preserve">/</w:t>
            </w:r>
            <w:r w:rsidDel="00000000" w:rsidR="00000000" w:rsidRPr="00000000">
              <w:rPr>
                <w:sz w:val="18"/>
                <w:szCs w:val="18"/>
                <w:rtl w:val="0"/>
              </w:rPr>
              <w:t xml:space="preserve"> find</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(g </w:t>
            </w:r>
            <w:r w:rsidDel="00000000" w:rsidR="00000000" w:rsidRPr="00000000">
              <w:rPr>
                <w:color w:val="666666"/>
                <w:sz w:val="18"/>
                <w:szCs w:val="18"/>
                <w:rtl w:val="0"/>
              </w:rPr>
              <w:t xml:space="preserve">/</w:t>
            </w:r>
            <w:r w:rsidDel="00000000" w:rsidR="00000000" w:rsidRPr="00000000">
              <w:rPr>
                <w:sz w:val="18"/>
                <w:szCs w:val="18"/>
                <w:rtl w:val="0"/>
              </w:rPr>
              <w:t xml:space="preserve"> girl)</w:t>
              <w:br w:type="textWrapping"/>
              <w:t xml:space="preserve">    :ARG1 (b </w:t>
            </w:r>
            <w:r w:rsidDel="00000000" w:rsidR="00000000" w:rsidRPr="00000000">
              <w:rPr>
                <w:color w:val="666666"/>
                <w:sz w:val="18"/>
                <w:szCs w:val="18"/>
                <w:rtl w:val="0"/>
              </w:rPr>
              <w:t xml:space="preserve">/</w:t>
            </w:r>
            <w:r w:rsidDel="00000000" w:rsidR="00000000" w:rsidRPr="00000000">
              <w:rPr>
                <w:sz w:val="18"/>
                <w:szCs w:val="18"/>
                <w:rtl w:val="0"/>
              </w:rPr>
              <w:t xml:space="preserve"> boy)</w:t>
              <w:br w:type="textWrapping"/>
              <w:t xml:space="preserve">    :location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r>
          </w:p>
          <w:p w:rsidR="00000000" w:rsidDel="00000000" w:rsidP="00000000" w:rsidRDefault="00000000" w:rsidRPr="00000000" w14:paraId="000014A7">
            <w:pPr>
              <w:spacing w:after="100" w:before="100" w:lineRule="auto"/>
              <w:ind w:right="480" w:firstLine="567"/>
              <w:rPr>
                <w:sz w:val="24"/>
                <w:szCs w:val="24"/>
              </w:rPr>
            </w:pPr>
            <w:r w:rsidDel="00000000" w:rsidR="00000000" w:rsidRPr="00000000">
              <w:rPr>
                <w:sz w:val="24"/>
                <w:szCs w:val="24"/>
                <w:rtl w:val="0"/>
              </w:rPr>
              <w:t xml:space="preserve">Where did the girl find the boy?</w:t>
            </w:r>
          </w:p>
        </w:tc>
      </w:tr>
      <w:tr>
        <w:trPr>
          <w:cantSplit w:val="0"/>
          <w:trHeight w:val="18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A8">
            <w:pPr>
              <w:spacing w:before="240" w:lineRule="auto"/>
              <w:ind w:firstLine="567"/>
              <w:rPr>
                <w:sz w:val="18"/>
                <w:szCs w:val="18"/>
              </w:rPr>
            </w:pPr>
            <w:r w:rsidDel="00000000" w:rsidR="00000000" w:rsidRPr="00000000">
              <w:rPr>
                <w:sz w:val="18"/>
                <w:szCs w:val="18"/>
                <w:rtl w:val="0"/>
              </w:rPr>
              <w:t xml:space="preserve">(t </w:t>
            </w:r>
            <w:r w:rsidDel="00000000" w:rsidR="00000000" w:rsidRPr="00000000">
              <w:rPr>
                <w:color w:val="666666"/>
                <w:sz w:val="18"/>
                <w:szCs w:val="18"/>
                <w:rtl w:val="0"/>
              </w:rPr>
              <w:t xml:space="preserve">/</w:t>
            </w:r>
            <w:r w:rsidDel="00000000" w:rsidR="00000000" w:rsidRPr="00000000">
              <w:rPr>
                <w:sz w:val="18"/>
                <w:szCs w:val="18"/>
                <w:rtl w:val="0"/>
              </w:rPr>
              <w:t xml:space="preserve"> tìm</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(c </w:t>
            </w:r>
            <w:r w:rsidDel="00000000" w:rsidR="00000000" w:rsidRPr="00000000">
              <w:rPr>
                <w:color w:val="666666"/>
                <w:sz w:val="18"/>
                <w:szCs w:val="18"/>
                <w:rtl w:val="0"/>
              </w:rPr>
              <w:t xml:space="preserve">/</w:t>
            </w:r>
            <w:r w:rsidDel="00000000" w:rsidR="00000000" w:rsidRPr="00000000">
              <w:rPr>
                <w:sz w:val="18"/>
                <w:szCs w:val="18"/>
                <w:rtl w:val="0"/>
              </w:rPr>
              <w:t xml:space="preserve"> cô</w:t>
            </w:r>
            <w:r w:rsidDel="00000000" w:rsidR="00000000" w:rsidRPr="00000000">
              <w:rPr>
                <w:color w:val="40a070"/>
                <w:sz w:val="18"/>
                <w:szCs w:val="18"/>
                <w:rtl w:val="0"/>
              </w:rPr>
              <w:t xml:space="preserve">-02</w:t>
            </w:r>
            <w:r w:rsidDel="00000000" w:rsidR="00000000" w:rsidRPr="00000000">
              <w:rPr>
                <w:sz w:val="18"/>
                <w:szCs w:val="18"/>
                <w:rtl w:val="0"/>
              </w:rPr>
              <w:t xml:space="preserve">)</w:t>
              <w:br w:type="textWrapping"/>
              <w:t xml:space="preserve">    :ARG1 (c2 / cậu</w:t>
            </w:r>
            <w:r w:rsidDel="00000000" w:rsidR="00000000" w:rsidRPr="00000000">
              <w:rPr>
                <w:color w:val="40a070"/>
                <w:sz w:val="18"/>
                <w:szCs w:val="18"/>
                <w:rtl w:val="0"/>
              </w:rPr>
              <w:t xml:space="preserve">-02</w:t>
            </w:r>
            <w:r w:rsidDel="00000000" w:rsidR="00000000" w:rsidRPr="00000000">
              <w:rPr>
                <w:sz w:val="18"/>
                <w:szCs w:val="18"/>
                <w:rtl w:val="0"/>
              </w:rPr>
              <w:t xml:space="preserve">)</w:t>
            </w:r>
          </w:p>
          <w:p w:rsidR="00000000" w:rsidDel="00000000" w:rsidP="00000000" w:rsidRDefault="00000000" w:rsidRPr="00000000" w14:paraId="000014A9">
            <w:pPr>
              <w:spacing w:after="200" w:before="240" w:lineRule="auto"/>
              <w:ind w:firstLine="567"/>
              <w:rPr>
                <w:sz w:val="18"/>
                <w:szCs w:val="18"/>
              </w:rPr>
            </w:pPr>
            <w:r w:rsidDel="00000000" w:rsidR="00000000" w:rsidRPr="00000000">
              <w:rPr>
                <w:sz w:val="18"/>
                <w:szCs w:val="18"/>
                <w:rtl w:val="0"/>
              </w:rPr>
              <w:t xml:space="preserve">   :manner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r>
          </w:p>
          <w:p w:rsidR="00000000" w:rsidDel="00000000" w:rsidP="00000000" w:rsidRDefault="00000000" w:rsidRPr="00000000" w14:paraId="000014AA">
            <w:pPr>
              <w:spacing w:after="200" w:before="240" w:lineRule="auto"/>
              <w:ind w:firstLine="567"/>
              <w:rPr>
                <w:sz w:val="24"/>
                <w:szCs w:val="24"/>
              </w:rPr>
            </w:pPr>
            <w:r w:rsidDel="00000000" w:rsidR="00000000" w:rsidRPr="00000000">
              <w:rPr>
                <w:sz w:val="24"/>
                <w:szCs w:val="24"/>
                <w:rtl w:val="0"/>
              </w:rPr>
              <w:t xml:space="preserve">Cô bé đã tìm thấy cậu bằng cách nào?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AB">
            <w:pPr>
              <w:spacing w:after="200" w:before="240" w:lineRule="auto"/>
              <w:ind w:firstLine="567"/>
              <w:rPr>
                <w:sz w:val="18"/>
                <w:szCs w:val="18"/>
              </w:rPr>
            </w:pPr>
            <w:r w:rsidDel="00000000" w:rsidR="00000000" w:rsidRPr="00000000">
              <w:rPr>
                <w:sz w:val="18"/>
                <w:szCs w:val="18"/>
                <w:rtl w:val="0"/>
              </w:rPr>
              <w:t xml:space="preserve">(f </w:t>
            </w:r>
            <w:r w:rsidDel="00000000" w:rsidR="00000000" w:rsidRPr="00000000">
              <w:rPr>
                <w:color w:val="666666"/>
                <w:sz w:val="18"/>
                <w:szCs w:val="18"/>
                <w:rtl w:val="0"/>
              </w:rPr>
              <w:t xml:space="preserve">/</w:t>
            </w:r>
            <w:r w:rsidDel="00000000" w:rsidR="00000000" w:rsidRPr="00000000">
              <w:rPr>
                <w:sz w:val="18"/>
                <w:szCs w:val="18"/>
                <w:rtl w:val="0"/>
              </w:rPr>
              <w:t xml:space="preserve"> find</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(g </w:t>
            </w:r>
            <w:r w:rsidDel="00000000" w:rsidR="00000000" w:rsidRPr="00000000">
              <w:rPr>
                <w:color w:val="666666"/>
                <w:sz w:val="18"/>
                <w:szCs w:val="18"/>
                <w:rtl w:val="0"/>
              </w:rPr>
              <w:t xml:space="preserve">/</w:t>
            </w:r>
            <w:r w:rsidDel="00000000" w:rsidR="00000000" w:rsidRPr="00000000">
              <w:rPr>
                <w:sz w:val="18"/>
                <w:szCs w:val="18"/>
                <w:rtl w:val="0"/>
              </w:rPr>
              <w:t xml:space="preserve"> girl)</w:t>
              <w:br w:type="textWrapping"/>
              <w:t xml:space="preserve">    :ARG1 (b </w:t>
            </w:r>
            <w:r w:rsidDel="00000000" w:rsidR="00000000" w:rsidRPr="00000000">
              <w:rPr>
                <w:color w:val="666666"/>
                <w:sz w:val="18"/>
                <w:szCs w:val="18"/>
                <w:rtl w:val="0"/>
              </w:rPr>
              <w:t xml:space="preserve">/</w:t>
            </w:r>
            <w:r w:rsidDel="00000000" w:rsidR="00000000" w:rsidRPr="00000000">
              <w:rPr>
                <w:sz w:val="18"/>
                <w:szCs w:val="18"/>
                <w:rtl w:val="0"/>
              </w:rPr>
              <w:t xml:space="preserve"> boy)</w:t>
              <w:br w:type="textWrapping"/>
              <w:t xml:space="preserve">    :manner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r>
          </w:p>
          <w:p w:rsidR="00000000" w:rsidDel="00000000" w:rsidP="00000000" w:rsidRDefault="00000000" w:rsidRPr="00000000" w14:paraId="000014AC">
            <w:pPr>
              <w:spacing w:after="100" w:before="100" w:lineRule="auto"/>
              <w:ind w:right="480" w:firstLine="567"/>
              <w:rPr>
                <w:sz w:val="24"/>
                <w:szCs w:val="24"/>
              </w:rPr>
            </w:pPr>
            <w:r w:rsidDel="00000000" w:rsidR="00000000" w:rsidRPr="00000000">
              <w:rPr>
                <w:sz w:val="24"/>
                <w:szCs w:val="24"/>
                <w:rtl w:val="0"/>
              </w:rPr>
              <w:t xml:space="preserve">How did the girl find the boy?</w:t>
            </w:r>
          </w:p>
        </w:tc>
      </w:tr>
    </w:tbl>
    <w:p w:rsidR="00000000" w:rsidDel="00000000" w:rsidP="00000000" w:rsidRDefault="00000000" w:rsidRPr="00000000" w14:paraId="000014AD">
      <w:pPr>
        <w:rPr/>
      </w:pPr>
      <w:r w:rsidDel="00000000" w:rsidR="00000000" w:rsidRPr="00000000">
        <w:rPr>
          <w:rtl w:val="0"/>
        </w:rPr>
      </w:r>
    </w:p>
    <w:tbl>
      <w:tblPr>
        <w:tblStyle w:val="Table16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23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AE">
            <w:pPr>
              <w:spacing w:before="240" w:lineRule="auto"/>
              <w:ind w:firstLine="567"/>
              <w:rPr>
                <w:color w:val="40a070"/>
                <w:sz w:val="18"/>
                <w:szCs w:val="18"/>
              </w:rPr>
            </w:pPr>
            <w:r w:rsidDel="00000000" w:rsidR="00000000" w:rsidRPr="00000000">
              <w:rPr>
                <w:sz w:val="18"/>
                <w:szCs w:val="18"/>
                <w:rtl w:val="0"/>
              </w:rPr>
              <w:t xml:space="preserve">(t </w:t>
            </w:r>
            <w:r w:rsidDel="00000000" w:rsidR="00000000" w:rsidRPr="00000000">
              <w:rPr>
                <w:color w:val="666666"/>
                <w:sz w:val="18"/>
                <w:szCs w:val="18"/>
                <w:rtl w:val="0"/>
              </w:rPr>
              <w:t xml:space="preserve">/</w:t>
            </w:r>
            <w:r w:rsidDel="00000000" w:rsidR="00000000" w:rsidRPr="00000000">
              <w:rPr>
                <w:sz w:val="18"/>
                <w:szCs w:val="18"/>
                <w:rtl w:val="0"/>
              </w:rPr>
              <w:t xml:space="preserve"> tìm</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(c </w:t>
            </w:r>
            <w:r w:rsidDel="00000000" w:rsidR="00000000" w:rsidRPr="00000000">
              <w:rPr>
                <w:color w:val="666666"/>
                <w:sz w:val="18"/>
                <w:szCs w:val="18"/>
                <w:rtl w:val="0"/>
              </w:rPr>
              <w:t xml:space="preserve">/</w:t>
            </w:r>
            <w:r w:rsidDel="00000000" w:rsidR="00000000" w:rsidRPr="00000000">
              <w:rPr>
                <w:sz w:val="18"/>
                <w:szCs w:val="18"/>
                <w:rtl w:val="0"/>
              </w:rPr>
              <w:t xml:space="preserve"> cô</w:t>
            </w:r>
            <w:r w:rsidDel="00000000" w:rsidR="00000000" w:rsidRPr="00000000">
              <w:rPr>
                <w:color w:val="40a070"/>
                <w:sz w:val="18"/>
                <w:szCs w:val="18"/>
                <w:rtl w:val="0"/>
              </w:rPr>
              <w:t xml:space="preserve">-02</w:t>
            </w:r>
            <w:r w:rsidDel="00000000" w:rsidR="00000000" w:rsidRPr="00000000">
              <w:rPr>
                <w:sz w:val="18"/>
                <w:szCs w:val="18"/>
                <w:rtl w:val="0"/>
              </w:rPr>
              <w:t xml:space="preserve">)</w:t>
              <w:br w:type="textWrapping"/>
              <w:t xml:space="preserve">    :ARG1 (d / đồ chơi</w:t>
            </w:r>
            <w:r w:rsidDel="00000000" w:rsidR="00000000" w:rsidRPr="00000000">
              <w:rPr>
                <w:color w:val="40a070"/>
                <w:sz w:val="18"/>
                <w:szCs w:val="18"/>
                <w:rtl w:val="0"/>
              </w:rPr>
              <w:t xml:space="preserve">-01</w:t>
            </w:r>
          </w:p>
          <w:p w:rsidR="00000000" w:rsidDel="00000000" w:rsidP="00000000" w:rsidRDefault="00000000" w:rsidRPr="00000000" w14:paraId="000014AF">
            <w:pPr>
              <w:spacing w:after="200" w:before="240" w:lineRule="auto"/>
              <w:ind w:firstLine="567"/>
              <w:rPr>
                <w:sz w:val="18"/>
                <w:szCs w:val="18"/>
              </w:rPr>
            </w:pPr>
            <w:r w:rsidDel="00000000" w:rsidR="00000000" w:rsidRPr="00000000">
              <w:rPr>
                <w:sz w:val="18"/>
                <w:szCs w:val="18"/>
                <w:rtl w:val="0"/>
              </w:rPr>
              <w:t xml:space="preserve">        </w:t>
              <w:tab/>
              <w:t xml:space="preserve">:poss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r>
          </w:p>
          <w:p w:rsidR="00000000" w:rsidDel="00000000" w:rsidP="00000000" w:rsidRDefault="00000000" w:rsidRPr="00000000" w14:paraId="000014B0">
            <w:pPr>
              <w:spacing w:after="200" w:before="240" w:lineRule="auto"/>
              <w:ind w:firstLine="567"/>
              <w:rPr>
                <w:sz w:val="24"/>
                <w:szCs w:val="24"/>
              </w:rPr>
            </w:pPr>
            <w:r w:rsidDel="00000000" w:rsidR="00000000" w:rsidRPr="00000000">
              <w:rPr>
                <w:sz w:val="24"/>
                <w:szCs w:val="24"/>
                <w:rtl w:val="0"/>
              </w:rPr>
              <w:t xml:space="preserve">Cô bé đã tìm thấy đồ chơi của ai?</w:t>
            </w:r>
          </w:p>
          <w:p w:rsidR="00000000" w:rsidDel="00000000" w:rsidP="00000000" w:rsidRDefault="00000000" w:rsidRPr="00000000" w14:paraId="000014B1">
            <w:pPr>
              <w:spacing w:after="200" w:before="240" w:lineRule="auto"/>
              <w:ind w:firstLine="567"/>
              <w:rPr>
                <w:sz w:val="24"/>
                <w:szCs w:val="24"/>
              </w:rPr>
            </w:pPr>
            <w:r w:rsidDel="00000000" w:rsidR="00000000" w:rsidRPr="00000000">
              <w:rPr>
                <w:sz w:val="24"/>
                <w:szCs w:val="24"/>
                <w:rtl w:val="0"/>
              </w:rPr>
              <w:t xml:space="preserve">Đồ chơi mà cô bé đã tìm thấy là của ai?</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B2">
            <w:pPr>
              <w:spacing w:after="200" w:before="240" w:lineRule="auto"/>
              <w:ind w:firstLine="567"/>
              <w:rPr>
                <w:sz w:val="18"/>
                <w:szCs w:val="18"/>
              </w:rPr>
            </w:pPr>
            <w:r w:rsidDel="00000000" w:rsidR="00000000" w:rsidRPr="00000000">
              <w:rPr>
                <w:sz w:val="18"/>
                <w:szCs w:val="18"/>
                <w:rtl w:val="0"/>
              </w:rPr>
              <w:t xml:space="preserve">(f </w:t>
            </w:r>
            <w:r w:rsidDel="00000000" w:rsidR="00000000" w:rsidRPr="00000000">
              <w:rPr>
                <w:color w:val="666666"/>
                <w:sz w:val="18"/>
                <w:szCs w:val="18"/>
                <w:rtl w:val="0"/>
              </w:rPr>
              <w:t xml:space="preserve">/</w:t>
            </w:r>
            <w:r w:rsidDel="00000000" w:rsidR="00000000" w:rsidRPr="00000000">
              <w:rPr>
                <w:sz w:val="18"/>
                <w:szCs w:val="18"/>
                <w:rtl w:val="0"/>
              </w:rPr>
              <w:t xml:space="preserve"> find</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(g </w:t>
            </w:r>
            <w:r w:rsidDel="00000000" w:rsidR="00000000" w:rsidRPr="00000000">
              <w:rPr>
                <w:color w:val="666666"/>
                <w:sz w:val="18"/>
                <w:szCs w:val="18"/>
                <w:rtl w:val="0"/>
              </w:rPr>
              <w:t xml:space="preserve">/</w:t>
            </w:r>
            <w:r w:rsidDel="00000000" w:rsidR="00000000" w:rsidRPr="00000000">
              <w:rPr>
                <w:sz w:val="18"/>
                <w:szCs w:val="18"/>
                <w:rtl w:val="0"/>
              </w:rPr>
              <w:t xml:space="preserve"> girl)</w:t>
              <w:br w:type="textWrapping"/>
              <w:t xml:space="preserve">    :ARG1 (t </w:t>
            </w:r>
            <w:r w:rsidDel="00000000" w:rsidR="00000000" w:rsidRPr="00000000">
              <w:rPr>
                <w:color w:val="666666"/>
                <w:sz w:val="18"/>
                <w:szCs w:val="18"/>
                <w:rtl w:val="0"/>
              </w:rPr>
              <w:t xml:space="preserve">/</w:t>
            </w:r>
            <w:r w:rsidDel="00000000" w:rsidR="00000000" w:rsidRPr="00000000">
              <w:rPr>
                <w:sz w:val="18"/>
                <w:szCs w:val="18"/>
                <w:rtl w:val="0"/>
              </w:rPr>
              <w:t xml:space="preserve"> toy</w:t>
              <w:br w:type="textWrapping"/>
              <w:t xml:space="preserve">         </w:t>
              <w:tab/>
              <w:t xml:space="preserve">:poss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r>
          </w:p>
          <w:p w:rsidR="00000000" w:rsidDel="00000000" w:rsidP="00000000" w:rsidRDefault="00000000" w:rsidRPr="00000000" w14:paraId="000014B3">
            <w:pPr>
              <w:spacing w:after="100" w:before="100" w:lineRule="auto"/>
              <w:ind w:right="480" w:firstLine="567"/>
              <w:rPr>
                <w:sz w:val="24"/>
                <w:szCs w:val="24"/>
              </w:rPr>
            </w:pPr>
            <w:r w:rsidDel="00000000" w:rsidR="00000000" w:rsidRPr="00000000">
              <w:rPr>
                <w:sz w:val="24"/>
                <w:szCs w:val="24"/>
                <w:rtl w:val="0"/>
              </w:rPr>
              <w:t xml:space="preserve">Whose toy did the girl find?</w:t>
            </w:r>
          </w:p>
        </w:tc>
      </w:tr>
    </w:tbl>
    <w:p w:rsidR="00000000" w:rsidDel="00000000" w:rsidP="00000000" w:rsidRDefault="00000000" w:rsidRPr="00000000" w14:paraId="000014B4">
      <w:pPr>
        <w:rPr/>
      </w:pPr>
      <w:r w:rsidDel="00000000" w:rsidR="00000000" w:rsidRPr="00000000">
        <w:rPr>
          <w:rtl w:val="0"/>
        </w:rPr>
      </w:r>
    </w:p>
    <w:tbl>
      <w:tblPr>
        <w:tblStyle w:val="Table16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839"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B5">
            <w:pPr>
              <w:spacing w:before="240" w:lineRule="auto"/>
              <w:ind w:firstLine="567"/>
              <w:rPr>
                <w:color w:val="40a070"/>
                <w:sz w:val="18"/>
                <w:szCs w:val="18"/>
              </w:rPr>
            </w:pPr>
            <w:r w:rsidDel="00000000" w:rsidR="00000000" w:rsidRPr="00000000">
              <w:rPr>
                <w:sz w:val="18"/>
                <w:szCs w:val="18"/>
                <w:rtl w:val="0"/>
              </w:rPr>
              <w:t xml:space="preserve">(c </w:t>
            </w:r>
            <w:r w:rsidDel="00000000" w:rsidR="00000000" w:rsidRPr="00000000">
              <w:rPr>
                <w:color w:val="666666"/>
                <w:sz w:val="18"/>
                <w:szCs w:val="18"/>
                <w:rtl w:val="0"/>
              </w:rPr>
              <w:t xml:space="preserve">/</w:t>
            </w:r>
            <w:r w:rsidDel="00000000" w:rsidR="00000000" w:rsidRPr="00000000">
              <w:rPr>
                <w:sz w:val="18"/>
                <w:szCs w:val="18"/>
                <w:rtl w:val="0"/>
              </w:rPr>
              <w:t xml:space="preserve"> chạy</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(c2 </w:t>
            </w:r>
            <w:r w:rsidDel="00000000" w:rsidR="00000000" w:rsidRPr="00000000">
              <w:rPr>
                <w:color w:val="666666"/>
                <w:sz w:val="18"/>
                <w:szCs w:val="18"/>
                <w:rtl w:val="0"/>
              </w:rPr>
              <w:t xml:space="preserve">/</w:t>
            </w:r>
            <w:r w:rsidDel="00000000" w:rsidR="00000000" w:rsidRPr="00000000">
              <w:rPr>
                <w:sz w:val="18"/>
                <w:szCs w:val="18"/>
                <w:rtl w:val="0"/>
              </w:rPr>
              <w:t xml:space="preserve"> cô</w:t>
            </w:r>
            <w:r w:rsidDel="00000000" w:rsidR="00000000" w:rsidRPr="00000000">
              <w:rPr>
                <w:color w:val="40a070"/>
                <w:sz w:val="18"/>
                <w:szCs w:val="18"/>
                <w:rtl w:val="0"/>
              </w:rPr>
              <w:t xml:space="preserve">-02</w:t>
            </w:r>
            <w:r w:rsidDel="00000000" w:rsidR="00000000" w:rsidRPr="00000000">
              <w:rPr>
                <w:sz w:val="18"/>
                <w:szCs w:val="18"/>
                <w:rtl w:val="0"/>
              </w:rPr>
              <w:t xml:space="preserve">)</w:t>
              <w:br w:type="textWrapping"/>
              <w:t xml:space="preserve">    :manner (n / nhanh</w:t>
            </w:r>
            <w:r w:rsidDel="00000000" w:rsidR="00000000" w:rsidRPr="00000000">
              <w:rPr>
                <w:color w:val="40a070"/>
                <w:sz w:val="18"/>
                <w:szCs w:val="18"/>
                <w:rtl w:val="0"/>
              </w:rPr>
              <w:t xml:space="preserve">-01</w:t>
            </w:r>
          </w:p>
          <w:p w:rsidR="00000000" w:rsidDel="00000000" w:rsidP="00000000" w:rsidRDefault="00000000" w:rsidRPr="00000000" w14:paraId="000014B6">
            <w:pPr>
              <w:spacing w:after="200" w:before="240" w:lineRule="auto"/>
              <w:ind w:firstLine="567"/>
              <w:rPr>
                <w:sz w:val="18"/>
                <w:szCs w:val="18"/>
              </w:rPr>
            </w:pPr>
            <w:r w:rsidDel="00000000" w:rsidR="00000000" w:rsidRPr="00000000">
              <w:rPr>
                <w:sz w:val="18"/>
                <w:szCs w:val="18"/>
                <w:rtl w:val="0"/>
              </w:rPr>
              <w:t xml:space="preserve">        </w:t>
              <w:tab/>
              <w:t xml:space="preserve">  :degree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r>
          </w:p>
          <w:p w:rsidR="00000000" w:rsidDel="00000000" w:rsidP="00000000" w:rsidRDefault="00000000" w:rsidRPr="00000000" w14:paraId="000014B7">
            <w:pPr>
              <w:spacing w:after="200" w:before="240" w:lineRule="auto"/>
              <w:ind w:firstLine="567"/>
              <w:rPr>
                <w:sz w:val="24"/>
                <w:szCs w:val="24"/>
              </w:rPr>
            </w:pPr>
            <w:r w:rsidDel="00000000" w:rsidR="00000000" w:rsidRPr="00000000">
              <w:rPr>
                <w:sz w:val="24"/>
                <w:szCs w:val="24"/>
                <w:rtl w:val="0"/>
              </w:rPr>
              <w:t xml:space="preserve">Cô bé đã chạy nhanh như thế nào?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B8">
            <w:pPr>
              <w:spacing w:after="200" w:before="240" w:lineRule="auto"/>
              <w:ind w:firstLine="567"/>
              <w:rPr>
                <w:sz w:val="18"/>
                <w:szCs w:val="18"/>
              </w:rPr>
            </w:pPr>
            <w:r w:rsidDel="00000000" w:rsidR="00000000" w:rsidRPr="00000000">
              <w:rPr>
                <w:sz w:val="18"/>
                <w:szCs w:val="18"/>
                <w:rtl w:val="0"/>
              </w:rPr>
              <w:t xml:space="preserve">(r </w:t>
            </w:r>
            <w:r w:rsidDel="00000000" w:rsidR="00000000" w:rsidRPr="00000000">
              <w:rPr>
                <w:color w:val="666666"/>
                <w:sz w:val="18"/>
                <w:szCs w:val="18"/>
                <w:rtl w:val="0"/>
              </w:rPr>
              <w:t xml:space="preserve">/</w:t>
            </w:r>
            <w:r w:rsidDel="00000000" w:rsidR="00000000" w:rsidRPr="00000000">
              <w:rPr>
                <w:sz w:val="18"/>
                <w:szCs w:val="18"/>
                <w:rtl w:val="0"/>
              </w:rPr>
              <w:t xml:space="preserve"> run</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(g </w:t>
            </w:r>
            <w:r w:rsidDel="00000000" w:rsidR="00000000" w:rsidRPr="00000000">
              <w:rPr>
                <w:color w:val="666666"/>
                <w:sz w:val="18"/>
                <w:szCs w:val="18"/>
                <w:rtl w:val="0"/>
              </w:rPr>
              <w:t xml:space="preserve">/</w:t>
            </w:r>
            <w:r w:rsidDel="00000000" w:rsidR="00000000" w:rsidRPr="00000000">
              <w:rPr>
                <w:sz w:val="18"/>
                <w:szCs w:val="18"/>
                <w:rtl w:val="0"/>
              </w:rPr>
              <w:t xml:space="preserve"> girl)</w:t>
              <w:br w:type="textWrapping"/>
              <w:t xml:space="preserve">    :manner (f </w:t>
            </w:r>
            <w:r w:rsidDel="00000000" w:rsidR="00000000" w:rsidRPr="00000000">
              <w:rPr>
                <w:color w:val="666666"/>
                <w:sz w:val="18"/>
                <w:szCs w:val="18"/>
                <w:rtl w:val="0"/>
              </w:rPr>
              <w:t xml:space="preserve">/</w:t>
            </w:r>
            <w:r w:rsidDel="00000000" w:rsidR="00000000" w:rsidRPr="00000000">
              <w:rPr>
                <w:sz w:val="18"/>
                <w:szCs w:val="18"/>
                <w:rtl w:val="0"/>
              </w:rPr>
              <w:t xml:space="preserve"> fast</w:t>
              <w:br w:type="textWrapping"/>
              <w:t xml:space="preserve">          </w:t>
              <w:tab/>
              <w:t xml:space="preserve"> :degree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r>
          </w:p>
          <w:p w:rsidR="00000000" w:rsidDel="00000000" w:rsidP="00000000" w:rsidRDefault="00000000" w:rsidRPr="00000000" w14:paraId="000014B9">
            <w:pPr>
              <w:spacing w:after="100" w:before="100" w:lineRule="auto"/>
              <w:ind w:right="480" w:firstLine="567"/>
              <w:rPr>
                <w:sz w:val="24"/>
                <w:szCs w:val="24"/>
              </w:rPr>
            </w:pPr>
            <w:r w:rsidDel="00000000" w:rsidR="00000000" w:rsidRPr="00000000">
              <w:rPr>
                <w:sz w:val="24"/>
                <w:szCs w:val="24"/>
                <w:rtl w:val="0"/>
              </w:rPr>
              <w:t xml:space="preserve">How fast did the girl run?</w:t>
            </w:r>
          </w:p>
        </w:tc>
      </w:tr>
    </w:tbl>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6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23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BB">
            <w:pPr>
              <w:spacing w:before="240" w:lineRule="auto"/>
              <w:ind w:firstLine="567"/>
              <w:rPr>
                <w:sz w:val="18"/>
                <w:szCs w:val="18"/>
              </w:rPr>
            </w:pPr>
            <w:r w:rsidDel="00000000" w:rsidR="00000000" w:rsidRPr="00000000">
              <w:rPr>
                <w:sz w:val="18"/>
                <w:szCs w:val="18"/>
                <w:rtl w:val="0"/>
              </w:rPr>
              <w:t xml:space="preserve">(n </w:t>
            </w:r>
            <w:r w:rsidDel="00000000" w:rsidR="00000000" w:rsidRPr="00000000">
              <w:rPr>
                <w:color w:val="666666"/>
                <w:sz w:val="18"/>
                <w:szCs w:val="18"/>
                <w:rtl w:val="0"/>
              </w:rPr>
              <w:t xml:space="preserve">/</w:t>
            </w:r>
            <w:r w:rsidDel="00000000" w:rsidR="00000000" w:rsidRPr="00000000">
              <w:rPr>
                <w:sz w:val="18"/>
                <w:szCs w:val="18"/>
                <w:rtl w:val="0"/>
              </w:rPr>
              <w:t xml:space="preserve"> nhìn</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(c </w:t>
            </w:r>
            <w:r w:rsidDel="00000000" w:rsidR="00000000" w:rsidRPr="00000000">
              <w:rPr>
                <w:color w:val="666666"/>
                <w:sz w:val="18"/>
                <w:szCs w:val="18"/>
                <w:rtl w:val="0"/>
              </w:rPr>
              <w:t xml:space="preserve">/</w:t>
            </w:r>
            <w:r w:rsidDel="00000000" w:rsidR="00000000" w:rsidRPr="00000000">
              <w:rPr>
                <w:sz w:val="18"/>
                <w:szCs w:val="18"/>
                <w:rtl w:val="0"/>
              </w:rPr>
              <w:t xml:space="preserve"> cô</w:t>
            </w:r>
            <w:r w:rsidDel="00000000" w:rsidR="00000000" w:rsidRPr="00000000">
              <w:rPr>
                <w:color w:val="40a070"/>
                <w:sz w:val="18"/>
                <w:szCs w:val="18"/>
                <w:rtl w:val="0"/>
              </w:rPr>
              <w:t xml:space="preserve">-02</w:t>
            </w:r>
            <w:r w:rsidDel="00000000" w:rsidR="00000000" w:rsidRPr="00000000">
              <w:rPr>
                <w:sz w:val="18"/>
                <w:szCs w:val="18"/>
                <w:rtl w:val="0"/>
              </w:rPr>
              <w:t xml:space="preserve">)</w:t>
              <w:br w:type="textWrapping"/>
              <w:t xml:space="preserve">    :ARG1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r>
          </w:p>
          <w:p w:rsidR="00000000" w:rsidDel="00000000" w:rsidP="00000000" w:rsidRDefault="00000000" w:rsidRPr="00000000" w14:paraId="000014BC">
            <w:pPr>
              <w:spacing w:after="200" w:before="240" w:lineRule="auto"/>
              <w:ind w:firstLine="567"/>
              <w:rPr>
                <w:sz w:val="18"/>
                <w:szCs w:val="18"/>
              </w:rPr>
            </w:pPr>
            <w:r w:rsidDel="00000000" w:rsidR="00000000" w:rsidRPr="00000000">
              <w:rPr>
                <w:sz w:val="18"/>
                <w:szCs w:val="18"/>
                <w:rtl w:val="0"/>
              </w:rPr>
              <w:t xml:space="preserve">        </w:t>
              <w:tab/>
              <w:t xml:space="preserve">:ARG1-of (t </w:t>
            </w:r>
            <w:r w:rsidDel="00000000" w:rsidR="00000000" w:rsidRPr="00000000">
              <w:rPr>
                <w:color w:val="666666"/>
                <w:sz w:val="18"/>
                <w:szCs w:val="18"/>
                <w:rtl w:val="0"/>
              </w:rPr>
              <w:t xml:space="preserve">/</w:t>
            </w:r>
            <w:r w:rsidDel="00000000" w:rsidR="00000000" w:rsidRPr="00000000">
              <w:rPr>
                <w:sz w:val="18"/>
                <w:szCs w:val="18"/>
                <w:rtl w:val="0"/>
              </w:rPr>
              <w:t xml:space="preserve"> tím</w:t>
            </w:r>
            <w:r w:rsidDel="00000000" w:rsidR="00000000" w:rsidRPr="00000000">
              <w:rPr>
                <w:color w:val="40a070"/>
                <w:sz w:val="18"/>
                <w:szCs w:val="18"/>
                <w:rtl w:val="0"/>
              </w:rPr>
              <w:t xml:space="preserve">-01</w:t>
            </w:r>
            <w:r w:rsidDel="00000000" w:rsidR="00000000" w:rsidRPr="00000000">
              <w:rPr>
                <w:sz w:val="18"/>
                <w:szCs w:val="18"/>
                <w:rtl w:val="0"/>
              </w:rPr>
              <w:t xml:space="preserve">)))</w:t>
            </w:r>
          </w:p>
          <w:p w:rsidR="00000000" w:rsidDel="00000000" w:rsidP="00000000" w:rsidRDefault="00000000" w:rsidRPr="00000000" w14:paraId="000014BD">
            <w:pPr>
              <w:spacing w:after="200" w:before="240" w:lineRule="auto"/>
              <w:ind w:firstLine="567"/>
              <w:rPr>
                <w:sz w:val="24"/>
                <w:szCs w:val="24"/>
              </w:rPr>
            </w:pPr>
            <w:r w:rsidDel="00000000" w:rsidR="00000000" w:rsidRPr="00000000">
              <w:rPr>
                <w:sz w:val="24"/>
                <w:szCs w:val="24"/>
                <w:rtl w:val="0"/>
              </w:rPr>
              <w:t xml:space="preserve">Thứ màu tím mà cô bé đã nhìn thấy là gì?</w:t>
            </w:r>
          </w:p>
          <w:p w:rsidR="00000000" w:rsidDel="00000000" w:rsidP="00000000" w:rsidRDefault="00000000" w:rsidRPr="00000000" w14:paraId="000014BE">
            <w:pPr>
              <w:spacing w:after="200" w:before="240" w:lineRule="auto"/>
              <w:ind w:firstLine="567"/>
              <w:rPr>
                <w:sz w:val="24"/>
                <w:szCs w:val="24"/>
              </w:rPr>
            </w:pPr>
            <w:r w:rsidDel="00000000" w:rsidR="00000000" w:rsidRPr="00000000">
              <w:rPr>
                <w:sz w:val="24"/>
                <w:szCs w:val="24"/>
                <w:rtl w:val="0"/>
              </w:rPr>
              <w:t xml:space="preserve">Cô bé đã nhìn thấy thứ gì màu tím?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BF">
            <w:pPr>
              <w:spacing w:after="200" w:before="240" w:lineRule="auto"/>
              <w:ind w:firstLine="567"/>
              <w:rPr>
                <w:sz w:val="18"/>
                <w:szCs w:val="18"/>
              </w:rPr>
            </w:pPr>
            <w:r w:rsidDel="00000000" w:rsidR="00000000" w:rsidRPr="00000000">
              <w:rPr>
                <w:sz w:val="18"/>
                <w:szCs w:val="18"/>
                <w:rtl w:val="0"/>
              </w:rPr>
              <w:t xml:space="preserve">(s </w:t>
            </w:r>
            <w:r w:rsidDel="00000000" w:rsidR="00000000" w:rsidRPr="00000000">
              <w:rPr>
                <w:color w:val="666666"/>
                <w:sz w:val="18"/>
                <w:szCs w:val="18"/>
                <w:rtl w:val="0"/>
              </w:rPr>
              <w:t xml:space="preserve">/</w:t>
            </w:r>
            <w:r w:rsidDel="00000000" w:rsidR="00000000" w:rsidRPr="00000000">
              <w:rPr>
                <w:sz w:val="18"/>
                <w:szCs w:val="18"/>
                <w:rtl w:val="0"/>
              </w:rPr>
              <w:t xml:space="preserve"> see</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(g </w:t>
            </w:r>
            <w:r w:rsidDel="00000000" w:rsidR="00000000" w:rsidRPr="00000000">
              <w:rPr>
                <w:color w:val="666666"/>
                <w:sz w:val="18"/>
                <w:szCs w:val="18"/>
                <w:rtl w:val="0"/>
              </w:rPr>
              <w:t xml:space="preserve">/</w:t>
            </w:r>
            <w:r w:rsidDel="00000000" w:rsidR="00000000" w:rsidRPr="00000000">
              <w:rPr>
                <w:sz w:val="18"/>
                <w:szCs w:val="18"/>
                <w:rtl w:val="0"/>
              </w:rPr>
              <w:t xml:space="preserve"> girl)</w:t>
              <w:br w:type="textWrapping"/>
              <w:t xml:space="preserve">    :ARG1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br w:type="textWrapping"/>
              <w:t xml:space="preserve">         </w:t>
              <w:tab/>
              <w:t xml:space="preserve">:ARG1-of (p </w:t>
            </w:r>
            <w:r w:rsidDel="00000000" w:rsidR="00000000" w:rsidRPr="00000000">
              <w:rPr>
                <w:color w:val="666666"/>
                <w:sz w:val="18"/>
                <w:szCs w:val="18"/>
                <w:rtl w:val="0"/>
              </w:rPr>
              <w:t xml:space="preserve">/</w:t>
            </w:r>
            <w:r w:rsidDel="00000000" w:rsidR="00000000" w:rsidRPr="00000000">
              <w:rPr>
                <w:sz w:val="18"/>
                <w:szCs w:val="18"/>
                <w:rtl w:val="0"/>
              </w:rPr>
              <w:t xml:space="preserve"> purple</w:t>
            </w:r>
            <w:r w:rsidDel="00000000" w:rsidR="00000000" w:rsidRPr="00000000">
              <w:rPr>
                <w:color w:val="40a070"/>
                <w:sz w:val="18"/>
                <w:szCs w:val="18"/>
                <w:rtl w:val="0"/>
              </w:rPr>
              <w:t xml:space="preserve">-02</w:t>
            </w:r>
            <w:r w:rsidDel="00000000" w:rsidR="00000000" w:rsidRPr="00000000">
              <w:rPr>
                <w:sz w:val="18"/>
                <w:szCs w:val="18"/>
                <w:rtl w:val="0"/>
              </w:rPr>
              <w:t xml:space="preserve">)))</w:t>
            </w:r>
          </w:p>
          <w:p w:rsidR="00000000" w:rsidDel="00000000" w:rsidP="00000000" w:rsidRDefault="00000000" w:rsidRPr="00000000" w14:paraId="000014C0">
            <w:pPr>
              <w:spacing w:after="100" w:before="100" w:lineRule="auto"/>
              <w:ind w:right="480" w:firstLine="567"/>
              <w:rPr>
                <w:sz w:val="24"/>
                <w:szCs w:val="24"/>
              </w:rPr>
            </w:pPr>
            <w:r w:rsidDel="00000000" w:rsidR="00000000" w:rsidRPr="00000000">
              <w:rPr>
                <w:sz w:val="24"/>
                <w:szCs w:val="24"/>
                <w:rtl w:val="0"/>
              </w:rPr>
              <w:t xml:space="preserve">What purple thing did the girl see?</w:t>
            </w:r>
          </w:p>
        </w:tc>
      </w:tr>
    </w:tbl>
    <w:p w:rsidR="00000000" w:rsidDel="00000000" w:rsidP="00000000" w:rsidRDefault="00000000" w:rsidRPr="00000000" w14:paraId="000014C1">
      <w:pPr>
        <w:rPr/>
      </w:pPr>
      <w:r w:rsidDel="00000000" w:rsidR="00000000" w:rsidRPr="00000000">
        <w:rPr>
          <w:rtl w:val="0"/>
        </w:rPr>
      </w:r>
    </w:p>
    <w:tbl>
      <w:tblPr>
        <w:tblStyle w:val="Table16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85"/>
        <w:tblGridChange w:id="0">
          <w:tblGrid>
            <w:gridCol w:w="4410"/>
            <w:gridCol w:w="4485"/>
          </w:tblGrid>
        </w:tblGridChange>
      </w:tblGrid>
      <w:tr>
        <w:trPr>
          <w:cantSplit w:val="0"/>
          <w:trHeight w:val="18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C2">
            <w:pPr>
              <w:spacing w:before="240" w:lineRule="auto"/>
              <w:ind w:firstLine="567"/>
              <w:rPr>
                <w:sz w:val="18"/>
                <w:szCs w:val="18"/>
              </w:rPr>
            </w:pPr>
            <w:r w:rsidDel="00000000" w:rsidR="00000000" w:rsidRPr="00000000">
              <w:rPr>
                <w:sz w:val="18"/>
                <w:szCs w:val="18"/>
                <w:rtl w:val="0"/>
              </w:rPr>
              <w:t xml:space="preserve">(n </w:t>
            </w:r>
            <w:r w:rsidDel="00000000" w:rsidR="00000000" w:rsidRPr="00000000">
              <w:rPr>
                <w:color w:val="666666"/>
                <w:sz w:val="18"/>
                <w:szCs w:val="18"/>
                <w:rtl w:val="0"/>
              </w:rPr>
              <w:t xml:space="preserve">/</w:t>
            </w:r>
            <w:r w:rsidDel="00000000" w:rsidR="00000000" w:rsidRPr="00000000">
              <w:rPr>
                <w:sz w:val="18"/>
                <w:szCs w:val="18"/>
                <w:rtl w:val="0"/>
              </w:rPr>
              <w:t xml:space="preserve"> dẫn đầu</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(c </w:t>
            </w:r>
            <w:r w:rsidDel="00000000" w:rsidR="00000000" w:rsidRPr="00000000">
              <w:rPr>
                <w:color w:val="666666"/>
                <w:sz w:val="18"/>
                <w:szCs w:val="18"/>
                <w:rtl w:val="0"/>
              </w:rPr>
              <w:t xml:space="preserve">/</w:t>
            </w:r>
            <w:r w:rsidDel="00000000" w:rsidR="00000000" w:rsidRPr="00000000">
              <w:rPr>
                <w:sz w:val="18"/>
                <w:szCs w:val="18"/>
                <w:rtl w:val="0"/>
              </w:rPr>
              <w:t xml:space="preserve"> cô</w:t>
            </w:r>
            <w:r w:rsidDel="00000000" w:rsidR="00000000" w:rsidRPr="00000000">
              <w:rPr>
                <w:color w:val="40a070"/>
                <w:sz w:val="18"/>
                <w:szCs w:val="18"/>
                <w:rtl w:val="0"/>
              </w:rPr>
              <w:t xml:space="preserve">-02</w:t>
            </w:r>
            <w:r w:rsidDel="00000000" w:rsidR="00000000" w:rsidRPr="00000000">
              <w:rPr>
                <w:sz w:val="18"/>
                <w:szCs w:val="18"/>
                <w:rtl w:val="0"/>
              </w:rPr>
              <w:t xml:space="preserve">)</w:t>
              <w:br w:type="textWrapping"/>
              <w:t xml:space="preserve">    :ARG1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r>
          </w:p>
          <w:p w:rsidR="00000000" w:rsidDel="00000000" w:rsidP="00000000" w:rsidRDefault="00000000" w:rsidRPr="00000000" w14:paraId="000014C3">
            <w:pPr>
              <w:spacing w:after="200" w:before="240" w:lineRule="auto"/>
              <w:ind w:firstLine="567"/>
              <w:rPr>
                <w:sz w:val="18"/>
                <w:szCs w:val="18"/>
              </w:rPr>
            </w:pPr>
            <w:r w:rsidDel="00000000" w:rsidR="00000000" w:rsidRPr="00000000">
              <w:rPr>
                <w:sz w:val="18"/>
                <w:szCs w:val="18"/>
                <w:rtl w:val="0"/>
              </w:rPr>
              <w:t xml:space="preserve">        </w:t>
              <w:tab/>
              <w:t xml:space="preserve">:domain (d </w:t>
            </w:r>
            <w:r w:rsidDel="00000000" w:rsidR="00000000" w:rsidRPr="00000000">
              <w:rPr>
                <w:color w:val="666666"/>
                <w:sz w:val="18"/>
                <w:szCs w:val="18"/>
                <w:rtl w:val="0"/>
              </w:rPr>
              <w:t xml:space="preserve">/</w:t>
            </w:r>
            <w:r w:rsidDel="00000000" w:rsidR="00000000" w:rsidRPr="00000000">
              <w:rPr>
                <w:sz w:val="18"/>
                <w:szCs w:val="18"/>
                <w:rtl w:val="0"/>
              </w:rPr>
              <w:t xml:space="preserve"> điều tra</w:t>
            </w:r>
            <w:r w:rsidDel="00000000" w:rsidR="00000000" w:rsidRPr="00000000">
              <w:rPr>
                <w:color w:val="40a070"/>
                <w:sz w:val="18"/>
                <w:szCs w:val="18"/>
                <w:rtl w:val="0"/>
              </w:rPr>
              <w:t xml:space="preserve">-01</w:t>
            </w:r>
            <w:r w:rsidDel="00000000" w:rsidR="00000000" w:rsidRPr="00000000">
              <w:rPr>
                <w:sz w:val="18"/>
                <w:szCs w:val="18"/>
                <w:rtl w:val="0"/>
              </w:rPr>
              <w:t xml:space="preserve">)))</w:t>
            </w:r>
          </w:p>
          <w:p w:rsidR="00000000" w:rsidDel="00000000" w:rsidP="00000000" w:rsidRDefault="00000000" w:rsidRPr="00000000" w14:paraId="000014C4">
            <w:pPr>
              <w:spacing w:after="200" w:before="240" w:lineRule="auto"/>
              <w:ind w:firstLine="567"/>
              <w:rPr>
                <w:sz w:val="24"/>
                <w:szCs w:val="24"/>
              </w:rPr>
            </w:pPr>
            <w:r w:rsidDel="00000000" w:rsidR="00000000" w:rsidRPr="00000000">
              <w:rPr>
                <w:sz w:val="24"/>
                <w:szCs w:val="24"/>
                <w:rtl w:val="0"/>
              </w:rPr>
              <w:t xml:space="preserve">Cô ấy đã dẫn đầu cuộc điều tra nào?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C5">
            <w:pPr>
              <w:spacing w:after="200" w:before="240" w:lineRule="auto"/>
              <w:ind w:firstLine="567"/>
              <w:rPr>
                <w:sz w:val="18"/>
                <w:szCs w:val="18"/>
              </w:rPr>
            </w:pPr>
            <w:r w:rsidDel="00000000" w:rsidR="00000000" w:rsidRPr="00000000">
              <w:rPr>
                <w:sz w:val="18"/>
                <w:szCs w:val="18"/>
                <w:rtl w:val="0"/>
              </w:rPr>
              <w:t xml:space="preserve">(l </w:t>
            </w:r>
            <w:r w:rsidDel="00000000" w:rsidR="00000000" w:rsidRPr="00000000">
              <w:rPr>
                <w:color w:val="666666"/>
                <w:sz w:val="18"/>
                <w:szCs w:val="18"/>
                <w:rtl w:val="0"/>
              </w:rPr>
              <w:t xml:space="preserve">/</w:t>
            </w:r>
            <w:r w:rsidDel="00000000" w:rsidR="00000000" w:rsidRPr="00000000">
              <w:rPr>
                <w:sz w:val="18"/>
                <w:szCs w:val="18"/>
                <w:rtl w:val="0"/>
              </w:rPr>
              <w:t xml:space="preserve"> lead</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(s </w:t>
            </w:r>
            <w:r w:rsidDel="00000000" w:rsidR="00000000" w:rsidRPr="00000000">
              <w:rPr>
                <w:color w:val="666666"/>
                <w:sz w:val="18"/>
                <w:szCs w:val="18"/>
                <w:rtl w:val="0"/>
              </w:rPr>
              <w:t xml:space="preserve">/</w:t>
            </w:r>
            <w:r w:rsidDel="00000000" w:rsidR="00000000" w:rsidRPr="00000000">
              <w:rPr>
                <w:sz w:val="18"/>
                <w:szCs w:val="18"/>
                <w:rtl w:val="0"/>
              </w:rPr>
              <w:t xml:space="preserve"> she)</w:t>
              <w:br w:type="textWrapping"/>
              <w:t xml:space="preserve">    :ARG1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br w:type="textWrapping"/>
              <w:t xml:space="preserve">         </w:t>
              <w:tab/>
              <w:t xml:space="preserve">:domain (i </w:t>
            </w:r>
            <w:r w:rsidDel="00000000" w:rsidR="00000000" w:rsidRPr="00000000">
              <w:rPr>
                <w:color w:val="666666"/>
                <w:sz w:val="18"/>
                <w:szCs w:val="18"/>
                <w:rtl w:val="0"/>
              </w:rPr>
              <w:t xml:space="preserve">/</w:t>
            </w:r>
            <w:r w:rsidDel="00000000" w:rsidR="00000000" w:rsidRPr="00000000">
              <w:rPr>
                <w:sz w:val="18"/>
                <w:szCs w:val="18"/>
                <w:rtl w:val="0"/>
              </w:rPr>
              <w:t xml:space="preserve"> investigate</w:t>
            </w:r>
            <w:r w:rsidDel="00000000" w:rsidR="00000000" w:rsidRPr="00000000">
              <w:rPr>
                <w:color w:val="40a070"/>
                <w:sz w:val="18"/>
                <w:szCs w:val="18"/>
                <w:rtl w:val="0"/>
              </w:rPr>
              <w:t xml:space="preserve">-01</w:t>
            </w:r>
            <w:r w:rsidDel="00000000" w:rsidR="00000000" w:rsidRPr="00000000">
              <w:rPr>
                <w:sz w:val="18"/>
                <w:szCs w:val="18"/>
                <w:rtl w:val="0"/>
              </w:rPr>
              <w:t xml:space="preserve">)))</w:t>
            </w:r>
          </w:p>
          <w:p w:rsidR="00000000" w:rsidDel="00000000" w:rsidP="00000000" w:rsidRDefault="00000000" w:rsidRPr="00000000" w14:paraId="000014C6">
            <w:pPr>
              <w:spacing w:after="100" w:before="100" w:lineRule="auto"/>
              <w:ind w:right="480" w:firstLine="567"/>
              <w:rPr>
                <w:sz w:val="24"/>
                <w:szCs w:val="24"/>
              </w:rPr>
            </w:pPr>
            <w:r w:rsidDel="00000000" w:rsidR="00000000" w:rsidRPr="00000000">
              <w:rPr>
                <w:sz w:val="24"/>
                <w:szCs w:val="24"/>
                <w:rtl w:val="0"/>
              </w:rPr>
              <w:t xml:space="preserve">Which investigation did she lead?</w:t>
            </w:r>
          </w:p>
        </w:tc>
      </w:tr>
    </w:tbl>
    <w:p w:rsidR="00000000" w:rsidDel="00000000" w:rsidP="00000000" w:rsidRDefault="00000000" w:rsidRPr="00000000" w14:paraId="000014C7">
      <w:pPr>
        <w:rPr/>
      </w:pPr>
      <w:r w:rsidDel="00000000" w:rsidR="00000000" w:rsidRPr="00000000">
        <w:rPr>
          <w:rtl w:val="0"/>
        </w:rPr>
        <w:t xml:space="preserve">Đối với câu hỏi phải trả lời có/không, AMR sử dụng amr-unknown đi kèm với quan hệ :polarity, hiểu cơ bản </w:t>
      </w:r>
      <w:r w:rsidDel="00000000" w:rsidR="00000000" w:rsidRPr="00000000">
        <w:rPr>
          <w:sz w:val="27"/>
          <w:szCs w:val="27"/>
          <w:shd w:fill="fafafa" w:val="clear"/>
          <w:rtl w:val="0"/>
        </w:rPr>
        <w:t xml:space="preserve">“</w:t>
      </w:r>
      <w:r w:rsidDel="00000000" w:rsidR="00000000" w:rsidRPr="00000000">
        <w:rPr>
          <w:rtl w:val="0"/>
        </w:rPr>
        <w:t xml:space="preserve">sự thật của khẳng định này là gì?</w:t>
      </w:r>
      <w:r w:rsidDel="00000000" w:rsidR="00000000" w:rsidRPr="00000000">
        <w:rPr>
          <w:sz w:val="27"/>
          <w:szCs w:val="27"/>
          <w:shd w:fill="fafafa" w:val="clear"/>
          <w:rtl w:val="0"/>
        </w:rPr>
        <w:t xml:space="preserve">”. </w:t>
      </w:r>
      <w:r w:rsidDel="00000000" w:rsidR="00000000" w:rsidRPr="00000000">
        <w:rPr>
          <w:rtl w:val="0"/>
        </w:rPr>
        <w:t xml:space="preserve">Ví dụ:</w:t>
      </w:r>
    </w:p>
    <w:tbl>
      <w:tblPr>
        <w:tblStyle w:val="Table16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70"/>
        <w:tblGridChange w:id="0">
          <w:tblGrid>
            <w:gridCol w:w="4425"/>
            <w:gridCol w:w="4470"/>
          </w:tblGrid>
        </w:tblGridChange>
      </w:tblGrid>
      <w:tr>
        <w:trPr>
          <w:cantSplit w:val="0"/>
          <w:trHeight w:val="15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C8">
            <w:pPr>
              <w:spacing w:after="200" w:before="240" w:lineRule="auto"/>
              <w:ind w:firstLine="567"/>
              <w:rPr>
                <w:sz w:val="18"/>
                <w:szCs w:val="18"/>
              </w:rPr>
            </w:pPr>
            <w:r w:rsidDel="00000000" w:rsidR="00000000" w:rsidRPr="00000000">
              <w:rPr>
                <w:sz w:val="18"/>
                <w:szCs w:val="18"/>
                <w:rtl w:val="0"/>
              </w:rPr>
              <w:t xml:space="preserve">(t </w:t>
            </w:r>
            <w:r w:rsidDel="00000000" w:rsidR="00000000" w:rsidRPr="00000000">
              <w:rPr>
                <w:color w:val="666666"/>
                <w:sz w:val="18"/>
                <w:szCs w:val="18"/>
                <w:rtl w:val="0"/>
              </w:rPr>
              <w:t xml:space="preserve">/</w:t>
            </w:r>
            <w:r w:rsidDel="00000000" w:rsidR="00000000" w:rsidRPr="00000000">
              <w:rPr>
                <w:sz w:val="18"/>
                <w:szCs w:val="18"/>
                <w:rtl w:val="0"/>
              </w:rPr>
              <w:t xml:space="preserve"> tìm</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(c </w:t>
            </w:r>
            <w:r w:rsidDel="00000000" w:rsidR="00000000" w:rsidRPr="00000000">
              <w:rPr>
                <w:color w:val="666666"/>
                <w:sz w:val="18"/>
                <w:szCs w:val="18"/>
                <w:rtl w:val="0"/>
              </w:rPr>
              <w:t xml:space="preserve">/</w:t>
            </w:r>
            <w:r w:rsidDel="00000000" w:rsidR="00000000" w:rsidRPr="00000000">
              <w:rPr>
                <w:sz w:val="18"/>
                <w:szCs w:val="18"/>
                <w:rtl w:val="0"/>
              </w:rPr>
              <w:t xml:space="preserve"> cô</w:t>
            </w:r>
            <w:r w:rsidDel="00000000" w:rsidR="00000000" w:rsidRPr="00000000">
              <w:rPr>
                <w:color w:val="40a070"/>
                <w:sz w:val="18"/>
                <w:szCs w:val="18"/>
                <w:rtl w:val="0"/>
              </w:rPr>
              <w:t xml:space="preserve">-02</w:t>
            </w:r>
            <w:r w:rsidDel="00000000" w:rsidR="00000000" w:rsidRPr="00000000">
              <w:rPr>
                <w:sz w:val="18"/>
                <w:szCs w:val="18"/>
                <w:rtl w:val="0"/>
              </w:rPr>
              <w:t xml:space="preserve">)</w:t>
              <w:br w:type="textWrapping"/>
              <w:t xml:space="preserve">    :ARG1 (c2 </w:t>
            </w:r>
            <w:r w:rsidDel="00000000" w:rsidR="00000000" w:rsidRPr="00000000">
              <w:rPr>
                <w:color w:val="666666"/>
                <w:sz w:val="18"/>
                <w:szCs w:val="18"/>
                <w:rtl w:val="0"/>
              </w:rPr>
              <w:t xml:space="preserve">/</w:t>
            </w:r>
            <w:r w:rsidDel="00000000" w:rsidR="00000000" w:rsidRPr="00000000">
              <w:rPr>
                <w:sz w:val="18"/>
                <w:szCs w:val="18"/>
                <w:rtl w:val="0"/>
              </w:rPr>
              <w:t xml:space="preserve"> cậu</w:t>
            </w:r>
            <w:r w:rsidDel="00000000" w:rsidR="00000000" w:rsidRPr="00000000">
              <w:rPr>
                <w:color w:val="40a070"/>
                <w:sz w:val="18"/>
                <w:szCs w:val="18"/>
                <w:rtl w:val="0"/>
              </w:rPr>
              <w:t xml:space="preserve">-02</w:t>
            </w:r>
            <w:r w:rsidDel="00000000" w:rsidR="00000000" w:rsidRPr="00000000">
              <w:rPr>
                <w:sz w:val="18"/>
                <w:szCs w:val="18"/>
                <w:rtl w:val="0"/>
              </w:rPr>
              <w:t xml:space="preserve">)</w:t>
              <w:br w:type="textWrapping"/>
              <w:t xml:space="preserve">    :polarity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r>
          </w:p>
          <w:p w:rsidR="00000000" w:rsidDel="00000000" w:rsidP="00000000" w:rsidRDefault="00000000" w:rsidRPr="00000000" w14:paraId="000014C9">
            <w:pPr>
              <w:spacing w:after="200" w:before="240" w:lineRule="auto"/>
              <w:ind w:firstLine="567"/>
              <w:rPr>
                <w:sz w:val="24"/>
                <w:szCs w:val="24"/>
              </w:rPr>
            </w:pPr>
            <w:r w:rsidDel="00000000" w:rsidR="00000000" w:rsidRPr="00000000">
              <w:rPr>
                <w:sz w:val="24"/>
                <w:szCs w:val="24"/>
                <w:rtl w:val="0"/>
              </w:rPr>
              <w:t xml:space="preserve">Cô bé có tìm thấy cậu ấy không?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CA">
            <w:pPr>
              <w:spacing w:after="200" w:before="240" w:lineRule="auto"/>
              <w:ind w:firstLine="567"/>
              <w:rPr>
                <w:sz w:val="18"/>
                <w:szCs w:val="18"/>
              </w:rPr>
            </w:pPr>
            <w:r w:rsidDel="00000000" w:rsidR="00000000" w:rsidRPr="00000000">
              <w:rPr>
                <w:sz w:val="18"/>
                <w:szCs w:val="18"/>
                <w:rtl w:val="0"/>
              </w:rPr>
              <w:t xml:space="preserve">(f </w:t>
            </w:r>
            <w:r w:rsidDel="00000000" w:rsidR="00000000" w:rsidRPr="00000000">
              <w:rPr>
                <w:color w:val="666666"/>
                <w:sz w:val="18"/>
                <w:szCs w:val="18"/>
                <w:rtl w:val="0"/>
              </w:rPr>
              <w:t xml:space="preserve">/</w:t>
            </w:r>
            <w:r w:rsidDel="00000000" w:rsidR="00000000" w:rsidRPr="00000000">
              <w:rPr>
                <w:sz w:val="18"/>
                <w:szCs w:val="18"/>
                <w:rtl w:val="0"/>
              </w:rPr>
              <w:t xml:space="preserve"> find</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(g </w:t>
            </w:r>
            <w:r w:rsidDel="00000000" w:rsidR="00000000" w:rsidRPr="00000000">
              <w:rPr>
                <w:color w:val="666666"/>
                <w:sz w:val="18"/>
                <w:szCs w:val="18"/>
                <w:rtl w:val="0"/>
              </w:rPr>
              <w:t xml:space="preserve">/</w:t>
            </w:r>
            <w:r w:rsidDel="00000000" w:rsidR="00000000" w:rsidRPr="00000000">
              <w:rPr>
                <w:sz w:val="18"/>
                <w:szCs w:val="18"/>
                <w:rtl w:val="0"/>
              </w:rPr>
              <w:t xml:space="preserve"> girl)</w:t>
              <w:br w:type="textWrapping"/>
              <w:t xml:space="preserve">    :ARG1 (b </w:t>
            </w:r>
            <w:r w:rsidDel="00000000" w:rsidR="00000000" w:rsidRPr="00000000">
              <w:rPr>
                <w:color w:val="666666"/>
                <w:sz w:val="18"/>
                <w:szCs w:val="18"/>
                <w:rtl w:val="0"/>
              </w:rPr>
              <w:t xml:space="preserve">/</w:t>
            </w:r>
            <w:r w:rsidDel="00000000" w:rsidR="00000000" w:rsidRPr="00000000">
              <w:rPr>
                <w:sz w:val="18"/>
                <w:szCs w:val="18"/>
                <w:rtl w:val="0"/>
              </w:rPr>
              <w:t xml:space="preserve"> boy)</w:t>
              <w:br w:type="textWrapping"/>
              <w:t xml:space="preserve">    :polarity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r>
          </w:p>
          <w:p w:rsidR="00000000" w:rsidDel="00000000" w:rsidP="00000000" w:rsidRDefault="00000000" w:rsidRPr="00000000" w14:paraId="000014CB">
            <w:pPr>
              <w:spacing w:after="100" w:before="100" w:lineRule="auto"/>
              <w:ind w:right="480" w:firstLine="567"/>
              <w:rPr>
                <w:sz w:val="24"/>
                <w:szCs w:val="24"/>
              </w:rPr>
            </w:pPr>
            <w:r w:rsidDel="00000000" w:rsidR="00000000" w:rsidRPr="00000000">
              <w:rPr>
                <w:sz w:val="24"/>
                <w:szCs w:val="24"/>
                <w:rtl w:val="0"/>
              </w:rPr>
              <w:t xml:space="preserve">Did the girl find the boy?</w:t>
            </w:r>
          </w:p>
        </w:tc>
      </w:tr>
    </w:tbl>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6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55"/>
        <w:tblGridChange w:id="0">
          <w:tblGrid>
            <w:gridCol w:w="4425"/>
            <w:gridCol w:w="4455"/>
          </w:tblGrid>
        </w:tblGridChange>
      </w:tblGrid>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CD">
            <w:pPr>
              <w:spacing w:after="200" w:before="240" w:lineRule="auto"/>
              <w:ind w:firstLine="567"/>
              <w:rPr>
                <w:sz w:val="18"/>
                <w:szCs w:val="18"/>
              </w:rPr>
            </w:pPr>
            <w:r w:rsidDel="00000000" w:rsidR="00000000" w:rsidRPr="00000000">
              <w:rPr>
                <w:sz w:val="18"/>
                <w:szCs w:val="18"/>
                <w:rtl w:val="0"/>
              </w:rPr>
              <w:t xml:space="preserve">(t </w:t>
            </w:r>
            <w:r w:rsidDel="00000000" w:rsidR="00000000" w:rsidRPr="00000000">
              <w:rPr>
                <w:color w:val="666666"/>
                <w:sz w:val="18"/>
                <w:szCs w:val="18"/>
                <w:rtl w:val="0"/>
              </w:rPr>
              <w:t xml:space="preserve">/</w:t>
            </w:r>
            <w:r w:rsidDel="00000000" w:rsidR="00000000" w:rsidRPr="00000000">
              <w:rPr>
                <w:sz w:val="18"/>
                <w:szCs w:val="18"/>
                <w:rtl w:val="0"/>
              </w:rPr>
              <w:t xml:space="preserve"> tìm</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:ARG1 (c2 </w:t>
            </w:r>
            <w:r w:rsidDel="00000000" w:rsidR="00000000" w:rsidRPr="00000000">
              <w:rPr>
                <w:color w:val="666666"/>
                <w:sz w:val="18"/>
                <w:szCs w:val="18"/>
                <w:rtl w:val="0"/>
              </w:rPr>
              <w:t xml:space="preserve">/</w:t>
            </w:r>
            <w:r w:rsidDel="00000000" w:rsidR="00000000" w:rsidRPr="00000000">
              <w:rPr>
                <w:sz w:val="18"/>
                <w:szCs w:val="18"/>
                <w:rtl w:val="0"/>
              </w:rPr>
              <w:t xml:space="preserve"> cậu</w:t>
            </w:r>
            <w:r w:rsidDel="00000000" w:rsidR="00000000" w:rsidRPr="00000000">
              <w:rPr>
                <w:color w:val="40a070"/>
                <w:sz w:val="18"/>
                <w:szCs w:val="18"/>
                <w:rtl w:val="0"/>
              </w:rPr>
              <w:t xml:space="preserve">-02</w:t>
            </w:r>
            <w:r w:rsidDel="00000000" w:rsidR="00000000" w:rsidRPr="00000000">
              <w:rPr>
                <w:sz w:val="18"/>
                <w:szCs w:val="18"/>
                <w:rtl w:val="0"/>
              </w:rPr>
              <w:t xml:space="preserve">)</w:t>
              <w:br w:type="textWrapping"/>
              <w:t xml:space="preserve">    :polarity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r>
          </w:p>
          <w:p w:rsidR="00000000" w:rsidDel="00000000" w:rsidP="00000000" w:rsidRDefault="00000000" w:rsidRPr="00000000" w14:paraId="000014CE">
            <w:pPr>
              <w:spacing w:before="240" w:lineRule="auto"/>
              <w:ind w:firstLine="567"/>
              <w:rPr>
                <w:sz w:val="24"/>
                <w:szCs w:val="24"/>
              </w:rPr>
            </w:pPr>
            <w:r w:rsidDel="00000000" w:rsidR="00000000" w:rsidRPr="00000000">
              <w:rPr>
                <w:sz w:val="24"/>
                <w:szCs w:val="24"/>
                <w:rtl w:val="0"/>
              </w:rPr>
              <w:t xml:space="preserve">Cậu bé có được/bị tìm thấy không?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CF">
            <w:pPr>
              <w:spacing w:after="200" w:before="240" w:lineRule="auto"/>
              <w:ind w:firstLine="567"/>
              <w:rPr>
                <w:sz w:val="18"/>
                <w:szCs w:val="18"/>
              </w:rPr>
            </w:pPr>
            <w:r w:rsidDel="00000000" w:rsidR="00000000" w:rsidRPr="00000000">
              <w:rPr>
                <w:sz w:val="18"/>
                <w:szCs w:val="18"/>
                <w:rtl w:val="0"/>
              </w:rPr>
              <w:t xml:space="preserve">(f </w:t>
            </w:r>
            <w:r w:rsidDel="00000000" w:rsidR="00000000" w:rsidRPr="00000000">
              <w:rPr>
                <w:color w:val="666666"/>
                <w:sz w:val="18"/>
                <w:szCs w:val="18"/>
                <w:rtl w:val="0"/>
              </w:rPr>
              <w:t xml:space="preserve">/</w:t>
            </w:r>
            <w:r w:rsidDel="00000000" w:rsidR="00000000" w:rsidRPr="00000000">
              <w:rPr>
                <w:sz w:val="18"/>
                <w:szCs w:val="18"/>
                <w:rtl w:val="0"/>
              </w:rPr>
              <w:t xml:space="preserve"> find</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:ARG1 (b </w:t>
            </w:r>
            <w:r w:rsidDel="00000000" w:rsidR="00000000" w:rsidRPr="00000000">
              <w:rPr>
                <w:color w:val="666666"/>
                <w:sz w:val="18"/>
                <w:szCs w:val="18"/>
                <w:rtl w:val="0"/>
              </w:rPr>
              <w:t xml:space="preserve">/</w:t>
            </w:r>
            <w:r w:rsidDel="00000000" w:rsidR="00000000" w:rsidRPr="00000000">
              <w:rPr>
                <w:sz w:val="18"/>
                <w:szCs w:val="18"/>
                <w:rtl w:val="0"/>
              </w:rPr>
              <w:t xml:space="preserve"> boy)</w:t>
              <w:br w:type="textWrapping"/>
              <w:t xml:space="preserve">    :polarity (a </w:t>
            </w:r>
            <w:r w:rsidDel="00000000" w:rsidR="00000000" w:rsidRPr="00000000">
              <w:rPr>
                <w:color w:val="666666"/>
                <w:sz w:val="18"/>
                <w:szCs w:val="18"/>
                <w:rtl w:val="0"/>
              </w:rPr>
              <w:t xml:space="preserve">/</w:t>
            </w:r>
            <w:r w:rsidDel="00000000" w:rsidR="00000000" w:rsidRPr="00000000">
              <w:rPr>
                <w:sz w:val="18"/>
                <w:szCs w:val="18"/>
                <w:rtl w:val="0"/>
              </w:rPr>
              <w:t xml:space="preserve"> amr-unknown))</w:t>
            </w:r>
          </w:p>
          <w:p w:rsidR="00000000" w:rsidDel="00000000" w:rsidP="00000000" w:rsidRDefault="00000000" w:rsidRPr="00000000" w14:paraId="000014D0">
            <w:pPr>
              <w:spacing w:after="100" w:before="100" w:lineRule="auto"/>
              <w:ind w:right="480" w:firstLine="567"/>
              <w:rPr>
                <w:sz w:val="24"/>
                <w:szCs w:val="24"/>
              </w:rPr>
            </w:pPr>
            <w:r w:rsidDel="00000000" w:rsidR="00000000" w:rsidRPr="00000000">
              <w:rPr>
                <w:sz w:val="24"/>
                <w:szCs w:val="24"/>
                <w:rtl w:val="0"/>
              </w:rPr>
              <w:t xml:space="preserve">Was the boy found?</w:t>
            </w:r>
          </w:p>
        </w:tc>
      </w:tr>
    </w:tbl>
    <w:p w:rsidR="00000000" w:rsidDel="00000000" w:rsidP="00000000" w:rsidRDefault="00000000" w:rsidRPr="00000000" w14:paraId="000014D1">
      <w:pPr>
        <w:rPr/>
      </w:pPr>
      <w:r w:rsidDel="00000000" w:rsidR="00000000" w:rsidRPr="00000000">
        <w:rPr>
          <w:rtl w:val="0"/>
        </w:rPr>
        <w:t xml:space="preserve">Trong mệnh đề nghi vấn AMR sử dụng truth-value thay cho amr-unknown. Ví dụ:</w:t>
      </w:r>
    </w:p>
    <w:tbl>
      <w:tblPr>
        <w:tblStyle w:val="Table168"/>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635"/>
        <w:tblGridChange w:id="0">
          <w:tblGrid>
            <w:gridCol w:w="4395"/>
            <w:gridCol w:w="4635"/>
          </w:tblGrid>
        </w:tblGridChange>
      </w:tblGrid>
      <w:tr>
        <w:trPr>
          <w:cantSplit w:val="0"/>
          <w:trHeight w:val="24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D2">
            <w:pPr>
              <w:spacing w:after="200" w:before="240" w:lineRule="auto"/>
              <w:ind w:firstLine="567"/>
              <w:rPr>
                <w:sz w:val="18"/>
                <w:szCs w:val="18"/>
              </w:rPr>
            </w:pPr>
            <w:r w:rsidDel="00000000" w:rsidR="00000000" w:rsidRPr="00000000">
              <w:rPr>
                <w:sz w:val="18"/>
                <w:szCs w:val="18"/>
                <w:rtl w:val="0"/>
              </w:rPr>
              <w:t xml:space="preserve">(b </w:t>
            </w:r>
            <w:r w:rsidDel="00000000" w:rsidR="00000000" w:rsidRPr="00000000">
              <w:rPr>
                <w:color w:val="666666"/>
                <w:sz w:val="18"/>
                <w:szCs w:val="18"/>
                <w:rtl w:val="0"/>
              </w:rPr>
              <w:t xml:space="preserve">/</w:t>
            </w:r>
            <w:r w:rsidDel="00000000" w:rsidR="00000000" w:rsidRPr="00000000">
              <w:rPr>
                <w:sz w:val="18"/>
                <w:szCs w:val="18"/>
                <w:rtl w:val="0"/>
              </w:rPr>
              <w:t xml:space="preserve"> biết</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:polarity -</w:t>
              <w:br w:type="textWrapping"/>
              <w:t xml:space="preserve">    :ARG0 (c </w:t>
            </w:r>
            <w:r w:rsidDel="00000000" w:rsidR="00000000" w:rsidRPr="00000000">
              <w:rPr>
                <w:color w:val="666666"/>
                <w:sz w:val="18"/>
                <w:szCs w:val="18"/>
                <w:rtl w:val="0"/>
              </w:rPr>
              <w:t xml:space="preserve">/</w:t>
            </w:r>
            <w:r w:rsidDel="00000000" w:rsidR="00000000" w:rsidRPr="00000000">
              <w:rPr>
                <w:sz w:val="18"/>
                <w:szCs w:val="18"/>
                <w:rtl w:val="0"/>
              </w:rPr>
              <w:t xml:space="preserve"> cậu</w:t>
            </w:r>
            <w:r w:rsidDel="00000000" w:rsidR="00000000" w:rsidRPr="00000000">
              <w:rPr>
                <w:color w:val="40a070"/>
                <w:sz w:val="18"/>
                <w:szCs w:val="18"/>
                <w:rtl w:val="0"/>
              </w:rPr>
              <w:t xml:space="preserve">-02</w:t>
            </w:r>
            <w:r w:rsidDel="00000000" w:rsidR="00000000" w:rsidRPr="00000000">
              <w:rPr>
                <w:sz w:val="18"/>
                <w:szCs w:val="18"/>
                <w:rtl w:val="0"/>
              </w:rPr>
              <w:t xml:space="preserve">)</w:t>
              <w:br w:type="textWrapping"/>
              <w:t xml:space="preserve">    :ARG1 (t </w:t>
            </w:r>
            <w:r w:rsidDel="00000000" w:rsidR="00000000" w:rsidRPr="00000000">
              <w:rPr>
                <w:color w:val="666666"/>
                <w:sz w:val="18"/>
                <w:szCs w:val="18"/>
                <w:rtl w:val="0"/>
              </w:rPr>
              <w:t xml:space="preserve">/</w:t>
            </w:r>
            <w:r w:rsidDel="00000000" w:rsidR="00000000" w:rsidRPr="00000000">
              <w:rPr>
                <w:sz w:val="18"/>
                <w:szCs w:val="18"/>
                <w:rtl w:val="0"/>
              </w:rPr>
              <w:t xml:space="preserve"> truth-value</w:t>
              <w:br w:type="textWrapping"/>
              <w:t xml:space="preserve">         </w:t>
              <w:tab/>
              <w:t xml:space="preserve">:polarity-of (d </w:t>
            </w:r>
            <w:r w:rsidDel="00000000" w:rsidR="00000000" w:rsidRPr="00000000">
              <w:rPr>
                <w:color w:val="666666"/>
                <w:sz w:val="18"/>
                <w:szCs w:val="18"/>
                <w:rtl w:val="0"/>
              </w:rPr>
              <w:t xml:space="preserve">/</w:t>
            </w:r>
            <w:r w:rsidDel="00000000" w:rsidR="00000000" w:rsidRPr="00000000">
              <w:rPr>
                <w:sz w:val="18"/>
                <w:szCs w:val="18"/>
                <w:rtl w:val="0"/>
              </w:rPr>
              <w:t xml:space="preserve"> đến</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w:t>
              <w:tab/>
              <w:t xml:space="preserve">:ARG1 (c </w:t>
            </w:r>
            <w:r w:rsidDel="00000000" w:rsidR="00000000" w:rsidRPr="00000000">
              <w:rPr>
                <w:color w:val="666666"/>
                <w:sz w:val="18"/>
                <w:szCs w:val="18"/>
                <w:rtl w:val="0"/>
              </w:rPr>
              <w:t xml:space="preserve">/</w:t>
            </w:r>
            <w:r w:rsidDel="00000000" w:rsidR="00000000" w:rsidRPr="00000000">
              <w:rPr>
                <w:sz w:val="18"/>
                <w:szCs w:val="18"/>
                <w:rtl w:val="0"/>
              </w:rPr>
              <w:t xml:space="preserve"> cô</w:t>
            </w:r>
            <w:r w:rsidDel="00000000" w:rsidR="00000000" w:rsidRPr="00000000">
              <w:rPr>
                <w:color w:val="40a070"/>
                <w:sz w:val="18"/>
                <w:szCs w:val="18"/>
                <w:rtl w:val="0"/>
              </w:rPr>
              <w:t xml:space="preserve">-02</w:t>
            </w:r>
            <w:r w:rsidDel="00000000" w:rsidR="00000000" w:rsidRPr="00000000">
              <w:rPr>
                <w:sz w:val="18"/>
                <w:szCs w:val="18"/>
                <w:rtl w:val="0"/>
              </w:rPr>
              <w:t xml:space="preserve">))))</w:t>
            </w:r>
          </w:p>
          <w:p w:rsidR="00000000" w:rsidDel="00000000" w:rsidP="00000000" w:rsidRDefault="00000000" w:rsidRPr="00000000" w14:paraId="000014D3">
            <w:pPr>
              <w:spacing w:after="100" w:before="100" w:lineRule="auto"/>
              <w:ind w:right="216" w:firstLine="567"/>
              <w:rPr>
                <w:sz w:val="20"/>
                <w:szCs w:val="20"/>
              </w:rPr>
            </w:pPr>
            <w:r w:rsidDel="00000000" w:rsidR="00000000" w:rsidRPr="00000000">
              <w:rPr>
                <w:sz w:val="20"/>
                <w:szCs w:val="20"/>
                <w:rtl w:val="0"/>
              </w:rPr>
              <w:t xml:space="preserve">Cậu bé không biết liệu cô gái có đến hay không.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D4">
            <w:pPr>
              <w:spacing w:after="200" w:before="240" w:lineRule="auto"/>
              <w:ind w:firstLine="567"/>
              <w:rPr>
                <w:sz w:val="18"/>
                <w:szCs w:val="18"/>
              </w:rPr>
            </w:pPr>
            <w:r w:rsidDel="00000000" w:rsidR="00000000" w:rsidRPr="00000000">
              <w:rPr>
                <w:sz w:val="18"/>
                <w:szCs w:val="18"/>
                <w:rtl w:val="0"/>
              </w:rPr>
              <w:t xml:space="preserve">(k </w:t>
            </w:r>
            <w:r w:rsidDel="00000000" w:rsidR="00000000" w:rsidRPr="00000000">
              <w:rPr>
                <w:color w:val="666666"/>
                <w:sz w:val="18"/>
                <w:szCs w:val="18"/>
                <w:rtl w:val="0"/>
              </w:rPr>
              <w:t xml:space="preserve">/</w:t>
            </w:r>
            <w:r w:rsidDel="00000000" w:rsidR="00000000" w:rsidRPr="00000000">
              <w:rPr>
                <w:sz w:val="18"/>
                <w:szCs w:val="18"/>
                <w:rtl w:val="0"/>
              </w:rPr>
              <w:t xml:space="preserve"> know</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:polarity </w:t>
            </w:r>
            <w:r w:rsidDel="00000000" w:rsidR="00000000" w:rsidRPr="00000000">
              <w:rPr>
                <w:color w:val="666666"/>
                <w:sz w:val="18"/>
                <w:szCs w:val="18"/>
                <w:rtl w:val="0"/>
              </w:rPr>
              <w:t xml:space="preserve">-</w:t>
              <w:br w:type="textWrapping"/>
            </w:r>
            <w:r w:rsidDel="00000000" w:rsidR="00000000" w:rsidRPr="00000000">
              <w:rPr>
                <w:sz w:val="18"/>
                <w:szCs w:val="18"/>
                <w:rtl w:val="0"/>
              </w:rPr>
              <w:t xml:space="preserve">    :ARG0 (b </w:t>
            </w:r>
            <w:r w:rsidDel="00000000" w:rsidR="00000000" w:rsidRPr="00000000">
              <w:rPr>
                <w:color w:val="666666"/>
                <w:sz w:val="18"/>
                <w:szCs w:val="18"/>
                <w:rtl w:val="0"/>
              </w:rPr>
              <w:t xml:space="preserve">/</w:t>
            </w:r>
            <w:r w:rsidDel="00000000" w:rsidR="00000000" w:rsidRPr="00000000">
              <w:rPr>
                <w:sz w:val="18"/>
                <w:szCs w:val="18"/>
                <w:rtl w:val="0"/>
              </w:rPr>
              <w:t xml:space="preserve"> boy)</w:t>
              <w:br w:type="textWrapping"/>
              <w:t xml:space="preserve">    :ARG1 (t </w:t>
            </w:r>
            <w:r w:rsidDel="00000000" w:rsidR="00000000" w:rsidRPr="00000000">
              <w:rPr>
                <w:color w:val="666666"/>
                <w:sz w:val="18"/>
                <w:szCs w:val="18"/>
                <w:rtl w:val="0"/>
              </w:rPr>
              <w:t xml:space="preserve">/</w:t>
            </w:r>
            <w:r w:rsidDel="00000000" w:rsidR="00000000" w:rsidRPr="00000000">
              <w:rPr>
                <w:sz w:val="18"/>
                <w:szCs w:val="18"/>
                <w:rtl w:val="0"/>
              </w:rPr>
              <w:t xml:space="preserve"> truth-value</w:t>
              <w:br w:type="textWrapping"/>
              <w:t xml:space="preserve">         </w:t>
              <w:tab/>
              <w:t xml:space="preserve">:polarity-of (c </w:t>
            </w:r>
            <w:r w:rsidDel="00000000" w:rsidR="00000000" w:rsidRPr="00000000">
              <w:rPr>
                <w:color w:val="666666"/>
                <w:sz w:val="18"/>
                <w:szCs w:val="18"/>
                <w:rtl w:val="0"/>
              </w:rPr>
              <w:t xml:space="preserve">/</w:t>
            </w:r>
            <w:r w:rsidDel="00000000" w:rsidR="00000000" w:rsidRPr="00000000">
              <w:rPr>
                <w:sz w:val="18"/>
                <w:szCs w:val="18"/>
                <w:rtl w:val="0"/>
              </w:rPr>
              <w:t xml:space="preserve"> come</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w:t>
              <w:tab/>
              <w:t xml:space="preserve">:ARG1 (g </w:t>
            </w:r>
            <w:r w:rsidDel="00000000" w:rsidR="00000000" w:rsidRPr="00000000">
              <w:rPr>
                <w:color w:val="666666"/>
                <w:sz w:val="18"/>
                <w:szCs w:val="18"/>
                <w:rtl w:val="0"/>
              </w:rPr>
              <w:t xml:space="preserve">/</w:t>
            </w:r>
            <w:r w:rsidDel="00000000" w:rsidR="00000000" w:rsidRPr="00000000">
              <w:rPr>
                <w:sz w:val="18"/>
                <w:szCs w:val="18"/>
                <w:rtl w:val="0"/>
              </w:rPr>
              <w:t xml:space="preserve"> girl))))</w:t>
            </w:r>
          </w:p>
          <w:p w:rsidR="00000000" w:rsidDel="00000000" w:rsidP="00000000" w:rsidRDefault="00000000" w:rsidRPr="00000000" w14:paraId="000014D5">
            <w:pPr>
              <w:spacing w:after="100" w:before="100" w:lineRule="auto"/>
              <w:ind w:right="480" w:firstLine="567"/>
              <w:rPr>
                <w:sz w:val="20"/>
                <w:szCs w:val="20"/>
              </w:rPr>
            </w:pPr>
            <w:r w:rsidDel="00000000" w:rsidR="00000000" w:rsidRPr="00000000">
              <w:rPr>
                <w:sz w:val="20"/>
                <w:szCs w:val="20"/>
                <w:rtl w:val="0"/>
              </w:rPr>
              <w:t xml:space="preserve">The boy doesn’t know whether the girl came.</w:t>
            </w:r>
          </w:p>
          <w:p w:rsidR="00000000" w:rsidDel="00000000" w:rsidP="00000000" w:rsidRDefault="00000000" w:rsidRPr="00000000" w14:paraId="000014D6">
            <w:pPr>
              <w:spacing w:after="100" w:before="100" w:lineRule="auto"/>
              <w:ind w:right="480" w:firstLine="567"/>
              <w:rPr>
                <w:sz w:val="20"/>
                <w:szCs w:val="20"/>
              </w:rPr>
            </w:pPr>
            <w:r w:rsidDel="00000000" w:rsidR="00000000" w:rsidRPr="00000000">
              <w:rPr>
                <w:sz w:val="20"/>
                <w:szCs w:val="20"/>
                <w:rtl w:val="0"/>
              </w:rPr>
              <w:t xml:space="preserve">The boy doesn’t know if the girl came.</w:t>
            </w:r>
          </w:p>
        </w:tc>
      </w:tr>
      <w:tr>
        <w:trPr>
          <w:cantSplit w:val="0"/>
          <w:trHeight w:val="19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D7">
            <w:pPr>
              <w:spacing w:after="200" w:before="240" w:lineRule="auto"/>
              <w:ind w:firstLine="567"/>
              <w:rPr>
                <w:sz w:val="18"/>
                <w:szCs w:val="18"/>
              </w:rPr>
            </w:pPr>
            <w:r w:rsidDel="00000000" w:rsidR="00000000" w:rsidRPr="00000000">
              <w:rPr>
                <w:sz w:val="18"/>
                <w:szCs w:val="18"/>
                <w:rtl w:val="0"/>
              </w:rPr>
              <w:t xml:space="preserve">(b </w:t>
            </w:r>
            <w:r w:rsidDel="00000000" w:rsidR="00000000" w:rsidRPr="00000000">
              <w:rPr>
                <w:color w:val="666666"/>
                <w:sz w:val="18"/>
                <w:szCs w:val="18"/>
                <w:rtl w:val="0"/>
              </w:rPr>
              <w:t xml:space="preserve">/</w:t>
            </w:r>
            <w:r w:rsidDel="00000000" w:rsidR="00000000" w:rsidRPr="00000000">
              <w:rPr>
                <w:sz w:val="18"/>
                <w:szCs w:val="18"/>
                <w:rtl w:val="0"/>
              </w:rPr>
              <w:t xml:space="preserve"> biết</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:polarity -</w:t>
              <w:br w:type="textWrapping"/>
              <w:t xml:space="preserve">    :ARG0 (c </w:t>
            </w:r>
            <w:r w:rsidDel="00000000" w:rsidR="00000000" w:rsidRPr="00000000">
              <w:rPr>
                <w:color w:val="666666"/>
                <w:sz w:val="18"/>
                <w:szCs w:val="18"/>
                <w:rtl w:val="0"/>
              </w:rPr>
              <w:t xml:space="preserve">/</w:t>
            </w:r>
            <w:r w:rsidDel="00000000" w:rsidR="00000000" w:rsidRPr="00000000">
              <w:rPr>
                <w:sz w:val="18"/>
                <w:szCs w:val="18"/>
                <w:rtl w:val="0"/>
              </w:rPr>
              <w:t xml:space="preserve"> cậu</w:t>
            </w:r>
            <w:r w:rsidDel="00000000" w:rsidR="00000000" w:rsidRPr="00000000">
              <w:rPr>
                <w:color w:val="40a070"/>
                <w:sz w:val="18"/>
                <w:szCs w:val="18"/>
                <w:rtl w:val="0"/>
              </w:rPr>
              <w:t xml:space="preserve">-02</w:t>
            </w:r>
            <w:r w:rsidDel="00000000" w:rsidR="00000000" w:rsidRPr="00000000">
              <w:rPr>
                <w:sz w:val="18"/>
                <w:szCs w:val="18"/>
                <w:rtl w:val="0"/>
              </w:rPr>
              <w:t xml:space="preserve">)</w:t>
              <w:br w:type="textWrapping"/>
              <w:t xml:space="preserve">    :ARG1 (d </w:t>
            </w:r>
            <w:r w:rsidDel="00000000" w:rsidR="00000000" w:rsidRPr="00000000">
              <w:rPr>
                <w:color w:val="666666"/>
                <w:sz w:val="18"/>
                <w:szCs w:val="18"/>
                <w:rtl w:val="0"/>
              </w:rPr>
              <w:t xml:space="preserve">/</w:t>
            </w:r>
            <w:r w:rsidDel="00000000" w:rsidR="00000000" w:rsidRPr="00000000">
              <w:rPr>
                <w:sz w:val="18"/>
                <w:szCs w:val="18"/>
                <w:rtl w:val="0"/>
              </w:rPr>
              <w:t xml:space="preserve"> đến</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w:t>
              <w:tab/>
              <w:t xml:space="preserve"> :ARG1 (c </w:t>
            </w:r>
            <w:r w:rsidDel="00000000" w:rsidR="00000000" w:rsidRPr="00000000">
              <w:rPr>
                <w:color w:val="666666"/>
                <w:sz w:val="18"/>
                <w:szCs w:val="18"/>
                <w:rtl w:val="0"/>
              </w:rPr>
              <w:t xml:space="preserve">/</w:t>
            </w:r>
            <w:r w:rsidDel="00000000" w:rsidR="00000000" w:rsidRPr="00000000">
              <w:rPr>
                <w:sz w:val="18"/>
                <w:szCs w:val="18"/>
                <w:rtl w:val="0"/>
              </w:rPr>
              <w:t xml:space="preserve"> cô</w:t>
            </w:r>
            <w:r w:rsidDel="00000000" w:rsidR="00000000" w:rsidRPr="00000000">
              <w:rPr>
                <w:color w:val="40a070"/>
                <w:sz w:val="18"/>
                <w:szCs w:val="18"/>
                <w:rtl w:val="0"/>
              </w:rPr>
              <w:t xml:space="preserve">-02</w:t>
            </w:r>
            <w:r w:rsidDel="00000000" w:rsidR="00000000" w:rsidRPr="00000000">
              <w:rPr>
                <w:sz w:val="18"/>
                <w:szCs w:val="18"/>
                <w:rtl w:val="0"/>
              </w:rPr>
              <w:t xml:space="preserve">)))</w:t>
            </w:r>
          </w:p>
          <w:p w:rsidR="00000000" w:rsidDel="00000000" w:rsidP="00000000" w:rsidRDefault="00000000" w:rsidRPr="00000000" w14:paraId="000014D8">
            <w:pPr>
              <w:spacing w:after="100" w:before="100" w:lineRule="auto"/>
              <w:ind w:right="480" w:firstLine="567"/>
              <w:rPr>
                <w:sz w:val="20"/>
                <w:szCs w:val="20"/>
              </w:rPr>
            </w:pPr>
            <w:r w:rsidDel="00000000" w:rsidR="00000000" w:rsidRPr="00000000">
              <w:rPr>
                <w:sz w:val="20"/>
                <w:szCs w:val="20"/>
                <w:rtl w:val="0"/>
              </w:rPr>
              <w:t xml:space="preserve">Cậu bé không biết cô ấy đến.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D9">
            <w:pPr>
              <w:spacing w:after="200" w:before="240" w:lineRule="auto"/>
              <w:ind w:firstLine="567"/>
              <w:rPr>
                <w:sz w:val="18"/>
                <w:szCs w:val="18"/>
              </w:rPr>
            </w:pPr>
            <w:r w:rsidDel="00000000" w:rsidR="00000000" w:rsidRPr="00000000">
              <w:rPr>
                <w:sz w:val="18"/>
                <w:szCs w:val="18"/>
                <w:rtl w:val="0"/>
              </w:rPr>
              <w:t xml:space="preserve">(k </w:t>
            </w:r>
            <w:r w:rsidDel="00000000" w:rsidR="00000000" w:rsidRPr="00000000">
              <w:rPr>
                <w:color w:val="666666"/>
                <w:sz w:val="18"/>
                <w:szCs w:val="18"/>
                <w:rtl w:val="0"/>
              </w:rPr>
              <w:t xml:space="preserve">/</w:t>
            </w:r>
            <w:r w:rsidDel="00000000" w:rsidR="00000000" w:rsidRPr="00000000">
              <w:rPr>
                <w:sz w:val="18"/>
                <w:szCs w:val="18"/>
                <w:rtl w:val="0"/>
              </w:rPr>
              <w:t xml:space="preserve"> know</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:polarity </w:t>
            </w:r>
            <w:r w:rsidDel="00000000" w:rsidR="00000000" w:rsidRPr="00000000">
              <w:rPr>
                <w:color w:val="666666"/>
                <w:sz w:val="18"/>
                <w:szCs w:val="18"/>
                <w:rtl w:val="0"/>
              </w:rPr>
              <w:t xml:space="preserve">-</w:t>
              <w:br w:type="textWrapping"/>
            </w:r>
            <w:r w:rsidDel="00000000" w:rsidR="00000000" w:rsidRPr="00000000">
              <w:rPr>
                <w:sz w:val="18"/>
                <w:szCs w:val="18"/>
                <w:rtl w:val="0"/>
              </w:rPr>
              <w:t xml:space="preserve">    :ARG0 (b </w:t>
            </w:r>
            <w:r w:rsidDel="00000000" w:rsidR="00000000" w:rsidRPr="00000000">
              <w:rPr>
                <w:color w:val="666666"/>
                <w:sz w:val="18"/>
                <w:szCs w:val="18"/>
                <w:rtl w:val="0"/>
              </w:rPr>
              <w:t xml:space="preserve">/</w:t>
            </w:r>
            <w:r w:rsidDel="00000000" w:rsidR="00000000" w:rsidRPr="00000000">
              <w:rPr>
                <w:sz w:val="18"/>
                <w:szCs w:val="18"/>
                <w:rtl w:val="0"/>
              </w:rPr>
              <w:t xml:space="preserve"> boy)</w:t>
              <w:br w:type="textWrapping"/>
              <w:t xml:space="preserve">    :ARG1 (c </w:t>
            </w:r>
            <w:r w:rsidDel="00000000" w:rsidR="00000000" w:rsidRPr="00000000">
              <w:rPr>
                <w:color w:val="666666"/>
                <w:sz w:val="18"/>
                <w:szCs w:val="18"/>
                <w:rtl w:val="0"/>
              </w:rPr>
              <w:t xml:space="preserve">/</w:t>
            </w:r>
            <w:r w:rsidDel="00000000" w:rsidR="00000000" w:rsidRPr="00000000">
              <w:rPr>
                <w:sz w:val="18"/>
                <w:szCs w:val="18"/>
                <w:rtl w:val="0"/>
              </w:rPr>
              <w:t xml:space="preserve"> come</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w:t>
              <w:tab/>
              <w:t xml:space="preserve">:ARG1 (g </w:t>
            </w:r>
            <w:r w:rsidDel="00000000" w:rsidR="00000000" w:rsidRPr="00000000">
              <w:rPr>
                <w:color w:val="666666"/>
                <w:sz w:val="18"/>
                <w:szCs w:val="18"/>
                <w:rtl w:val="0"/>
              </w:rPr>
              <w:t xml:space="preserve">/</w:t>
            </w:r>
            <w:r w:rsidDel="00000000" w:rsidR="00000000" w:rsidRPr="00000000">
              <w:rPr>
                <w:sz w:val="18"/>
                <w:szCs w:val="18"/>
                <w:rtl w:val="0"/>
              </w:rPr>
              <w:t xml:space="preserve"> girl)))</w:t>
            </w:r>
          </w:p>
          <w:p w:rsidR="00000000" w:rsidDel="00000000" w:rsidP="00000000" w:rsidRDefault="00000000" w:rsidRPr="00000000" w14:paraId="000014DA">
            <w:pPr>
              <w:spacing w:after="100" w:before="100" w:lineRule="auto"/>
              <w:ind w:right="480" w:firstLine="567"/>
              <w:rPr>
                <w:sz w:val="20"/>
                <w:szCs w:val="20"/>
              </w:rPr>
            </w:pPr>
            <w:r w:rsidDel="00000000" w:rsidR="00000000" w:rsidRPr="00000000">
              <w:rPr>
                <w:sz w:val="20"/>
                <w:szCs w:val="20"/>
                <w:rtl w:val="0"/>
              </w:rPr>
              <w:t xml:space="preserve">The boy doesn’t know that the girl came.</w:t>
            </w:r>
          </w:p>
          <w:p w:rsidR="00000000" w:rsidDel="00000000" w:rsidP="00000000" w:rsidRDefault="00000000" w:rsidRPr="00000000" w14:paraId="000014DB">
            <w:pPr>
              <w:spacing w:after="100" w:before="100" w:lineRule="auto"/>
              <w:ind w:right="480" w:firstLine="567"/>
              <w:rPr>
                <w:sz w:val="20"/>
                <w:szCs w:val="20"/>
              </w:rPr>
            </w:pPr>
            <w:r w:rsidDel="00000000" w:rsidR="00000000" w:rsidRPr="00000000">
              <w:rPr>
                <w:sz w:val="20"/>
                <w:szCs w:val="20"/>
                <w:rtl w:val="0"/>
              </w:rPr>
              <w:t xml:space="preserve">The boy doesn’t know the girl came.</w:t>
            </w:r>
          </w:p>
        </w:tc>
      </w:tr>
    </w:tbl>
    <w:p w:rsidR="00000000" w:rsidDel="00000000" w:rsidP="00000000" w:rsidRDefault="00000000" w:rsidRPr="00000000" w14:paraId="000014DC">
      <w:pPr>
        <w:numPr>
          <w:ilvl w:val="0"/>
          <w:numId w:val="33"/>
        </w:numPr>
        <w:spacing w:before="240" w:lineRule="auto"/>
        <w:ind w:left="1440" w:hanging="360"/>
        <w:rPr>
          <w:b w:val="1"/>
          <w:sz w:val="24"/>
          <w:szCs w:val="24"/>
        </w:rPr>
      </w:pPr>
      <w:r w:rsidDel="00000000" w:rsidR="00000000" w:rsidRPr="00000000">
        <w:rPr>
          <w:b w:val="1"/>
          <w:sz w:val="24"/>
          <w:szCs w:val="24"/>
          <w:rtl w:val="0"/>
        </w:rPr>
        <w:t xml:space="preserve">Câu hỏi lựa chọn (Choice Questions)</w:t>
      </w:r>
    </w:p>
    <w:p w:rsidR="00000000" w:rsidDel="00000000" w:rsidP="00000000" w:rsidRDefault="00000000" w:rsidRPr="00000000" w14:paraId="000014DD">
      <w:pPr>
        <w:rPr/>
      </w:pPr>
      <w:r w:rsidDel="00000000" w:rsidR="00000000" w:rsidRPr="00000000">
        <w:rPr>
          <w:rtl w:val="0"/>
        </w:rPr>
        <w:t xml:space="preserve">Câu hỏi lựa chọn cung cấp một tập hợp các câu trả lời cho câu hỏi đó. Câu hỏi được đánh dấu bởi amr-choice (thường thay thế cho hay, hoặc…), theo sau đó là các lựa chọn được đánh dấu bởi :opx (:op1, :op2, :op3…). Ví dụ:</w:t>
      </w:r>
    </w:p>
    <w:tbl>
      <w:tblPr>
        <w:tblStyle w:val="Table169"/>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16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DE">
            <w:pPr>
              <w:spacing w:after="200" w:before="240" w:lineRule="auto"/>
              <w:ind w:firstLine="567"/>
              <w:rPr>
                <w:sz w:val="18"/>
                <w:szCs w:val="18"/>
              </w:rPr>
            </w:pPr>
            <w:r w:rsidDel="00000000" w:rsidR="00000000" w:rsidRPr="00000000">
              <w:rPr>
                <w:sz w:val="18"/>
                <w:szCs w:val="18"/>
                <w:rtl w:val="0"/>
              </w:rPr>
              <w:t xml:space="preserve">(m </w:t>
            </w:r>
            <w:r w:rsidDel="00000000" w:rsidR="00000000" w:rsidRPr="00000000">
              <w:rPr>
                <w:color w:val="666666"/>
                <w:sz w:val="18"/>
                <w:szCs w:val="18"/>
                <w:rtl w:val="0"/>
              </w:rPr>
              <w:t xml:space="preserve">/</w:t>
            </w:r>
            <w:r w:rsidDel="00000000" w:rsidR="00000000" w:rsidRPr="00000000">
              <w:rPr>
                <w:sz w:val="18"/>
                <w:szCs w:val="18"/>
                <w:rtl w:val="0"/>
              </w:rPr>
              <w:t xml:space="preserve"> muốn</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:ARG0 (b </w:t>
            </w:r>
            <w:r w:rsidDel="00000000" w:rsidR="00000000" w:rsidRPr="00000000">
              <w:rPr>
                <w:color w:val="666666"/>
                <w:sz w:val="18"/>
                <w:szCs w:val="18"/>
                <w:rtl w:val="0"/>
              </w:rPr>
              <w:t xml:space="preserve">/</w:t>
            </w:r>
            <w:r w:rsidDel="00000000" w:rsidR="00000000" w:rsidRPr="00000000">
              <w:rPr>
                <w:sz w:val="18"/>
                <w:szCs w:val="18"/>
                <w:rtl w:val="0"/>
              </w:rPr>
              <w:t xml:space="preserve"> bạn</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:ARG1 (a </w:t>
            </w:r>
            <w:r w:rsidDel="00000000" w:rsidR="00000000" w:rsidRPr="00000000">
              <w:rPr>
                <w:color w:val="666666"/>
                <w:sz w:val="18"/>
                <w:szCs w:val="18"/>
                <w:rtl w:val="0"/>
              </w:rPr>
              <w:t xml:space="preserve">/</w:t>
            </w:r>
            <w:r w:rsidDel="00000000" w:rsidR="00000000" w:rsidRPr="00000000">
              <w:rPr>
                <w:sz w:val="18"/>
                <w:szCs w:val="18"/>
                <w:rtl w:val="0"/>
              </w:rPr>
              <w:t xml:space="preserve"> amr-choice</w:t>
              <w:br w:type="textWrapping"/>
              <w:t xml:space="preserve">         </w:t>
              <w:tab/>
              <w:t xml:space="preserve">:op1 (t </w:t>
            </w:r>
            <w:r w:rsidDel="00000000" w:rsidR="00000000" w:rsidRPr="00000000">
              <w:rPr>
                <w:color w:val="666666"/>
                <w:sz w:val="18"/>
                <w:szCs w:val="18"/>
                <w:rtl w:val="0"/>
              </w:rPr>
              <w:t xml:space="preserve">/</w:t>
            </w:r>
            <w:r w:rsidDel="00000000" w:rsidR="00000000" w:rsidRPr="00000000">
              <w:rPr>
                <w:sz w:val="18"/>
                <w:szCs w:val="18"/>
                <w:rtl w:val="0"/>
              </w:rPr>
              <w:t xml:space="preserve"> trà</w:t>
            </w:r>
            <w:r w:rsidDel="00000000" w:rsidR="00000000" w:rsidRPr="00000000">
              <w:rPr>
                <w:color w:val="40a070"/>
                <w:sz w:val="18"/>
                <w:szCs w:val="18"/>
                <w:rtl w:val="0"/>
              </w:rPr>
              <w:t xml:space="preserve">-01</w:t>
            </w:r>
            <w:r w:rsidDel="00000000" w:rsidR="00000000" w:rsidRPr="00000000">
              <w:rPr>
                <w:sz w:val="18"/>
                <w:szCs w:val="18"/>
                <w:rtl w:val="0"/>
              </w:rPr>
              <w:t xml:space="preserve">)</w:t>
              <w:br w:type="textWrapping"/>
              <w:t xml:space="preserve">         </w:t>
              <w:tab/>
              <w:t xml:space="preserve">:op2 (c </w:t>
            </w:r>
            <w:r w:rsidDel="00000000" w:rsidR="00000000" w:rsidRPr="00000000">
              <w:rPr>
                <w:color w:val="666666"/>
                <w:sz w:val="18"/>
                <w:szCs w:val="18"/>
                <w:rtl w:val="0"/>
              </w:rPr>
              <w:t xml:space="preserve">/</w:t>
            </w:r>
            <w:r w:rsidDel="00000000" w:rsidR="00000000" w:rsidRPr="00000000">
              <w:rPr>
                <w:sz w:val="18"/>
                <w:szCs w:val="18"/>
                <w:rtl w:val="0"/>
              </w:rPr>
              <w:t xml:space="preserve"> cà phê</w:t>
            </w:r>
            <w:r w:rsidDel="00000000" w:rsidR="00000000" w:rsidRPr="00000000">
              <w:rPr>
                <w:color w:val="40a070"/>
                <w:sz w:val="18"/>
                <w:szCs w:val="18"/>
                <w:rtl w:val="0"/>
              </w:rPr>
              <w:t xml:space="preserve">-01</w:t>
            </w:r>
            <w:r w:rsidDel="00000000" w:rsidR="00000000" w:rsidRPr="00000000">
              <w:rPr>
                <w:sz w:val="18"/>
                <w:szCs w:val="18"/>
                <w:rtl w:val="0"/>
              </w:rPr>
              <w:t xml:space="preserve">)))</w:t>
            </w:r>
          </w:p>
          <w:p w:rsidR="00000000" w:rsidDel="00000000" w:rsidP="00000000" w:rsidRDefault="00000000" w:rsidRPr="00000000" w14:paraId="000014DF">
            <w:pPr>
              <w:spacing w:after="100" w:before="100" w:lineRule="auto"/>
              <w:ind w:right="480" w:firstLine="567"/>
              <w:rPr>
                <w:sz w:val="24"/>
                <w:szCs w:val="24"/>
              </w:rPr>
            </w:pPr>
            <w:r w:rsidDel="00000000" w:rsidR="00000000" w:rsidRPr="00000000">
              <w:rPr>
                <w:sz w:val="24"/>
                <w:szCs w:val="24"/>
                <w:rtl w:val="0"/>
              </w:rPr>
              <w:t xml:space="preserve">Bạn muốn trà hay cà phê?</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E0">
            <w:pPr>
              <w:spacing w:after="200" w:before="240" w:lineRule="auto"/>
              <w:ind w:firstLine="567"/>
              <w:rPr>
                <w:sz w:val="18"/>
                <w:szCs w:val="18"/>
              </w:rPr>
            </w:pPr>
            <w:r w:rsidDel="00000000" w:rsidR="00000000" w:rsidRPr="00000000">
              <w:rPr>
                <w:sz w:val="18"/>
                <w:szCs w:val="18"/>
                <w:rtl w:val="0"/>
              </w:rPr>
              <w:t xml:space="preserve">(w </w:t>
            </w:r>
            <w:r w:rsidDel="00000000" w:rsidR="00000000" w:rsidRPr="00000000">
              <w:rPr>
                <w:color w:val="666666"/>
                <w:sz w:val="18"/>
                <w:szCs w:val="18"/>
                <w:rtl w:val="0"/>
              </w:rPr>
              <w:t xml:space="preserve">/</w:t>
            </w:r>
            <w:r w:rsidDel="00000000" w:rsidR="00000000" w:rsidRPr="00000000">
              <w:rPr>
                <w:sz w:val="18"/>
                <w:szCs w:val="18"/>
                <w:rtl w:val="0"/>
              </w:rPr>
              <w:t xml:space="preserve"> want</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w:t>
              <w:tab/>
              <w:t xml:space="preserve">:ARG0 (y </w:t>
            </w:r>
            <w:r w:rsidDel="00000000" w:rsidR="00000000" w:rsidRPr="00000000">
              <w:rPr>
                <w:color w:val="666666"/>
                <w:sz w:val="18"/>
                <w:szCs w:val="18"/>
                <w:rtl w:val="0"/>
              </w:rPr>
              <w:t xml:space="preserve">/</w:t>
            </w:r>
            <w:r w:rsidDel="00000000" w:rsidR="00000000" w:rsidRPr="00000000">
              <w:rPr>
                <w:sz w:val="18"/>
                <w:szCs w:val="18"/>
                <w:rtl w:val="0"/>
              </w:rPr>
              <w:t xml:space="preserve"> you)</w:t>
              <w:br w:type="textWrapping"/>
              <w:t xml:space="preserve">   </w:t>
              <w:tab/>
              <w:t xml:space="preserve">:ARG1 (a </w:t>
            </w:r>
            <w:r w:rsidDel="00000000" w:rsidR="00000000" w:rsidRPr="00000000">
              <w:rPr>
                <w:color w:val="666666"/>
                <w:sz w:val="18"/>
                <w:szCs w:val="18"/>
                <w:rtl w:val="0"/>
              </w:rPr>
              <w:t xml:space="preserve">/</w:t>
            </w:r>
            <w:r w:rsidDel="00000000" w:rsidR="00000000" w:rsidRPr="00000000">
              <w:rPr>
                <w:sz w:val="18"/>
                <w:szCs w:val="18"/>
                <w:rtl w:val="0"/>
              </w:rPr>
              <w:t xml:space="preserve"> amr-choice</w:t>
              <w:br w:type="textWrapping"/>
              <w:t xml:space="preserve">         </w:t>
              <w:tab/>
              <w:t xml:space="preserve">:op1 (t </w:t>
            </w:r>
            <w:r w:rsidDel="00000000" w:rsidR="00000000" w:rsidRPr="00000000">
              <w:rPr>
                <w:color w:val="666666"/>
                <w:sz w:val="18"/>
                <w:szCs w:val="18"/>
                <w:rtl w:val="0"/>
              </w:rPr>
              <w:t xml:space="preserve">/</w:t>
            </w:r>
            <w:r w:rsidDel="00000000" w:rsidR="00000000" w:rsidRPr="00000000">
              <w:rPr>
                <w:sz w:val="18"/>
                <w:szCs w:val="18"/>
                <w:rtl w:val="0"/>
              </w:rPr>
              <w:t xml:space="preserve"> tea)</w:t>
              <w:br w:type="textWrapping"/>
              <w:t xml:space="preserve">         </w:t>
              <w:tab/>
              <w:t xml:space="preserve">:op2 (c </w:t>
            </w:r>
            <w:r w:rsidDel="00000000" w:rsidR="00000000" w:rsidRPr="00000000">
              <w:rPr>
                <w:color w:val="666666"/>
                <w:sz w:val="18"/>
                <w:szCs w:val="18"/>
                <w:rtl w:val="0"/>
              </w:rPr>
              <w:t xml:space="preserve">/</w:t>
            </w:r>
            <w:r w:rsidDel="00000000" w:rsidR="00000000" w:rsidRPr="00000000">
              <w:rPr>
                <w:sz w:val="18"/>
                <w:szCs w:val="18"/>
                <w:rtl w:val="0"/>
              </w:rPr>
              <w:t xml:space="preserve"> coffee)))</w:t>
            </w:r>
          </w:p>
          <w:p w:rsidR="00000000" w:rsidDel="00000000" w:rsidP="00000000" w:rsidRDefault="00000000" w:rsidRPr="00000000" w14:paraId="000014E1">
            <w:pPr>
              <w:spacing w:after="100" w:before="100" w:lineRule="auto"/>
              <w:ind w:right="480" w:firstLine="567"/>
              <w:rPr>
                <w:sz w:val="24"/>
                <w:szCs w:val="24"/>
              </w:rPr>
            </w:pPr>
            <w:r w:rsidDel="00000000" w:rsidR="00000000" w:rsidRPr="00000000">
              <w:rPr>
                <w:sz w:val="24"/>
                <w:szCs w:val="24"/>
                <w:rtl w:val="0"/>
              </w:rPr>
              <w:t xml:space="preserve">Do you want tea or coffee?</w:t>
            </w:r>
          </w:p>
        </w:tc>
      </w:tr>
    </w:tbl>
    <w:p w:rsidR="00000000" w:rsidDel="00000000" w:rsidP="00000000" w:rsidRDefault="00000000" w:rsidRPr="00000000" w14:paraId="000014E2">
      <w:pPr>
        <w:rPr/>
      </w:pPr>
      <w:r w:rsidDel="00000000" w:rsidR="00000000" w:rsidRPr="00000000">
        <w:rPr>
          <w:rtl w:val="0"/>
        </w:rPr>
      </w:r>
    </w:p>
    <w:tbl>
      <w:tblPr>
        <w:tblStyle w:val="Table17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20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E3">
            <w:pPr>
              <w:spacing w:after="200" w:before="240" w:lineRule="auto"/>
              <w:ind w:firstLine="567"/>
              <w:rPr>
                <w:sz w:val="18"/>
                <w:szCs w:val="18"/>
              </w:rPr>
            </w:pPr>
            <w:r w:rsidDel="00000000" w:rsidR="00000000" w:rsidRPr="00000000">
              <w:rPr>
                <w:sz w:val="18"/>
                <w:szCs w:val="18"/>
                <w:rtl w:val="0"/>
              </w:rPr>
              <w:t xml:space="preserve">(n </w:t>
            </w:r>
            <w:r w:rsidDel="00000000" w:rsidR="00000000" w:rsidRPr="00000000">
              <w:rPr>
                <w:color w:val="666666"/>
                <w:sz w:val="18"/>
                <w:szCs w:val="18"/>
                <w:rtl w:val="0"/>
              </w:rPr>
              <w:t xml:space="preserve">/</w:t>
            </w:r>
            <w:r w:rsidDel="00000000" w:rsidR="00000000" w:rsidRPr="00000000">
              <w:rPr>
                <w:sz w:val="18"/>
                <w:szCs w:val="18"/>
                <w:rtl w:val="0"/>
              </w:rPr>
              <w:t xml:space="preserve"> nên</w:t>
            </w:r>
            <w:r w:rsidDel="00000000" w:rsidR="00000000" w:rsidRPr="00000000">
              <w:rPr>
                <w:color w:val="40a070"/>
                <w:sz w:val="18"/>
                <w:szCs w:val="18"/>
                <w:rtl w:val="0"/>
              </w:rPr>
              <w:t xml:space="preserve">-03</w:t>
              <w:br w:type="textWrapping"/>
            </w:r>
            <w:r w:rsidDel="00000000" w:rsidR="00000000" w:rsidRPr="00000000">
              <w:rPr>
                <w:sz w:val="18"/>
                <w:szCs w:val="18"/>
                <w:rtl w:val="0"/>
              </w:rPr>
              <w:t xml:space="preserve">    :ARG1 (a </w:t>
            </w:r>
            <w:r w:rsidDel="00000000" w:rsidR="00000000" w:rsidRPr="00000000">
              <w:rPr>
                <w:color w:val="666666"/>
                <w:sz w:val="18"/>
                <w:szCs w:val="18"/>
                <w:rtl w:val="0"/>
              </w:rPr>
              <w:t xml:space="preserve">/</w:t>
            </w:r>
            <w:r w:rsidDel="00000000" w:rsidR="00000000" w:rsidRPr="00000000">
              <w:rPr>
                <w:sz w:val="18"/>
                <w:szCs w:val="18"/>
                <w:rtl w:val="0"/>
              </w:rPr>
              <w:t xml:space="preserve"> amr-choice</w:t>
              <w:br w:type="textWrapping"/>
              <w:t xml:space="preserve">         </w:t>
              <w:tab/>
              <w:t xml:space="preserve">:op1 (o </w:t>
            </w:r>
            <w:r w:rsidDel="00000000" w:rsidR="00000000" w:rsidRPr="00000000">
              <w:rPr>
                <w:color w:val="666666"/>
                <w:sz w:val="18"/>
                <w:szCs w:val="18"/>
                <w:rtl w:val="0"/>
              </w:rPr>
              <w:t xml:space="preserve">/</w:t>
            </w:r>
            <w:r w:rsidDel="00000000" w:rsidR="00000000" w:rsidRPr="00000000">
              <w:rPr>
                <w:sz w:val="18"/>
                <w:szCs w:val="18"/>
                <w:rtl w:val="0"/>
              </w:rPr>
              <w:t xml:space="preserve"> ở</w:t>
            </w:r>
            <w:r w:rsidDel="00000000" w:rsidR="00000000" w:rsidRPr="00000000">
              <w:rPr>
                <w:color w:val="40a070"/>
                <w:sz w:val="18"/>
                <w:szCs w:val="18"/>
                <w:rtl w:val="0"/>
              </w:rPr>
              <w:t xml:space="preserve">-02</w:t>
              <w:br w:type="textWrapping"/>
            </w:r>
            <w:r w:rsidDel="00000000" w:rsidR="00000000" w:rsidRPr="00000000">
              <w:rPr>
                <w:sz w:val="18"/>
                <w:szCs w:val="18"/>
                <w:rtl w:val="0"/>
              </w:rPr>
              <w:t xml:space="preserve">               </w:t>
              <w:tab/>
              <w:t xml:space="preserve">  :ARG1 (t </w:t>
            </w:r>
            <w:r w:rsidDel="00000000" w:rsidR="00000000" w:rsidRPr="00000000">
              <w:rPr>
                <w:color w:val="666666"/>
                <w:sz w:val="18"/>
                <w:szCs w:val="18"/>
                <w:rtl w:val="0"/>
              </w:rPr>
              <w:t xml:space="preserve">/</w:t>
            </w:r>
            <w:r w:rsidDel="00000000" w:rsidR="00000000" w:rsidRPr="00000000">
              <w:rPr>
                <w:sz w:val="18"/>
                <w:szCs w:val="18"/>
                <w:rtl w:val="0"/>
              </w:rPr>
              <w:t xml:space="preserve"> tôi</w:t>
            </w:r>
            <w:r w:rsidDel="00000000" w:rsidR="00000000" w:rsidRPr="00000000">
              <w:rPr>
                <w:color w:val="40a070"/>
                <w:sz w:val="18"/>
                <w:szCs w:val="18"/>
                <w:rtl w:val="0"/>
              </w:rPr>
              <w:t xml:space="preserve">-04</w:t>
            </w:r>
            <w:r w:rsidDel="00000000" w:rsidR="00000000" w:rsidRPr="00000000">
              <w:rPr>
                <w:sz w:val="18"/>
                <w:szCs w:val="18"/>
                <w:rtl w:val="0"/>
              </w:rPr>
              <w:t xml:space="preserve">))</w:t>
              <w:br w:type="textWrapping"/>
              <w:t xml:space="preserve">         </w:t>
              <w:tab/>
              <w:t xml:space="preserve">:op2 (d </w:t>
            </w:r>
            <w:r w:rsidDel="00000000" w:rsidR="00000000" w:rsidRPr="00000000">
              <w:rPr>
                <w:color w:val="666666"/>
                <w:sz w:val="18"/>
                <w:szCs w:val="18"/>
                <w:rtl w:val="0"/>
              </w:rPr>
              <w:t xml:space="preserve">/</w:t>
            </w:r>
            <w:r w:rsidDel="00000000" w:rsidR="00000000" w:rsidRPr="00000000">
              <w:rPr>
                <w:sz w:val="18"/>
                <w:szCs w:val="18"/>
                <w:rtl w:val="0"/>
              </w:rPr>
              <w:t xml:space="preserve"> đi</w:t>
            </w:r>
            <w:r w:rsidDel="00000000" w:rsidR="00000000" w:rsidRPr="00000000">
              <w:rPr>
                <w:color w:val="40a070"/>
                <w:sz w:val="18"/>
                <w:szCs w:val="18"/>
                <w:rtl w:val="0"/>
              </w:rPr>
              <w:t xml:space="preserve">-04</w:t>
              <w:br w:type="textWrapping"/>
            </w:r>
            <w:r w:rsidDel="00000000" w:rsidR="00000000" w:rsidRPr="00000000">
              <w:rPr>
                <w:sz w:val="18"/>
                <w:szCs w:val="18"/>
                <w:rtl w:val="0"/>
              </w:rPr>
              <w:t xml:space="preserve">               </w:t>
              <w:tab/>
              <w:t xml:space="preserve">  :ARG0 t)))</w:t>
            </w:r>
          </w:p>
          <w:p w:rsidR="00000000" w:rsidDel="00000000" w:rsidP="00000000" w:rsidRDefault="00000000" w:rsidRPr="00000000" w14:paraId="000014E4">
            <w:pPr>
              <w:spacing w:after="200" w:before="240" w:lineRule="auto"/>
              <w:ind w:firstLine="567"/>
              <w:rPr>
                <w:sz w:val="24"/>
                <w:szCs w:val="24"/>
              </w:rPr>
            </w:pPr>
            <w:r w:rsidDel="00000000" w:rsidR="00000000" w:rsidRPr="00000000">
              <w:rPr>
                <w:sz w:val="24"/>
                <w:szCs w:val="24"/>
                <w:rtl w:val="0"/>
              </w:rPr>
              <w:t xml:space="preserve">Tôi nên đi hay ở lại?</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E5">
            <w:pPr>
              <w:spacing w:after="200" w:before="240" w:lineRule="auto"/>
              <w:ind w:firstLine="567"/>
              <w:rPr>
                <w:sz w:val="18"/>
                <w:szCs w:val="18"/>
              </w:rPr>
            </w:pPr>
            <w:r w:rsidDel="00000000" w:rsidR="00000000" w:rsidRPr="00000000">
              <w:rPr>
                <w:sz w:val="18"/>
                <w:szCs w:val="18"/>
                <w:rtl w:val="0"/>
              </w:rPr>
              <w:t xml:space="preserve">(r </w:t>
            </w:r>
            <w:r w:rsidDel="00000000" w:rsidR="00000000" w:rsidRPr="00000000">
              <w:rPr>
                <w:color w:val="666666"/>
                <w:sz w:val="18"/>
                <w:szCs w:val="18"/>
                <w:rtl w:val="0"/>
              </w:rPr>
              <w:t xml:space="preserve">/</w:t>
            </w:r>
            <w:r w:rsidDel="00000000" w:rsidR="00000000" w:rsidRPr="00000000">
              <w:rPr>
                <w:sz w:val="18"/>
                <w:szCs w:val="18"/>
                <w:rtl w:val="0"/>
              </w:rPr>
              <w:t xml:space="preserve"> recommend</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w:t>
              <w:tab/>
              <w:t xml:space="preserve">:ARG1 (a </w:t>
            </w:r>
            <w:r w:rsidDel="00000000" w:rsidR="00000000" w:rsidRPr="00000000">
              <w:rPr>
                <w:color w:val="666666"/>
                <w:sz w:val="18"/>
                <w:szCs w:val="18"/>
                <w:rtl w:val="0"/>
              </w:rPr>
              <w:t xml:space="preserve">/</w:t>
            </w:r>
            <w:r w:rsidDel="00000000" w:rsidR="00000000" w:rsidRPr="00000000">
              <w:rPr>
                <w:sz w:val="18"/>
                <w:szCs w:val="18"/>
                <w:rtl w:val="0"/>
              </w:rPr>
              <w:t xml:space="preserve"> amr-choice</w:t>
              <w:br w:type="textWrapping"/>
              <w:t xml:space="preserve">         </w:t>
              <w:tab/>
              <w:t xml:space="preserve">:op1 (s </w:t>
            </w:r>
            <w:r w:rsidDel="00000000" w:rsidR="00000000" w:rsidRPr="00000000">
              <w:rPr>
                <w:color w:val="666666"/>
                <w:sz w:val="18"/>
                <w:szCs w:val="18"/>
                <w:rtl w:val="0"/>
              </w:rPr>
              <w:t xml:space="preserve">/</w:t>
            </w:r>
            <w:r w:rsidDel="00000000" w:rsidR="00000000" w:rsidRPr="00000000">
              <w:rPr>
                <w:sz w:val="18"/>
                <w:szCs w:val="18"/>
                <w:rtl w:val="0"/>
              </w:rPr>
              <w:t xml:space="preserve"> stay</w:t>
            </w:r>
            <w:r w:rsidDel="00000000" w:rsidR="00000000" w:rsidRPr="00000000">
              <w:rPr>
                <w:color w:val="40a070"/>
                <w:sz w:val="18"/>
                <w:szCs w:val="18"/>
                <w:rtl w:val="0"/>
              </w:rPr>
              <w:t xml:space="preserve">-01</w:t>
              <w:br w:type="textWrapping"/>
            </w:r>
            <w:r w:rsidDel="00000000" w:rsidR="00000000" w:rsidRPr="00000000">
              <w:rPr>
                <w:sz w:val="18"/>
                <w:szCs w:val="18"/>
                <w:rtl w:val="0"/>
              </w:rPr>
              <w:t xml:space="preserve">               </w:t>
              <w:tab/>
              <w:t xml:space="preserve">:ARG1 (i </w:t>
            </w:r>
            <w:r w:rsidDel="00000000" w:rsidR="00000000" w:rsidRPr="00000000">
              <w:rPr>
                <w:color w:val="666666"/>
                <w:sz w:val="18"/>
                <w:szCs w:val="18"/>
                <w:rtl w:val="0"/>
              </w:rPr>
              <w:t xml:space="preserve">/</w:t>
            </w:r>
            <w:r w:rsidDel="00000000" w:rsidR="00000000" w:rsidRPr="00000000">
              <w:rPr>
                <w:sz w:val="18"/>
                <w:szCs w:val="18"/>
                <w:rtl w:val="0"/>
              </w:rPr>
              <w:t xml:space="preserve"> i))</w:t>
              <w:br w:type="textWrapping"/>
              <w:t xml:space="preserve">         </w:t>
              <w:tab/>
              <w:t xml:space="preserve">:op2 (g </w:t>
            </w:r>
            <w:r w:rsidDel="00000000" w:rsidR="00000000" w:rsidRPr="00000000">
              <w:rPr>
                <w:color w:val="666666"/>
                <w:sz w:val="18"/>
                <w:szCs w:val="18"/>
                <w:rtl w:val="0"/>
              </w:rPr>
              <w:t xml:space="preserve">/</w:t>
            </w:r>
            <w:r w:rsidDel="00000000" w:rsidR="00000000" w:rsidRPr="00000000">
              <w:rPr>
                <w:sz w:val="18"/>
                <w:szCs w:val="18"/>
                <w:rtl w:val="0"/>
              </w:rPr>
              <w:t xml:space="preserve"> go</w:t>
            </w:r>
            <w:r w:rsidDel="00000000" w:rsidR="00000000" w:rsidRPr="00000000">
              <w:rPr>
                <w:color w:val="40a070"/>
                <w:sz w:val="18"/>
                <w:szCs w:val="18"/>
                <w:rtl w:val="0"/>
              </w:rPr>
              <w:t xml:space="preserve">-02</w:t>
              <w:br w:type="textWrapping"/>
            </w:r>
            <w:r w:rsidDel="00000000" w:rsidR="00000000" w:rsidRPr="00000000">
              <w:rPr>
                <w:sz w:val="18"/>
                <w:szCs w:val="18"/>
                <w:rtl w:val="0"/>
              </w:rPr>
              <w:t xml:space="preserve">               </w:t>
              <w:tab/>
              <w:t xml:space="preserve">:ARG0 i)))</w:t>
            </w:r>
          </w:p>
          <w:p w:rsidR="00000000" w:rsidDel="00000000" w:rsidP="00000000" w:rsidRDefault="00000000" w:rsidRPr="00000000" w14:paraId="000014E6">
            <w:pPr>
              <w:spacing w:after="100" w:before="100" w:lineRule="auto"/>
              <w:ind w:right="480" w:firstLine="567"/>
              <w:rPr>
                <w:sz w:val="24"/>
                <w:szCs w:val="24"/>
              </w:rPr>
            </w:pPr>
            <w:r w:rsidDel="00000000" w:rsidR="00000000" w:rsidRPr="00000000">
              <w:rPr>
                <w:sz w:val="24"/>
                <w:szCs w:val="24"/>
                <w:rtl w:val="0"/>
              </w:rPr>
              <w:t xml:space="preserve">Should I stay or should I go?</w:t>
            </w:r>
          </w:p>
        </w:tc>
      </w:tr>
    </w:tbl>
    <w:p w:rsidR="00000000" w:rsidDel="00000000" w:rsidP="00000000" w:rsidRDefault="00000000" w:rsidRPr="00000000" w14:paraId="000014E7">
      <w:pPr>
        <w:rPr/>
      </w:pPr>
      <w:r w:rsidDel="00000000" w:rsidR="00000000" w:rsidRPr="00000000">
        <w:rPr>
          <w:rtl w:val="0"/>
        </w:rPr>
      </w:r>
    </w:p>
    <w:p w:rsidR="00000000" w:rsidDel="00000000" w:rsidP="00000000" w:rsidRDefault="00000000" w:rsidRPr="00000000" w14:paraId="000014E8">
      <w:pPr>
        <w:spacing w:line="360" w:lineRule="auto"/>
        <w:ind w:firstLine="567"/>
        <w:rPr/>
      </w:pPr>
      <w:r w:rsidDel="00000000" w:rsidR="00000000" w:rsidRPr="00000000">
        <w:rPr>
          <w:rtl w:val="0"/>
        </w:rPr>
      </w:r>
    </w:p>
    <w:p w:rsidR="00000000" w:rsidDel="00000000" w:rsidP="00000000" w:rsidRDefault="00000000" w:rsidRPr="00000000" w14:paraId="000014E9">
      <w:pPr>
        <w:pStyle w:val="Heading1"/>
        <w:numPr>
          <w:ilvl w:val="0"/>
          <w:numId w:val="30"/>
        </w:numPr>
        <w:ind w:left="432" w:hanging="432"/>
        <w:rPr/>
      </w:pPr>
      <w:bookmarkStart w:colFirst="0" w:colLast="0" w:name="_heading=h.2ce457m" w:id="115"/>
      <w:bookmarkEnd w:id="115"/>
      <w:r w:rsidDel="00000000" w:rsidR="00000000" w:rsidRPr="00000000">
        <w:rPr>
          <w:rtl w:val="0"/>
        </w:rPr>
        <w:t xml:space="preserve">Câu mệnh lệnh (Imperatives) và câu cảm thán (expressive)</w:t>
      </w:r>
    </w:p>
    <w:p w:rsidR="00000000" w:rsidDel="00000000" w:rsidP="00000000" w:rsidRDefault="00000000" w:rsidRPr="00000000" w14:paraId="000014EA">
      <w:pPr>
        <w:rPr/>
      </w:pPr>
      <w:r w:rsidDel="00000000" w:rsidR="00000000" w:rsidRPr="00000000">
        <w:rPr>
          <w:rtl w:val="0"/>
        </w:rPr>
        <w:t xml:space="preserve">:mode imperative được sử dụng để biểu đạt mệnh lệnh. Mệnh lệnh cảm thán (!) vẫn được coi là mệnh lệnh. Xem xét ví dụ sau:</w:t>
      </w:r>
    </w:p>
    <w:tbl>
      <w:tblPr>
        <w:tblStyle w:val="Table17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17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EB">
            <w:pPr>
              <w:spacing w:after="200" w:before="240" w:lineRule="auto"/>
              <w:ind w:firstLine="567"/>
              <w:rPr>
                <w:sz w:val="18"/>
                <w:szCs w:val="18"/>
              </w:rPr>
            </w:pPr>
            <w:r w:rsidDel="00000000" w:rsidR="00000000" w:rsidRPr="00000000">
              <w:rPr>
                <w:sz w:val="18"/>
                <w:szCs w:val="18"/>
                <w:rtl w:val="0"/>
              </w:rPr>
              <w:t xml:space="preserve">(d </w:t>
            </w:r>
            <w:r w:rsidDel="00000000" w:rsidR="00000000" w:rsidRPr="00000000">
              <w:rPr>
                <w:color w:val="666666"/>
                <w:sz w:val="18"/>
                <w:szCs w:val="18"/>
                <w:rtl w:val="0"/>
              </w:rPr>
              <w:t xml:space="preserve">/</w:t>
            </w:r>
            <w:r w:rsidDel="00000000" w:rsidR="00000000" w:rsidRPr="00000000">
              <w:rPr>
                <w:sz w:val="18"/>
                <w:szCs w:val="18"/>
                <w:rtl w:val="0"/>
              </w:rPr>
              <w:t xml:space="preserve"> đi</w:t>
            </w:r>
            <w:r w:rsidDel="00000000" w:rsidR="00000000" w:rsidRPr="00000000">
              <w:rPr>
                <w:color w:val="40a070"/>
                <w:sz w:val="18"/>
                <w:szCs w:val="18"/>
                <w:rtl w:val="0"/>
              </w:rPr>
              <w:t xml:space="preserve">-04</w:t>
              <w:br w:type="textWrapping"/>
            </w:r>
            <w:r w:rsidDel="00000000" w:rsidR="00000000" w:rsidRPr="00000000">
              <w:rPr>
                <w:sz w:val="18"/>
                <w:szCs w:val="18"/>
                <w:rtl w:val="0"/>
              </w:rPr>
              <w:t xml:space="preserve">    :mode imperative</w:t>
              <w:br w:type="textWrapping"/>
              <w:t xml:space="preserve">    :ARG0 (m </w:t>
            </w:r>
            <w:r w:rsidDel="00000000" w:rsidR="00000000" w:rsidRPr="00000000">
              <w:rPr>
                <w:color w:val="666666"/>
                <w:sz w:val="18"/>
                <w:szCs w:val="18"/>
                <w:rtl w:val="0"/>
              </w:rPr>
              <w:t xml:space="preserve">/</w:t>
            </w:r>
            <w:r w:rsidDel="00000000" w:rsidR="00000000" w:rsidRPr="00000000">
              <w:rPr>
                <w:sz w:val="18"/>
                <w:szCs w:val="18"/>
                <w:rtl w:val="0"/>
              </w:rPr>
              <w:t xml:space="preserve"> mày</w:t>
            </w:r>
            <w:r w:rsidDel="00000000" w:rsidR="00000000" w:rsidRPr="00000000">
              <w:rPr>
                <w:color w:val="40a070"/>
                <w:sz w:val="18"/>
                <w:szCs w:val="18"/>
                <w:rtl w:val="0"/>
              </w:rPr>
              <w:t xml:space="preserve">-04</w:t>
            </w:r>
            <w:r w:rsidDel="00000000" w:rsidR="00000000" w:rsidRPr="00000000">
              <w:rPr>
                <w:sz w:val="18"/>
                <w:szCs w:val="18"/>
                <w:rtl w:val="0"/>
              </w:rPr>
              <w:t xml:space="preserve">))</w:t>
            </w:r>
          </w:p>
          <w:p w:rsidR="00000000" w:rsidDel="00000000" w:rsidP="00000000" w:rsidRDefault="00000000" w:rsidRPr="00000000" w14:paraId="000014EC">
            <w:pPr>
              <w:spacing w:after="100" w:before="100" w:lineRule="auto"/>
              <w:ind w:right="480" w:firstLine="567"/>
              <w:rPr>
                <w:sz w:val="24"/>
                <w:szCs w:val="24"/>
              </w:rPr>
            </w:pPr>
            <w:r w:rsidDel="00000000" w:rsidR="00000000" w:rsidRPr="00000000">
              <w:rPr>
                <w:sz w:val="24"/>
                <w:szCs w:val="24"/>
                <w:rtl w:val="0"/>
              </w:rPr>
              <w:t xml:space="preserve">Đi.</w:t>
            </w:r>
          </w:p>
          <w:p w:rsidR="00000000" w:rsidDel="00000000" w:rsidP="00000000" w:rsidRDefault="00000000" w:rsidRPr="00000000" w14:paraId="000014ED">
            <w:pPr>
              <w:spacing w:after="180" w:before="180" w:lineRule="auto"/>
              <w:ind w:firstLine="567"/>
              <w:rPr>
                <w:sz w:val="24"/>
                <w:szCs w:val="24"/>
              </w:rPr>
            </w:pPr>
            <w:r w:rsidDel="00000000" w:rsidR="00000000" w:rsidRPr="00000000">
              <w:rPr>
                <w:sz w:val="24"/>
                <w:szCs w:val="24"/>
                <w:rtl w:val="0"/>
              </w:rPr>
              <w:t xml:space="preserve">Đi!</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EE">
            <w:pPr>
              <w:spacing w:after="200" w:before="240" w:lineRule="auto"/>
              <w:ind w:firstLine="567"/>
              <w:rPr>
                <w:sz w:val="18"/>
                <w:szCs w:val="18"/>
              </w:rPr>
            </w:pPr>
            <w:r w:rsidDel="00000000" w:rsidR="00000000" w:rsidRPr="00000000">
              <w:rPr>
                <w:sz w:val="18"/>
                <w:szCs w:val="18"/>
                <w:rtl w:val="0"/>
              </w:rPr>
              <w:t xml:space="preserve">(g </w:t>
            </w:r>
            <w:r w:rsidDel="00000000" w:rsidR="00000000" w:rsidRPr="00000000">
              <w:rPr>
                <w:color w:val="666666"/>
                <w:sz w:val="18"/>
                <w:szCs w:val="18"/>
                <w:rtl w:val="0"/>
              </w:rPr>
              <w:t xml:space="preserve">/</w:t>
            </w:r>
            <w:r w:rsidDel="00000000" w:rsidR="00000000" w:rsidRPr="00000000">
              <w:rPr>
                <w:sz w:val="18"/>
                <w:szCs w:val="18"/>
                <w:rtl w:val="0"/>
              </w:rPr>
              <w:t xml:space="preserve"> go</w:t>
            </w:r>
            <w:r w:rsidDel="00000000" w:rsidR="00000000" w:rsidRPr="00000000">
              <w:rPr>
                <w:color w:val="40a070"/>
                <w:sz w:val="18"/>
                <w:szCs w:val="18"/>
                <w:rtl w:val="0"/>
              </w:rPr>
              <w:t xml:space="preserve">-02</w:t>
              <w:br w:type="textWrapping"/>
            </w:r>
            <w:r w:rsidDel="00000000" w:rsidR="00000000" w:rsidRPr="00000000">
              <w:rPr>
                <w:sz w:val="18"/>
                <w:szCs w:val="18"/>
                <w:rtl w:val="0"/>
              </w:rPr>
              <w:t xml:space="preserve">    :mode imperative</w:t>
              <w:br w:type="textWrapping"/>
              <w:t xml:space="preserve">    :ARG0 (y </w:t>
            </w:r>
            <w:r w:rsidDel="00000000" w:rsidR="00000000" w:rsidRPr="00000000">
              <w:rPr>
                <w:color w:val="666666"/>
                <w:sz w:val="18"/>
                <w:szCs w:val="18"/>
                <w:rtl w:val="0"/>
              </w:rPr>
              <w:t xml:space="preserve">/</w:t>
            </w:r>
            <w:r w:rsidDel="00000000" w:rsidR="00000000" w:rsidRPr="00000000">
              <w:rPr>
                <w:sz w:val="18"/>
                <w:szCs w:val="18"/>
                <w:rtl w:val="0"/>
              </w:rPr>
              <w:t xml:space="preserve"> you))</w:t>
            </w:r>
          </w:p>
          <w:p w:rsidR="00000000" w:rsidDel="00000000" w:rsidP="00000000" w:rsidRDefault="00000000" w:rsidRPr="00000000" w14:paraId="000014EF">
            <w:pPr>
              <w:spacing w:after="100" w:before="100" w:lineRule="auto"/>
              <w:ind w:right="480" w:firstLine="567"/>
              <w:rPr>
                <w:sz w:val="24"/>
                <w:szCs w:val="24"/>
              </w:rPr>
            </w:pPr>
            <w:r w:rsidDel="00000000" w:rsidR="00000000" w:rsidRPr="00000000">
              <w:rPr>
                <w:sz w:val="24"/>
                <w:szCs w:val="24"/>
                <w:rtl w:val="0"/>
              </w:rPr>
              <w:t xml:space="preserve">Go.</w:t>
            </w:r>
          </w:p>
          <w:p w:rsidR="00000000" w:rsidDel="00000000" w:rsidP="00000000" w:rsidRDefault="00000000" w:rsidRPr="00000000" w14:paraId="000014F0">
            <w:pPr>
              <w:spacing w:after="100" w:before="100" w:lineRule="auto"/>
              <w:ind w:right="480" w:firstLine="567"/>
              <w:rPr>
                <w:sz w:val="24"/>
                <w:szCs w:val="24"/>
              </w:rPr>
            </w:pPr>
            <w:r w:rsidDel="00000000" w:rsidR="00000000" w:rsidRPr="00000000">
              <w:rPr>
                <w:sz w:val="24"/>
                <w:szCs w:val="24"/>
                <w:rtl w:val="0"/>
              </w:rPr>
              <w:t xml:space="preserve">Go!</w:t>
            </w:r>
          </w:p>
        </w:tc>
      </w:tr>
      <w:tr>
        <w:trPr>
          <w:cantSplit w:val="0"/>
          <w:trHeight w:val="17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F1">
            <w:pPr>
              <w:spacing w:after="200" w:before="240" w:lineRule="auto"/>
              <w:ind w:firstLine="567"/>
              <w:rPr>
                <w:sz w:val="18"/>
                <w:szCs w:val="18"/>
              </w:rPr>
            </w:pPr>
            <w:r w:rsidDel="00000000" w:rsidR="00000000" w:rsidRPr="00000000">
              <w:rPr>
                <w:sz w:val="18"/>
                <w:szCs w:val="18"/>
                <w:rtl w:val="0"/>
              </w:rPr>
              <w:t xml:space="preserve">(d </w:t>
            </w:r>
            <w:r w:rsidDel="00000000" w:rsidR="00000000" w:rsidRPr="00000000">
              <w:rPr>
                <w:color w:val="666666"/>
                <w:sz w:val="18"/>
                <w:szCs w:val="18"/>
                <w:rtl w:val="0"/>
              </w:rPr>
              <w:t xml:space="preserve">/</w:t>
            </w:r>
            <w:r w:rsidDel="00000000" w:rsidR="00000000" w:rsidRPr="00000000">
              <w:rPr>
                <w:sz w:val="18"/>
                <w:szCs w:val="18"/>
                <w:rtl w:val="0"/>
              </w:rPr>
              <w:t xml:space="preserve"> đi</w:t>
            </w:r>
            <w:r w:rsidDel="00000000" w:rsidR="00000000" w:rsidRPr="00000000">
              <w:rPr>
                <w:color w:val="40a070"/>
                <w:sz w:val="18"/>
                <w:szCs w:val="18"/>
                <w:rtl w:val="0"/>
              </w:rPr>
              <w:t xml:space="preserve">-04</w:t>
              <w:br w:type="textWrapping"/>
            </w:r>
            <w:r w:rsidDel="00000000" w:rsidR="00000000" w:rsidRPr="00000000">
              <w:rPr>
                <w:sz w:val="18"/>
                <w:szCs w:val="18"/>
                <w:rtl w:val="0"/>
              </w:rPr>
              <w:t xml:space="preserve">    :mode imperative</w:t>
              <w:br w:type="textWrapping"/>
              <w:t xml:space="preserve">    :ARG0 (t </w:t>
            </w:r>
            <w:r w:rsidDel="00000000" w:rsidR="00000000" w:rsidRPr="00000000">
              <w:rPr>
                <w:color w:val="666666"/>
                <w:sz w:val="18"/>
                <w:szCs w:val="18"/>
                <w:rtl w:val="0"/>
              </w:rPr>
              <w:t xml:space="preserve">/</w:t>
            </w:r>
            <w:r w:rsidDel="00000000" w:rsidR="00000000" w:rsidRPr="00000000">
              <w:rPr>
                <w:sz w:val="18"/>
                <w:szCs w:val="18"/>
                <w:rtl w:val="0"/>
              </w:rPr>
              <w:t xml:space="preserve"> ta</w:t>
            </w:r>
            <w:r w:rsidDel="00000000" w:rsidR="00000000" w:rsidRPr="00000000">
              <w:rPr>
                <w:color w:val="40a070"/>
                <w:sz w:val="18"/>
                <w:szCs w:val="18"/>
                <w:rtl w:val="0"/>
              </w:rPr>
              <w:t xml:space="preserve">-02</w:t>
            </w:r>
            <w:r w:rsidDel="00000000" w:rsidR="00000000" w:rsidRPr="00000000">
              <w:rPr>
                <w:sz w:val="18"/>
                <w:szCs w:val="18"/>
                <w:rtl w:val="0"/>
              </w:rPr>
              <w:t xml:space="preserve">))</w:t>
            </w:r>
          </w:p>
          <w:p w:rsidR="00000000" w:rsidDel="00000000" w:rsidP="00000000" w:rsidRDefault="00000000" w:rsidRPr="00000000" w14:paraId="000014F2">
            <w:pPr>
              <w:spacing w:after="100" w:before="100" w:lineRule="auto"/>
              <w:ind w:right="480" w:firstLine="567"/>
              <w:rPr>
                <w:sz w:val="24"/>
                <w:szCs w:val="24"/>
              </w:rPr>
            </w:pPr>
            <w:r w:rsidDel="00000000" w:rsidR="00000000" w:rsidRPr="00000000">
              <w:rPr>
                <w:sz w:val="24"/>
                <w:szCs w:val="24"/>
                <w:rtl w:val="0"/>
              </w:rPr>
              <w:t xml:space="preserve">Ta đi.</w:t>
            </w:r>
          </w:p>
          <w:p w:rsidR="00000000" w:rsidDel="00000000" w:rsidP="00000000" w:rsidRDefault="00000000" w:rsidRPr="00000000" w14:paraId="000014F3">
            <w:pPr>
              <w:spacing w:after="180" w:before="180" w:lineRule="auto"/>
              <w:ind w:firstLine="567"/>
              <w:rPr>
                <w:sz w:val="24"/>
                <w:szCs w:val="24"/>
              </w:rPr>
            </w:pPr>
            <w:r w:rsidDel="00000000" w:rsidR="00000000" w:rsidRPr="00000000">
              <w:rPr>
                <w:sz w:val="24"/>
                <w:szCs w:val="24"/>
                <w:rtl w:val="0"/>
              </w:rPr>
              <w:t xml:space="preserve">Ta đi!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14F4">
            <w:pPr>
              <w:spacing w:after="200" w:before="240" w:lineRule="auto"/>
              <w:ind w:firstLine="567"/>
              <w:rPr>
                <w:sz w:val="18"/>
                <w:szCs w:val="18"/>
              </w:rPr>
            </w:pPr>
            <w:r w:rsidDel="00000000" w:rsidR="00000000" w:rsidRPr="00000000">
              <w:rPr>
                <w:sz w:val="18"/>
                <w:szCs w:val="18"/>
                <w:rtl w:val="0"/>
              </w:rPr>
              <w:t xml:space="preserve">(g </w:t>
            </w:r>
            <w:r w:rsidDel="00000000" w:rsidR="00000000" w:rsidRPr="00000000">
              <w:rPr>
                <w:color w:val="666666"/>
                <w:sz w:val="18"/>
                <w:szCs w:val="18"/>
                <w:rtl w:val="0"/>
              </w:rPr>
              <w:t xml:space="preserve">/</w:t>
            </w:r>
            <w:r w:rsidDel="00000000" w:rsidR="00000000" w:rsidRPr="00000000">
              <w:rPr>
                <w:sz w:val="18"/>
                <w:szCs w:val="18"/>
                <w:rtl w:val="0"/>
              </w:rPr>
              <w:t xml:space="preserve"> go</w:t>
            </w:r>
            <w:r w:rsidDel="00000000" w:rsidR="00000000" w:rsidRPr="00000000">
              <w:rPr>
                <w:color w:val="40a070"/>
                <w:sz w:val="18"/>
                <w:szCs w:val="18"/>
                <w:rtl w:val="0"/>
              </w:rPr>
              <w:t xml:space="preserve">-02</w:t>
              <w:br w:type="textWrapping"/>
            </w:r>
            <w:r w:rsidDel="00000000" w:rsidR="00000000" w:rsidRPr="00000000">
              <w:rPr>
                <w:sz w:val="18"/>
                <w:szCs w:val="18"/>
                <w:rtl w:val="0"/>
              </w:rPr>
              <w:t xml:space="preserve">    :mode imperative</w:t>
              <w:br w:type="textWrapping"/>
              <w:t xml:space="preserve">    :ARG0 (w </w:t>
            </w:r>
            <w:r w:rsidDel="00000000" w:rsidR="00000000" w:rsidRPr="00000000">
              <w:rPr>
                <w:color w:val="666666"/>
                <w:sz w:val="18"/>
                <w:szCs w:val="18"/>
                <w:rtl w:val="0"/>
              </w:rPr>
              <w:t xml:space="preserve">/</w:t>
            </w:r>
            <w:r w:rsidDel="00000000" w:rsidR="00000000" w:rsidRPr="00000000">
              <w:rPr>
                <w:sz w:val="18"/>
                <w:szCs w:val="18"/>
                <w:rtl w:val="0"/>
              </w:rPr>
              <w:t xml:space="preserve"> we))</w:t>
            </w:r>
          </w:p>
          <w:p w:rsidR="00000000" w:rsidDel="00000000" w:rsidP="00000000" w:rsidRDefault="00000000" w:rsidRPr="00000000" w14:paraId="000014F5">
            <w:pPr>
              <w:spacing w:after="100" w:before="100" w:lineRule="auto"/>
              <w:ind w:right="480" w:firstLine="567"/>
              <w:rPr>
                <w:sz w:val="24"/>
                <w:szCs w:val="24"/>
              </w:rPr>
            </w:pPr>
            <w:r w:rsidDel="00000000" w:rsidR="00000000" w:rsidRPr="00000000">
              <w:rPr>
                <w:sz w:val="24"/>
                <w:szCs w:val="24"/>
                <w:rtl w:val="0"/>
              </w:rPr>
              <w:t xml:space="preserve">Let’s go.</w:t>
            </w:r>
          </w:p>
          <w:p w:rsidR="00000000" w:rsidDel="00000000" w:rsidP="00000000" w:rsidRDefault="00000000" w:rsidRPr="00000000" w14:paraId="000014F6">
            <w:pPr>
              <w:spacing w:after="100" w:before="100" w:lineRule="auto"/>
              <w:ind w:right="480" w:firstLine="567"/>
              <w:rPr>
                <w:sz w:val="24"/>
                <w:szCs w:val="24"/>
              </w:rPr>
            </w:pPr>
            <w:r w:rsidDel="00000000" w:rsidR="00000000" w:rsidRPr="00000000">
              <w:rPr>
                <w:sz w:val="24"/>
                <w:szCs w:val="24"/>
                <w:rtl w:val="0"/>
              </w:rPr>
              <w:t xml:space="preserve">Let’s go!</w:t>
            </w:r>
          </w:p>
        </w:tc>
      </w:tr>
    </w:tbl>
    <w:p w:rsidR="00000000" w:rsidDel="00000000" w:rsidP="00000000" w:rsidRDefault="00000000" w:rsidRPr="00000000" w14:paraId="000014F7">
      <w:pPr>
        <w:spacing w:after="180" w:before="180" w:lineRule="auto"/>
        <w:ind w:firstLine="567"/>
        <w:jc w:val="both"/>
        <w:rPr>
          <w:sz w:val="24"/>
          <w:szCs w:val="24"/>
        </w:rPr>
      </w:pPr>
      <w:r w:rsidDel="00000000" w:rsidR="00000000" w:rsidRPr="00000000">
        <w:rPr>
          <w:rtl w:val="0"/>
        </w:rPr>
        <w:t xml:space="preserve">:mode expressive</w:t>
      </w:r>
      <w:r w:rsidDel="00000000" w:rsidR="00000000" w:rsidRPr="00000000">
        <w:rPr>
          <w:sz w:val="24"/>
          <w:szCs w:val="24"/>
          <w:rtl w:val="0"/>
        </w:rPr>
        <w:t xml:space="preserve"> được sử dụng để đánh dấu các từ biểu đạt cảm xúc như </w:t>
      </w:r>
      <w:r w:rsidDel="00000000" w:rsidR="00000000" w:rsidRPr="00000000">
        <w:rPr>
          <w:rtl w:val="0"/>
        </w:rPr>
        <w:t xml:space="preserve">ah, ha, hmm, oh, wow, yippee</w:t>
      </w:r>
      <w:r w:rsidDel="00000000" w:rsidR="00000000" w:rsidRPr="00000000">
        <w:rPr>
          <w:sz w:val="24"/>
          <w:szCs w:val="24"/>
          <w:rtl w:val="0"/>
        </w:rPr>
        <w:t xml:space="preserve"> mà không đề cập đến sự kiện, vật thể hay tính chất rõ ràng. AMR không sử dụng </w:t>
      </w:r>
      <w:r w:rsidDel="00000000" w:rsidR="00000000" w:rsidRPr="00000000">
        <w:rPr>
          <w:rtl w:val="0"/>
        </w:rPr>
        <w:t xml:space="preserve">:mode expressive</w:t>
      </w:r>
      <w:r w:rsidDel="00000000" w:rsidR="00000000" w:rsidRPr="00000000">
        <w:rPr>
          <w:sz w:val="24"/>
          <w:szCs w:val="24"/>
          <w:rtl w:val="0"/>
        </w:rPr>
        <w:t xml:space="preserve"> để đánh dấu sự nhấn mạnh (bằng văn bản in HOA...), dấu cảm thán (!) hay thể hiện sự chần chừ (</w:t>
      </w:r>
      <w:r w:rsidDel="00000000" w:rsidR="00000000" w:rsidRPr="00000000">
        <w:rPr>
          <w:rtl w:val="0"/>
        </w:rPr>
        <w:t xml:space="preserve">uh…</w:t>
      </w:r>
      <w:r w:rsidDel="00000000" w:rsidR="00000000" w:rsidRPr="00000000">
        <w:rPr>
          <w:sz w:val="24"/>
          <w:szCs w:val="24"/>
          <w:rtl w:val="0"/>
        </w:rPr>
        <w:t xml:space="preserve">)</w:t>
      </w:r>
    </w:p>
    <w:p w:rsidR="00000000" w:rsidDel="00000000" w:rsidP="00000000" w:rsidRDefault="00000000" w:rsidRPr="00000000" w14:paraId="000014F8">
      <w:pPr>
        <w:spacing w:after="200" w:before="240" w:lineRule="auto"/>
        <w:ind w:firstLine="567"/>
        <w:rPr/>
      </w:pPr>
      <w:r w:rsidDel="00000000" w:rsidR="00000000" w:rsidRPr="00000000">
        <w:rPr>
          <w:rtl w:val="0"/>
        </w:rPr>
        <w:t xml:space="preserve">(y </w:t>
      </w:r>
      <w:r w:rsidDel="00000000" w:rsidR="00000000" w:rsidRPr="00000000">
        <w:rPr>
          <w:color w:val="666666"/>
          <w:rtl w:val="0"/>
        </w:rPr>
        <w:t xml:space="preserve">/</w:t>
      </w:r>
      <w:r w:rsidDel="00000000" w:rsidR="00000000" w:rsidRPr="00000000">
        <w:rPr>
          <w:rtl w:val="0"/>
        </w:rPr>
        <w:t xml:space="preserve"> yippee :mode expressive)</w:t>
      </w:r>
    </w:p>
    <w:p w:rsidR="00000000" w:rsidDel="00000000" w:rsidP="00000000" w:rsidRDefault="00000000" w:rsidRPr="00000000" w14:paraId="000014F9">
      <w:pPr>
        <w:spacing w:after="100" w:before="100" w:lineRule="auto"/>
        <w:ind w:left="480" w:right="480" w:firstLine="0"/>
        <w:rPr>
          <w:sz w:val="24"/>
          <w:szCs w:val="24"/>
        </w:rPr>
      </w:pPr>
      <w:r w:rsidDel="00000000" w:rsidR="00000000" w:rsidRPr="00000000">
        <w:rPr>
          <w:sz w:val="24"/>
          <w:szCs w:val="24"/>
          <w:rtl w:val="0"/>
        </w:rPr>
        <w:t xml:space="preserve">Yippee!</w:t>
      </w:r>
    </w:p>
    <w:p w:rsidR="00000000" w:rsidDel="00000000" w:rsidP="00000000" w:rsidRDefault="00000000" w:rsidRPr="00000000" w14:paraId="000014FA">
      <w:pPr>
        <w:spacing w:after="180" w:before="180" w:lineRule="auto"/>
        <w:ind w:firstLine="567"/>
        <w:jc w:val="both"/>
        <w:rPr>
          <w:sz w:val="24"/>
          <w:szCs w:val="24"/>
        </w:rPr>
      </w:pPr>
      <w:r w:rsidDel="00000000" w:rsidR="00000000" w:rsidRPr="00000000">
        <w:rPr>
          <w:sz w:val="24"/>
          <w:szCs w:val="24"/>
          <w:rtl w:val="0"/>
        </w:rPr>
        <w:t xml:space="preserve">Phụ thuộc vào ngữ cảnh mà một từ có thể được đánh dấu </w:t>
      </w:r>
      <w:r w:rsidDel="00000000" w:rsidR="00000000" w:rsidRPr="00000000">
        <w:rPr>
          <w:rtl w:val="0"/>
        </w:rPr>
        <w:t xml:space="preserve">:mode expressive </w:t>
      </w:r>
      <w:r w:rsidDel="00000000" w:rsidR="00000000" w:rsidRPr="00000000">
        <w:rPr>
          <w:sz w:val="24"/>
          <w:szCs w:val="24"/>
          <w:rtl w:val="0"/>
        </w:rPr>
        <w:t xml:space="preserve">hay không. Ví dụ, ‘</w:t>
      </w:r>
      <w:r w:rsidDel="00000000" w:rsidR="00000000" w:rsidRPr="00000000">
        <w:rPr>
          <w:rtl w:val="0"/>
        </w:rPr>
        <w:t xml:space="preserve">Yes.</w:t>
      </w:r>
      <w:r w:rsidDel="00000000" w:rsidR="00000000" w:rsidRPr="00000000">
        <w:rPr>
          <w:sz w:val="24"/>
          <w:szCs w:val="24"/>
          <w:rtl w:val="0"/>
        </w:rPr>
        <w:t xml:space="preserve">’ khi đáp lại một câu hỏi bình thường như ‘</w:t>
      </w:r>
      <w:r w:rsidDel="00000000" w:rsidR="00000000" w:rsidRPr="00000000">
        <w:rPr>
          <w:rtl w:val="0"/>
        </w:rPr>
        <w:t xml:space="preserve">Bạn có khỏe không?</w:t>
      </w:r>
      <w:r w:rsidDel="00000000" w:rsidR="00000000" w:rsidRPr="00000000">
        <w:rPr>
          <w:sz w:val="24"/>
          <w:szCs w:val="24"/>
          <w:rtl w:val="0"/>
        </w:rPr>
        <w:t xml:space="preserve">’ sẽ không được gán nhưng ‘</w:t>
      </w:r>
      <w:r w:rsidDel="00000000" w:rsidR="00000000" w:rsidRPr="00000000">
        <w:rPr>
          <w:rtl w:val="0"/>
        </w:rPr>
        <w:t xml:space="preserve">Yes!!!</w:t>
      </w:r>
      <w:r w:rsidDel="00000000" w:rsidR="00000000" w:rsidRPr="00000000">
        <w:rPr>
          <w:sz w:val="24"/>
          <w:szCs w:val="24"/>
          <w:rtl w:val="0"/>
        </w:rPr>
        <w:t xml:space="preserve">’ trong tình huống mà đội bóng yêu thích ghi được một bàn thắng quan trọng nên được gán </w:t>
      </w:r>
      <w:r w:rsidDel="00000000" w:rsidR="00000000" w:rsidRPr="00000000">
        <w:rPr>
          <w:rtl w:val="0"/>
        </w:rPr>
        <w:t xml:space="preserve">:mode expressive</w:t>
      </w:r>
      <w:r w:rsidDel="00000000" w:rsidR="00000000" w:rsidRPr="00000000">
        <w:rPr>
          <w:sz w:val="24"/>
          <w:szCs w:val="24"/>
          <w:rtl w:val="0"/>
        </w:rPr>
        <w:t xml:space="preserve">.</w:t>
      </w:r>
    </w:p>
    <w:p w:rsidR="00000000" w:rsidDel="00000000" w:rsidP="00000000" w:rsidRDefault="00000000" w:rsidRPr="00000000" w14:paraId="000014FB">
      <w:pPr>
        <w:spacing w:after="200" w:before="240" w:lineRule="auto"/>
        <w:ind w:firstLine="567"/>
        <w:rPr/>
      </w:pPr>
      <w:r w:rsidDel="00000000" w:rsidR="00000000" w:rsidRPr="00000000">
        <w:rPr>
          <w:rtl w:val="0"/>
        </w:rPr>
        <w:t xml:space="preserve">(y </w:t>
      </w:r>
      <w:r w:rsidDel="00000000" w:rsidR="00000000" w:rsidRPr="00000000">
        <w:rPr>
          <w:color w:val="666666"/>
          <w:rtl w:val="0"/>
        </w:rPr>
        <w:t xml:space="preserve">/</w:t>
      </w:r>
      <w:r w:rsidDel="00000000" w:rsidR="00000000" w:rsidRPr="00000000">
        <w:rPr>
          <w:rtl w:val="0"/>
        </w:rPr>
        <w:t xml:space="preserve"> yes :mode expressive)</w:t>
      </w:r>
    </w:p>
    <w:p w:rsidR="00000000" w:rsidDel="00000000" w:rsidP="00000000" w:rsidRDefault="00000000" w:rsidRPr="00000000" w14:paraId="000014FC">
      <w:pPr>
        <w:spacing w:after="100" w:before="100" w:lineRule="auto"/>
        <w:ind w:left="480" w:right="480" w:firstLine="0"/>
        <w:rPr/>
      </w:pPr>
      <w:r w:rsidDel="00000000" w:rsidR="00000000" w:rsidRPr="00000000">
        <w:rPr>
          <w:sz w:val="24"/>
          <w:szCs w:val="24"/>
          <w:rtl w:val="0"/>
        </w:rPr>
        <w:t xml:space="preserve">Yes!!!</w:t>
      </w:r>
      <w:r w:rsidDel="00000000" w:rsidR="00000000" w:rsidRPr="00000000">
        <w:rPr>
          <w:rtl w:val="0"/>
        </w:rPr>
      </w:r>
    </w:p>
    <w:p w:rsidR="00000000" w:rsidDel="00000000" w:rsidP="00000000" w:rsidRDefault="00000000" w:rsidRPr="00000000" w14:paraId="000014FD">
      <w:pPr>
        <w:pStyle w:val="Heading1"/>
        <w:numPr>
          <w:ilvl w:val="0"/>
          <w:numId w:val="30"/>
        </w:numPr>
        <w:ind w:left="432" w:hanging="432"/>
        <w:rPr/>
      </w:pPr>
      <w:bookmarkStart w:colFirst="0" w:colLast="0" w:name="_heading=h.rjefff" w:id="116"/>
      <w:bookmarkEnd w:id="116"/>
      <w:r w:rsidDel="00000000" w:rsidR="00000000" w:rsidRPr="00000000">
        <w:rPr>
          <w:rtl w:val="0"/>
        </w:rPr>
        <w:t xml:space="preserve">Các nhãn AMR Tiếng Việt</w:t>
      </w:r>
    </w:p>
    <w:tbl>
      <w:tblPr>
        <w:tblStyle w:val="Table172"/>
        <w:tblW w:w="82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890"/>
        <w:gridCol w:w="900"/>
        <w:gridCol w:w="1860"/>
        <w:gridCol w:w="765"/>
        <w:gridCol w:w="1995"/>
        <w:tblGridChange w:id="0">
          <w:tblGrid>
            <w:gridCol w:w="885"/>
            <w:gridCol w:w="1890"/>
            <w:gridCol w:w="900"/>
            <w:gridCol w:w="1860"/>
            <w:gridCol w:w="765"/>
            <w:gridCol w:w="19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4FE">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14FF">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Label AMR</w:t>
            </w:r>
          </w:p>
        </w:tc>
        <w:tc>
          <w:tcPr>
            <w:shd w:fill="auto" w:val="clear"/>
            <w:tcMar>
              <w:top w:w="100.0" w:type="dxa"/>
              <w:left w:w="100.0" w:type="dxa"/>
              <w:bottom w:w="100.0" w:type="dxa"/>
              <w:right w:w="100.0" w:type="dxa"/>
            </w:tcMar>
          </w:tcPr>
          <w:p w:rsidR="00000000" w:rsidDel="00000000" w:rsidP="00000000" w:rsidRDefault="00000000" w:rsidRPr="00000000" w14:paraId="00001500">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1501">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Label AMR</w:t>
            </w:r>
          </w:p>
        </w:tc>
        <w:tc>
          <w:tcPr>
            <w:shd w:fill="auto" w:val="clear"/>
            <w:tcMar>
              <w:top w:w="100.0" w:type="dxa"/>
              <w:left w:w="100.0" w:type="dxa"/>
              <w:bottom w:w="100.0" w:type="dxa"/>
              <w:right w:w="100.0" w:type="dxa"/>
            </w:tcMar>
          </w:tcPr>
          <w:p w:rsidR="00000000" w:rsidDel="00000000" w:rsidP="00000000" w:rsidRDefault="00000000" w:rsidRPr="00000000" w14:paraId="00001502">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1503">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Label AMR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04">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1505">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Arg0</w:t>
            </w:r>
          </w:p>
        </w:tc>
        <w:tc>
          <w:tcPr>
            <w:shd w:fill="auto" w:val="clear"/>
            <w:tcMar>
              <w:top w:w="100.0" w:type="dxa"/>
              <w:left w:w="100.0" w:type="dxa"/>
              <w:bottom w:w="100.0" w:type="dxa"/>
              <w:right w:w="100.0" w:type="dxa"/>
            </w:tcMar>
          </w:tcPr>
          <w:p w:rsidR="00000000" w:rsidDel="00000000" w:rsidP="00000000" w:rsidRDefault="00000000" w:rsidRPr="00000000" w14:paraId="00001506">
            <w:pPr>
              <w:widowControl w:val="0"/>
              <w:spacing w:line="240" w:lineRule="auto"/>
              <w:ind w:left="173" w:firstLine="0"/>
              <w:rPr/>
            </w:pPr>
            <w:r w:rsidDel="00000000" w:rsidR="00000000" w:rsidRPr="00000000">
              <w:rPr>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1507">
            <w:pPr>
              <w:widowControl w:val="0"/>
              <w:spacing w:line="240" w:lineRule="auto"/>
              <w:ind w:left="173" w:firstLine="0"/>
              <w:rPr/>
            </w:pPr>
            <w:r w:rsidDel="00000000" w:rsidR="00000000" w:rsidRPr="00000000">
              <w:rPr>
                <w:rtl w:val="0"/>
              </w:rPr>
              <w:t xml:space="preserve">extent</w:t>
            </w:r>
          </w:p>
        </w:tc>
        <w:tc>
          <w:tcPr>
            <w:shd w:fill="auto" w:val="clear"/>
            <w:tcMar>
              <w:top w:w="100.0" w:type="dxa"/>
              <w:left w:w="100.0" w:type="dxa"/>
              <w:bottom w:w="100.0" w:type="dxa"/>
              <w:right w:w="100.0" w:type="dxa"/>
            </w:tcMar>
          </w:tcPr>
          <w:p w:rsidR="00000000" w:rsidDel="00000000" w:rsidP="00000000" w:rsidRDefault="00000000" w:rsidRPr="00000000" w14:paraId="00001508">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61</w:t>
            </w:r>
          </w:p>
        </w:tc>
        <w:tc>
          <w:tcPr>
            <w:shd w:fill="auto" w:val="clear"/>
            <w:tcMar>
              <w:top w:w="100.0" w:type="dxa"/>
              <w:left w:w="100.0" w:type="dxa"/>
              <w:bottom w:w="100.0" w:type="dxa"/>
              <w:right w:w="100.0" w:type="dxa"/>
            </w:tcMar>
          </w:tcPr>
          <w:p w:rsidR="00000000" w:rsidDel="00000000" w:rsidP="00000000" w:rsidRDefault="00000000" w:rsidRPr="00000000" w14:paraId="00001509">
            <w:pPr>
              <w:widowControl w:val="0"/>
              <w:spacing w:line="240" w:lineRule="auto"/>
              <w:ind w:left="173" w:firstLine="0"/>
              <w:rPr/>
            </w:pPr>
            <w:r w:rsidDel="00000000" w:rsidR="00000000" w:rsidRPr="00000000">
              <w:rPr>
                <w:rtl w:val="0"/>
              </w:rPr>
              <w:t xml:space="preserve">decade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0A">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150B">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Arg1</w:t>
            </w:r>
          </w:p>
        </w:tc>
        <w:tc>
          <w:tcPr>
            <w:shd w:fill="auto" w:val="clear"/>
            <w:tcMar>
              <w:top w:w="100.0" w:type="dxa"/>
              <w:left w:w="100.0" w:type="dxa"/>
              <w:bottom w:w="100.0" w:type="dxa"/>
              <w:right w:w="100.0" w:type="dxa"/>
            </w:tcMar>
          </w:tcPr>
          <w:p w:rsidR="00000000" w:rsidDel="00000000" w:rsidP="00000000" w:rsidRDefault="00000000" w:rsidRPr="00000000" w14:paraId="0000150C">
            <w:pPr>
              <w:widowControl w:val="0"/>
              <w:spacing w:line="240" w:lineRule="auto"/>
              <w:ind w:left="173" w:firstLine="0"/>
              <w:rPr/>
            </w:pPr>
            <w:r w:rsidDel="00000000" w:rsidR="00000000" w:rsidRPr="00000000">
              <w:rPr>
                <w:rtl w:val="0"/>
              </w:rPr>
              <w:t xml:space="preserve">35</w:t>
            </w:r>
          </w:p>
        </w:tc>
        <w:tc>
          <w:tcPr>
            <w:shd w:fill="auto" w:val="clear"/>
            <w:tcMar>
              <w:top w:w="100.0" w:type="dxa"/>
              <w:left w:w="100.0" w:type="dxa"/>
              <w:bottom w:w="100.0" w:type="dxa"/>
              <w:right w:w="100.0" w:type="dxa"/>
            </w:tcMar>
          </w:tcPr>
          <w:p w:rsidR="00000000" w:rsidDel="00000000" w:rsidP="00000000" w:rsidRDefault="00000000" w:rsidRPr="00000000" w14:paraId="0000150D">
            <w:pPr>
              <w:widowControl w:val="0"/>
              <w:spacing w:line="240" w:lineRule="auto"/>
              <w:ind w:left="173" w:firstLine="0"/>
              <w:rPr/>
            </w:pPr>
            <w:r w:rsidDel="00000000" w:rsidR="00000000" w:rsidRPr="00000000">
              <w:rPr>
                <w:rtl w:val="0"/>
              </w:rPr>
              <w:t xml:space="preserve">frequency</w:t>
            </w:r>
          </w:p>
        </w:tc>
        <w:tc>
          <w:tcPr>
            <w:shd w:fill="auto" w:val="clear"/>
            <w:tcMar>
              <w:top w:w="100.0" w:type="dxa"/>
              <w:left w:w="100.0" w:type="dxa"/>
              <w:bottom w:w="100.0" w:type="dxa"/>
              <w:right w:w="100.0" w:type="dxa"/>
            </w:tcMar>
          </w:tcPr>
          <w:p w:rsidR="00000000" w:rsidDel="00000000" w:rsidP="00000000" w:rsidRDefault="00000000" w:rsidRPr="00000000" w14:paraId="0000150E">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62</w:t>
            </w:r>
          </w:p>
        </w:tc>
        <w:tc>
          <w:tcPr>
            <w:shd w:fill="auto" w:val="clear"/>
            <w:tcMar>
              <w:top w:w="100.0" w:type="dxa"/>
              <w:left w:w="100.0" w:type="dxa"/>
              <w:bottom w:w="100.0" w:type="dxa"/>
              <w:right w:w="100.0" w:type="dxa"/>
            </w:tcMar>
          </w:tcPr>
          <w:p w:rsidR="00000000" w:rsidDel="00000000" w:rsidP="00000000" w:rsidRDefault="00000000" w:rsidRPr="00000000" w14:paraId="0000150F">
            <w:pPr>
              <w:widowControl w:val="0"/>
              <w:spacing w:line="240" w:lineRule="auto"/>
              <w:ind w:left="173" w:firstLine="0"/>
              <w:rPr/>
            </w:pPr>
            <w:r w:rsidDel="00000000" w:rsidR="00000000" w:rsidRPr="00000000">
              <w:rPr>
                <w:rtl w:val="0"/>
              </w:rPr>
              <w:t xml:space="preserve">era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10">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1511">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Arg2</w:t>
            </w:r>
          </w:p>
        </w:tc>
        <w:tc>
          <w:tcPr>
            <w:shd w:fill="auto" w:val="clear"/>
            <w:tcMar>
              <w:top w:w="100.0" w:type="dxa"/>
              <w:left w:w="100.0" w:type="dxa"/>
              <w:bottom w:w="100.0" w:type="dxa"/>
              <w:right w:w="100.0" w:type="dxa"/>
            </w:tcMar>
          </w:tcPr>
          <w:p w:rsidR="00000000" w:rsidDel="00000000" w:rsidP="00000000" w:rsidRDefault="00000000" w:rsidRPr="00000000" w14:paraId="00001512">
            <w:pPr>
              <w:widowControl w:val="0"/>
              <w:spacing w:line="240" w:lineRule="auto"/>
              <w:ind w:left="173" w:firstLine="0"/>
              <w:rPr/>
            </w:pPr>
            <w:r w:rsidDel="00000000" w:rsidR="00000000" w:rsidRPr="00000000">
              <w:rPr>
                <w:rtl w:val="0"/>
              </w:rPr>
              <w:t xml:space="preserve">36</w:t>
            </w:r>
          </w:p>
        </w:tc>
        <w:tc>
          <w:tcPr>
            <w:shd w:fill="auto" w:val="clear"/>
            <w:tcMar>
              <w:top w:w="100.0" w:type="dxa"/>
              <w:left w:w="100.0" w:type="dxa"/>
              <w:bottom w:w="100.0" w:type="dxa"/>
              <w:right w:w="100.0" w:type="dxa"/>
            </w:tcMar>
          </w:tcPr>
          <w:p w:rsidR="00000000" w:rsidDel="00000000" w:rsidP="00000000" w:rsidRDefault="00000000" w:rsidRPr="00000000" w14:paraId="00001513">
            <w:pPr>
              <w:widowControl w:val="0"/>
              <w:spacing w:line="240" w:lineRule="auto"/>
              <w:ind w:left="173" w:firstLine="0"/>
              <w:rPr/>
            </w:pPr>
            <w:r w:rsidDel="00000000" w:rsidR="00000000" w:rsidRPr="00000000">
              <w:rPr>
                <w:rtl w:val="0"/>
              </w:rPr>
              <w:t xml:space="preserve">instrument</w:t>
            </w:r>
          </w:p>
        </w:tc>
        <w:tc>
          <w:tcPr>
            <w:shd w:fill="auto" w:val="clear"/>
            <w:tcMar>
              <w:top w:w="100.0" w:type="dxa"/>
              <w:left w:w="100.0" w:type="dxa"/>
              <w:bottom w:w="100.0" w:type="dxa"/>
              <w:right w:w="100.0" w:type="dxa"/>
            </w:tcMar>
          </w:tcPr>
          <w:p w:rsidR="00000000" w:rsidDel="00000000" w:rsidP="00000000" w:rsidRDefault="00000000" w:rsidRPr="00000000" w14:paraId="00001514">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63</w:t>
            </w:r>
          </w:p>
        </w:tc>
        <w:tc>
          <w:tcPr>
            <w:shd w:fill="auto" w:val="clear"/>
            <w:tcMar>
              <w:top w:w="100.0" w:type="dxa"/>
              <w:left w:w="100.0" w:type="dxa"/>
              <w:bottom w:w="100.0" w:type="dxa"/>
              <w:right w:w="100.0" w:type="dxa"/>
            </w:tcMar>
          </w:tcPr>
          <w:p w:rsidR="00000000" w:rsidDel="00000000" w:rsidP="00000000" w:rsidRDefault="00000000" w:rsidRPr="00000000" w14:paraId="00001515">
            <w:pPr>
              <w:widowControl w:val="0"/>
              <w:spacing w:line="240" w:lineRule="auto"/>
              <w:ind w:left="173" w:firstLine="0"/>
              <w:rPr/>
            </w:pPr>
            <w:r w:rsidDel="00000000" w:rsidR="00000000" w:rsidRPr="00000000">
              <w:rPr>
                <w:rtl w:val="0"/>
              </w:rPr>
              <w:t xml:space="preserve">month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16">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1517">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Arg3</w:t>
            </w:r>
          </w:p>
        </w:tc>
        <w:tc>
          <w:tcPr>
            <w:shd w:fill="auto" w:val="clear"/>
            <w:tcMar>
              <w:top w:w="100.0" w:type="dxa"/>
              <w:left w:w="100.0" w:type="dxa"/>
              <w:bottom w:w="100.0" w:type="dxa"/>
              <w:right w:w="100.0" w:type="dxa"/>
            </w:tcMar>
          </w:tcPr>
          <w:p w:rsidR="00000000" w:rsidDel="00000000" w:rsidP="00000000" w:rsidRDefault="00000000" w:rsidRPr="00000000" w14:paraId="00001518">
            <w:pPr>
              <w:widowControl w:val="0"/>
              <w:spacing w:line="240" w:lineRule="auto"/>
              <w:ind w:left="173" w:firstLine="0"/>
              <w:rPr/>
            </w:pPr>
            <w:r w:rsidDel="00000000" w:rsidR="00000000" w:rsidRPr="00000000">
              <w:rPr>
                <w:rtl w:val="0"/>
              </w:rPr>
              <w:t xml:space="preserve">37</w:t>
            </w:r>
          </w:p>
        </w:tc>
        <w:tc>
          <w:tcPr>
            <w:shd w:fill="auto" w:val="clear"/>
            <w:tcMar>
              <w:top w:w="100.0" w:type="dxa"/>
              <w:left w:w="100.0" w:type="dxa"/>
              <w:bottom w:w="100.0" w:type="dxa"/>
              <w:right w:w="100.0" w:type="dxa"/>
            </w:tcMar>
          </w:tcPr>
          <w:p w:rsidR="00000000" w:rsidDel="00000000" w:rsidP="00000000" w:rsidRDefault="00000000" w:rsidRPr="00000000" w14:paraId="00001519">
            <w:pPr>
              <w:widowControl w:val="0"/>
              <w:spacing w:line="240" w:lineRule="auto"/>
              <w:ind w:left="173" w:firstLine="0"/>
              <w:rPr/>
            </w:pPr>
            <w:r w:rsidDel="00000000" w:rsidR="00000000" w:rsidRPr="00000000">
              <w:rPr>
                <w:rtl w:val="0"/>
              </w:rPr>
              <w:t xml:space="preserve">location</w:t>
            </w:r>
          </w:p>
        </w:tc>
        <w:tc>
          <w:tcPr>
            <w:shd w:fill="auto" w:val="clear"/>
            <w:tcMar>
              <w:top w:w="100.0" w:type="dxa"/>
              <w:left w:w="100.0" w:type="dxa"/>
              <w:bottom w:w="100.0" w:type="dxa"/>
              <w:right w:w="100.0" w:type="dxa"/>
            </w:tcMar>
          </w:tcPr>
          <w:p w:rsidR="00000000" w:rsidDel="00000000" w:rsidP="00000000" w:rsidRDefault="00000000" w:rsidRPr="00000000" w14:paraId="0000151A">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64</w:t>
            </w:r>
          </w:p>
        </w:tc>
        <w:tc>
          <w:tcPr>
            <w:shd w:fill="auto" w:val="clear"/>
            <w:tcMar>
              <w:top w:w="100.0" w:type="dxa"/>
              <w:left w:w="100.0" w:type="dxa"/>
              <w:bottom w:w="100.0" w:type="dxa"/>
              <w:right w:w="100.0" w:type="dxa"/>
            </w:tcMar>
          </w:tcPr>
          <w:p w:rsidR="00000000" w:rsidDel="00000000" w:rsidP="00000000" w:rsidRDefault="00000000" w:rsidRPr="00000000" w14:paraId="0000151B">
            <w:pPr>
              <w:widowControl w:val="0"/>
              <w:spacing w:line="240" w:lineRule="auto"/>
              <w:ind w:left="173" w:firstLine="0"/>
              <w:rPr/>
            </w:pPr>
            <w:r w:rsidDel="00000000" w:rsidR="00000000" w:rsidRPr="00000000">
              <w:rPr>
                <w:rtl w:val="0"/>
              </w:rPr>
              <w:t xml:space="preserve">quarter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1C">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151D">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Arg4</w:t>
            </w:r>
          </w:p>
        </w:tc>
        <w:tc>
          <w:tcPr>
            <w:shd w:fill="auto" w:val="clear"/>
            <w:tcMar>
              <w:top w:w="100.0" w:type="dxa"/>
              <w:left w:w="100.0" w:type="dxa"/>
              <w:bottom w:w="100.0" w:type="dxa"/>
              <w:right w:w="100.0" w:type="dxa"/>
            </w:tcMar>
          </w:tcPr>
          <w:p w:rsidR="00000000" w:rsidDel="00000000" w:rsidP="00000000" w:rsidRDefault="00000000" w:rsidRPr="00000000" w14:paraId="0000151E">
            <w:pPr>
              <w:widowControl w:val="0"/>
              <w:spacing w:line="240" w:lineRule="auto"/>
              <w:ind w:left="173" w:firstLine="0"/>
              <w:rPr/>
            </w:pPr>
            <w:r w:rsidDel="00000000" w:rsidR="00000000" w:rsidRPr="00000000">
              <w:rPr>
                <w:rtl w:val="0"/>
              </w:rPr>
              <w:t xml:space="preserve">38</w:t>
            </w:r>
          </w:p>
        </w:tc>
        <w:tc>
          <w:tcPr>
            <w:shd w:fill="auto" w:val="clear"/>
            <w:tcMar>
              <w:top w:w="100.0" w:type="dxa"/>
              <w:left w:w="100.0" w:type="dxa"/>
              <w:bottom w:w="100.0" w:type="dxa"/>
              <w:right w:w="100.0" w:type="dxa"/>
            </w:tcMar>
          </w:tcPr>
          <w:p w:rsidR="00000000" w:rsidDel="00000000" w:rsidP="00000000" w:rsidRDefault="00000000" w:rsidRPr="00000000" w14:paraId="0000151F">
            <w:pPr>
              <w:widowControl w:val="0"/>
              <w:spacing w:line="240" w:lineRule="auto"/>
              <w:ind w:left="173" w:firstLine="0"/>
              <w:rPr/>
            </w:pPr>
            <w:r w:rsidDel="00000000" w:rsidR="00000000" w:rsidRPr="00000000">
              <w:rPr>
                <w:rtl w:val="0"/>
              </w:rPr>
              <w:t xml:space="preserve">manner</w:t>
            </w:r>
          </w:p>
        </w:tc>
        <w:tc>
          <w:tcPr>
            <w:shd w:fill="auto" w:val="clear"/>
            <w:tcMar>
              <w:top w:w="100.0" w:type="dxa"/>
              <w:left w:w="100.0" w:type="dxa"/>
              <w:bottom w:w="100.0" w:type="dxa"/>
              <w:right w:w="100.0" w:type="dxa"/>
            </w:tcMar>
          </w:tcPr>
          <w:p w:rsidR="00000000" w:rsidDel="00000000" w:rsidP="00000000" w:rsidRDefault="00000000" w:rsidRPr="00000000" w14:paraId="00001520">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65</w:t>
            </w:r>
          </w:p>
        </w:tc>
        <w:tc>
          <w:tcPr>
            <w:shd w:fill="auto" w:val="clear"/>
            <w:tcMar>
              <w:top w:w="100.0" w:type="dxa"/>
              <w:left w:w="100.0" w:type="dxa"/>
              <w:bottom w:w="100.0" w:type="dxa"/>
              <w:right w:w="100.0" w:type="dxa"/>
            </w:tcMar>
          </w:tcPr>
          <w:p w:rsidR="00000000" w:rsidDel="00000000" w:rsidP="00000000" w:rsidRDefault="00000000" w:rsidRPr="00000000" w14:paraId="00001521">
            <w:pPr>
              <w:widowControl w:val="0"/>
              <w:spacing w:line="240" w:lineRule="auto"/>
              <w:ind w:left="173" w:firstLine="0"/>
              <w:rPr/>
            </w:pPr>
            <w:r w:rsidDel="00000000" w:rsidR="00000000" w:rsidRPr="00000000">
              <w:rPr>
                <w:rtl w:val="0"/>
              </w:rPr>
              <w:t xml:space="preserve">season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22">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1523">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Arg5</w:t>
            </w:r>
          </w:p>
        </w:tc>
        <w:tc>
          <w:tcPr>
            <w:shd w:fill="auto" w:val="clear"/>
            <w:tcMar>
              <w:top w:w="100.0" w:type="dxa"/>
              <w:left w:w="100.0" w:type="dxa"/>
              <w:bottom w:w="100.0" w:type="dxa"/>
              <w:right w:w="100.0" w:type="dxa"/>
            </w:tcMar>
          </w:tcPr>
          <w:p w:rsidR="00000000" w:rsidDel="00000000" w:rsidP="00000000" w:rsidRDefault="00000000" w:rsidRPr="00000000" w14:paraId="00001524">
            <w:pPr>
              <w:widowControl w:val="0"/>
              <w:spacing w:line="240" w:lineRule="auto"/>
              <w:ind w:left="173" w:firstLine="0"/>
              <w:rPr/>
            </w:pPr>
            <w:r w:rsidDel="00000000" w:rsidR="00000000" w:rsidRPr="00000000">
              <w:rPr>
                <w:rtl w:val="0"/>
              </w:rPr>
              <w:t xml:space="preserve">39</w:t>
            </w:r>
          </w:p>
        </w:tc>
        <w:tc>
          <w:tcPr>
            <w:shd w:fill="auto" w:val="clear"/>
            <w:tcMar>
              <w:top w:w="100.0" w:type="dxa"/>
              <w:left w:w="100.0" w:type="dxa"/>
              <w:bottom w:w="100.0" w:type="dxa"/>
              <w:right w:w="100.0" w:type="dxa"/>
            </w:tcMar>
          </w:tcPr>
          <w:p w:rsidR="00000000" w:rsidDel="00000000" w:rsidP="00000000" w:rsidRDefault="00000000" w:rsidRPr="00000000" w14:paraId="00001525">
            <w:pPr>
              <w:widowControl w:val="0"/>
              <w:spacing w:line="240" w:lineRule="auto"/>
              <w:ind w:left="173" w:firstLine="0"/>
              <w:rPr/>
            </w:pPr>
            <w:r w:rsidDel="00000000" w:rsidR="00000000" w:rsidRPr="00000000">
              <w:rPr>
                <w:rtl w:val="0"/>
              </w:rPr>
              <w:t xml:space="preserve">medium</w:t>
            </w:r>
          </w:p>
        </w:tc>
        <w:tc>
          <w:tcPr>
            <w:shd w:fill="auto" w:val="clear"/>
            <w:tcMar>
              <w:top w:w="100.0" w:type="dxa"/>
              <w:left w:w="100.0" w:type="dxa"/>
              <w:bottom w:w="100.0" w:type="dxa"/>
              <w:right w:w="100.0" w:type="dxa"/>
            </w:tcMar>
          </w:tcPr>
          <w:p w:rsidR="00000000" w:rsidDel="00000000" w:rsidP="00000000" w:rsidRDefault="00000000" w:rsidRPr="00000000" w14:paraId="00001526">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66</w:t>
            </w:r>
          </w:p>
        </w:tc>
        <w:tc>
          <w:tcPr>
            <w:shd w:fill="auto" w:val="clear"/>
            <w:tcMar>
              <w:top w:w="100.0" w:type="dxa"/>
              <w:left w:w="100.0" w:type="dxa"/>
              <w:bottom w:w="100.0" w:type="dxa"/>
              <w:right w:w="100.0" w:type="dxa"/>
            </w:tcMar>
          </w:tcPr>
          <w:p w:rsidR="00000000" w:rsidDel="00000000" w:rsidP="00000000" w:rsidRDefault="00000000" w:rsidRPr="00000000" w14:paraId="00001527">
            <w:pPr>
              <w:widowControl w:val="0"/>
              <w:spacing w:line="240" w:lineRule="auto"/>
              <w:ind w:left="173" w:firstLine="0"/>
              <w:rPr/>
            </w:pPr>
            <w:r w:rsidDel="00000000" w:rsidR="00000000" w:rsidRPr="00000000">
              <w:rPr>
                <w:rtl w:val="0"/>
              </w:rPr>
              <w:t xml:space="preserve">timezone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28">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1529">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Arg0-of</w:t>
            </w:r>
          </w:p>
        </w:tc>
        <w:tc>
          <w:tcPr>
            <w:shd w:fill="auto" w:val="clear"/>
            <w:tcMar>
              <w:top w:w="100.0" w:type="dxa"/>
              <w:left w:w="100.0" w:type="dxa"/>
              <w:bottom w:w="100.0" w:type="dxa"/>
              <w:right w:w="100.0" w:type="dxa"/>
            </w:tcMar>
          </w:tcPr>
          <w:p w:rsidR="00000000" w:rsidDel="00000000" w:rsidP="00000000" w:rsidRDefault="00000000" w:rsidRPr="00000000" w14:paraId="0000152A">
            <w:pPr>
              <w:widowControl w:val="0"/>
              <w:spacing w:line="240" w:lineRule="auto"/>
              <w:ind w:left="173" w:firstLine="0"/>
              <w:rPr/>
            </w:pPr>
            <w:r w:rsidDel="00000000" w:rsidR="00000000" w:rsidRPr="00000000">
              <w:rPr>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14:paraId="0000152B">
            <w:pPr>
              <w:widowControl w:val="0"/>
              <w:spacing w:line="240" w:lineRule="auto"/>
              <w:ind w:left="173" w:firstLine="0"/>
              <w:rPr/>
            </w:pPr>
            <w:r w:rsidDel="00000000" w:rsidR="00000000" w:rsidRPr="00000000">
              <w:rPr>
                <w:rtl w:val="0"/>
              </w:rPr>
              <w:t xml:space="preserve">mod</w:t>
            </w:r>
          </w:p>
        </w:tc>
        <w:tc>
          <w:tcPr>
            <w:shd w:fill="auto" w:val="clear"/>
            <w:tcMar>
              <w:top w:w="100.0" w:type="dxa"/>
              <w:left w:w="100.0" w:type="dxa"/>
              <w:bottom w:w="100.0" w:type="dxa"/>
              <w:right w:w="100.0" w:type="dxa"/>
            </w:tcMar>
          </w:tcPr>
          <w:p w:rsidR="00000000" w:rsidDel="00000000" w:rsidP="00000000" w:rsidRDefault="00000000" w:rsidRPr="00000000" w14:paraId="0000152C">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67</w:t>
            </w:r>
          </w:p>
        </w:tc>
        <w:tc>
          <w:tcPr>
            <w:shd w:fill="auto" w:val="clear"/>
            <w:tcMar>
              <w:top w:w="100.0" w:type="dxa"/>
              <w:left w:w="100.0" w:type="dxa"/>
              <w:bottom w:w="100.0" w:type="dxa"/>
              <w:right w:w="100.0" w:type="dxa"/>
            </w:tcMar>
          </w:tcPr>
          <w:p w:rsidR="00000000" w:rsidDel="00000000" w:rsidP="00000000" w:rsidRDefault="00000000" w:rsidRPr="00000000" w14:paraId="0000152D">
            <w:pPr>
              <w:widowControl w:val="0"/>
              <w:spacing w:line="240" w:lineRule="auto"/>
              <w:ind w:left="173" w:firstLine="0"/>
              <w:rPr/>
            </w:pPr>
            <w:r w:rsidDel="00000000" w:rsidR="00000000" w:rsidRPr="00000000">
              <w:rPr>
                <w:rtl w:val="0"/>
              </w:rPr>
              <w:t xml:space="preserve">weekday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2E">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152F">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Arg1-of</w:t>
            </w:r>
          </w:p>
        </w:tc>
        <w:tc>
          <w:tcPr>
            <w:shd w:fill="auto" w:val="clear"/>
            <w:tcMar>
              <w:top w:w="100.0" w:type="dxa"/>
              <w:left w:w="100.0" w:type="dxa"/>
              <w:bottom w:w="100.0" w:type="dxa"/>
              <w:right w:w="100.0" w:type="dxa"/>
            </w:tcMar>
          </w:tcPr>
          <w:p w:rsidR="00000000" w:rsidDel="00000000" w:rsidP="00000000" w:rsidRDefault="00000000" w:rsidRPr="00000000" w14:paraId="00001530">
            <w:pPr>
              <w:widowControl w:val="0"/>
              <w:spacing w:line="240" w:lineRule="auto"/>
              <w:ind w:left="173" w:firstLine="0"/>
              <w:rPr/>
            </w:pPr>
            <w:r w:rsidDel="00000000" w:rsidR="00000000" w:rsidRPr="00000000">
              <w:rPr>
                <w:rtl w:val="0"/>
              </w:rPr>
              <w:t xml:space="preserve">41</w:t>
            </w:r>
          </w:p>
        </w:tc>
        <w:tc>
          <w:tcPr>
            <w:shd w:fill="auto" w:val="clear"/>
            <w:tcMar>
              <w:top w:w="100.0" w:type="dxa"/>
              <w:left w:w="100.0" w:type="dxa"/>
              <w:bottom w:w="100.0" w:type="dxa"/>
              <w:right w:w="100.0" w:type="dxa"/>
            </w:tcMar>
          </w:tcPr>
          <w:p w:rsidR="00000000" w:rsidDel="00000000" w:rsidP="00000000" w:rsidRDefault="00000000" w:rsidRPr="00000000" w14:paraId="00001531">
            <w:pPr>
              <w:widowControl w:val="0"/>
              <w:spacing w:line="240" w:lineRule="auto"/>
              <w:ind w:left="173" w:firstLine="0"/>
              <w:rPr/>
            </w:pPr>
            <w:r w:rsidDel="00000000" w:rsidR="00000000" w:rsidRPr="00000000">
              <w:rPr>
                <w:rtl w:val="0"/>
              </w:rPr>
              <w:t xml:space="preserve">mode</w:t>
            </w:r>
          </w:p>
        </w:tc>
        <w:tc>
          <w:tcPr>
            <w:shd w:fill="auto" w:val="clear"/>
            <w:tcMar>
              <w:top w:w="100.0" w:type="dxa"/>
              <w:left w:w="100.0" w:type="dxa"/>
              <w:bottom w:w="100.0" w:type="dxa"/>
              <w:right w:w="100.0" w:type="dxa"/>
            </w:tcMar>
          </w:tcPr>
          <w:p w:rsidR="00000000" w:rsidDel="00000000" w:rsidP="00000000" w:rsidRDefault="00000000" w:rsidRPr="00000000" w14:paraId="00001532">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68</w:t>
            </w:r>
          </w:p>
        </w:tc>
        <w:tc>
          <w:tcPr>
            <w:shd w:fill="auto" w:val="clear"/>
            <w:tcMar>
              <w:top w:w="100.0" w:type="dxa"/>
              <w:left w:w="100.0" w:type="dxa"/>
              <w:bottom w:w="100.0" w:type="dxa"/>
              <w:right w:w="100.0" w:type="dxa"/>
            </w:tcMar>
          </w:tcPr>
          <w:p w:rsidR="00000000" w:rsidDel="00000000" w:rsidP="00000000" w:rsidRDefault="00000000" w:rsidRPr="00000000" w14:paraId="00001533">
            <w:pPr>
              <w:widowControl w:val="0"/>
              <w:spacing w:line="240" w:lineRule="auto"/>
              <w:ind w:left="173" w:firstLine="0"/>
              <w:rPr/>
            </w:pPr>
            <w:r w:rsidDel="00000000" w:rsidR="00000000" w:rsidRPr="00000000">
              <w:rPr>
                <w:rtl w:val="0"/>
              </w:rPr>
              <w:t xml:space="preserve">year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34">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1535">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Arg2-of</w:t>
            </w:r>
          </w:p>
        </w:tc>
        <w:tc>
          <w:tcPr>
            <w:shd w:fill="auto" w:val="clear"/>
            <w:tcMar>
              <w:top w:w="100.0" w:type="dxa"/>
              <w:left w:w="100.0" w:type="dxa"/>
              <w:bottom w:w="100.0" w:type="dxa"/>
              <w:right w:w="100.0" w:type="dxa"/>
            </w:tcMar>
          </w:tcPr>
          <w:p w:rsidR="00000000" w:rsidDel="00000000" w:rsidP="00000000" w:rsidRDefault="00000000" w:rsidRPr="00000000" w14:paraId="00001536">
            <w:pPr>
              <w:widowControl w:val="0"/>
              <w:spacing w:line="240" w:lineRule="auto"/>
              <w:ind w:left="173" w:firstLine="0"/>
              <w:rPr/>
            </w:pPr>
            <w:r w:rsidDel="00000000" w:rsidR="00000000" w:rsidRPr="00000000">
              <w:rPr>
                <w:rtl w:val="0"/>
              </w:rPr>
              <w:t xml:space="preserve">42</w:t>
            </w:r>
          </w:p>
        </w:tc>
        <w:tc>
          <w:tcPr>
            <w:shd w:fill="auto" w:val="clear"/>
            <w:tcMar>
              <w:top w:w="100.0" w:type="dxa"/>
              <w:left w:w="100.0" w:type="dxa"/>
              <w:bottom w:w="100.0" w:type="dxa"/>
              <w:right w:w="100.0" w:type="dxa"/>
            </w:tcMar>
          </w:tcPr>
          <w:p w:rsidR="00000000" w:rsidDel="00000000" w:rsidP="00000000" w:rsidRDefault="00000000" w:rsidRPr="00000000" w14:paraId="00001537">
            <w:pPr>
              <w:widowControl w:val="0"/>
              <w:spacing w:line="240" w:lineRule="auto"/>
              <w:ind w:left="173" w:firstLine="0"/>
              <w:rPr/>
            </w:pPr>
            <w:r w:rsidDel="00000000" w:rsidR="00000000" w:rsidRPr="00000000">
              <w:rPr>
                <w:rtl w:val="0"/>
              </w:rPr>
              <w:t xml:space="preserve">ord</w:t>
            </w:r>
          </w:p>
        </w:tc>
        <w:tc>
          <w:tcPr>
            <w:shd w:fill="auto" w:val="clear"/>
            <w:tcMar>
              <w:top w:w="100.0" w:type="dxa"/>
              <w:left w:w="100.0" w:type="dxa"/>
              <w:bottom w:w="100.0" w:type="dxa"/>
              <w:right w:w="100.0" w:type="dxa"/>
            </w:tcMar>
          </w:tcPr>
          <w:p w:rsidR="00000000" w:rsidDel="00000000" w:rsidP="00000000" w:rsidRDefault="00000000" w:rsidRPr="00000000" w14:paraId="00001538">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69</w:t>
            </w:r>
          </w:p>
        </w:tc>
        <w:tc>
          <w:tcPr>
            <w:shd w:fill="auto" w:val="clear"/>
            <w:tcMar>
              <w:top w:w="100.0" w:type="dxa"/>
              <w:left w:w="100.0" w:type="dxa"/>
              <w:bottom w:w="100.0" w:type="dxa"/>
              <w:right w:w="100.0" w:type="dxa"/>
            </w:tcMar>
          </w:tcPr>
          <w:p w:rsidR="00000000" w:rsidDel="00000000" w:rsidP="00000000" w:rsidRDefault="00000000" w:rsidRPr="00000000" w14:paraId="00001539">
            <w:pPr>
              <w:widowControl w:val="0"/>
              <w:spacing w:line="240" w:lineRule="auto"/>
              <w:ind w:left="173" w:firstLine="0"/>
              <w:rPr/>
            </w:pPr>
            <w:r w:rsidDel="00000000" w:rsidR="00000000" w:rsidRPr="00000000">
              <w:rPr>
                <w:rtl w:val="0"/>
              </w:rPr>
              <w:t xml:space="preserve">year2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3A">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153B">
            <w:pPr>
              <w:widowControl w:val="0"/>
              <w:spacing w:line="240" w:lineRule="auto"/>
              <w:ind w:left="173" w:firstLine="0"/>
              <w:rPr/>
            </w:pPr>
            <w:r w:rsidDel="00000000" w:rsidR="00000000" w:rsidRPr="00000000">
              <w:rPr>
                <w:rtl w:val="0"/>
              </w:rPr>
              <w:t xml:space="preserve">Arg3-of</w:t>
            </w:r>
          </w:p>
        </w:tc>
        <w:tc>
          <w:tcPr>
            <w:shd w:fill="auto" w:val="clear"/>
            <w:tcMar>
              <w:top w:w="100.0" w:type="dxa"/>
              <w:left w:w="100.0" w:type="dxa"/>
              <w:bottom w:w="100.0" w:type="dxa"/>
              <w:right w:w="100.0" w:type="dxa"/>
            </w:tcMar>
          </w:tcPr>
          <w:p w:rsidR="00000000" w:rsidDel="00000000" w:rsidP="00000000" w:rsidRDefault="00000000" w:rsidRPr="00000000" w14:paraId="0000153C">
            <w:pPr>
              <w:widowControl w:val="0"/>
              <w:spacing w:line="240" w:lineRule="auto"/>
              <w:ind w:left="173" w:firstLine="0"/>
              <w:rPr/>
            </w:pPr>
            <w:r w:rsidDel="00000000" w:rsidR="00000000" w:rsidRPr="00000000">
              <w:rPr>
                <w:rtl w:val="0"/>
              </w:rPr>
              <w:t xml:space="preserve">43</w:t>
            </w:r>
          </w:p>
        </w:tc>
        <w:tc>
          <w:tcPr>
            <w:shd w:fill="auto" w:val="clear"/>
            <w:tcMar>
              <w:top w:w="100.0" w:type="dxa"/>
              <w:left w:w="100.0" w:type="dxa"/>
              <w:bottom w:w="100.0" w:type="dxa"/>
              <w:right w:w="100.0" w:type="dxa"/>
            </w:tcMar>
          </w:tcPr>
          <w:p w:rsidR="00000000" w:rsidDel="00000000" w:rsidP="00000000" w:rsidRDefault="00000000" w:rsidRPr="00000000" w14:paraId="0000153D">
            <w:pPr>
              <w:widowControl w:val="0"/>
              <w:spacing w:line="240" w:lineRule="auto"/>
              <w:ind w:left="173" w:firstLine="0"/>
              <w:rPr/>
            </w:pPr>
            <w:r w:rsidDel="00000000" w:rsidR="00000000" w:rsidRPr="00000000">
              <w:rPr>
                <w:rtl w:val="0"/>
              </w:rPr>
              <w:t xml:space="preserve">part</w:t>
            </w:r>
          </w:p>
        </w:tc>
        <w:tc>
          <w:tcPr>
            <w:shd w:fill="auto" w:val="clear"/>
            <w:tcMar>
              <w:top w:w="100.0" w:type="dxa"/>
              <w:left w:w="100.0" w:type="dxa"/>
              <w:bottom w:w="100.0" w:type="dxa"/>
              <w:right w:w="100.0" w:type="dxa"/>
            </w:tcMar>
          </w:tcPr>
          <w:p w:rsidR="00000000" w:rsidDel="00000000" w:rsidP="00000000" w:rsidRDefault="00000000" w:rsidRPr="00000000" w14:paraId="0000153E">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70</w:t>
            </w:r>
          </w:p>
        </w:tc>
        <w:tc>
          <w:tcPr>
            <w:shd w:fill="auto" w:val="clear"/>
            <w:tcMar>
              <w:top w:w="100.0" w:type="dxa"/>
              <w:left w:w="100.0" w:type="dxa"/>
              <w:bottom w:w="100.0" w:type="dxa"/>
              <w:right w:w="100.0" w:type="dxa"/>
            </w:tcMar>
          </w:tcPr>
          <w:p w:rsidR="00000000" w:rsidDel="00000000" w:rsidP="00000000" w:rsidRDefault="00000000" w:rsidRPr="00000000" w14:paraId="0000153F">
            <w:pPr>
              <w:widowControl w:val="0"/>
              <w:spacing w:line="240" w:lineRule="auto"/>
              <w:ind w:left="173" w:firstLine="0"/>
              <w:rPr/>
            </w:pPr>
            <w:r w:rsidDel="00000000" w:rsidR="00000000" w:rsidRPr="00000000">
              <w:rPr>
                <w:rtl w:val="0"/>
              </w:rPr>
              <w:t xml:space="preserve">prep-against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40">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1541">
            <w:pPr>
              <w:widowControl w:val="0"/>
              <w:spacing w:line="240" w:lineRule="auto"/>
              <w:ind w:left="173" w:firstLine="0"/>
              <w:rPr/>
            </w:pPr>
            <w:r w:rsidDel="00000000" w:rsidR="00000000" w:rsidRPr="00000000">
              <w:rPr>
                <w:rtl w:val="0"/>
              </w:rPr>
              <w:t xml:space="preserve">Arg4-of</w:t>
            </w:r>
          </w:p>
        </w:tc>
        <w:tc>
          <w:tcPr>
            <w:shd w:fill="auto" w:val="clear"/>
            <w:tcMar>
              <w:top w:w="100.0" w:type="dxa"/>
              <w:left w:w="100.0" w:type="dxa"/>
              <w:bottom w:w="100.0" w:type="dxa"/>
              <w:right w:w="100.0" w:type="dxa"/>
            </w:tcMar>
          </w:tcPr>
          <w:p w:rsidR="00000000" w:rsidDel="00000000" w:rsidP="00000000" w:rsidRDefault="00000000" w:rsidRPr="00000000" w14:paraId="00001542">
            <w:pPr>
              <w:widowControl w:val="0"/>
              <w:spacing w:line="240" w:lineRule="auto"/>
              <w:ind w:left="173" w:firstLine="0"/>
              <w:rPr/>
            </w:pPr>
            <w:r w:rsidDel="00000000" w:rsidR="00000000" w:rsidRPr="00000000">
              <w:rPr>
                <w:rtl w:val="0"/>
              </w:rPr>
              <w:t xml:space="preserve">44</w:t>
            </w:r>
          </w:p>
        </w:tc>
        <w:tc>
          <w:tcPr>
            <w:shd w:fill="auto" w:val="clear"/>
            <w:tcMar>
              <w:top w:w="100.0" w:type="dxa"/>
              <w:left w:w="100.0" w:type="dxa"/>
              <w:bottom w:w="100.0" w:type="dxa"/>
              <w:right w:w="100.0" w:type="dxa"/>
            </w:tcMar>
          </w:tcPr>
          <w:p w:rsidR="00000000" w:rsidDel="00000000" w:rsidP="00000000" w:rsidRDefault="00000000" w:rsidRPr="00000000" w14:paraId="00001543">
            <w:pPr>
              <w:widowControl w:val="0"/>
              <w:spacing w:line="240" w:lineRule="auto"/>
              <w:ind w:left="173" w:firstLine="0"/>
              <w:rPr/>
            </w:pPr>
            <w:r w:rsidDel="00000000" w:rsidR="00000000" w:rsidRPr="00000000">
              <w:rPr>
                <w:rtl w:val="0"/>
              </w:rPr>
              <w:t xml:space="preserve">path</w:t>
            </w:r>
          </w:p>
        </w:tc>
        <w:tc>
          <w:tcPr>
            <w:shd w:fill="auto" w:val="clear"/>
            <w:tcMar>
              <w:top w:w="100.0" w:type="dxa"/>
              <w:left w:w="100.0" w:type="dxa"/>
              <w:bottom w:w="100.0" w:type="dxa"/>
              <w:right w:w="100.0" w:type="dxa"/>
            </w:tcMar>
          </w:tcPr>
          <w:p w:rsidR="00000000" w:rsidDel="00000000" w:rsidP="00000000" w:rsidRDefault="00000000" w:rsidRPr="00000000" w14:paraId="00001544">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71</w:t>
            </w:r>
          </w:p>
        </w:tc>
        <w:tc>
          <w:tcPr>
            <w:shd w:fill="auto" w:val="clear"/>
            <w:tcMar>
              <w:top w:w="100.0" w:type="dxa"/>
              <w:left w:w="100.0" w:type="dxa"/>
              <w:bottom w:w="100.0" w:type="dxa"/>
              <w:right w:w="100.0" w:type="dxa"/>
            </w:tcMar>
          </w:tcPr>
          <w:p w:rsidR="00000000" w:rsidDel="00000000" w:rsidP="00000000" w:rsidRDefault="00000000" w:rsidRPr="00000000" w14:paraId="00001545">
            <w:pPr>
              <w:widowControl w:val="0"/>
              <w:spacing w:line="240" w:lineRule="auto"/>
              <w:ind w:left="173" w:firstLine="0"/>
              <w:rPr/>
            </w:pPr>
            <w:r w:rsidDel="00000000" w:rsidR="00000000" w:rsidRPr="00000000">
              <w:rPr>
                <w:rtl w:val="0"/>
              </w:rPr>
              <w:t xml:space="preserve">prep-along-with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46">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1547">
            <w:pPr>
              <w:widowControl w:val="0"/>
              <w:spacing w:line="240" w:lineRule="auto"/>
              <w:ind w:left="173" w:firstLine="0"/>
              <w:rPr/>
            </w:pPr>
            <w:r w:rsidDel="00000000" w:rsidR="00000000" w:rsidRPr="00000000">
              <w:rPr>
                <w:rtl w:val="0"/>
              </w:rPr>
              <w:t xml:space="preserve">Arg5-of</w:t>
            </w:r>
          </w:p>
        </w:tc>
        <w:tc>
          <w:tcPr>
            <w:shd w:fill="auto" w:val="clear"/>
            <w:tcMar>
              <w:top w:w="100.0" w:type="dxa"/>
              <w:left w:w="100.0" w:type="dxa"/>
              <w:bottom w:w="100.0" w:type="dxa"/>
              <w:right w:w="100.0" w:type="dxa"/>
            </w:tcMar>
          </w:tcPr>
          <w:p w:rsidR="00000000" w:rsidDel="00000000" w:rsidP="00000000" w:rsidRDefault="00000000" w:rsidRPr="00000000" w14:paraId="00001548">
            <w:pPr>
              <w:widowControl w:val="0"/>
              <w:spacing w:line="240" w:lineRule="auto"/>
              <w:ind w:left="173" w:firstLine="0"/>
              <w:rPr/>
            </w:pPr>
            <w:r w:rsidDel="00000000" w:rsidR="00000000" w:rsidRPr="00000000">
              <w:rPr>
                <w:rtl w:val="0"/>
              </w:rPr>
              <w:t xml:space="preserve">45</w:t>
            </w:r>
          </w:p>
        </w:tc>
        <w:tc>
          <w:tcPr>
            <w:shd w:fill="auto" w:val="clear"/>
            <w:tcMar>
              <w:top w:w="100.0" w:type="dxa"/>
              <w:left w:w="100.0" w:type="dxa"/>
              <w:bottom w:w="100.0" w:type="dxa"/>
              <w:right w:w="100.0" w:type="dxa"/>
            </w:tcMar>
          </w:tcPr>
          <w:p w:rsidR="00000000" w:rsidDel="00000000" w:rsidP="00000000" w:rsidRDefault="00000000" w:rsidRPr="00000000" w14:paraId="00001549">
            <w:pPr>
              <w:widowControl w:val="0"/>
              <w:spacing w:line="240" w:lineRule="auto"/>
              <w:ind w:left="173" w:firstLine="0"/>
              <w:rPr/>
            </w:pPr>
            <w:r w:rsidDel="00000000" w:rsidR="00000000" w:rsidRPr="00000000">
              <w:rPr>
                <w:rtl w:val="0"/>
              </w:rPr>
              <w:t xml:space="preserve">poss</w:t>
            </w:r>
          </w:p>
        </w:tc>
        <w:tc>
          <w:tcPr>
            <w:shd w:fill="auto" w:val="clear"/>
            <w:tcMar>
              <w:top w:w="100.0" w:type="dxa"/>
              <w:left w:w="100.0" w:type="dxa"/>
              <w:bottom w:w="100.0" w:type="dxa"/>
              <w:right w:w="100.0" w:type="dxa"/>
            </w:tcMar>
          </w:tcPr>
          <w:p w:rsidR="00000000" w:rsidDel="00000000" w:rsidP="00000000" w:rsidRDefault="00000000" w:rsidRPr="00000000" w14:paraId="0000154A">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72</w:t>
            </w:r>
          </w:p>
        </w:tc>
        <w:tc>
          <w:tcPr>
            <w:shd w:fill="auto" w:val="clear"/>
            <w:tcMar>
              <w:top w:w="100.0" w:type="dxa"/>
              <w:left w:w="100.0" w:type="dxa"/>
              <w:bottom w:w="100.0" w:type="dxa"/>
              <w:right w:w="100.0" w:type="dxa"/>
            </w:tcMar>
          </w:tcPr>
          <w:p w:rsidR="00000000" w:rsidDel="00000000" w:rsidP="00000000" w:rsidRDefault="00000000" w:rsidRPr="00000000" w14:paraId="0000154B">
            <w:pPr>
              <w:widowControl w:val="0"/>
              <w:spacing w:line="240" w:lineRule="auto"/>
              <w:ind w:left="173" w:firstLine="0"/>
              <w:rPr/>
            </w:pPr>
            <w:r w:rsidDel="00000000" w:rsidR="00000000" w:rsidRPr="00000000">
              <w:rPr>
                <w:rtl w:val="0"/>
              </w:rPr>
              <w:t xml:space="preserve">prep-amid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4C">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154D">
            <w:pPr>
              <w:widowControl w:val="0"/>
              <w:spacing w:line="240" w:lineRule="auto"/>
              <w:ind w:left="173" w:firstLine="0"/>
              <w:rPr/>
            </w:pPr>
            <w:r w:rsidDel="00000000" w:rsidR="00000000" w:rsidRPr="00000000">
              <w:rPr>
                <w:rtl w:val="0"/>
              </w:rPr>
              <w:t xml:space="preserve">op1</w:t>
            </w:r>
          </w:p>
        </w:tc>
        <w:tc>
          <w:tcPr>
            <w:shd w:fill="auto" w:val="clear"/>
            <w:tcMar>
              <w:top w:w="100.0" w:type="dxa"/>
              <w:left w:w="100.0" w:type="dxa"/>
              <w:bottom w:w="100.0" w:type="dxa"/>
              <w:right w:w="100.0" w:type="dxa"/>
            </w:tcMar>
          </w:tcPr>
          <w:p w:rsidR="00000000" w:rsidDel="00000000" w:rsidP="00000000" w:rsidRDefault="00000000" w:rsidRPr="00000000" w14:paraId="0000154E">
            <w:pPr>
              <w:widowControl w:val="0"/>
              <w:spacing w:line="240" w:lineRule="auto"/>
              <w:ind w:left="173" w:firstLine="0"/>
              <w:rPr/>
            </w:pPr>
            <w:r w:rsidDel="00000000" w:rsidR="00000000" w:rsidRPr="00000000">
              <w:rPr>
                <w:rtl w:val="0"/>
              </w:rPr>
              <w:t xml:space="preserve">46</w:t>
            </w:r>
          </w:p>
        </w:tc>
        <w:tc>
          <w:tcPr>
            <w:shd w:fill="auto" w:val="clear"/>
            <w:tcMar>
              <w:top w:w="100.0" w:type="dxa"/>
              <w:left w:w="100.0" w:type="dxa"/>
              <w:bottom w:w="100.0" w:type="dxa"/>
              <w:right w:w="100.0" w:type="dxa"/>
            </w:tcMar>
          </w:tcPr>
          <w:p w:rsidR="00000000" w:rsidDel="00000000" w:rsidP="00000000" w:rsidRDefault="00000000" w:rsidRPr="00000000" w14:paraId="0000154F">
            <w:pPr>
              <w:widowControl w:val="0"/>
              <w:spacing w:line="240" w:lineRule="auto"/>
              <w:ind w:left="173" w:firstLine="0"/>
              <w:rPr/>
            </w:pPr>
            <w:r w:rsidDel="00000000" w:rsidR="00000000" w:rsidRPr="00000000">
              <w:rPr>
                <w:rtl w:val="0"/>
              </w:rPr>
              <w:t xml:space="preserve">purpose</w:t>
            </w:r>
          </w:p>
        </w:tc>
        <w:tc>
          <w:tcPr>
            <w:shd w:fill="auto" w:val="clear"/>
            <w:tcMar>
              <w:top w:w="100.0" w:type="dxa"/>
              <w:left w:w="100.0" w:type="dxa"/>
              <w:bottom w:w="100.0" w:type="dxa"/>
              <w:right w:w="100.0" w:type="dxa"/>
            </w:tcMar>
          </w:tcPr>
          <w:p w:rsidR="00000000" w:rsidDel="00000000" w:rsidP="00000000" w:rsidRDefault="00000000" w:rsidRPr="00000000" w14:paraId="00001550">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73</w:t>
            </w:r>
          </w:p>
        </w:tc>
        <w:tc>
          <w:tcPr>
            <w:shd w:fill="auto" w:val="clear"/>
            <w:tcMar>
              <w:top w:w="100.0" w:type="dxa"/>
              <w:left w:w="100.0" w:type="dxa"/>
              <w:bottom w:w="100.0" w:type="dxa"/>
              <w:right w:w="100.0" w:type="dxa"/>
            </w:tcMar>
          </w:tcPr>
          <w:p w:rsidR="00000000" w:rsidDel="00000000" w:rsidP="00000000" w:rsidRDefault="00000000" w:rsidRPr="00000000" w14:paraId="00001551">
            <w:pPr>
              <w:widowControl w:val="0"/>
              <w:spacing w:line="240" w:lineRule="auto"/>
              <w:ind w:left="173" w:firstLine="0"/>
              <w:rPr/>
            </w:pPr>
            <w:r w:rsidDel="00000000" w:rsidR="00000000" w:rsidRPr="00000000">
              <w:rPr>
                <w:rtl w:val="0"/>
              </w:rPr>
              <w:t xml:space="preserve">prep-among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52">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1553">
            <w:pPr>
              <w:widowControl w:val="0"/>
              <w:spacing w:line="240" w:lineRule="auto"/>
              <w:ind w:left="173" w:firstLine="0"/>
              <w:rPr/>
            </w:pPr>
            <w:r w:rsidDel="00000000" w:rsidR="00000000" w:rsidRPr="00000000">
              <w:rPr>
                <w:rtl w:val="0"/>
              </w:rPr>
              <w:t xml:space="preserve">op2</w:t>
            </w:r>
          </w:p>
        </w:tc>
        <w:tc>
          <w:tcPr>
            <w:shd w:fill="auto" w:val="clear"/>
            <w:tcMar>
              <w:top w:w="100.0" w:type="dxa"/>
              <w:left w:w="100.0" w:type="dxa"/>
              <w:bottom w:w="100.0" w:type="dxa"/>
              <w:right w:w="100.0" w:type="dxa"/>
            </w:tcMar>
          </w:tcPr>
          <w:p w:rsidR="00000000" w:rsidDel="00000000" w:rsidP="00000000" w:rsidRDefault="00000000" w:rsidRPr="00000000" w14:paraId="00001554">
            <w:pPr>
              <w:widowControl w:val="0"/>
              <w:spacing w:line="240" w:lineRule="auto"/>
              <w:ind w:left="173" w:firstLine="0"/>
              <w:rPr/>
            </w:pPr>
            <w:r w:rsidDel="00000000" w:rsidR="00000000" w:rsidRPr="00000000">
              <w:rPr>
                <w:rtl w:val="0"/>
              </w:rPr>
              <w:t xml:space="preserve">47</w:t>
            </w:r>
          </w:p>
        </w:tc>
        <w:tc>
          <w:tcPr>
            <w:shd w:fill="auto" w:val="clear"/>
            <w:tcMar>
              <w:top w:w="100.0" w:type="dxa"/>
              <w:left w:w="100.0" w:type="dxa"/>
              <w:bottom w:w="100.0" w:type="dxa"/>
              <w:right w:w="100.0" w:type="dxa"/>
            </w:tcMar>
          </w:tcPr>
          <w:p w:rsidR="00000000" w:rsidDel="00000000" w:rsidP="00000000" w:rsidRDefault="00000000" w:rsidRPr="00000000" w14:paraId="00001555">
            <w:pPr>
              <w:widowControl w:val="0"/>
              <w:spacing w:line="240" w:lineRule="auto"/>
              <w:ind w:left="173" w:firstLine="0"/>
              <w:rPr/>
            </w:pPr>
            <w:r w:rsidDel="00000000" w:rsidR="00000000" w:rsidRPr="00000000">
              <w:rPr>
                <w:rtl w:val="0"/>
              </w:rPr>
              <w:t xml:space="preserve">scale</w:t>
            </w:r>
          </w:p>
        </w:tc>
        <w:tc>
          <w:tcPr>
            <w:shd w:fill="auto" w:val="clear"/>
            <w:tcMar>
              <w:top w:w="100.0" w:type="dxa"/>
              <w:left w:w="100.0" w:type="dxa"/>
              <w:bottom w:w="100.0" w:type="dxa"/>
              <w:right w:w="100.0" w:type="dxa"/>
            </w:tcMar>
          </w:tcPr>
          <w:p w:rsidR="00000000" w:rsidDel="00000000" w:rsidP="00000000" w:rsidRDefault="00000000" w:rsidRPr="00000000" w14:paraId="00001556">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74</w:t>
            </w:r>
          </w:p>
        </w:tc>
        <w:tc>
          <w:tcPr>
            <w:shd w:fill="auto" w:val="clear"/>
            <w:tcMar>
              <w:top w:w="100.0" w:type="dxa"/>
              <w:left w:w="100.0" w:type="dxa"/>
              <w:bottom w:w="100.0" w:type="dxa"/>
              <w:right w:w="100.0" w:type="dxa"/>
            </w:tcMar>
          </w:tcPr>
          <w:p w:rsidR="00000000" w:rsidDel="00000000" w:rsidP="00000000" w:rsidRDefault="00000000" w:rsidRPr="00000000" w14:paraId="00001557">
            <w:pPr>
              <w:widowControl w:val="0"/>
              <w:spacing w:line="240" w:lineRule="auto"/>
              <w:ind w:left="173" w:firstLine="0"/>
              <w:rPr/>
            </w:pPr>
            <w:r w:rsidDel="00000000" w:rsidR="00000000" w:rsidRPr="00000000">
              <w:rPr>
                <w:rtl w:val="0"/>
              </w:rPr>
              <w:t xml:space="preserve">prep-as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58">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1559">
            <w:pPr>
              <w:widowControl w:val="0"/>
              <w:spacing w:line="240" w:lineRule="auto"/>
              <w:ind w:left="173" w:firstLine="0"/>
              <w:rPr/>
            </w:pPr>
            <w:r w:rsidDel="00000000" w:rsidR="00000000" w:rsidRPr="00000000">
              <w:rPr>
                <w:rtl w:val="0"/>
              </w:rPr>
              <w:t xml:space="preserve">op3</w:t>
            </w:r>
          </w:p>
        </w:tc>
        <w:tc>
          <w:tcPr>
            <w:shd w:fill="auto" w:val="clear"/>
            <w:tcMar>
              <w:top w:w="100.0" w:type="dxa"/>
              <w:left w:w="100.0" w:type="dxa"/>
              <w:bottom w:w="100.0" w:type="dxa"/>
              <w:right w:w="100.0" w:type="dxa"/>
            </w:tcMar>
          </w:tcPr>
          <w:p w:rsidR="00000000" w:rsidDel="00000000" w:rsidP="00000000" w:rsidRDefault="00000000" w:rsidRPr="00000000" w14:paraId="0000155A">
            <w:pPr>
              <w:widowControl w:val="0"/>
              <w:spacing w:line="240" w:lineRule="auto"/>
              <w:ind w:left="173" w:firstLine="0"/>
              <w:rPr/>
            </w:pPr>
            <w:r w:rsidDel="00000000" w:rsidR="00000000" w:rsidRPr="00000000">
              <w:rPr>
                <w:rtl w:val="0"/>
              </w:rPr>
              <w:t xml:space="preserve">48</w:t>
            </w:r>
          </w:p>
        </w:tc>
        <w:tc>
          <w:tcPr>
            <w:shd w:fill="auto" w:val="clear"/>
            <w:tcMar>
              <w:top w:w="100.0" w:type="dxa"/>
              <w:left w:w="100.0" w:type="dxa"/>
              <w:bottom w:w="100.0" w:type="dxa"/>
              <w:right w:w="100.0" w:type="dxa"/>
            </w:tcMar>
          </w:tcPr>
          <w:p w:rsidR="00000000" w:rsidDel="00000000" w:rsidP="00000000" w:rsidRDefault="00000000" w:rsidRPr="00000000" w14:paraId="0000155B">
            <w:pPr>
              <w:widowControl w:val="0"/>
              <w:spacing w:line="240" w:lineRule="auto"/>
              <w:ind w:left="173" w:firstLine="0"/>
              <w:rPr/>
            </w:pPr>
            <w:r w:rsidDel="00000000" w:rsidR="00000000" w:rsidRPr="00000000">
              <w:rPr>
                <w:rtl w:val="0"/>
              </w:rPr>
              <w:t xml:space="preserve">source</w:t>
            </w:r>
          </w:p>
        </w:tc>
        <w:tc>
          <w:tcPr>
            <w:shd w:fill="auto" w:val="clear"/>
            <w:tcMar>
              <w:top w:w="100.0" w:type="dxa"/>
              <w:left w:w="100.0" w:type="dxa"/>
              <w:bottom w:w="100.0" w:type="dxa"/>
              <w:right w:w="100.0" w:type="dxa"/>
            </w:tcMar>
          </w:tcPr>
          <w:p w:rsidR="00000000" w:rsidDel="00000000" w:rsidP="00000000" w:rsidRDefault="00000000" w:rsidRPr="00000000" w14:paraId="0000155C">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75</w:t>
            </w:r>
          </w:p>
        </w:tc>
        <w:tc>
          <w:tcPr>
            <w:shd w:fill="auto" w:val="clear"/>
            <w:tcMar>
              <w:top w:w="100.0" w:type="dxa"/>
              <w:left w:w="100.0" w:type="dxa"/>
              <w:bottom w:w="100.0" w:type="dxa"/>
              <w:right w:w="100.0" w:type="dxa"/>
            </w:tcMar>
          </w:tcPr>
          <w:p w:rsidR="00000000" w:rsidDel="00000000" w:rsidP="00000000" w:rsidRDefault="00000000" w:rsidRPr="00000000" w14:paraId="0000155D">
            <w:pPr>
              <w:widowControl w:val="0"/>
              <w:spacing w:line="240" w:lineRule="auto"/>
              <w:ind w:left="173" w:firstLine="0"/>
              <w:rPr/>
            </w:pPr>
            <w:r w:rsidDel="00000000" w:rsidR="00000000" w:rsidRPr="00000000">
              <w:rPr>
                <w:rtl w:val="0"/>
              </w:rPr>
              <w:t xml:space="preserve">prep-at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5E">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155F">
            <w:pPr>
              <w:widowControl w:val="0"/>
              <w:spacing w:line="240" w:lineRule="auto"/>
              <w:ind w:left="173" w:firstLine="0"/>
              <w:rPr/>
            </w:pPr>
            <w:r w:rsidDel="00000000" w:rsidR="00000000" w:rsidRPr="00000000">
              <w:rPr>
                <w:rtl w:val="0"/>
              </w:rPr>
              <w:t xml:space="preserve">op4</w:t>
            </w:r>
          </w:p>
        </w:tc>
        <w:tc>
          <w:tcPr>
            <w:shd w:fill="auto" w:val="clear"/>
            <w:tcMar>
              <w:top w:w="100.0" w:type="dxa"/>
              <w:left w:w="100.0" w:type="dxa"/>
              <w:bottom w:w="100.0" w:type="dxa"/>
              <w:right w:w="100.0" w:type="dxa"/>
            </w:tcMar>
          </w:tcPr>
          <w:p w:rsidR="00000000" w:rsidDel="00000000" w:rsidP="00000000" w:rsidRDefault="00000000" w:rsidRPr="00000000" w14:paraId="00001560">
            <w:pPr>
              <w:widowControl w:val="0"/>
              <w:spacing w:line="240" w:lineRule="auto"/>
              <w:ind w:left="173" w:firstLine="0"/>
              <w:rPr/>
            </w:pPr>
            <w:r w:rsidDel="00000000" w:rsidR="00000000" w:rsidRPr="00000000">
              <w:rPr>
                <w:rtl w:val="0"/>
              </w:rPr>
              <w:t xml:space="preserve">49</w:t>
            </w:r>
          </w:p>
        </w:tc>
        <w:tc>
          <w:tcPr>
            <w:shd w:fill="auto" w:val="clear"/>
            <w:tcMar>
              <w:top w:w="100.0" w:type="dxa"/>
              <w:left w:w="100.0" w:type="dxa"/>
              <w:bottom w:w="100.0" w:type="dxa"/>
              <w:right w:w="100.0" w:type="dxa"/>
            </w:tcMar>
          </w:tcPr>
          <w:p w:rsidR="00000000" w:rsidDel="00000000" w:rsidP="00000000" w:rsidRDefault="00000000" w:rsidRPr="00000000" w14:paraId="00001561">
            <w:pPr>
              <w:widowControl w:val="0"/>
              <w:spacing w:line="240" w:lineRule="auto"/>
              <w:ind w:left="173" w:firstLine="0"/>
              <w:rPr/>
            </w:pPr>
            <w:r w:rsidDel="00000000" w:rsidR="00000000" w:rsidRPr="00000000">
              <w:rPr>
                <w:rtl w:val="0"/>
              </w:rPr>
              <w:t xml:space="preserve">subevent</w:t>
            </w:r>
          </w:p>
        </w:tc>
        <w:tc>
          <w:tcPr>
            <w:shd w:fill="auto" w:val="clear"/>
            <w:tcMar>
              <w:top w:w="100.0" w:type="dxa"/>
              <w:left w:w="100.0" w:type="dxa"/>
              <w:bottom w:w="100.0" w:type="dxa"/>
              <w:right w:w="100.0" w:type="dxa"/>
            </w:tcMar>
          </w:tcPr>
          <w:p w:rsidR="00000000" w:rsidDel="00000000" w:rsidP="00000000" w:rsidRDefault="00000000" w:rsidRPr="00000000" w14:paraId="00001562">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76</w:t>
            </w:r>
          </w:p>
        </w:tc>
        <w:tc>
          <w:tcPr>
            <w:shd w:fill="auto" w:val="clear"/>
            <w:tcMar>
              <w:top w:w="100.0" w:type="dxa"/>
              <w:left w:w="100.0" w:type="dxa"/>
              <w:bottom w:w="100.0" w:type="dxa"/>
              <w:right w:w="100.0" w:type="dxa"/>
            </w:tcMar>
          </w:tcPr>
          <w:p w:rsidR="00000000" w:rsidDel="00000000" w:rsidP="00000000" w:rsidRDefault="00000000" w:rsidRPr="00000000" w14:paraId="00001563">
            <w:pPr>
              <w:widowControl w:val="0"/>
              <w:spacing w:line="240" w:lineRule="auto"/>
              <w:ind w:left="173" w:firstLine="0"/>
              <w:rPr/>
            </w:pPr>
            <w:r w:rsidDel="00000000" w:rsidR="00000000" w:rsidRPr="00000000">
              <w:rPr>
                <w:rtl w:val="0"/>
              </w:rPr>
              <w:t xml:space="preserve">prep-by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64">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1565">
            <w:pPr>
              <w:widowControl w:val="0"/>
              <w:spacing w:line="240" w:lineRule="auto"/>
              <w:ind w:left="173" w:firstLine="0"/>
              <w:rPr/>
            </w:pPr>
            <w:r w:rsidDel="00000000" w:rsidR="00000000" w:rsidRPr="00000000">
              <w:rPr>
                <w:rtl w:val="0"/>
              </w:rPr>
              <w:t xml:space="preserve">op5</w:t>
            </w:r>
          </w:p>
        </w:tc>
        <w:tc>
          <w:tcPr>
            <w:shd w:fill="auto" w:val="clear"/>
            <w:tcMar>
              <w:top w:w="100.0" w:type="dxa"/>
              <w:left w:w="100.0" w:type="dxa"/>
              <w:bottom w:w="100.0" w:type="dxa"/>
              <w:right w:w="100.0" w:type="dxa"/>
            </w:tcMar>
          </w:tcPr>
          <w:p w:rsidR="00000000" w:rsidDel="00000000" w:rsidP="00000000" w:rsidRDefault="00000000" w:rsidRPr="00000000" w14:paraId="00001566">
            <w:pPr>
              <w:widowControl w:val="0"/>
              <w:spacing w:line="240" w:lineRule="auto"/>
              <w:ind w:left="173" w:firstLine="0"/>
              <w:rPr/>
            </w:pPr>
            <w:r w:rsidDel="00000000" w:rsidR="00000000" w:rsidRPr="00000000">
              <w:rPr>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1567">
            <w:pPr>
              <w:widowControl w:val="0"/>
              <w:spacing w:line="240" w:lineRule="auto"/>
              <w:ind w:left="173" w:firstLine="0"/>
              <w:rPr/>
            </w:pPr>
            <w:r w:rsidDel="00000000" w:rsidR="00000000" w:rsidRPr="00000000">
              <w:rPr>
                <w:rtl w:val="0"/>
              </w:rPr>
              <w:t xml:space="preserve">topic</w:t>
            </w:r>
          </w:p>
        </w:tc>
        <w:tc>
          <w:tcPr>
            <w:shd w:fill="auto" w:val="clear"/>
            <w:tcMar>
              <w:top w:w="100.0" w:type="dxa"/>
              <w:left w:w="100.0" w:type="dxa"/>
              <w:bottom w:w="100.0" w:type="dxa"/>
              <w:right w:w="100.0" w:type="dxa"/>
            </w:tcMar>
          </w:tcPr>
          <w:p w:rsidR="00000000" w:rsidDel="00000000" w:rsidP="00000000" w:rsidRDefault="00000000" w:rsidRPr="00000000" w14:paraId="00001568">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77</w:t>
            </w:r>
          </w:p>
        </w:tc>
        <w:tc>
          <w:tcPr>
            <w:shd w:fill="auto" w:val="clear"/>
            <w:tcMar>
              <w:top w:w="100.0" w:type="dxa"/>
              <w:left w:w="100.0" w:type="dxa"/>
              <w:bottom w:w="100.0" w:type="dxa"/>
              <w:right w:w="100.0" w:type="dxa"/>
            </w:tcMar>
          </w:tcPr>
          <w:p w:rsidR="00000000" w:rsidDel="00000000" w:rsidP="00000000" w:rsidRDefault="00000000" w:rsidRPr="00000000" w14:paraId="00001569">
            <w:pPr>
              <w:widowControl w:val="0"/>
              <w:spacing w:line="240" w:lineRule="auto"/>
              <w:ind w:left="173" w:firstLine="0"/>
              <w:rPr/>
            </w:pPr>
            <w:r w:rsidDel="00000000" w:rsidR="00000000" w:rsidRPr="00000000">
              <w:rPr>
                <w:rtl w:val="0"/>
              </w:rPr>
              <w:t xml:space="preserve">prep-for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6A">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156B">
            <w:pPr>
              <w:widowControl w:val="0"/>
              <w:spacing w:line="240" w:lineRule="auto"/>
              <w:ind w:left="173" w:firstLine="0"/>
              <w:rPr/>
            </w:pPr>
            <w:r w:rsidDel="00000000" w:rsidR="00000000" w:rsidRPr="00000000">
              <w:rPr>
                <w:rtl w:val="0"/>
              </w:rPr>
              <w:t xml:space="preserve">amr-unknow</w:t>
            </w:r>
          </w:p>
        </w:tc>
        <w:tc>
          <w:tcPr>
            <w:shd w:fill="auto" w:val="clear"/>
            <w:tcMar>
              <w:top w:w="100.0" w:type="dxa"/>
              <w:left w:w="100.0" w:type="dxa"/>
              <w:bottom w:w="100.0" w:type="dxa"/>
              <w:right w:w="100.0" w:type="dxa"/>
            </w:tcMar>
          </w:tcPr>
          <w:p w:rsidR="00000000" w:rsidDel="00000000" w:rsidP="00000000" w:rsidRDefault="00000000" w:rsidRPr="00000000" w14:paraId="0000156C">
            <w:pPr>
              <w:widowControl w:val="0"/>
              <w:spacing w:line="240" w:lineRule="auto"/>
              <w:ind w:left="173" w:firstLine="0"/>
              <w:rPr/>
            </w:pPr>
            <w:r w:rsidDel="00000000" w:rsidR="00000000" w:rsidRPr="00000000">
              <w:rPr>
                <w:rtl w:val="0"/>
              </w:rPr>
              <w:t xml:space="preserve">51</w:t>
            </w:r>
          </w:p>
        </w:tc>
        <w:tc>
          <w:tcPr>
            <w:shd w:fill="auto" w:val="clear"/>
            <w:tcMar>
              <w:top w:w="100.0" w:type="dxa"/>
              <w:left w:w="100.0" w:type="dxa"/>
              <w:bottom w:w="100.0" w:type="dxa"/>
              <w:right w:w="100.0" w:type="dxa"/>
            </w:tcMar>
          </w:tcPr>
          <w:p w:rsidR="00000000" w:rsidDel="00000000" w:rsidP="00000000" w:rsidRDefault="00000000" w:rsidRPr="00000000" w14:paraId="0000156D">
            <w:pPr>
              <w:widowControl w:val="0"/>
              <w:spacing w:line="240" w:lineRule="auto"/>
              <w:ind w:left="173" w:firstLine="0"/>
              <w:rPr/>
            </w:pPr>
            <w:r w:rsidDel="00000000" w:rsidR="00000000" w:rsidRPr="00000000">
              <w:rPr>
                <w:rtl w:val="0"/>
              </w:rPr>
              <w:t xml:space="preserve">quant</w:t>
            </w:r>
          </w:p>
        </w:tc>
        <w:tc>
          <w:tcPr>
            <w:shd w:fill="auto" w:val="clear"/>
            <w:tcMar>
              <w:top w:w="100.0" w:type="dxa"/>
              <w:left w:w="100.0" w:type="dxa"/>
              <w:bottom w:w="100.0" w:type="dxa"/>
              <w:right w:w="100.0" w:type="dxa"/>
            </w:tcMar>
          </w:tcPr>
          <w:p w:rsidR="00000000" w:rsidDel="00000000" w:rsidP="00000000" w:rsidRDefault="00000000" w:rsidRPr="00000000" w14:paraId="0000156E">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78</w:t>
            </w:r>
          </w:p>
        </w:tc>
        <w:tc>
          <w:tcPr>
            <w:shd w:fill="auto" w:val="clear"/>
            <w:tcMar>
              <w:top w:w="100.0" w:type="dxa"/>
              <w:left w:w="100.0" w:type="dxa"/>
              <w:bottom w:w="100.0" w:type="dxa"/>
              <w:right w:w="100.0" w:type="dxa"/>
            </w:tcMar>
          </w:tcPr>
          <w:p w:rsidR="00000000" w:rsidDel="00000000" w:rsidP="00000000" w:rsidRDefault="00000000" w:rsidRPr="00000000" w14:paraId="0000156F">
            <w:pPr>
              <w:widowControl w:val="0"/>
              <w:spacing w:line="240" w:lineRule="auto"/>
              <w:ind w:left="173" w:firstLine="0"/>
              <w:rPr/>
            </w:pPr>
            <w:r w:rsidDel="00000000" w:rsidR="00000000" w:rsidRPr="00000000">
              <w:rPr>
                <w:rtl w:val="0"/>
              </w:rPr>
              <w:t xml:space="preserve">prep-from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70">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1571">
            <w:pPr>
              <w:widowControl w:val="0"/>
              <w:spacing w:line="240" w:lineRule="auto"/>
              <w:ind w:left="173" w:firstLine="0"/>
              <w:rPr/>
            </w:pPr>
            <w:r w:rsidDel="00000000" w:rsidR="00000000" w:rsidRPr="00000000">
              <w:rPr>
                <w:rtl w:val="0"/>
              </w:rPr>
              <w:t xml:space="preserve">tense</w:t>
            </w:r>
          </w:p>
        </w:tc>
        <w:tc>
          <w:tcPr>
            <w:shd w:fill="auto" w:val="clear"/>
            <w:tcMar>
              <w:top w:w="100.0" w:type="dxa"/>
              <w:left w:w="100.0" w:type="dxa"/>
              <w:bottom w:w="100.0" w:type="dxa"/>
              <w:right w:w="100.0" w:type="dxa"/>
            </w:tcMar>
          </w:tcPr>
          <w:p w:rsidR="00000000" w:rsidDel="00000000" w:rsidP="00000000" w:rsidRDefault="00000000" w:rsidRPr="00000000" w14:paraId="00001572">
            <w:pPr>
              <w:widowControl w:val="0"/>
              <w:spacing w:line="240" w:lineRule="auto"/>
              <w:ind w:left="173" w:firstLine="0"/>
              <w:rPr/>
            </w:pPr>
            <w:r w:rsidDel="00000000" w:rsidR="00000000" w:rsidRPr="00000000">
              <w:rPr>
                <w:rtl w:val="0"/>
              </w:rPr>
              <w:t xml:space="preserve">52</w:t>
            </w:r>
          </w:p>
        </w:tc>
        <w:tc>
          <w:tcPr>
            <w:shd w:fill="auto" w:val="clear"/>
            <w:tcMar>
              <w:top w:w="100.0" w:type="dxa"/>
              <w:left w:w="100.0" w:type="dxa"/>
              <w:bottom w:w="100.0" w:type="dxa"/>
              <w:right w:w="100.0" w:type="dxa"/>
            </w:tcMar>
          </w:tcPr>
          <w:p w:rsidR="00000000" w:rsidDel="00000000" w:rsidP="00000000" w:rsidRDefault="00000000" w:rsidRPr="00000000" w14:paraId="00001573">
            <w:pPr>
              <w:widowControl w:val="0"/>
              <w:spacing w:line="240" w:lineRule="auto"/>
              <w:ind w:left="173" w:firstLine="0"/>
              <w:rPr/>
            </w:pPr>
            <w:r w:rsidDel="00000000" w:rsidR="00000000" w:rsidRPr="00000000">
              <w:rPr>
                <w:rtl w:val="0"/>
              </w:rPr>
              <w:t xml:space="preserve">unit</w:t>
            </w:r>
          </w:p>
        </w:tc>
        <w:tc>
          <w:tcPr>
            <w:shd w:fill="auto" w:val="clear"/>
            <w:tcMar>
              <w:top w:w="100.0" w:type="dxa"/>
              <w:left w:w="100.0" w:type="dxa"/>
              <w:bottom w:w="100.0" w:type="dxa"/>
              <w:right w:w="100.0" w:type="dxa"/>
            </w:tcMar>
          </w:tcPr>
          <w:p w:rsidR="00000000" w:rsidDel="00000000" w:rsidP="00000000" w:rsidRDefault="00000000" w:rsidRPr="00000000" w14:paraId="00001574">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79</w:t>
            </w:r>
          </w:p>
        </w:tc>
        <w:tc>
          <w:tcPr>
            <w:shd w:fill="auto" w:val="clear"/>
            <w:tcMar>
              <w:top w:w="100.0" w:type="dxa"/>
              <w:left w:w="100.0" w:type="dxa"/>
              <w:bottom w:w="100.0" w:type="dxa"/>
              <w:right w:w="100.0" w:type="dxa"/>
            </w:tcMar>
          </w:tcPr>
          <w:p w:rsidR="00000000" w:rsidDel="00000000" w:rsidP="00000000" w:rsidRDefault="00000000" w:rsidRPr="00000000" w14:paraId="00001575">
            <w:pPr>
              <w:widowControl w:val="0"/>
              <w:spacing w:line="240" w:lineRule="auto"/>
              <w:ind w:left="173" w:firstLine="0"/>
              <w:rPr/>
            </w:pPr>
            <w:r w:rsidDel="00000000" w:rsidR="00000000" w:rsidRPr="00000000">
              <w:rPr>
                <w:rtl w:val="0"/>
              </w:rPr>
              <w:t xml:space="preserve">prep-in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76">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1577">
            <w:pPr>
              <w:widowControl w:val="0"/>
              <w:spacing w:line="240" w:lineRule="auto"/>
              <w:ind w:left="173" w:firstLine="0"/>
              <w:rPr/>
            </w:pPr>
            <w:r w:rsidDel="00000000" w:rsidR="00000000" w:rsidRPr="00000000">
              <w:rPr>
                <w:rtl w:val="0"/>
              </w:rPr>
              <w:t xml:space="preserve">polarity</w:t>
            </w:r>
          </w:p>
        </w:tc>
        <w:tc>
          <w:tcPr>
            <w:shd w:fill="auto" w:val="clear"/>
            <w:tcMar>
              <w:top w:w="100.0" w:type="dxa"/>
              <w:left w:w="100.0" w:type="dxa"/>
              <w:bottom w:w="100.0" w:type="dxa"/>
              <w:right w:w="100.0" w:type="dxa"/>
            </w:tcMar>
          </w:tcPr>
          <w:p w:rsidR="00000000" w:rsidDel="00000000" w:rsidP="00000000" w:rsidRDefault="00000000" w:rsidRPr="00000000" w14:paraId="00001578">
            <w:pPr>
              <w:widowControl w:val="0"/>
              <w:spacing w:line="240" w:lineRule="auto"/>
              <w:ind w:left="173" w:firstLine="0"/>
              <w:rPr/>
            </w:pPr>
            <w:r w:rsidDel="00000000" w:rsidR="00000000" w:rsidRPr="00000000">
              <w:rPr>
                <w:rtl w:val="0"/>
              </w:rPr>
              <w:t xml:space="preserve">53</w:t>
            </w:r>
          </w:p>
        </w:tc>
        <w:tc>
          <w:tcPr>
            <w:shd w:fill="auto" w:val="clear"/>
            <w:tcMar>
              <w:top w:w="100.0" w:type="dxa"/>
              <w:left w:w="100.0" w:type="dxa"/>
              <w:bottom w:w="100.0" w:type="dxa"/>
              <w:right w:w="100.0" w:type="dxa"/>
            </w:tcMar>
          </w:tcPr>
          <w:p w:rsidR="00000000" w:rsidDel="00000000" w:rsidP="00000000" w:rsidRDefault="00000000" w:rsidRPr="00000000" w14:paraId="00001579">
            <w:pPr>
              <w:widowControl w:val="0"/>
              <w:spacing w:line="240" w:lineRule="auto"/>
              <w:ind w:left="173" w:firstLine="0"/>
              <w:rPr/>
            </w:pPr>
            <w:r w:rsidDel="00000000" w:rsidR="00000000" w:rsidRPr="00000000">
              <w:rPr>
                <w:rtl w:val="0"/>
              </w:rPr>
              <w:t xml:space="preserve">value</w:t>
            </w:r>
          </w:p>
        </w:tc>
        <w:tc>
          <w:tcPr>
            <w:shd w:fill="auto" w:val="clear"/>
            <w:tcMar>
              <w:top w:w="100.0" w:type="dxa"/>
              <w:left w:w="100.0" w:type="dxa"/>
              <w:bottom w:w="100.0" w:type="dxa"/>
              <w:right w:w="100.0" w:type="dxa"/>
            </w:tcMar>
          </w:tcPr>
          <w:p w:rsidR="00000000" w:rsidDel="00000000" w:rsidP="00000000" w:rsidRDefault="00000000" w:rsidRPr="00000000" w14:paraId="0000157A">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80</w:t>
            </w:r>
          </w:p>
        </w:tc>
        <w:tc>
          <w:tcPr>
            <w:shd w:fill="auto" w:val="clear"/>
            <w:tcMar>
              <w:top w:w="100.0" w:type="dxa"/>
              <w:left w:w="100.0" w:type="dxa"/>
              <w:bottom w:w="100.0" w:type="dxa"/>
              <w:right w:w="100.0" w:type="dxa"/>
            </w:tcMar>
          </w:tcPr>
          <w:p w:rsidR="00000000" w:rsidDel="00000000" w:rsidP="00000000" w:rsidRDefault="00000000" w:rsidRPr="00000000" w14:paraId="0000157B">
            <w:pPr>
              <w:widowControl w:val="0"/>
              <w:spacing w:line="240" w:lineRule="auto"/>
              <w:ind w:left="173" w:firstLine="0"/>
              <w:rPr/>
            </w:pPr>
            <w:r w:rsidDel="00000000" w:rsidR="00000000" w:rsidRPr="00000000">
              <w:rPr>
                <w:rtl w:val="0"/>
              </w:rPr>
              <w:t xml:space="preserve">prep-in-addition-to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7C">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157D">
            <w:pPr>
              <w:widowControl w:val="0"/>
              <w:spacing w:line="240" w:lineRule="auto"/>
              <w:ind w:left="173" w:firstLine="0"/>
              <w:rPr/>
            </w:pPr>
            <w:r w:rsidDel="00000000" w:rsidR="00000000" w:rsidRPr="00000000">
              <w:rPr>
                <w:rtl w:val="0"/>
              </w:rPr>
              <w:t xml:space="preserve">accompanier</w:t>
            </w:r>
          </w:p>
        </w:tc>
        <w:tc>
          <w:tcPr>
            <w:shd w:fill="auto" w:val="clear"/>
            <w:tcMar>
              <w:top w:w="100.0" w:type="dxa"/>
              <w:left w:w="100.0" w:type="dxa"/>
              <w:bottom w:w="100.0" w:type="dxa"/>
              <w:right w:w="100.0" w:type="dxa"/>
            </w:tcMar>
          </w:tcPr>
          <w:p w:rsidR="00000000" w:rsidDel="00000000" w:rsidP="00000000" w:rsidRDefault="00000000" w:rsidRPr="00000000" w14:paraId="0000157E">
            <w:pPr>
              <w:widowControl w:val="0"/>
              <w:spacing w:line="240" w:lineRule="auto"/>
              <w:ind w:left="173" w:firstLine="0"/>
              <w:rPr/>
            </w:pPr>
            <w:r w:rsidDel="00000000" w:rsidR="00000000" w:rsidRPr="00000000">
              <w:rPr>
                <w:rtl w:val="0"/>
              </w:rPr>
              <w:t xml:space="preserve">54</w:t>
            </w:r>
          </w:p>
        </w:tc>
        <w:tc>
          <w:tcPr>
            <w:shd w:fill="auto" w:val="clear"/>
            <w:tcMar>
              <w:top w:w="100.0" w:type="dxa"/>
              <w:left w:w="100.0" w:type="dxa"/>
              <w:bottom w:w="100.0" w:type="dxa"/>
              <w:right w:w="100.0" w:type="dxa"/>
            </w:tcMar>
          </w:tcPr>
          <w:p w:rsidR="00000000" w:rsidDel="00000000" w:rsidP="00000000" w:rsidRDefault="00000000" w:rsidRPr="00000000" w14:paraId="0000157F">
            <w:pPr>
              <w:widowControl w:val="0"/>
              <w:spacing w:line="240" w:lineRule="auto"/>
              <w:ind w:left="173" w:firstLine="0"/>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1580">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81</w:t>
            </w:r>
          </w:p>
        </w:tc>
        <w:tc>
          <w:tcPr>
            <w:shd w:fill="auto" w:val="clear"/>
            <w:tcMar>
              <w:top w:w="100.0" w:type="dxa"/>
              <w:left w:w="100.0" w:type="dxa"/>
              <w:bottom w:w="100.0" w:type="dxa"/>
              <w:right w:w="100.0" w:type="dxa"/>
            </w:tcMar>
          </w:tcPr>
          <w:p w:rsidR="00000000" w:rsidDel="00000000" w:rsidP="00000000" w:rsidRDefault="00000000" w:rsidRPr="00000000" w14:paraId="00001581">
            <w:pPr>
              <w:widowControl w:val="0"/>
              <w:spacing w:line="240" w:lineRule="auto"/>
              <w:ind w:left="173" w:firstLine="0"/>
              <w:rPr/>
            </w:pPr>
            <w:r w:rsidDel="00000000" w:rsidR="00000000" w:rsidRPr="00000000">
              <w:rPr>
                <w:rtl w:val="0"/>
              </w:rPr>
              <w:t xml:space="preserve">prep-into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82">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1583">
            <w:pPr>
              <w:widowControl w:val="0"/>
              <w:spacing w:line="240" w:lineRule="auto"/>
              <w:ind w:left="173" w:firstLine="0"/>
              <w:rPr/>
            </w:pPr>
            <w:r w:rsidDel="00000000" w:rsidR="00000000" w:rsidRPr="00000000">
              <w:rPr>
                <w:rtl w:val="0"/>
              </w:rPr>
              <w:t xml:space="preserve">age</w:t>
            </w:r>
          </w:p>
        </w:tc>
        <w:tc>
          <w:tcPr>
            <w:shd w:fill="auto" w:val="clear"/>
            <w:tcMar>
              <w:top w:w="100.0" w:type="dxa"/>
              <w:left w:w="100.0" w:type="dxa"/>
              <w:bottom w:w="100.0" w:type="dxa"/>
              <w:right w:w="100.0" w:type="dxa"/>
            </w:tcMar>
          </w:tcPr>
          <w:p w:rsidR="00000000" w:rsidDel="00000000" w:rsidP="00000000" w:rsidRDefault="00000000" w:rsidRPr="00000000" w14:paraId="00001584">
            <w:pPr>
              <w:widowControl w:val="0"/>
              <w:spacing w:line="240" w:lineRule="auto"/>
              <w:ind w:left="173" w:firstLine="0"/>
              <w:rPr/>
            </w:pPr>
            <w:r w:rsidDel="00000000" w:rsidR="00000000" w:rsidRPr="00000000">
              <w:rPr>
                <w:rtl w:val="0"/>
              </w:rPr>
              <w:t xml:space="preserve">55</w:t>
            </w:r>
          </w:p>
        </w:tc>
        <w:tc>
          <w:tcPr>
            <w:shd w:fill="auto" w:val="clear"/>
            <w:tcMar>
              <w:top w:w="100.0" w:type="dxa"/>
              <w:left w:w="100.0" w:type="dxa"/>
              <w:bottom w:w="100.0" w:type="dxa"/>
              <w:right w:w="100.0" w:type="dxa"/>
            </w:tcMar>
          </w:tcPr>
          <w:p w:rsidR="00000000" w:rsidDel="00000000" w:rsidP="00000000" w:rsidRDefault="00000000" w:rsidRPr="00000000" w14:paraId="00001585">
            <w:pPr>
              <w:widowControl w:val="0"/>
              <w:spacing w:line="240" w:lineRule="auto"/>
              <w:ind w:left="173" w:firstLine="0"/>
              <w:rPr/>
            </w:pPr>
            <w:r w:rsidDel="00000000" w:rsidR="00000000" w:rsidRPr="00000000">
              <w:rPr>
                <w:rtl w:val="0"/>
              </w:rPr>
              <w:t xml:space="preserve">wiki</w:t>
            </w:r>
          </w:p>
        </w:tc>
        <w:tc>
          <w:tcPr>
            <w:shd w:fill="auto" w:val="clear"/>
            <w:tcMar>
              <w:top w:w="100.0" w:type="dxa"/>
              <w:left w:w="100.0" w:type="dxa"/>
              <w:bottom w:w="100.0" w:type="dxa"/>
              <w:right w:w="100.0" w:type="dxa"/>
            </w:tcMar>
          </w:tcPr>
          <w:p w:rsidR="00000000" w:rsidDel="00000000" w:rsidP="00000000" w:rsidRDefault="00000000" w:rsidRPr="00000000" w14:paraId="00001586">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82</w:t>
            </w:r>
          </w:p>
        </w:tc>
        <w:tc>
          <w:tcPr>
            <w:shd w:fill="auto" w:val="clear"/>
            <w:tcMar>
              <w:top w:w="100.0" w:type="dxa"/>
              <w:left w:w="100.0" w:type="dxa"/>
              <w:bottom w:w="100.0" w:type="dxa"/>
              <w:right w:w="100.0" w:type="dxa"/>
            </w:tcMar>
          </w:tcPr>
          <w:p w:rsidR="00000000" w:rsidDel="00000000" w:rsidP="00000000" w:rsidRDefault="00000000" w:rsidRPr="00000000" w14:paraId="00001587">
            <w:pPr>
              <w:widowControl w:val="0"/>
              <w:spacing w:line="240" w:lineRule="auto"/>
              <w:ind w:left="173" w:firstLine="0"/>
              <w:rPr/>
            </w:pPr>
            <w:r w:rsidDel="00000000" w:rsidR="00000000" w:rsidRPr="00000000">
              <w:rPr>
                <w:rtl w:val="0"/>
              </w:rPr>
              <w:t xml:space="preserve">prep-on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88">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1589">
            <w:pPr>
              <w:widowControl w:val="0"/>
              <w:spacing w:line="240" w:lineRule="auto"/>
              <w:ind w:left="173" w:firstLine="0"/>
              <w:rPr/>
            </w:pPr>
            <w:r w:rsidDel="00000000" w:rsidR="00000000" w:rsidRPr="00000000">
              <w:rPr>
                <w:rtl w:val="0"/>
              </w:rPr>
              <w:t xml:space="preserve">beneficiary</w:t>
            </w:r>
          </w:p>
        </w:tc>
        <w:tc>
          <w:tcPr>
            <w:shd w:fill="auto" w:val="clear"/>
            <w:tcMar>
              <w:top w:w="100.0" w:type="dxa"/>
              <w:left w:w="100.0" w:type="dxa"/>
              <w:bottom w:w="100.0" w:type="dxa"/>
              <w:right w:w="100.0" w:type="dxa"/>
            </w:tcMar>
          </w:tcPr>
          <w:p w:rsidR="00000000" w:rsidDel="00000000" w:rsidP="00000000" w:rsidRDefault="00000000" w:rsidRPr="00000000" w14:paraId="0000158A">
            <w:pPr>
              <w:widowControl w:val="0"/>
              <w:spacing w:line="240" w:lineRule="auto"/>
              <w:ind w:left="173" w:firstLine="0"/>
              <w:rPr/>
            </w:pPr>
            <w:r w:rsidDel="00000000" w:rsidR="00000000" w:rsidRPr="00000000">
              <w:rPr>
                <w:rtl w:val="0"/>
              </w:rPr>
              <w:t xml:space="preserve">56</w:t>
            </w:r>
          </w:p>
        </w:tc>
        <w:tc>
          <w:tcPr>
            <w:shd w:fill="auto" w:val="clear"/>
            <w:tcMar>
              <w:top w:w="100.0" w:type="dxa"/>
              <w:left w:w="100.0" w:type="dxa"/>
              <w:bottom w:w="100.0" w:type="dxa"/>
              <w:right w:w="100.0" w:type="dxa"/>
            </w:tcMar>
          </w:tcPr>
          <w:p w:rsidR="00000000" w:rsidDel="00000000" w:rsidP="00000000" w:rsidRDefault="00000000" w:rsidRPr="00000000" w14:paraId="0000158B">
            <w:pPr>
              <w:widowControl w:val="0"/>
              <w:spacing w:line="240" w:lineRule="auto"/>
              <w:ind w:left="173" w:firstLine="0"/>
              <w:rPr/>
            </w:pPr>
            <w:r w:rsidDel="00000000" w:rsidR="00000000" w:rsidRPr="00000000">
              <w:rPr>
                <w:rtl w:val="0"/>
              </w:rPr>
              <w:t xml:space="preserve">time</w:t>
            </w:r>
          </w:p>
        </w:tc>
        <w:tc>
          <w:tcPr>
            <w:shd w:fill="auto" w:val="clear"/>
            <w:tcMar>
              <w:top w:w="100.0" w:type="dxa"/>
              <w:left w:w="100.0" w:type="dxa"/>
              <w:bottom w:w="100.0" w:type="dxa"/>
              <w:right w:w="100.0" w:type="dxa"/>
            </w:tcMar>
          </w:tcPr>
          <w:p w:rsidR="00000000" w:rsidDel="00000000" w:rsidP="00000000" w:rsidRDefault="00000000" w:rsidRPr="00000000" w14:paraId="0000158C">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83</w:t>
            </w:r>
          </w:p>
        </w:tc>
        <w:tc>
          <w:tcPr>
            <w:shd w:fill="auto" w:val="clear"/>
            <w:tcMar>
              <w:top w:w="100.0" w:type="dxa"/>
              <w:left w:w="100.0" w:type="dxa"/>
              <w:bottom w:w="100.0" w:type="dxa"/>
              <w:right w:w="100.0" w:type="dxa"/>
            </w:tcMar>
          </w:tcPr>
          <w:p w:rsidR="00000000" w:rsidDel="00000000" w:rsidP="00000000" w:rsidRDefault="00000000" w:rsidRPr="00000000" w14:paraId="0000158D">
            <w:pPr>
              <w:widowControl w:val="0"/>
              <w:spacing w:line="240" w:lineRule="auto"/>
              <w:ind w:left="173" w:firstLine="0"/>
              <w:rPr/>
            </w:pPr>
            <w:r w:rsidDel="00000000" w:rsidR="00000000" w:rsidRPr="00000000">
              <w:rPr>
                <w:rtl w:val="0"/>
              </w:rPr>
              <w:t xml:space="preserve">prep-on-behalf-of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8E">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158F">
            <w:pPr>
              <w:widowControl w:val="0"/>
              <w:spacing w:line="240" w:lineRule="auto"/>
              <w:ind w:left="173" w:firstLine="0"/>
              <w:rPr/>
            </w:pPr>
            <w:r w:rsidDel="00000000" w:rsidR="00000000" w:rsidRPr="00000000">
              <w:rPr>
                <w:rtl w:val="0"/>
              </w:rPr>
              <w:t xml:space="preserve">compared-to</w:t>
            </w:r>
          </w:p>
        </w:tc>
        <w:tc>
          <w:tcPr>
            <w:shd w:fill="auto" w:val="clear"/>
            <w:tcMar>
              <w:top w:w="100.0" w:type="dxa"/>
              <w:left w:w="100.0" w:type="dxa"/>
              <w:bottom w:w="100.0" w:type="dxa"/>
              <w:right w:w="100.0" w:type="dxa"/>
            </w:tcMar>
          </w:tcPr>
          <w:p w:rsidR="00000000" w:rsidDel="00000000" w:rsidP="00000000" w:rsidRDefault="00000000" w:rsidRPr="00000000" w14:paraId="00001590">
            <w:pPr>
              <w:widowControl w:val="0"/>
              <w:spacing w:line="240" w:lineRule="auto"/>
              <w:ind w:left="173" w:firstLine="0"/>
              <w:rPr/>
            </w:pPr>
            <w:r w:rsidDel="00000000" w:rsidR="00000000" w:rsidRPr="00000000">
              <w:rPr>
                <w:rtl w:val="0"/>
              </w:rPr>
              <w:t xml:space="preserve">57</w:t>
            </w:r>
          </w:p>
        </w:tc>
        <w:tc>
          <w:tcPr>
            <w:shd w:fill="auto" w:val="clear"/>
            <w:tcMar>
              <w:top w:w="100.0" w:type="dxa"/>
              <w:left w:w="100.0" w:type="dxa"/>
              <w:bottom w:w="100.0" w:type="dxa"/>
              <w:right w:w="100.0" w:type="dxa"/>
            </w:tcMar>
          </w:tcPr>
          <w:p w:rsidR="00000000" w:rsidDel="00000000" w:rsidP="00000000" w:rsidRDefault="00000000" w:rsidRPr="00000000" w14:paraId="00001591">
            <w:pPr>
              <w:widowControl w:val="0"/>
              <w:spacing w:line="240" w:lineRule="auto"/>
              <w:ind w:left="173" w:firstLine="0"/>
              <w:rPr/>
            </w:pPr>
            <w:r w:rsidDel="00000000" w:rsidR="00000000" w:rsidRPr="00000000">
              <w:rPr>
                <w:rtl w:val="0"/>
              </w:rPr>
              <w:t xml:space="preserve">calendar</w:t>
            </w:r>
          </w:p>
        </w:tc>
        <w:tc>
          <w:tcPr>
            <w:shd w:fill="auto" w:val="clear"/>
            <w:tcMar>
              <w:top w:w="100.0" w:type="dxa"/>
              <w:left w:w="100.0" w:type="dxa"/>
              <w:bottom w:w="100.0" w:type="dxa"/>
              <w:right w:w="100.0" w:type="dxa"/>
            </w:tcMar>
          </w:tcPr>
          <w:p w:rsidR="00000000" w:rsidDel="00000000" w:rsidP="00000000" w:rsidRDefault="00000000" w:rsidRPr="00000000" w14:paraId="00001592">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84</w:t>
            </w:r>
          </w:p>
        </w:tc>
        <w:tc>
          <w:tcPr>
            <w:shd w:fill="auto" w:val="clear"/>
            <w:tcMar>
              <w:top w:w="100.0" w:type="dxa"/>
              <w:left w:w="100.0" w:type="dxa"/>
              <w:bottom w:w="100.0" w:type="dxa"/>
              <w:right w:w="100.0" w:type="dxa"/>
            </w:tcMar>
          </w:tcPr>
          <w:p w:rsidR="00000000" w:rsidDel="00000000" w:rsidP="00000000" w:rsidRDefault="00000000" w:rsidRPr="00000000" w14:paraId="00001593">
            <w:pPr>
              <w:widowControl w:val="0"/>
              <w:spacing w:line="240" w:lineRule="auto"/>
              <w:ind w:left="173" w:firstLine="0"/>
              <w:rPr/>
            </w:pPr>
            <w:r w:rsidDel="00000000" w:rsidR="00000000" w:rsidRPr="00000000">
              <w:rPr>
                <w:rtl w:val="0"/>
              </w:rPr>
              <w:t xml:space="preserve">prep-out-of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94">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1595">
            <w:pPr>
              <w:widowControl w:val="0"/>
              <w:spacing w:line="240" w:lineRule="auto"/>
              <w:ind w:left="173" w:firstLine="0"/>
              <w:rPr/>
            </w:pPr>
            <w:r w:rsidDel="00000000" w:rsidR="00000000" w:rsidRPr="00000000">
              <w:rPr>
                <w:rtl w:val="0"/>
              </w:rPr>
              <w:t xml:space="preserve">concession</w:t>
            </w:r>
          </w:p>
        </w:tc>
        <w:tc>
          <w:tcPr>
            <w:shd w:fill="auto" w:val="clear"/>
            <w:tcMar>
              <w:top w:w="100.0" w:type="dxa"/>
              <w:left w:w="100.0" w:type="dxa"/>
              <w:bottom w:w="100.0" w:type="dxa"/>
              <w:right w:w="100.0" w:type="dxa"/>
            </w:tcMar>
          </w:tcPr>
          <w:p w:rsidR="00000000" w:rsidDel="00000000" w:rsidP="00000000" w:rsidRDefault="00000000" w:rsidRPr="00000000" w14:paraId="00001596">
            <w:pPr>
              <w:widowControl w:val="0"/>
              <w:spacing w:line="240" w:lineRule="auto"/>
              <w:ind w:left="173" w:firstLine="0"/>
              <w:rPr/>
            </w:pPr>
            <w:r w:rsidDel="00000000" w:rsidR="00000000" w:rsidRPr="00000000">
              <w:rPr>
                <w:rtl w:val="0"/>
              </w:rPr>
              <w:t xml:space="preserve">58</w:t>
            </w:r>
          </w:p>
        </w:tc>
        <w:tc>
          <w:tcPr>
            <w:shd w:fill="auto" w:val="clear"/>
            <w:tcMar>
              <w:top w:w="100.0" w:type="dxa"/>
              <w:left w:w="100.0" w:type="dxa"/>
              <w:bottom w:w="100.0" w:type="dxa"/>
              <w:right w:w="100.0" w:type="dxa"/>
            </w:tcMar>
          </w:tcPr>
          <w:p w:rsidR="00000000" w:rsidDel="00000000" w:rsidP="00000000" w:rsidRDefault="00000000" w:rsidRPr="00000000" w14:paraId="00001597">
            <w:pPr>
              <w:widowControl w:val="0"/>
              <w:spacing w:line="240" w:lineRule="auto"/>
              <w:ind w:left="173" w:firstLine="0"/>
              <w:rPr/>
            </w:pPr>
            <w:r w:rsidDel="00000000" w:rsidR="00000000" w:rsidRPr="00000000">
              <w:rPr>
                <w:rtl w:val="0"/>
              </w:rPr>
              <w:t xml:space="preserve">century</w:t>
            </w:r>
          </w:p>
        </w:tc>
        <w:tc>
          <w:tcPr>
            <w:shd w:fill="auto" w:val="clear"/>
            <w:tcMar>
              <w:top w:w="100.0" w:type="dxa"/>
              <w:left w:w="100.0" w:type="dxa"/>
              <w:bottom w:w="100.0" w:type="dxa"/>
              <w:right w:w="100.0" w:type="dxa"/>
            </w:tcMar>
          </w:tcPr>
          <w:p w:rsidR="00000000" w:rsidDel="00000000" w:rsidP="00000000" w:rsidRDefault="00000000" w:rsidRPr="00000000" w14:paraId="00001598">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85</w:t>
            </w:r>
          </w:p>
        </w:tc>
        <w:tc>
          <w:tcPr>
            <w:shd w:fill="auto" w:val="clear"/>
            <w:tcMar>
              <w:top w:w="100.0" w:type="dxa"/>
              <w:left w:w="100.0" w:type="dxa"/>
              <w:bottom w:w="100.0" w:type="dxa"/>
              <w:right w:w="100.0" w:type="dxa"/>
            </w:tcMar>
          </w:tcPr>
          <w:p w:rsidR="00000000" w:rsidDel="00000000" w:rsidP="00000000" w:rsidRDefault="00000000" w:rsidRPr="00000000" w14:paraId="00001599">
            <w:pPr>
              <w:widowControl w:val="0"/>
              <w:spacing w:line="240" w:lineRule="auto"/>
              <w:ind w:left="173" w:firstLine="0"/>
              <w:rPr/>
            </w:pPr>
            <w:r w:rsidDel="00000000" w:rsidR="00000000" w:rsidRPr="00000000">
              <w:rPr>
                <w:rtl w:val="0"/>
              </w:rPr>
              <w:t xml:space="preserve">prep-to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9A">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26</w:t>
            </w:r>
          </w:p>
        </w:tc>
        <w:tc>
          <w:tcPr>
            <w:shd w:fill="auto" w:val="clear"/>
            <w:tcMar>
              <w:top w:w="100.0" w:type="dxa"/>
              <w:left w:w="100.0" w:type="dxa"/>
              <w:bottom w:w="100.0" w:type="dxa"/>
              <w:right w:w="100.0" w:type="dxa"/>
            </w:tcMar>
          </w:tcPr>
          <w:p w:rsidR="00000000" w:rsidDel="00000000" w:rsidP="00000000" w:rsidRDefault="00000000" w:rsidRPr="00000000" w14:paraId="0000159B">
            <w:pPr>
              <w:widowControl w:val="0"/>
              <w:spacing w:line="240" w:lineRule="auto"/>
              <w:ind w:left="173" w:firstLine="0"/>
              <w:rPr/>
            </w:pPr>
            <w:r w:rsidDel="00000000" w:rsidR="00000000" w:rsidRPr="00000000">
              <w:rPr>
                <w:rtl w:val="0"/>
              </w:rPr>
              <w:t xml:space="preserve">condition</w:t>
            </w:r>
          </w:p>
        </w:tc>
        <w:tc>
          <w:tcPr>
            <w:shd w:fill="auto" w:val="clear"/>
            <w:tcMar>
              <w:top w:w="100.0" w:type="dxa"/>
              <w:left w:w="100.0" w:type="dxa"/>
              <w:bottom w:w="100.0" w:type="dxa"/>
              <w:right w:w="100.0" w:type="dxa"/>
            </w:tcMar>
          </w:tcPr>
          <w:p w:rsidR="00000000" w:rsidDel="00000000" w:rsidP="00000000" w:rsidRDefault="00000000" w:rsidRPr="00000000" w14:paraId="0000159C">
            <w:pPr>
              <w:widowControl w:val="0"/>
              <w:spacing w:line="240" w:lineRule="auto"/>
              <w:ind w:left="173" w:firstLine="0"/>
              <w:rPr/>
            </w:pPr>
            <w:r w:rsidDel="00000000" w:rsidR="00000000" w:rsidRPr="00000000">
              <w:rPr>
                <w:rtl w:val="0"/>
              </w:rPr>
              <w:t xml:space="preserve">59</w:t>
            </w:r>
          </w:p>
        </w:tc>
        <w:tc>
          <w:tcPr>
            <w:shd w:fill="auto" w:val="clear"/>
            <w:tcMar>
              <w:top w:w="100.0" w:type="dxa"/>
              <w:left w:w="100.0" w:type="dxa"/>
              <w:bottom w:w="100.0" w:type="dxa"/>
              <w:right w:w="100.0" w:type="dxa"/>
            </w:tcMar>
          </w:tcPr>
          <w:p w:rsidR="00000000" w:rsidDel="00000000" w:rsidP="00000000" w:rsidRDefault="00000000" w:rsidRPr="00000000" w14:paraId="0000159D">
            <w:pPr>
              <w:widowControl w:val="0"/>
              <w:spacing w:line="240" w:lineRule="auto"/>
              <w:ind w:left="173" w:firstLine="0"/>
              <w:rPr/>
            </w:pPr>
            <w:r w:rsidDel="00000000" w:rsidR="00000000" w:rsidRPr="00000000">
              <w:rPr>
                <w:rtl w:val="0"/>
              </w:rPr>
              <w:t xml:space="preserve">day</w:t>
            </w:r>
          </w:p>
        </w:tc>
        <w:tc>
          <w:tcPr>
            <w:shd w:fill="auto" w:val="clear"/>
            <w:tcMar>
              <w:top w:w="100.0" w:type="dxa"/>
              <w:left w:w="100.0" w:type="dxa"/>
              <w:bottom w:w="100.0" w:type="dxa"/>
              <w:right w:w="100.0" w:type="dxa"/>
            </w:tcMar>
          </w:tcPr>
          <w:p w:rsidR="00000000" w:rsidDel="00000000" w:rsidP="00000000" w:rsidRDefault="00000000" w:rsidRPr="00000000" w14:paraId="0000159E">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86</w:t>
            </w:r>
          </w:p>
        </w:tc>
        <w:tc>
          <w:tcPr>
            <w:shd w:fill="auto" w:val="clear"/>
            <w:tcMar>
              <w:top w:w="100.0" w:type="dxa"/>
              <w:left w:w="100.0" w:type="dxa"/>
              <w:bottom w:w="100.0" w:type="dxa"/>
              <w:right w:w="100.0" w:type="dxa"/>
            </w:tcMar>
          </w:tcPr>
          <w:p w:rsidR="00000000" w:rsidDel="00000000" w:rsidP="00000000" w:rsidRDefault="00000000" w:rsidRPr="00000000" w14:paraId="0000159F">
            <w:pPr>
              <w:widowControl w:val="0"/>
              <w:spacing w:line="240" w:lineRule="auto"/>
              <w:ind w:left="173" w:firstLine="0"/>
              <w:rPr/>
            </w:pPr>
            <w:r w:rsidDel="00000000" w:rsidR="00000000" w:rsidRPr="00000000">
              <w:rPr>
                <w:rtl w:val="0"/>
              </w:rPr>
              <w:t xml:space="preserve">prep-toward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A0">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15A1">
            <w:pPr>
              <w:widowControl w:val="0"/>
              <w:spacing w:line="240" w:lineRule="auto"/>
              <w:ind w:left="173" w:firstLine="0"/>
              <w:rPr/>
            </w:pPr>
            <w:r w:rsidDel="00000000" w:rsidR="00000000" w:rsidRPr="00000000">
              <w:rPr>
                <w:rtl w:val="0"/>
              </w:rPr>
              <w:t xml:space="preserve">consist-of</w:t>
            </w:r>
          </w:p>
        </w:tc>
        <w:tc>
          <w:tcPr>
            <w:shd w:fill="auto" w:val="clear"/>
            <w:tcMar>
              <w:top w:w="100.0" w:type="dxa"/>
              <w:left w:w="100.0" w:type="dxa"/>
              <w:bottom w:w="100.0" w:type="dxa"/>
              <w:right w:w="100.0" w:type="dxa"/>
            </w:tcMar>
          </w:tcPr>
          <w:p w:rsidR="00000000" w:rsidDel="00000000" w:rsidP="00000000" w:rsidRDefault="00000000" w:rsidRPr="00000000" w14:paraId="000015A2">
            <w:pPr>
              <w:widowControl w:val="0"/>
              <w:spacing w:line="240" w:lineRule="auto"/>
              <w:ind w:left="173" w:firstLine="0"/>
              <w:rPr/>
            </w:pPr>
            <w:r w:rsidDel="00000000" w:rsidR="00000000" w:rsidRPr="00000000">
              <w:rPr>
                <w:rtl w:val="0"/>
              </w:rPr>
              <w:t xml:space="preserve">60</w:t>
            </w:r>
          </w:p>
        </w:tc>
        <w:tc>
          <w:tcPr>
            <w:shd w:fill="auto" w:val="clear"/>
            <w:tcMar>
              <w:top w:w="100.0" w:type="dxa"/>
              <w:left w:w="100.0" w:type="dxa"/>
              <w:bottom w:w="100.0" w:type="dxa"/>
              <w:right w:w="100.0" w:type="dxa"/>
            </w:tcMar>
          </w:tcPr>
          <w:p w:rsidR="00000000" w:rsidDel="00000000" w:rsidP="00000000" w:rsidRDefault="00000000" w:rsidRPr="00000000" w14:paraId="000015A3">
            <w:pPr>
              <w:widowControl w:val="0"/>
              <w:spacing w:line="240" w:lineRule="auto"/>
              <w:ind w:left="173" w:firstLine="0"/>
              <w:rPr/>
            </w:pPr>
            <w:r w:rsidDel="00000000" w:rsidR="00000000" w:rsidRPr="00000000">
              <w:rPr>
                <w:rtl w:val="0"/>
              </w:rPr>
              <w:t xml:space="preserve">dayperiod</w:t>
            </w:r>
          </w:p>
        </w:tc>
        <w:tc>
          <w:tcPr>
            <w:shd w:fill="auto" w:val="clear"/>
            <w:tcMar>
              <w:top w:w="100.0" w:type="dxa"/>
              <w:left w:w="100.0" w:type="dxa"/>
              <w:bottom w:w="100.0" w:type="dxa"/>
              <w:right w:w="100.0" w:type="dxa"/>
            </w:tcMar>
          </w:tcPr>
          <w:p w:rsidR="00000000" w:rsidDel="00000000" w:rsidP="00000000" w:rsidRDefault="00000000" w:rsidRPr="00000000" w14:paraId="000015A4">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87</w:t>
            </w:r>
          </w:p>
        </w:tc>
        <w:tc>
          <w:tcPr>
            <w:shd w:fill="auto" w:val="clear"/>
            <w:tcMar>
              <w:top w:w="100.0" w:type="dxa"/>
              <w:left w:w="100.0" w:type="dxa"/>
              <w:bottom w:w="100.0" w:type="dxa"/>
              <w:right w:w="100.0" w:type="dxa"/>
            </w:tcMar>
          </w:tcPr>
          <w:p w:rsidR="00000000" w:rsidDel="00000000" w:rsidP="00000000" w:rsidRDefault="00000000" w:rsidRPr="00000000" w14:paraId="000015A5">
            <w:pPr>
              <w:widowControl w:val="0"/>
              <w:spacing w:line="240" w:lineRule="auto"/>
              <w:ind w:left="173" w:firstLine="0"/>
              <w:rPr/>
            </w:pPr>
            <w:r w:rsidDel="00000000" w:rsidR="00000000" w:rsidRPr="00000000">
              <w:rPr>
                <w:rtl w:val="0"/>
              </w:rPr>
              <w:t xml:space="preserve">prep-under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A6">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15A7">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degree</w:t>
            </w:r>
          </w:p>
        </w:tc>
        <w:tc>
          <w:tcPr>
            <w:shd w:fill="auto" w:val="clear"/>
            <w:tcMar>
              <w:top w:w="100.0" w:type="dxa"/>
              <w:left w:w="100.0" w:type="dxa"/>
              <w:bottom w:w="100.0" w:type="dxa"/>
              <w:right w:w="100.0" w:type="dxa"/>
            </w:tcMar>
          </w:tcPr>
          <w:p w:rsidR="00000000" w:rsidDel="00000000" w:rsidP="00000000" w:rsidRDefault="00000000" w:rsidRPr="00000000" w14:paraId="000015A8">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5A9">
            <w:pPr>
              <w:widowControl w:val="0"/>
              <w:spacing w:line="240" w:lineRule="auto"/>
              <w:ind w:left="173"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5AA">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88</w:t>
            </w:r>
          </w:p>
        </w:tc>
        <w:tc>
          <w:tcPr>
            <w:shd w:fill="auto" w:val="clear"/>
            <w:tcMar>
              <w:top w:w="100.0" w:type="dxa"/>
              <w:left w:w="100.0" w:type="dxa"/>
              <w:bottom w:w="100.0" w:type="dxa"/>
              <w:right w:w="100.0" w:type="dxa"/>
            </w:tcMar>
          </w:tcPr>
          <w:p w:rsidR="00000000" w:rsidDel="00000000" w:rsidP="00000000" w:rsidRDefault="00000000" w:rsidRPr="00000000" w14:paraId="000015AB">
            <w:pPr>
              <w:widowControl w:val="0"/>
              <w:spacing w:line="240" w:lineRule="auto"/>
              <w:ind w:left="173" w:firstLine="0"/>
              <w:rPr/>
            </w:pPr>
            <w:r w:rsidDel="00000000" w:rsidR="00000000" w:rsidRPr="00000000">
              <w:rPr>
                <w:rtl w:val="0"/>
              </w:rPr>
              <w:t xml:space="preserve">prep-with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AC">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29</w:t>
            </w:r>
          </w:p>
        </w:tc>
        <w:tc>
          <w:tcPr>
            <w:shd w:fill="auto" w:val="clear"/>
            <w:tcMar>
              <w:top w:w="100.0" w:type="dxa"/>
              <w:left w:w="100.0" w:type="dxa"/>
              <w:bottom w:w="100.0" w:type="dxa"/>
              <w:right w:w="100.0" w:type="dxa"/>
            </w:tcMar>
          </w:tcPr>
          <w:p w:rsidR="00000000" w:rsidDel="00000000" w:rsidP="00000000" w:rsidRDefault="00000000" w:rsidRPr="00000000" w14:paraId="000015AD">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destination</w:t>
            </w:r>
          </w:p>
        </w:tc>
        <w:tc>
          <w:tcPr>
            <w:shd w:fill="auto" w:val="clear"/>
            <w:tcMar>
              <w:top w:w="100.0" w:type="dxa"/>
              <w:left w:w="100.0" w:type="dxa"/>
              <w:bottom w:w="100.0" w:type="dxa"/>
              <w:right w:w="100.0" w:type="dxa"/>
            </w:tcMar>
          </w:tcPr>
          <w:p w:rsidR="00000000" w:rsidDel="00000000" w:rsidP="00000000" w:rsidRDefault="00000000" w:rsidRPr="00000000" w14:paraId="000015AE">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5AF">
            <w:pPr>
              <w:widowControl w:val="0"/>
              <w:spacing w:line="240" w:lineRule="auto"/>
              <w:ind w:left="173"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5B0">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t xml:space="preserve">89</w:t>
            </w:r>
          </w:p>
        </w:tc>
        <w:tc>
          <w:tcPr>
            <w:shd w:fill="auto" w:val="clear"/>
            <w:tcMar>
              <w:top w:w="100.0" w:type="dxa"/>
              <w:left w:w="100.0" w:type="dxa"/>
              <w:bottom w:w="100.0" w:type="dxa"/>
              <w:right w:w="100.0" w:type="dxa"/>
            </w:tcMar>
          </w:tcPr>
          <w:p w:rsidR="00000000" w:rsidDel="00000000" w:rsidP="00000000" w:rsidRDefault="00000000" w:rsidRPr="00000000" w14:paraId="000015B1">
            <w:pPr>
              <w:widowControl w:val="0"/>
              <w:spacing w:line="240" w:lineRule="auto"/>
              <w:ind w:left="173" w:firstLine="0"/>
              <w:rPr/>
            </w:pPr>
            <w:r w:rsidDel="00000000" w:rsidR="00000000" w:rsidRPr="00000000">
              <w:rPr>
                <w:rtl w:val="0"/>
              </w:rPr>
              <w:t xml:space="preserve">prep-without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B2">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15B3">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t xml:space="preserve">direction</w:t>
            </w:r>
          </w:p>
        </w:tc>
        <w:tc>
          <w:tcPr>
            <w:shd w:fill="auto" w:val="clear"/>
            <w:tcMar>
              <w:top w:w="100.0" w:type="dxa"/>
              <w:left w:w="100.0" w:type="dxa"/>
              <w:bottom w:w="100.0" w:type="dxa"/>
              <w:right w:w="100.0" w:type="dxa"/>
            </w:tcMar>
          </w:tcPr>
          <w:p w:rsidR="00000000" w:rsidDel="00000000" w:rsidP="00000000" w:rsidRDefault="00000000" w:rsidRPr="00000000" w14:paraId="000015B4">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5B5">
            <w:pPr>
              <w:widowControl w:val="0"/>
              <w:spacing w:line="240" w:lineRule="auto"/>
              <w:ind w:left="173"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5B6">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5B7">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B8">
            <w:pPr>
              <w:widowControl w:val="0"/>
              <w:spacing w:line="240" w:lineRule="auto"/>
              <w:ind w:left="173" w:firstLine="0"/>
              <w:rPr/>
            </w:pPr>
            <w:r w:rsidDel="00000000" w:rsidR="00000000" w:rsidRPr="00000000">
              <w:rPr>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15B9">
            <w:pPr>
              <w:widowControl w:val="0"/>
              <w:spacing w:line="240" w:lineRule="auto"/>
              <w:ind w:left="173" w:firstLine="0"/>
              <w:rPr/>
            </w:pPr>
            <w:r w:rsidDel="00000000" w:rsidR="00000000" w:rsidRPr="00000000">
              <w:rPr>
                <w:rtl w:val="0"/>
              </w:rPr>
              <w:t xml:space="preserve">domain</w:t>
            </w:r>
          </w:p>
        </w:tc>
        <w:tc>
          <w:tcPr>
            <w:shd w:fill="auto" w:val="clear"/>
            <w:tcMar>
              <w:top w:w="100.0" w:type="dxa"/>
              <w:left w:w="100.0" w:type="dxa"/>
              <w:bottom w:w="100.0" w:type="dxa"/>
              <w:right w:w="100.0" w:type="dxa"/>
            </w:tcMar>
          </w:tcPr>
          <w:p w:rsidR="00000000" w:rsidDel="00000000" w:rsidP="00000000" w:rsidRDefault="00000000" w:rsidRPr="00000000" w14:paraId="000015BA">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5BB">
            <w:pPr>
              <w:widowControl w:val="0"/>
              <w:spacing w:line="240" w:lineRule="auto"/>
              <w:ind w:left="173"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5BC">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5BD">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BE">
            <w:pPr>
              <w:widowControl w:val="0"/>
              <w:spacing w:line="240" w:lineRule="auto"/>
              <w:ind w:left="173" w:firstLine="0"/>
              <w:rPr/>
            </w:pPr>
            <w:r w:rsidDel="00000000" w:rsidR="00000000" w:rsidRPr="00000000">
              <w:rPr>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15BF">
            <w:pPr>
              <w:widowControl w:val="0"/>
              <w:spacing w:line="240" w:lineRule="auto"/>
              <w:ind w:left="173" w:firstLine="0"/>
              <w:rPr/>
            </w:pPr>
            <w:r w:rsidDel="00000000" w:rsidR="00000000" w:rsidRPr="00000000">
              <w:rPr>
                <w:rtl w:val="0"/>
              </w:rPr>
              <w:t xml:space="preserve">duration</w:t>
            </w:r>
          </w:p>
        </w:tc>
        <w:tc>
          <w:tcPr>
            <w:shd w:fill="auto" w:val="clear"/>
            <w:tcMar>
              <w:top w:w="100.0" w:type="dxa"/>
              <w:left w:w="100.0" w:type="dxa"/>
              <w:bottom w:w="100.0" w:type="dxa"/>
              <w:right w:w="100.0" w:type="dxa"/>
            </w:tcMar>
          </w:tcPr>
          <w:p w:rsidR="00000000" w:rsidDel="00000000" w:rsidP="00000000" w:rsidRDefault="00000000" w:rsidRPr="00000000" w14:paraId="000015C0">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5C1">
            <w:pPr>
              <w:widowControl w:val="0"/>
              <w:spacing w:line="240" w:lineRule="auto"/>
              <w:ind w:left="173"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5C2">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5C3">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5C4">
            <w:pPr>
              <w:widowControl w:val="0"/>
              <w:spacing w:line="240" w:lineRule="auto"/>
              <w:ind w:left="173" w:firstLine="0"/>
              <w:rPr/>
            </w:pPr>
            <w:r w:rsidDel="00000000" w:rsidR="00000000" w:rsidRPr="00000000">
              <w:rPr>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15C5">
            <w:pPr>
              <w:widowControl w:val="0"/>
              <w:spacing w:line="240" w:lineRule="auto"/>
              <w:ind w:left="173" w:firstLine="0"/>
              <w:rPr/>
            </w:pPr>
            <w:r w:rsidDel="00000000" w:rsidR="00000000" w:rsidRPr="00000000">
              <w:rPr>
                <w:rtl w:val="0"/>
              </w:rPr>
              <w:t xml:space="preserve">example</w:t>
            </w:r>
          </w:p>
        </w:tc>
        <w:tc>
          <w:tcPr>
            <w:shd w:fill="auto" w:val="clear"/>
            <w:tcMar>
              <w:top w:w="100.0" w:type="dxa"/>
              <w:left w:w="100.0" w:type="dxa"/>
              <w:bottom w:w="100.0" w:type="dxa"/>
              <w:right w:w="100.0" w:type="dxa"/>
            </w:tcMar>
          </w:tcPr>
          <w:p w:rsidR="00000000" w:rsidDel="00000000" w:rsidP="00000000" w:rsidRDefault="00000000" w:rsidRPr="00000000" w14:paraId="000015C6">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5C7">
            <w:pPr>
              <w:widowControl w:val="0"/>
              <w:spacing w:line="240" w:lineRule="auto"/>
              <w:ind w:left="173"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5C8">
            <w:pPr>
              <w:widowControl w:val="0"/>
              <w:pBdr>
                <w:top w:space="0" w:sz="0" w:val="nil"/>
                <w:left w:space="0" w:sz="0" w:val="nil"/>
                <w:bottom w:space="0" w:sz="0" w:val="nil"/>
                <w:right w:space="0" w:sz="0" w:val="nil"/>
                <w:between w:space="0" w:sz="0" w:val="nil"/>
              </w:pBdr>
              <w:spacing w:line="240" w:lineRule="auto"/>
              <w:ind w:left="29"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5C9">
            <w:pPr>
              <w:widowControl w:val="0"/>
              <w:pBdr>
                <w:top w:space="0" w:sz="0" w:val="nil"/>
                <w:left w:space="0" w:sz="0" w:val="nil"/>
                <w:bottom w:space="0" w:sz="0" w:val="nil"/>
                <w:right w:space="0" w:sz="0" w:val="nil"/>
                <w:between w:space="0" w:sz="0" w:val="nil"/>
              </w:pBdr>
              <w:spacing w:line="240" w:lineRule="auto"/>
              <w:ind w:left="173" w:firstLine="0"/>
              <w:rPr/>
            </w:pPr>
            <w:r w:rsidDel="00000000" w:rsidR="00000000" w:rsidRPr="00000000">
              <w:rPr>
                <w:rtl w:val="0"/>
              </w:rPr>
            </w:r>
          </w:p>
        </w:tc>
      </w:tr>
    </w:tbl>
    <w:p w:rsidR="00000000" w:rsidDel="00000000" w:rsidP="00000000" w:rsidRDefault="00000000" w:rsidRPr="00000000" w14:paraId="000015CA">
      <w:pPr>
        <w:ind w:left="720" w:firstLine="0"/>
        <w:rPr/>
      </w:pPr>
      <w:r w:rsidDel="00000000" w:rsidR="00000000" w:rsidRPr="00000000">
        <w:rPr>
          <w:rtl w:val="0"/>
        </w:rPr>
      </w:r>
    </w:p>
    <w:p w:rsidR="00000000" w:rsidDel="00000000" w:rsidP="00000000" w:rsidRDefault="00000000" w:rsidRPr="00000000" w14:paraId="000015CB">
      <w:pPr>
        <w:ind w:left="720" w:firstLine="0"/>
        <w:rPr/>
      </w:pPr>
      <w:r w:rsidDel="00000000" w:rsidR="00000000" w:rsidRPr="00000000">
        <w:rPr>
          <w:rtl w:val="0"/>
        </w:rPr>
      </w:r>
    </w:p>
    <w:p w:rsidR="00000000" w:rsidDel="00000000" w:rsidP="00000000" w:rsidRDefault="00000000" w:rsidRPr="00000000" w14:paraId="000015CC">
      <w:pPr>
        <w:ind w:left="720" w:firstLine="0"/>
        <w:rPr/>
      </w:pPr>
      <w:r w:rsidDel="00000000" w:rsidR="00000000" w:rsidRPr="00000000">
        <w:rPr>
          <w:rtl w:val="0"/>
        </w:rPr>
        <w:t xml:space="preserve">Ngày 24/4/2024</w:t>
      </w:r>
    </w:p>
    <w:p w:rsidR="00000000" w:rsidDel="00000000" w:rsidP="00000000" w:rsidRDefault="00000000" w:rsidRPr="00000000" w14:paraId="000015CD">
      <w:pPr>
        <w:ind w:left="720" w:firstLine="0"/>
        <w:rPr/>
      </w:pPr>
      <w:r w:rsidDel="00000000" w:rsidR="00000000" w:rsidRPr="00000000">
        <w:rPr>
          <w:rtl w:val="0"/>
        </w:rPr>
      </w:r>
    </w:p>
    <w:p w:rsidR="00000000" w:rsidDel="00000000" w:rsidP="00000000" w:rsidRDefault="00000000" w:rsidRPr="00000000" w14:paraId="000015CE">
      <w:pPr>
        <w:ind w:left="720" w:firstLine="0"/>
        <w:rPr/>
      </w:pPr>
      <w:r w:rsidDel="00000000" w:rsidR="00000000" w:rsidRPr="00000000">
        <w:rPr>
          <w:rtl w:val="0"/>
        </w:rPr>
        <w:t xml:space="preserve">NOTE: compared-to:</w:t>
      </w:r>
    </w:p>
    <w:p w:rsidR="00000000" w:rsidDel="00000000" w:rsidP="00000000" w:rsidRDefault="00000000" w:rsidRPr="00000000" w14:paraId="000015CF">
      <w:pPr>
        <w:ind w:left="720" w:firstLine="0"/>
        <w:rPr/>
      </w:pPr>
      <w:r w:rsidDel="00000000" w:rsidR="00000000" w:rsidRPr="00000000">
        <w:rPr>
          <w:rtl w:val="0"/>
        </w:rPr>
        <w:t xml:space="preserve">VD: ngày dài hơn đêm</w:t>
      </w:r>
    </w:p>
    <w:p w:rsidR="00000000" w:rsidDel="00000000" w:rsidP="00000000" w:rsidRDefault="00000000" w:rsidRPr="00000000" w14:paraId="000015D0">
      <w:pPr>
        <w:ind w:left="720" w:firstLine="0"/>
        <w:rPr/>
      </w:pPr>
      <w:r w:rsidDel="00000000" w:rsidR="00000000" w:rsidRPr="00000000">
        <w:rPr>
          <w:rtl w:val="0"/>
        </w:rPr>
        <w:t xml:space="preserve">(d/ dài</w:t>
      </w:r>
    </w:p>
    <w:p w:rsidR="00000000" w:rsidDel="00000000" w:rsidP="00000000" w:rsidRDefault="00000000" w:rsidRPr="00000000" w14:paraId="000015D1">
      <w:pPr>
        <w:ind w:left="720" w:firstLine="0"/>
        <w:rPr/>
      </w:pPr>
      <w:r w:rsidDel="00000000" w:rsidR="00000000" w:rsidRPr="00000000">
        <w:rPr>
          <w:rtl w:val="0"/>
        </w:rPr>
        <w:tab/>
        <w:t xml:space="preserve">:domain (n/ ngày)</w:t>
      </w:r>
    </w:p>
    <w:p w:rsidR="00000000" w:rsidDel="00000000" w:rsidP="00000000" w:rsidRDefault="00000000" w:rsidRPr="00000000" w14:paraId="000015D2">
      <w:pPr>
        <w:ind w:left="720" w:firstLine="0"/>
        <w:rPr/>
      </w:pPr>
      <w:r w:rsidDel="00000000" w:rsidR="00000000" w:rsidRPr="00000000">
        <w:rPr>
          <w:rtl w:val="0"/>
        </w:rPr>
        <w:tab/>
        <w:t xml:space="preserve">:degree( h/ hơn)</w:t>
      </w:r>
    </w:p>
    <w:p w:rsidR="00000000" w:rsidDel="00000000" w:rsidP="00000000" w:rsidRDefault="00000000" w:rsidRPr="00000000" w14:paraId="000015D3">
      <w:pPr>
        <w:ind w:left="720" w:firstLine="0"/>
        <w:rPr/>
      </w:pPr>
      <w:r w:rsidDel="00000000" w:rsidR="00000000" w:rsidRPr="00000000">
        <w:rPr>
          <w:rtl w:val="0"/>
        </w:rPr>
        <w:tab/>
        <w:t xml:space="preserve">:compared-to (đ/ đêm)</w:t>
      </w:r>
    </w:p>
    <w:p w:rsidR="00000000" w:rsidDel="00000000" w:rsidP="00000000" w:rsidRDefault="00000000" w:rsidRPr="00000000" w14:paraId="000015D4">
      <w:pPr>
        <w:ind w:left="720" w:firstLine="0"/>
        <w:rPr/>
      </w:pPr>
      <w:r w:rsidDel="00000000" w:rsidR="00000000" w:rsidRPr="00000000">
        <w:rPr>
          <w:rtl w:val="0"/>
        </w:rPr>
        <w:t xml:space="preserve">)</w:t>
      </w:r>
    </w:p>
    <w:p w:rsidR="00000000" w:rsidDel="00000000" w:rsidP="00000000" w:rsidRDefault="00000000" w:rsidRPr="00000000" w14:paraId="000015D5">
      <w:pPr>
        <w:ind w:left="720" w:firstLine="0"/>
        <w:rPr/>
      </w:pPr>
      <w:r w:rsidDel="00000000" w:rsidR="00000000" w:rsidRPr="00000000">
        <w:rPr>
          <w:rtl w:val="0"/>
        </w:rPr>
      </w:r>
    </w:p>
    <w:p w:rsidR="00000000" w:rsidDel="00000000" w:rsidP="00000000" w:rsidRDefault="00000000" w:rsidRPr="00000000" w14:paraId="000015D6">
      <w:pPr>
        <w:ind w:left="720" w:firstLine="0"/>
        <w:rPr/>
      </w:pPr>
      <w:r w:rsidDel="00000000" w:rsidR="00000000" w:rsidRPr="00000000">
        <w:rPr>
          <w:rtl w:val="0"/>
        </w:rPr>
        <w:t xml:space="preserve">NOTE: topic</w:t>
      </w:r>
    </w:p>
    <w:p w:rsidR="00000000" w:rsidDel="00000000" w:rsidP="00000000" w:rsidRDefault="00000000" w:rsidRPr="00000000" w14:paraId="000015D7">
      <w:pPr>
        <w:ind w:left="720" w:firstLine="0"/>
        <w:rPr/>
      </w:pPr>
      <w:r w:rsidDel="00000000" w:rsidR="00000000" w:rsidRPr="00000000">
        <w:rPr>
          <w:rtl w:val="0"/>
        </w:rPr>
        <w:t xml:space="preserve">VD: cô ấy nói: “ngày dài hơn đêm“</w:t>
      </w:r>
    </w:p>
    <w:p w:rsidR="00000000" w:rsidDel="00000000" w:rsidP="00000000" w:rsidRDefault="00000000" w:rsidRPr="00000000" w14:paraId="000015D8">
      <w:pPr>
        <w:ind w:left="720" w:firstLine="0"/>
        <w:rPr/>
      </w:pPr>
      <w:r w:rsidDel="00000000" w:rsidR="00000000" w:rsidRPr="00000000">
        <w:rPr>
          <w:rtl w:val="0"/>
        </w:rPr>
        <w:t xml:space="preserve">(n/ nói</w:t>
      </w:r>
    </w:p>
    <w:p w:rsidR="00000000" w:rsidDel="00000000" w:rsidP="00000000" w:rsidRDefault="00000000" w:rsidRPr="00000000" w14:paraId="000015D9">
      <w:pPr>
        <w:ind w:left="720" w:firstLine="0"/>
        <w:rPr/>
      </w:pPr>
      <w:r w:rsidDel="00000000" w:rsidR="00000000" w:rsidRPr="00000000">
        <w:rPr>
          <w:rtl w:val="0"/>
        </w:rPr>
        <w:tab/>
        <w:t xml:space="preserve">:agent(c/ cô</w:t>
      </w:r>
    </w:p>
    <w:p w:rsidR="00000000" w:rsidDel="00000000" w:rsidP="00000000" w:rsidRDefault="00000000" w:rsidRPr="00000000" w14:paraId="000015DA">
      <w:pPr>
        <w:ind w:left="720" w:firstLine="0"/>
        <w:rPr/>
      </w:pPr>
      <w:r w:rsidDel="00000000" w:rsidR="00000000" w:rsidRPr="00000000">
        <w:rPr>
          <w:rtl w:val="0"/>
        </w:rPr>
        <w:tab/>
        <w:tab/>
        <w:t xml:space="preserve">:mod(a/ ấy))</w:t>
      </w:r>
    </w:p>
    <w:p w:rsidR="00000000" w:rsidDel="00000000" w:rsidP="00000000" w:rsidRDefault="00000000" w:rsidRPr="00000000" w14:paraId="000015DB">
      <w:pPr>
        <w:ind w:left="720" w:firstLine="0"/>
        <w:rPr/>
      </w:pPr>
      <w:r w:rsidDel="00000000" w:rsidR="00000000" w:rsidRPr="00000000">
        <w:rPr>
          <w:rtl w:val="0"/>
        </w:rPr>
        <w:tab/>
        <w:t xml:space="preserve">:topic (d/ dài</w:t>
      </w:r>
    </w:p>
    <w:p w:rsidR="00000000" w:rsidDel="00000000" w:rsidP="00000000" w:rsidRDefault="00000000" w:rsidRPr="00000000" w14:paraId="000015DC">
      <w:pPr>
        <w:ind w:left="1440" w:firstLine="0"/>
        <w:rPr/>
      </w:pPr>
      <w:r w:rsidDel="00000000" w:rsidR="00000000" w:rsidRPr="00000000">
        <w:rPr>
          <w:rtl w:val="0"/>
        </w:rPr>
        <w:tab/>
        <w:t xml:space="preserve">:domain (n/ ngày)</w:t>
      </w:r>
    </w:p>
    <w:p w:rsidR="00000000" w:rsidDel="00000000" w:rsidP="00000000" w:rsidRDefault="00000000" w:rsidRPr="00000000" w14:paraId="000015DD">
      <w:pPr>
        <w:ind w:left="1440" w:firstLine="0"/>
        <w:rPr/>
      </w:pPr>
      <w:r w:rsidDel="00000000" w:rsidR="00000000" w:rsidRPr="00000000">
        <w:rPr>
          <w:rtl w:val="0"/>
        </w:rPr>
        <w:tab/>
        <w:t xml:space="preserve">:degree( h/ hơn)</w:t>
      </w:r>
    </w:p>
    <w:p w:rsidR="00000000" w:rsidDel="00000000" w:rsidP="00000000" w:rsidRDefault="00000000" w:rsidRPr="00000000" w14:paraId="000015DE">
      <w:pPr>
        <w:ind w:left="1440" w:firstLine="0"/>
        <w:rPr/>
      </w:pPr>
      <w:r w:rsidDel="00000000" w:rsidR="00000000" w:rsidRPr="00000000">
        <w:rPr>
          <w:rtl w:val="0"/>
        </w:rPr>
        <w:tab/>
        <w:t xml:space="preserve">:compared-to (đ/ đêm)</w:t>
      </w:r>
    </w:p>
    <w:p w:rsidR="00000000" w:rsidDel="00000000" w:rsidP="00000000" w:rsidRDefault="00000000" w:rsidRPr="00000000" w14:paraId="000015DF">
      <w:pPr>
        <w:ind w:left="1440" w:firstLine="0"/>
        <w:rPr/>
      </w:pPr>
      <w:r w:rsidDel="00000000" w:rsidR="00000000" w:rsidRPr="00000000">
        <w:rPr>
          <w:rtl w:val="0"/>
        </w:rPr>
        <w:t xml:space="preserve">)</w:t>
      </w:r>
    </w:p>
    <w:p w:rsidR="00000000" w:rsidDel="00000000" w:rsidP="00000000" w:rsidRDefault="00000000" w:rsidRPr="00000000" w14:paraId="000015E0">
      <w:pPr>
        <w:ind w:left="0" w:firstLine="0"/>
        <w:rPr/>
      </w:pPr>
      <w:r w:rsidDel="00000000" w:rsidR="00000000" w:rsidRPr="00000000">
        <w:rPr>
          <w:rtl w:val="0"/>
        </w:rPr>
        <w:tab/>
        <w:t xml:space="preserve">)</w:t>
      </w:r>
    </w:p>
    <w:p w:rsidR="00000000" w:rsidDel="00000000" w:rsidP="00000000" w:rsidRDefault="00000000" w:rsidRPr="00000000" w14:paraId="000015E1">
      <w:pPr>
        <w:ind w:left="0" w:firstLine="0"/>
        <w:rPr/>
      </w:pPr>
      <w:r w:rsidDel="00000000" w:rsidR="00000000" w:rsidRPr="00000000">
        <w:rPr>
          <w:rtl w:val="0"/>
        </w:rPr>
      </w:r>
    </w:p>
    <w:p w:rsidR="00000000" w:rsidDel="00000000" w:rsidP="00000000" w:rsidRDefault="00000000" w:rsidRPr="00000000" w14:paraId="000015E2">
      <w:pPr>
        <w:ind w:left="720" w:firstLine="0"/>
        <w:rPr/>
      </w:pPr>
      <w:r w:rsidDel="00000000" w:rsidR="00000000" w:rsidRPr="00000000">
        <w:rPr>
          <w:rtl w:val="0"/>
        </w:rPr>
        <w:t xml:space="preserve">NOTE: agent-of</w:t>
      </w:r>
    </w:p>
    <w:p w:rsidR="00000000" w:rsidDel="00000000" w:rsidP="00000000" w:rsidRDefault="00000000" w:rsidRPr="00000000" w14:paraId="000015E3">
      <w:pPr>
        <w:ind w:left="720" w:firstLine="0"/>
        <w:rPr/>
      </w:pPr>
      <w:r w:rsidDel="00000000" w:rsidR="00000000" w:rsidRPr="00000000">
        <w:rPr>
          <w:rtl w:val="0"/>
        </w:rPr>
        <w:t xml:space="preserve">VD: người thắp đèn nói</w:t>
      </w:r>
    </w:p>
    <w:p w:rsidR="00000000" w:rsidDel="00000000" w:rsidP="00000000" w:rsidRDefault="00000000" w:rsidRPr="00000000" w14:paraId="000015E4">
      <w:pPr>
        <w:ind w:left="720" w:firstLine="0"/>
        <w:rPr/>
      </w:pPr>
      <w:r w:rsidDel="00000000" w:rsidR="00000000" w:rsidRPr="00000000">
        <w:rPr>
          <w:rtl w:val="0"/>
        </w:rPr>
        <w:t xml:space="preserve">(n/ nói</w:t>
      </w:r>
    </w:p>
    <w:p w:rsidR="00000000" w:rsidDel="00000000" w:rsidP="00000000" w:rsidRDefault="00000000" w:rsidRPr="00000000" w14:paraId="000015E5">
      <w:pPr>
        <w:ind w:left="720" w:firstLine="0"/>
        <w:rPr/>
      </w:pPr>
      <w:r w:rsidDel="00000000" w:rsidR="00000000" w:rsidRPr="00000000">
        <w:rPr>
          <w:rtl w:val="0"/>
        </w:rPr>
        <w:tab/>
        <w:t xml:space="preserve">:agent(n/ person</w:t>
      </w:r>
    </w:p>
    <w:p w:rsidR="00000000" w:rsidDel="00000000" w:rsidP="00000000" w:rsidRDefault="00000000" w:rsidRPr="00000000" w14:paraId="000015E6">
      <w:pPr>
        <w:ind w:left="720" w:firstLine="0"/>
        <w:rPr/>
      </w:pPr>
      <w:r w:rsidDel="00000000" w:rsidR="00000000" w:rsidRPr="00000000">
        <w:rPr>
          <w:rtl w:val="0"/>
        </w:rPr>
        <w:tab/>
        <w:tab/>
        <w:t xml:space="preserve">:agent-of(t/ thắp</w:t>
      </w:r>
    </w:p>
    <w:p w:rsidR="00000000" w:rsidDel="00000000" w:rsidP="00000000" w:rsidRDefault="00000000" w:rsidRPr="00000000" w14:paraId="000015E7">
      <w:pPr>
        <w:ind w:left="720" w:firstLine="0"/>
        <w:rPr/>
      </w:pPr>
      <w:r w:rsidDel="00000000" w:rsidR="00000000" w:rsidRPr="00000000">
        <w:rPr>
          <w:rtl w:val="0"/>
        </w:rPr>
        <w:tab/>
        <w:tab/>
        <w:tab/>
        <w:t xml:space="preserve">:patient(đ/ đèn)))</w:t>
      </w:r>
    </w:p>
    <w:p w:rsidR="00000000" w:rsidDel="00000000" w:rsidP="00000000" w:rsidRDefault="00000000" w:rsidRPr="00000000" w14:paraId="000015E8">
      <w:pPr>
        <w:ind w:left="720" w:firstLine="0"/>
        <w:rPr/>
      </w:pPr>
      <w:r w:rsidDel="00000000" w:rsidR="00000000" w:rsidRPr="00000000">
        <w:rPr>
          <w:rtl w:val="0"/>
        </w:rPr>
        <w:t xml:space="preserve">)</w:t>
      </w:r>
    </w:p>
    <w:p w:rsidR="00000000" w:rsidDel="00000000" w:rsidP="00000000" w:rsidRDefault="00000000" w:rsidRPr="00000000" w14:paraId="000015E9">
      <w:pPr>
        <w:ind w:left="720" w:firstLine="0"/>
        <w:rPr/>
      </w:pPr>
      <w:r w:rsidDel="00000000" w:rsidR="00000000" w:rsidRPr="00000000">
        <w:rPr>
          <w:rtl w:val="0"/>
        </w:rPr>
      </w:r>
    </w:p>
    <w:p w:rsidR="00000000" w:rsidDel="00000000" w:rsidP="00000000" w:rsidRDefault="00000000" w:rsidRPr="00000000" w14:paraId="000015EA">
      <w:pPr>
        <w:ind w:left="720" w:firstLine="0"/>
        <w:rPr/>
      </w:pPr>
      <w:r w:rsidDel="00000000" w:rsidR="00000000" w:rsidRPr="00000000">
        <w:rPr>
          <w:rtl w:val="0"/>
        </w:rPr>
        <w:t xml:space="preserve">VD: nếu trời mưa thì chú Lương không đến</w:t>
      </w:r>
    </w:p>
    <w:p w:rsidR="00000000" w:rsidDel="00000000" w:rsidP="00000000" w:rsidRDefault="00000000" w:rsidRPr="00000000" w14:paraId="000015EB">
      <w:pPr>
        <w:ind w:left="720" w:firstLine="0"/>
        <w:rPr/>
      </w:pPr>
      <w:r w:rsidDel="00000000" w:rsidR="00000000" w:rsidRPr="00000000">
        <w:rPr>
          <w:rtl w:val="0"/>
        </w:rPr>
        <w:t xml:space="preserve">(đ/ đến</w:t>
      </w:r>
    </w:p>
    <w:p w:rsidR="00000000" w:rsidDel="00000000" w:rsidP="00000000" w:rsidRDefault="00000000" w:rsidRPr="00000000" w14:paraId="000015EC">
      <w:pPr>
        <w:ind w:left="720" w:firstLine="0"/>
        <w:rPr/>
      </w:pPr>
      <w:r w:rsidDel="00000000" w:rsidR="00000000" w:rsidRPr="00000000">
        <w:rPr>
          <w:rtl w:val="0"/>
        </w:rPr>
        <w:tab/>
        <w:t xml:space="preserve">:polarity -</w:t>
      </w:r>
    </w:p>
    <w:p w:rsidR="00000000" w:rsidDel="00000000" w:rsidP="00000000" w:rsidRDefault="00000000" w:rsidRPr="00000000" w14:paraId="000015ED">
      <w:pPr>
        <w:ind w:left="720" w:firstLine="0"/>
        <w:rPr/>
      </w:pPr>
      <w:r w:rsidDel="00000000" w:rsidR="00000000" w:rsidRPr="00000000">
        <w:rPr>
          <w:rtl w:val="0"/>
        </w:rPr>
        <w:tab/>
        <w:t xml:space="preserve">:agent(c/ chú</w:t>
      </w:r>
    </w:p>
    <w:p w:rsidR="00000000" w:rsidDel="00000000" w:rsidP="00000000" w:rsidRDefault="00000000" w:rsidRPr="00000000" w14:paraId="000015EE">
      <w:pPr>
        <w:ind w:left="720" w:firstLine="0"/>
        <w:rPr/>
      </w:pPr>
      <w:r w:rsidDel="00000000" w:rsidR="00000000" w:rsidRPr="00000000">
        <w:rPr>
          <w:rtl w:val="0"/>
        </w:rPr>
        <w:tab/>
        <w:tab/>
        <w:t xml:space="preserve">:name(n/ name :op1(l/ Lương)))</w:t>
      </w:r>
    </w:p>
    <w:p w:rsidR="00000000" w:rsidDel="00000000" w:rsidP="00000000" w:rsidRDefault="00000000" w:rsidRPr="00000000" w14:paraId="000015EF">
      <w:pPr>
        <w:ind w:left="720" w:firstLine="0"/>
        <w:rPr/>
      </w:pPr>
      <w:r w:rsidDel="00000000" w:rsidR="00000000" w:rsidRPr="00000000">
        <w:rPr>
          <w:rtl w:val="0"/>
        </w:rPr>
        <w:tab/>
        <w:t xml:space="preserve">:condition( m/ mưa)</w:t>
      </w:r>
    </w:p>
    <w:p w:rsidR="00000000" w:rsidDel="00000000" w:rsidP="00000000" w:rsidRDefault="00000000" w:rsidRPr="00000000" w14:paraId="000015F0">
      <w:pPr>
        <w:ind w:left="720" w:firstLine="0"/>
        <w:rPr/>
      </w:pPr>
      <w:r w:rsidDel="00000000" w:rsidR="00000000" w:rsidRPr="00000000">
        <w:rPr>
          <w:rtl w:val="0"/>
        </w:rPr>
        <w:t xml:space="preserve">)</w:t>
      </w:r>
    </w:p>
    <w:p w:rsidR="00000000" w:rsidDel="00000000" w:rsidP="00000000" w:rsidRDefault="00000000" w:rsidRPr="00000000" w14:paraId="000015F1">
      <w:pPr>
        <w:ind w:left="720" w:firstLine="0"/>
        <w:rPr/>
      </w:pPr>
      <w:r w:rsidDel="00000000" w:rsidR="00000000" w:rsidRPr="00000000">
        <w:rPr>
          <w:rtl w:val="0"/>
        </w:rPr>
      </w:r>
    </w:p>
    <w:p w:rsidR="00000000" w:rsidDel="00000000" w:rsidP="00000000" w:rsidRDefault="00000000" w:rsidRPr="00000000" w14:paraId="000015F2">
      <w:pPr>
        <w:ind w:left="720" w:firstLine="0"/>
        <w:rPr/>
      </w:pPr>
      <w:r w:rsidDel="00000000" w:rsidR="00000000" w:rsidRPr="00000000">
        <w:rPr>
          <w:rtl w:val="0"/>
        </w:rPr>
        <w:t xml:space="preserve">NOTE: phân biệt unit và classifier</w:t>
      </w:r>
    </w:p>
    <w:p w:rsidR="00000000" w:rsidDel="00000000" w:rsidP="00000000" w:rsidRDefault="00000000" w:rsidRPr="00000000" w14:paraId="000015F3">
      <w:pPr>
        <w:ind w:left="720" w:firstLine="0"/>
        <w:rPr/>
      </w:pPr>
      <w:r w:rsidDel="00000000" w:rsidR="00000000" w:rsidRPr="00000000">
        <w:rPr>
          <w:rtl w:val="0"/>
        </w:rPr>
        <w:t xml:space="preserve">Đối với từ chỉ loại của danh từ đếm được thì dùng classifier. Còn lại dùng unit</w:t>
      </w:r>
    </w:p>
    <w:p w:rsidR="00000000" w:rsidDel="00000000" w:rsidP="00000000" w:rsidRDefault="00000000" w:rsidRPr="00000000" w14:paraId="000015F4">
      <w:pPr>
        <w:ind w:left="720" w:firstLine="0"/>
        <w:rPr/>
      </w:pPr>
      <w:r w:rsidDel="00000000" w:rsidR="00000000" w:rsidRPr="00000000">
        <w:rPr>
          <w:rtl w:val="0"/>
        </w:rPr>
        <w:t xml:space="preserve">VD: Tôi có một bức tranh</w:t>
      </w:r>
    </w:p>
    <w:p w:rsidR="00000000" w:rsidDel="00000000" w:rsidP="00000000" w:rsidRDefault="00000000" w:rsidRPr="00000000" w14:paraId="000015F5">
      <w:pPr>
        <w:ind w:left="720" w:firstLine="0"/>
        <w:rPr/>
      </w:pPr>
      <w:r w:rsidDel="00000000" w:rsidR="00000000" w:rsidRPr="00000000">
        <w:rPr>
          <w:rtl w:val="0"/>
        </w:rPr>
        <w:t xml:space="preserve">(c/ có</w:t>
      </w:r>
    </w:p>
    <w:p w:rsidR="00000000" w:rsidDel="00000000" w:rsidP="00000000" w:rsidRDefault="00000000" w:rsidRPr="00000000" w14:paraId="000015F6">
      <w:pPr>
        <w:ind w:left="720" w:firstLine="0"/>
        <w:rPr/>
      </w:pPr>
      <w:r w:rsidDel="00000000" w:rsidR="00000000" w:rsidRPr="00000000">
        <w:rPr>
          <w:rtl w:val="0"/>
        </w:rPr>
        <w:tab/>
        <w:t xml:space="preserve">:pivot (t/ tôi)</w:t>
      </w:r>
    </w:p>
    <w:p w:rsidR="00000000" w:rsidDel="00000000" w:rsidP="00000000" w:rsidRDefault="00000000" w:rsidRPr="00000000" w14:paraId="000015F7">
      <w:pPr>
        <w:ind w:left="720" w:firstLine="0"/>
        <w:rPr/>
      </w:pPr>
      <w:r w:rsidDel="00000000" w:rsidR="00000000" w:rsidRPr="00000000">
        <w:rPr>
          <w:rtl w:val="0"/>
        </w:rPr>
        <w:tab/>
        <w:t xml:space="preserve">:theme (t/ tranh</w:t>
      </w:r>
    </w:p>
    <w:p w:rsidR="00000000" w:rsidDel="00000000" w:rsidP="00000000" w:rsidRDefault="00000000" w:rsidRPr="00000000" w14:paraId="000015F8">
      <w:pPr>
        <w:ind w:left="720" w:firstLine="0"/>
        <w:rPr/>
      </w:pPr>
      <w:r w:rsidDel="00000000" w:rsidR="00000000" w:rsidRPr="00000000">
        <w:rPr>
          <w:rtl w:val="0"/>
        </w:rPr>
        <w:tab/>
        <w:tab/>
        <w:t xml:space="preserve">:quant(m/ một</w:t>
      </w:r>
    </w:p>
    <w:p w:rsidR="00000000" w:rsidDel="00000000" w:rsidP="00000000" w:rsidRDefault="00000000" w:rsidRPr="00000000" w14:paraId="000015F9">
      <w:pPr>
        <w:ind w:left="720" w:firstLine="0"/>
        <w:rPr/>
      </w:pPr>
      <w:r w:rsidDel="00000000" w:rsidR="00000000" w:rsidRPr="00000000">
        <w:rPr>
          <w:rtl w:val="0"/>
        </w:rPr>
        <w:tab/>
        <w:tab/>
        <w:tab/>
        <w:t xml:space="preserve">:classifier (b/ bức)))</w:t>
      </w:r>
    </w:p>
    <w:p w:rsidR="00000000" w:rsidDel="00000000" w:rsidP="00000000" w:rsidRDefault="00000000" w:rsidRPr="00000000" w14:paraId="000015FA">
      <w:pPr>
        <w:ind w:left="720" w:firstLine="0"/>
        <w:rPr/>
      </w:pPr>
      <w:r w:rsidDel="00000000" w:rsidR="00000000" w:rsidRPr="00000000">
        <w:rPr>
          <w:rtl w:val="0"/>
        </w:rPr>
        <w:t xml:space="preserve">)</w:t>
      </w:r>
    </w:p>
    <w:p w:rsidR="00000000" w:rsidDel="00000000" w:rsidP="00000000" w:rsidRDefault="00000000" w:rsidRPr="00000000" w14:paraId="000015FB">
      <w:pPr>
        <w:ind w:left="720" w:firstLine="0"/>
        <w:rPr/>
      </w:pPr>
      <w:r w:rsidDel="00000000" w:rsidR="00000000" w:rsidRPr="00000000">
        <w:rPr>
          <w:rtl w:val="0"/>
        </w:rPr>
      </w:r>
    </w:p>
    <w:p w:rsidR="00000000" w:rsidDel="00000000" w:rsidP="00000000" w:rsidRDefault="00000000" w:rsidRPr="00000000" w14:paraId="000015FC">
      <w:pPr>
        <w:ind w:left="720" w:firstLine="0"/>
        <w:rPr/>
      </w:pPr>
      <w:r w:rsidDel="00000000" w:rsidR="00000000" w:rsidRPr="00000000">
        <w:rPr>
          <w:rtl w:val="0"/>
        </w:rPr>
        <w:t xml:space="preserve">VD: một thùng nước</w:t>
      </w:r>
    </w:p>
    <w:p w:rsidR="00000000" w:rsidDel="00000000" w:rsidP="00000000" w:rsidRDefault="00000000" w:rsidRPr="00000000" w14:paraId="000015FD">
      <w:pPr>
        <w:ind w:left="720" w:firstLine="0"/>
        <w:rPr/>
      </w:pPr>
      <w:r w:rsidDel="00000000" w:rsidR="00000000" w:rsidRPr="00000000">
        <w:rPr>
          <w:rtl w:val="0"/>
        </w:rPr>
        <w:t xml:space="preserve">(n/ nước</w:t>
      </w:r>
    </w:p>
    <w:p w:rsidR="00000000" w:rsidDel="00000000" w:rsidP="00000000" w:rsidRDefault="00000000" w:rsidRPr="00000000" w14:paraId="000015FE">
      <w:pPr>
        <w:ind w:left="720" w:firstLine="0"/>
        <w:rPr/>
      </w:pPr>
      <w:r w:rsidDel="00000000" w:rsidR="00000000" w:rsidRPr="00000000">
        <w:rPr>
          <w:rtl w:val="0"/>
        </w:rPr>
        <w:tab/>
        <w:t xml:space="preserve">:quant( m/ một</w:t>
      </w:r>
    </w:p>
    <w:p w:rsidR="00000000" w:rsidDel="00000000" w:rsidP="00000000" w:rsidRDefault="00000000" w:rsidRPr="00000000" w14:paraId="000015FF">
      <w:pPr>
        <w:ind w:left="720" w:firstLine="0"/>
        <w:rPr/>
      </w:pPr>
      <w:r w:rsidDel="00000000" w:rsidR="00000000" w:rsidRPr="00000000">
        <w:rPr>
          <w:rtl w:val="0"/>
        </w:rPr>
        <w:tab/>
        <w:tab/>
        <w:t xml:space="preserve">unit( t/ thùng))</w:t>
      </w:r>
    </w:p>
    <w:p w:rsidR="00000000" w:rsidDel="00000000" w:rsidP="00000000" w:rsidRDefault="00000000" w:rsidRPr="00000000" w14:paraId="00001600">
      <w:pPr>
        <w:ind w:left="720" w:firstLine="0"/>
        <w:rPr/>
      </w:pPr>
      <w:r w:rsidDel="00000000" w:rsidR="00000000" w:rsidRPr="00000000">
        <w:rPr>
          <w:rtl w:val="0"/>
        </w:rPr>
        <w:t xml:space="preserve">)</w:t>
      </w:r>
    </w:p>
    <w:p w:rsidR="00000000" w:rsidDel="00000000" w:rsidP="00000000" w:rsidRDefault="00000000" w:rsidRPr="00000000" w14:paraId="00001601">
      <w:pPr>
        <w:ind w:left="720" w:firstLine="0"/>
        <w:rPr/>
      </w:pPr>
      <w:r w:rsidDel="00000000" w:rsidR="00000000" w:rsidRPr="00000000">
        <w:rPr>
          <w:rtl w:val="0"/>
        </w:rPr>
      </w:r>
    </w:p>
    <w:p w:rsidR="00000000" w:rsidDel="00000000" w:rsidP="00000000" w:rsidRDefault="00000000" w:rsidRPr="00000000" w14:paraId="00001602">
      <w:pPr>
        <w:ind w:left="720" w:firstLine="0"/>
        <w:rPr/>
      </w:pPr>
      <w:r w:rsidDel="00000000" w:rsidR="00000000" w:rsidRPr="00000000">
        <w:rPr>
          <w:rtl w:val="0"/>
        </w:rPr>
        <w:t xml:space="preserve">VD: Hà Nội là thủ đô</w:t>
      </w:r>
    </w:p>
    <w:p w:rsidR="00000000" w:rsidDel="00000000" w:rsidP="00000000" w:rsidRDefault="00000000" w:rsidRPr="00000000" w14:paraId="00001603">
      <w:pPr>
        <w:ind w:left="720" w:firstLine="0"/>
        <w:rPr/>
      </w:pPr>
      <w:r w:rsidDel="00000000" w:rsidR="00000000" w:rsidRPr="00000000">
        <w:rPr>
          <w:rtl w:val="0"/>
        </w:rPr>
        <w:t xml:space="preserve">(t/ thủ đô</w:t>
      </w:r>
    </w:p>
    <w:p w:rsidR="00000000" w:rsidDel="00000000" w:rsidP="00000000" w:rsidRDefault="00000000" w:rsidRPr="00000000" w14:paraId="00001604">
      <w:pPr>
        <w:ind w:left="720" w:firstLine="0"/>
        <w:rPr/>
      </w:pPr>
      <w:r w:rsidDel="00000000" w:rsidR="00000000" w:rsidRPr="00000000">
        <w:rPr>
          <w:rtl w:val="0"/>
        </w:rPr>
        <w:tab/>
        <w:t xml:space="preserve">:domain(p/ place</w:t>
      </w:r>
    </w:p>
    <w:p w:rsidR="00000000" w:rsidDel="00000000" w:rsidP="00000000" w:rsidRDefault="00000000" w:rsidRPr="00000000" w14:paraId="00001605">
      <w:pPr>
        <w:ind w:left="1440" w:firstLine="720"/>
        <w:rPr/>
      </w:pPr>
      <w:r w:rsidDel="00000000" w:rsidR="00000000" w:rsidRPr="00000000">
        <w:rPr>
          <w:rtl w:val="0"/>
        </w:rPr>
        <w:t xml:space="preserve">:wiki (h/ Hà Nội)</w:t>
      </w:r>
    </w:p>
    <w:p w:rsidR="00000000" w:rsidDel="00000000" w:rsidP="00000000" w:rsidRDefault="00000000" w:rsidRPr="00000000" w14:paraId="00001606">
      <w:pPr>
        <w:ind w:left="1440" w:firstLine="720"/>
        <w:rPr/>
      </w:pPr>
      <w:r w:rsidDel="00000000" w:rsidR="00000000" w:rsidRPr="00000000">
        <w:rPr>
          <w:rtl w:val="0"/>
        </w:rPr>
        <w:t xml:space="preserve">:name(n/ name</w:t>
      </w:r>
    </w:p>
    <w:p w:rsidR="00000000" w:rsidDel="00000000" w:rsidP="00000000" w:rsidRDefault="00000000" w:rsidRPr="00000000" w14:paraId="00001607">
      <w:pPr>
        <w:ind w:left="2160" w:firstLine="720"/>
        <w:rPr/>
      </w:pPr>
      <w:r w:rsidDel="00000000" w:rsidR="00000000" w:rsidRPr="00000000">
        <w:rPr>
          <w:rtl w:val="0"/>
        </w:rPr>
        <w:t xml:space="preserve">:op1 (h/ Hà)</w:t>
      </w:r>
    </w:p>
    <w:p w:rsidR="00000000" w:rsidDel="00000000" w:rsidP="00000000" w:rsidRDefault="00000000" w:rsidRPr="00000000" w14:paraId="00001608">
      <w:pPr>
        <w:ind w:left="2160" w:firstLine="720"/>
        <w:rPr/>
      </w:pPr>
      <w:r w:rsidDel="00000000" w:rsidR="00000000" w:rsidRPr="00000000">
        <w:rPr>
          <w:rtl w:val="0"/>
        </w:rPr>
        <w:t xml:space="preserve">:op2 (n/ Nội)))</w:t>
      </w:r>
    </w:p>
    <w:p w:rsidR="00000000" w:rsidDel="00000000" w:rsidP="00000000" w:rsidRDefault="00000000" w:rsidRPr="00000000" w14:paraId="00001609">
      <w:pPr>
        <w:ind w:left="720" w:firstLine="0"/>
        <w:rPr/>
      </w:pPr>
      <w:r w:rsidDel="00000000" w:rsidR="00000000" w:rsidRPr="00000000">
        <w:rPr>
          <w:rtl w:val="0"/>
        </w:rPr>
        <w:t xml:space="preserve">)</w:t>
      </w:r>
    </w:p>
    <w:p w:rsidR="00000000" w:rsidDel="00000000" w:rsidP="00000000" w:rsidRDefault="00000000" w:rsidRPr="00000000" w14:paraId="0000160A">
      <w:pPr>
        <w:ind w:left="720" w:firstLine="0"/>
        <w:rPr/>
      </w:pPr>
      <w:r w:rsidDel="00000000" w:rsidR="00000000" w:rsidRPr="00000000">
        <w:rPr>
          <w:rtl w:val="0"/>
        </w:rPr>
      </w:r>
    </w:p>
    <w:p w:rsidR="00000000" w:rsidDel="00000000" w:rsidP="00000000" w:rsidRDefault="00000000" w:rsidRPr="00000000" w14:paraId="0000160B">
      <w:pPr>
        <w:ind w:left="720" w:firstLine="0"/>
        <w:rPr/>
      </w:pPr>
      <w:r w:rsidDel="00000000" w:rsidR="00000000" w:rsidRPr="00000000">
        <w:rPr>
          <w:rtl w:val="0"/>
        </w:rPr>
        <w:t xml:space="preserve">VD: anh ta bị kiện trong vụ án này</w:t>
      </w:r>
    </w:p>
    <w:p w:rsidR="00000000" w:rsidDel="00000000" w:rsidP="00000000" w:rsidRDefault="00000000" w:rsidRPr="00000000" w14:paraId="0000160C">
      <w:pPr>
        <w:ind w:left="720" w:firstLine="0"/>
        <w:rPr/>
      </w:pPr>
      <w:r w:rsidDel="00000000" w:rsidR="00000000" w:rsidRPr="00000000">
        <w:rPr>
          <w:rtl w:val="0"/>
        </w:rPr>
        <w:t xml:space="preserve">(k/ kiện</w:t>
      </w:r>
    </w:p>
    <w:p w:rsidR="00000000" w:rsidDel="00000000" w:rsidP="00000000" w:rsidRDefault="00000000" w:rsidRPr="00000000" w14:paraId="0000160D">
      <w:pPr>
        <w:ind w:left="720" w:firstLine="0"/>
        <w:rPr/>
      </w:pPr>
      <w:r w:rsidDel="00000000" w:rsidR="00000000" w:rsidRPr="00000000">
        <w:rPr>
          <w:rtl w:val="0"/>
        </w:rPr>
        <w:tab/>
        <w:t xml:space="preserve">:modality(b/ bị)</w:t>
      </w:r>
    </w:p>
    <w:p w:rsidR="00000000" w:rsidDel="00000000" w:rsidP="00000000" w:rsidRDefault="00000000" w:rsidRPr="00000000" w14:paraId="0000160E">
      <w:pPr>
        <w:ind w:left="720" w:firstLine="0"/>
        <w:rPr/>
      </w:pPr>
      <w:r w:rsidDel="00000000" w:rsidR="00000000" w:rsidRPr="00000000">
        <w:rPr>
          <w:rtl w:val="0"/>
        </w:rPr>
        <w:tab/>
        <w:t xml:space="preserve">:patient( a/ anh</w:t>
      </w:r>
    </w:p>
    <w:p w:rsidR="00000000" w:rsidDel="00000000" w:rsidP="00000000" w:rsidRDefault="00000000" w:rsidRPr="00000000" w14:paraId="0000160F">
      <w:pPr>
        <w:ind w:left="720" w:firstLine="0"/>
        <w:rPr/>
      </w:pPr>
      <w:r w:rsidDel="00000000" w:rsidR="00000000" w:rsidRPr="00000000">
        <w:rPr>
          <w:rtl w:val="0"/>
        </w:rPr>
        <w:tab/>
        <w:tab/>
        <w:t xml:space="preserve">:mod (t/ ta))</w:t>
      </w:r>
    </w:p>
    <w:p w:rsidR="00000000" w:rsidDel="00000000" w:rsidP="00000000" w:rsidRDefault="00000000" w:rsidRPr="00000000" w14:paraId="00001610">
      <w:pPr>
        <w:ind w:left="720" w:firstLine="0"/>
        <w:rPr/>
      </w:pPr>
      <w:r w:rsidDel="00000000" w:rsidR="00000000" w:rsidRPr="00000000">
        <w:rPr>
          <w:rtl w:val="0"/>
        </w:rPr>
        <w:tab/>
        <w:t xml:space="preserve">:setting (v/ vụ án</w:t>
      </w:r>
    </w:p>
    <w:p w:rsidR="00000000" w:rsidDel="00000000" w:rsidP="00000000" w:rsidRDefault="00000000" w:rsidRPr="00000000" w14:paraId="00001611">
      <w:pPr>
        <w:ind w:left="720" w:firstLine="0"/>
        <w:rPr/>
      </w:pPr>
      <w:r w:rsidDel="00000000" w:rsidR="00000000" w:rsidRPr="00000000">
        <w:rPr>
          <w:rtl w:val="0"/>
        </w:rPr>
        <w:tab/>
        <w:tab/>
        <w:t xml:space="preserve">:mod (n/ này))</w:t>
      </w:r>
    </w:p>
    <w:p w:rsidR="00000000" w:rsidDel="00000000" w:rsidP="00000000" w:rsidRDefault="00000000" w:rsidRPr="00000000" w14:paraId="00001612">
      <w:pPr>
        <w:ind w:left="720" w:firstLine="0"/>
        <w:rPr/>
      </w:pPr>
      <w:r w:rsidDel="00000000" w:rsidR="00000000" w:rsidRPr="00000000">
        <w:rPr>
          <w:rtl w:val="0"/>
        </w:rPr>
        <w:t xml:space="preserve">)</w:t>
      </w:r>
    </w:p>
    <w:p w:rsidR="00000000" w:rsidDel="00000000" w:rsidP="00000000" w:rsidRDefault="00000000" w:rsidRPr="00000000" w14:paraId="00001613">
      <w:pPr>
        <w:ind w:left="720" w:firstLine="0"/>
        <w:rPr/>
      </w:pPr>
      <w:r w:rsidDel="00000000" w:rsidR="00000000" w:rsidRPr="00000000">
        <w:rPr>
          <w:rtl w:val="0"/>
        </w:rPr>
        <w:t xml:space="preserve">VD: Cái bút ở trong hộp</w:t>
      </w:r>
    </w:p>
    <w:p w:rsidR="00000000" w:rsidDel="00000000" w:rsidP="00000000" w:rsidRDefault="00000000" w:rsidRPr="00000000" w14:paraId="00001614">
      <w:pPr>
        <w:ind w:left="720" w:firstLine="0"/>
        <w:rPr/>
      </w:pPr>
      <w:r w:rsidDel="00000000" w:rsidR="00000000" w:rsidRPr="00000000">
        <w:rPr>
          <w:rtl w:val="0"/>
        </w:rPr>
        <w:t xml:space="preserve">(o/ ở</w:t>
      </w:r>
    </w:p>
    <w:p w:rsidR="00000000" w:rsidDel="00000000" w:rsidP="00000000" w:rsidRDefault="00000000" w:rsidRPr="00000000" w14:paraId="00001615">
      <w:pPr>
        <w:ind w:left="720" w:firstLine="0"/>
        <w:rPr/>
      </w:pPr>
      <w:r w:rsidDel="00000000" w:rsidR="00000000" w:rsidRPr="00000000">
        <w:rPr>
          <w:rtl w:val="0"/>
        </w:rPr>
        <w:tab/>
        <w:t xml:space="preserve">:theme( b/ bút</w:t>
      </w:r>
    </w:p>
    <w:p w:rsidR="00000000" w:rsidDel="00000000" w:rsidP="00000000" w:rsidRDefault="00000000" w:rsidRPr="00000000" w14:paraId="00001616">
      <w:pPr>
        <w:ind w:left="720" w:firstLine="0"/>
        <w:rPr/>
      </w:pPr>
      <w:r w:rsidDel="00000000" w:rsidR="00000000" w:rsidRPr="00000000">
        <w:rPr>
          <w:rtl w:val="0"/>
        </w:rPr>
        <w:tab/>
        <w:tab/>
        <w:t xml:space="preserve">:classifier( c/ cái))</w:t>
      </w:r>
    </w:p>
    <w:p w:rsidR="00000000" w:rsidDel="00000000" w:rsidP="00000000" w:rsidRDefault="00000000" w:rsidRPr="00000000" w14:paraId="00001617">
      <w:pPr>
        <w:ind w:left="720" w:firstLine="0"/>
        <w:rPr/>
      </w:pPr>
      <w:r w:rsidDel="00000000" w:rsidR="00000000" w:rsidRPr="00000000">
        <w:rPr>
          <w:rtl w:val="0"/>
        </w:rPr>
        <w:tab/>
        <w:t xml:space="preserve">:location( h/ hộp</w:t>
      </w:r>
    </w:p>
    <w:p w:rsidR="00000000" w:rsidDel="00000000" w:rsidP="00000000" w:rsidRDefault="00000000" w:rsidRPr="00000000" w14:paraId="00001618">
      <w:pPr>
        <w:ind w:left="720" w:firstLine="0"/>
        <w:rPr/>
      </w:pPr>
      <w:r w:rsidDel="00000000" w:rsidR="00000000" w:rsidRPr="00000000">
        <w:rPr>
          <w:rtl w:val="0"/>
        </w:rPr>
        <w:tab/>
        <w:tab/>
        <w:t xml:space="preserve">:prep (t/ trong))</w:t>
      </w:r>
    </w:p>
    <w:p w:rsidR="00000000" w:rsidDel="00000000" w:rsidP="00000000" w:rsidRDefault="00000000" w:rsidRPr="00000000" w14:paraId="00001619">
      <w:pPr>
        <w:ind w:left="720" w:firstLine="0"/>
        <w:rPr/>
      </w:pPr>
      <w:r w:rsidDel="00000000" w:rsidR="00000000" w:rsidRPr="00000000">
        <w:rPr>
          <w:rtl w:val="0"/>
        </w:rPr>
        <w:t xml:space="preserve">)</w:t>
      </w:r>
    </w:p>
    <w:p w:rsidR="00000000" w:rsidDel="00000000" w:rsidP="00000000" w:rsidRDefault="00000000" w:rsidRPr="00000000" w14:paraId="0000161A">
      <w:pPr>
        <w:ind w:left="720" w:firstLine="0"/>
        <w:rPr/>
      </w:pPr>
      <w:r w:rsidDel="00000000" w:rsidR="00000000" w:rsidRPr="00000000">
        <w:rPr>
          <w:rtl w:val="0"/>
        </w:rPr>
        <w:t xml:space="preserve">NOTE: có thể, không thể, phải, cần, toan, định, dám, bị, được (theo tình thái)</w:t>
      </w:r>
    </w:p>
    <w:p w:rsidR="00000000" w:rsidDel="00000000" w:rsidP="00000000" w:rsidRDefault="00000000" w:rsidRPr="00000000" w14:paraId="0000161B">
      <w:pPr>
        <w:ind w:left="720" w:firstLine="0"/>
        <w:rPr/>
      </w:pPr>
      <w:r w:rsidDel="00000000" w:rsidR="00000000" w:rsidRPr="00000000">
        <w:rPr>
          <w:rtl w:val="0"/>
        </w:rPr>
        <w:t xml:space="preserve">VD: mọi người có thể về</w:t>
      </w:r>
    </w:p>
    <w:p w:rsidR="00000000" w:rsidDel="00000000" w:rsidP="00000000" w:rsidRDefault="00000000" w:rsidRPr="00000000" w14:paraId="0000161C">
      <w:pPr>
        <w:ind w:left="720" w:firstLine="0"/>
        <w:rPr/>
      </w:pPr>
      <w:r w:rsidDel="00000000" w:rsidR="00000000" w:rsidRPr="00000000">
        <w:rPr>
          <w:rtl w:val="0"/>
        </w:rPr>
        <w:t xml:space="preserve">(v/ về</w:t>
      </w:r>
    </w:p>
    <w:p w:rsidR="00000000" w:rsidDel="00000000" w:rsidP="00000000" w:rsidRDefault="00000000" w:rsidRPr="00000000" w14:paraId="0000161D">
      <w:pPr>
        <w:ind w:left="720" w:firstLine="0"/>
        <w:rPr/>
      </w:pPr>
      <w:r w:rsidDel="00000000" w:rsidR="00000000" w:rsidRPr="00000000">
        <w:rPr>
          <w:rtl w:val="0"/>
        </w:rPr>
        <w:tab/>
        <w:t xml:space="preserve">:agent (mọi người)</w:t>
      </w:r>
    </w:p>
    <w:p w:rsidR="00000000" w:rsidDel="00000000" w:rsidP="00000000" w:rsidRDefault="00000000" w:rsidRPr="00000000" w14:paraId="0000161E">
      <w:pPr>
        <w:ind w:left="720" w:firstLine="0"/>
        <w:rPr/>
      </w:pPr>
      <w:r w:rsidDel="00000000" w:rsidR="00000000" w:rsidRPr="00000000">
        <w:rPr>
          <w:rtl w:val="0"/>
        </w:rPr>
        <w:tab/>
        <w:t xml:space="preserve">:modality( c/ có thể)</w:t>
      </w:r>
    </w:p>
    <w:p w:rsidR="00000000" w:rsidDel="00000000" w:rsidP="00000000" w:rsidRDefault="00000000" w:rsidRPr="00000000" w14:paraId="0000161F">
      <w:pPr>
        <w:ind w:left="720" w:firstLine="0"/>
        <w:rPr/>
      </w:pPr>
      <w:r w:rsidDel="00000000" w:rsidR="00000000" w:rsidRPr="00000000">
        <w:rPr>
          <w:rtl w:val="0"/>
        </w:rPr>
        <w:t xml:space="preserve">)</w:t>
      </w:r>
    </w:p>
    <w:p w:rsidR="00000000" w:rsidDel="00000000" w:rsidP="00000000" w:rsidRDefault="00000000" w:rsidRPr="00000000" w14:paraId="00001620">
      <w:pPr>
        <w:ind w:left="720" w:firstLine="0"/>
        <w:rPr/>
      </w:pPr>
      <w:r w:rsidDel="00000000" w:rsidR="00000000" w:rsidRPr="00000000">
        <w:rPr>
          <w:rtl w:val="0"/>
        </w:rPr>
      </w:r>
    </w:p>
    <w:p w:rsidR="00000000" w:rsidDel="00000000" w:rsidP="00000000" w:rsidRDefault="00000000" w:rsidRPr="00000000" w14:paraId="00001621">
      <w:pPr>
        <w:ind w:left="720" w:firstLine="0"/>
        <w:rPr/>
      </w:pPr>
      <w:r w:rsidDel="00000000" w:rsidR="00000000" w:rsidRPr="00000000">
        <w:rPr>
          <w:rtl w:val="0"/>
        </w:rPr>
        <w:t xml:space="preserve">VD: không thể</w:t>
      </w:r>
    </w:p>
    <w:p w:rsidR="00000000" w:rsidDel="00000000" w:rsidP="00000000" w:rsidRDefault="00000000" w:rsidRPr="00000000" w14:paraId="00001622">
      <w:pPr>
        <w:ind w:left="720" w:firstLine="0"/>
        <w:rPr/>
      </w:pPr>
      <w:r w:rsidDel="00000000" w:rsidR="00000000" w:rsidRPr="00000000">
        <w:rPr>
          <w:rtl w:val="0"/>
        </w:rPr>
        <w:t xml:space="preserve">( c/ có thể</w:t>
      </w:r>
    </w:p>
    <w:p w:rsidR="00000000" w:rsidDel="00000000" w:rsidP="00000000" w:rsidRDefault="00000000" w:rsidRPr="00000000" w14:paraId="00001623">
      <w:pPr>
        <w:ind w:left="720" w:firstLine="0"/>
        <w:rPr/>
      </w:pPr>
      <w:r w:rsidDel="00000000" w:rsidR="00000000" w:rsidRPr="00000000">
        <w:rPr>
          <w:rtl w:val="0"/>
        </w:rPr>
        <w:tab/>
        <w:t xml:space="preserve">:polarity -</w:t>
      </w:r>
    </w:p>
    <w:p w:rsidR="00000000" w:rsidDel="00000000" w:rsidP="00000000" w:rsidRDefault="00000000" w:rsidRPr="00000000" w14:paraId="00001624">
      <w:pPr>
        <w:ind w:left="720" w:firstLine="0"/>
        <w:rPr/>
      </w:pPr>
      <w:r w:rsidDel="00000000" w:rsidR="00000000" w:rsidRPr="00000000">
        <w:rPr>
          <w:rtl w:val="0"/>
        </w:rPr>
        <w:t xml:space="preserve">)</w:t>
      </w:r>
    </w:p>
    <w:p w:rsidR="00000000" w:rsidDel="00000000" w:rsidP="00000000" w:rsidRDefault="00000000" w:rsidRPr="00000000" w14:paraId="00001625">
      <w:pPr>
        <w:ind w:left="720" w:firstLine="0"/>
        <w:rPr/>
      </w:pPr>
      <w:r w:rsidDel="00000000" w:rsidR="00000000" w:rsidRPr="00000000">
        <w:rPr>
          <w:rtl w:val="0"/>
        </w:rPr>
      </w:r>
    </w:p>
    <w:p w:rsidR="00000000" w:rsidDel="00000000" w:rsidP="00000000" w:rsidRDefault="00000000" w:rsidRPr="00000000" w14:paraId="00001626">
      <w:pPr>
        <w:ind w:left="720" w:firstLine="0"/>
        <w:rPr/>
      </w:pPr>
      <w:r w:rsidDel="00000000" w:rsidR="00000000" w:rsidRPr="00000000">
        <w:rPr>
          <w:rtl w:val="0"/>
        </w:rPr>
        <w:t xml:space="preserve">NOTE: thích, muốn</w:t>
      </w:r>
    </w:p>
    <w:p w:rsidR="00000000" w:rsidDel="00000000" w:rsidP="00000000" w:rsidRDefault="00000000" w:rsidRPr="00000000" w14:paraId="00001627">
      <w:pPr>
        <w:ind w:left="720" w:firstLine="0"/>
        <w:rPr/>
      </w:pPr>
      <w:r w:rsidDel="00000000" w:rsidR="00000000" w:rsidRPr="00000000">
        <w:rPr>
          <w:rtl w:val="0"/>
        </w:rPr>
        <w:t xml:space="preserve">VD: tôi thích bông hoa này</w:t>
      </w:r>
    </w:p>
    <w:p w:rsidR="00000000" w:rsidDel="00000000" w:rsidP="00000000" w:rsidRDefault="00000000" w:rsidRPr="00000000" w14:paraId="00001628">
      <w:pPr>
        <w:ind w:left="720" w:firstLine="0"/>
        <w:rPr/>
      </w:pPr>
      <w:r w:rsidDel="00000000" w:rsidR="00000000" w:rsidRPr="00000000">
        <w:rPr>
          <w:rtl w:val="0"/>
        </w:rPr>
        <w:t xml:space="preserve">(t/ thích</w:t>
      </w:r>
    </w:p>
    <w:p w:rsidR="00000000" w:rsidDel="00000000" w:rsidP="00000000" w:rsidRDefault="00000000" w:rsidRPr="00000000" w14:paraId="00001629">
      <w:pPr>
        <w:ind w:left="720" w:firstLine="0"/>
        <w:rPr/>
      </w:pPr>
      <w:r w:rsidDel="00000000" w:rsidR="00000000" w:rsidRPr="00000000">
        <w:rPr>
          <w:rtl w:val="0"/>
        </w:rPr>
        <w:tab/>
        <w:t xml:space="preserve">: pivot (t/ tôi)</w:t>
      </w:r>
    </w:p>
    <w:p w:rsidR="00000000" w:rsidDel="00000000" w:rsidP="00000000" w:rsidRDefault="00000000" w:rsidRPr="00000000" w14:paraId="0000162A">
      <w:pPr>
        <w:ind w:left="720" w:firstLine="0"/>
        <w:rPr/>
      </w:pPr>
      <w:r w:rsidDel="00000000" w:rsidR="00000000" w:rsidRPr="00000000">
        <w:rPr>
          <w:rtl w:val="0"/>
        </w:rPr>
        <w:tab/>
        <w:t xml:space="preserve">: theme (hoa</w:t>
      </w:r>
    </w:p>
    <w:p w:rsidR="00000000" w:rsidDel="00000000" w:rsidP="00000000" w:rsidRDefault="00000000" w:rsidRPr="00000000" w14:paraId="0000162B">
      <w:pPr>
        <w:ind w:left="720" w:firstLine="0"/>
        <w:rPr/>
      </w:pPr>
      <w:r w:rsidDel="00000000" w:rsidR="00000000" w:rsidRPr="00000000">
        <w:rPr>
          <w:rtl w:val="0"/>
        </w:rPr>
        <w:tab/>
        <w:tab/>
        <w:t xml:space="preserve">:classifier( b/ bông)</w:t>
      </w:r>
    </w:p>
    <w:p w:rsidR="00000000" w:rsidDel="00000000" w:rsidP="00000000" w:rsidRDefault="00000000" w:rsidRPr="00000000" w14:paraId="0000162C">
      <w:pPr>
        <w:ind w:left="720" w:firstLine="0"/>
        <w:rPr/>
      </w:pPr>
      <w:r w:rsidDel="00000000" w:rsidR="00000000" w:rsidRPr="00000000">
        <w:rPr>
          <w:rtl w:val="0"/>
        </w:rPr>
        <w:tab/>
        <w:tab/>
        <w:t xml:space="preserve">:mod (n/ này))</w:t>
      </w:r>
    </w:p>
    <w:p w:rsidR="00000000" w:rsidDel="00000000" w:rsidP="00000000" w:rsidRDefault="00000000" w:rsidRPr="00000000" w14:paraId="0000162D">
      <w:pPr>
        <w:ind w:left="720" w:firstLine="0"/>
        <w:rPr/>
      </w:pPr>
      <w:r w:rsidDel="00000000" w:rsidR="00000000" w:rsidRPr="00000000">
        <w:rPr>
          <w:rtl w:val="0"/>
        </w:rPr>
        <w:t xml:space="preserve">)</w:t>
      </w:r>
    </w:p>
    <w:p w:rsidR="00000000" w:rsidDel="00000000" w:rsidP="00000000" w:rsidRDefault="00000000" w:rsidRPr="00000000" w14:paraId="0000162E">
      <w:pPr>
        <w:ind w:left="720" w:firstLine="0"/>
        <w:rPr/>
      </w:pPr>
      <w:r w:rsidDel="00000000" w:rsidR="00000000" w:rsidRPr="00000000">
        <w:rPr>
          <w:rtl w:val="0"/>
        </w:rPr>
      </w:r>
    </w:p>
    <w:p w:rsidR="00000000" w:rsidDel="00000000" w:rsidP="00000000" w:rsidRDefault="00000000" w:rsidRPr="00000000" w14:paraId="0000162F">
      <w:pPr>
        <w:ind w:left="720" w:firstLine="0"/>
        <w:rPr/>
      </w:pPr>
      <w:r w:rsidDel="00000000" w:rsidR="00000000" w:rsidRPr="00000000">
        <w:rPr>
          <w:rtl w:val="0"/>
        </w:rPr>
        <w:t xml:space="preserve">VD: anh ấy được mời đến bữa tiệc</w:t>
      </w:r>
    </w:p>
    <w:p w:rsidR="00000000" w:rsidDel="00000000" w:rsidP="00000000" w:rsidRDefault="00000000" w:rsidRPr="00000000" w14:paraId="00001630">
      <w:pPr>
        <w:ind w:left="720" w:firstLine="0"/>
        <w:rPr/>
      </w:pPr>
      <w:sdt>
        <w:sdtPr>
          <w:tag w:val="goog_rdk_39"/>
        </w:sdtPr>
        <w:sdtContent>
          <w:commentRangeStart w:id="2"/>
        </w:sdtContent>
      </w:sdt>
      <w:r w:rsidDel="00000000" w:rsidR="00000000" w:rsidRPr="00000000">
        <w:rPr>
          <w:rtl w:val="0"/>
        </w:rPr>
        <w:t xml:space="preserve">(m/ mời</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1631">
      <w:pPr>
        <w:ind w:left="720" w:firstLine="0"/>
        <w:rPr/>
      </w:pPr>
      <w:r w:rsidDel="00000000" w:rsidR="00000000" w:rsidRPr="00000000">
        <w:rPr>
          <w:rtl w:val="0"/>
        </w:rPr>
        <w:tab/>
        <w:t xml:space="preserve">:goal (a/ anh</w:t>
      </w:r>
    </w:p>
    <w:p w:rsidR="00000000" w:rsidDel="00000000" w:rsidP="00000000" w:rsidRDefault="00000000" w:rsidRPr="00000000" w14:paraId="00001632">
      <w:pPr>
        <w:ind w:left="720" w:firstLine="0"/>
        <w:rPr/>
      </w:pPr>
      <w:r w:rsidDel="00000000" w:rsidR="00000000" w:rsidRPr="00000000">
        <w:rPr>
          <w:rtl w:val="0"/>
        </w:rPr>
        <w:tab/>
        <w:tab/>
        <w:t xml:space="preserve">:mod (â/ ấy))</w:t>
      </w:r>
    </w:p>
    <w:p w:rsidR="00000000" w:rsidDel="00000000" w:rsidP="00000000" w:rsidRDefault="00000000" w:rsidRPr="00000000" w14:paraId="00001633">
      <w:pPr>
        <w:ind w:left="720" w:firstLine="0"/>
        <w:rPr/>
      </w:pPr>
      <w:r w:rsidDel="00000000" w:rsidR="00000000" w:rsidRPr="00000000">
        <w:rPr>
          <w:rtl w:val="0"/>
        </w:rPr>
        <w:tab/>
        <w:t xml:space="preserve">:modality( đ/ được)</w:t>
      </w:r>
    </w:p>
    <w:p w:rsidR="00000000" w:rsidDel="00000000" w:rsidP="00000000" w:rsidRDefault="00000000" w:rsidRPr="00000000" w14:paraId="00001634">
      <w:pPr>
        <w:ind w:left="720" w:firstLine="0"/>
        <w:rPr>
          <w:highlight w:val="yellow"/>
        </w:rPr>
      </w:pPr>
      <w:r w:rsidDel="00000000" w:rsidR="00000000" w:rsidRPr="00000000">
        <w:rPr>
          <w:rtl w:val="0"/>
        </w:rPr>
        <w:tab/>
      </w:r>
      <w:r w:rsidDel="00000000" w:rsidR="00000000" w:rsidRPr="00000000">
        <w:rPr>
          <w:highlight w:val="yellow"/>
          <w:rtl w:val="0"/>
        </w:rPr>
        <w:t xml:space="preserve">:topic( đ/ đến</w:t>
      </w:r>
    </w:p>
    <w:p w:rsidR="00000000" w:rsidDel="00000000" w:rsidP="00000000" w:rsidRDefault="00000000" w:rsidRPr="00000000" w14:paraId="00001635">
      <w:pPr>
        <w:ind w:left="720" w:firstLine="0"/>
        <w:rPr>
          <w:highlight w:val="yellow"/>
        </w:rPr>
      </w:pPr>
      <w:r w:rsidDel="00000000" w:rsidR="00000000" w:rsidRPr="00000000">
        <w:rPr>
          <w:highlight w:val="yellow"/>
          <w:rtl w:val="0"/>
        </w:rPr>
        <w:tab/>
        <w:tab/>
        <w:t xml:space="preserve">:goal( b/ bữa tiệc))</w:t>
      </w:r>
    </w:p>
    <w:p w:rsidR="00000000" w:rsidDel="00000000" w:rsidP="00000000" w:rsidRDefault="00000000" w:rsidRPr="00000000" w14:paraId="00001636">
      <w:pPr>
        <w:ind w:left="720" w:firstLine="0"/>
        <w:rPr/>
      </w:pPr>
      <w:r w:rsidDel="00000000" w:rsidR="00000000" w:rsidRPr="00000000">
        <w:rPr>
          <w:rtl w:val="0"/>
        </w:rPr>
        <w:t xml:space="preserve">)</w:t>
      </w:r>
    </w:p>
    <w:p w:rsidR="00000000" w:rsidDel="00000000" w:rsidP="00000000" w:rsidRDefault="00000000" w:rsidRPr="00000000" w14:paraId="00001637">
      <w:pPr>
        <w:ind w:left="720" w:firstLine="0"/>
        <w:rPr/>
      </w:pPr>
      <w:r w:rsidDel="00000000" w:rsidR="00000000" w:rsidRPr="00000000">
        <w:rPr>
          <w:rtl w:val="0"/>
        </w:rPr>
      </w:r>
    </w:p>
    <w:p w:rsidR="00000000" w:rsidDel="00000000" w:rsidP="00000000" w:rsidRDefault="00000000" w:rsidRPr="00000000" w14:paraId="00001638">
      <w:pPr>
        <w:ind w:left="720" w:firstLine="0"/>
        <w:rPr/>
      </w:pPr>
      <w:r w:rsidDel="00000000" w:rsidR="00000000" w:rsidRPr="00000000">
        <w:rPr>
          <w:rtl w:val="0"/>
        </w:rPr>
        <w:t xml:space="preserve">NOTE 21/6/2024</w:t>
      </w:r>
    </w:p>
    <w:p w:rsidR="00000000" w:rsidDel="00000000" w:rsidP="00000000" w:rsidRDefault="00000000" w:rsidRPr="00000000" w14:paraId="00001639">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guyen Thi Minh Huyen" w:id="0" w:date="2024-03-26T03:07:08Z">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Sửa thành quan hệ compound</w:t>
      </w:r>
    </w:p>
  </w:comment>
  <w:comment w:author="Nguyen Thi Minh Huyen" w:id="1" w:date="2024-03-26T03:09:48Z">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dóng hàng sang LIRICS. Cái nào ko có thì để nguyên nếu hợp lí. Ngược lại những gì có trong LIRICS mà ko có ở đây thì có thể thuộc danh sách core ở trên, trường hợp không có thì ghi chú 1 danh sách trong mục này để cân nhắc.</w:t>
      </w:r>
    </w:p>
  </w:comment>
  <w:comment w:author="Linh Ha" w:id="2" w:date="2024-05-03T13:05:35Z">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Thống nhất lại là topic 3.5</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163A" w15:done="0"/>
  <w15:commentEx w15:paraId="0000163B" w15:done="0"/>
  <w15:commentEx w15:paraId="0000163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8"/>
      <w:numFmt w:val="decimal"/>
      <w:lvlText w:val="2.%1"/>
      <w:lvlJc w:val="righ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2.8.11.%1"/>
      <w:lvlJc w:val="righ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2"/>
      <w:numFmt w:val="decimal"/>
      <w:lvlText w:val="%1"/>
      <w:lvlJc w:val="left"/>
      <w:pPr>
        <w:ind w:left="432" w:hanging="432"/>
      </w:pPr>
      <w:rPr/>
    </w:lvl>
    <w:lvl w:ilvl="1">
      <w:start w:val="8"/>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4.1.%1"/>
      <w:lvlJc w:val="righ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30">
    <w:lvl w:ilvl="0">
      <w:start w:val="2"/>
      <w:numFmt w:val="decimal"/>
      <w:lvlText w:val="%1"/>
      <w:lvlJc w:val="left"/>
      <w:pPr>
        <w:ind w:left="432" w:hanging="432"/>
      </w:pPr>
      <w:rPr/>
    </w:lvl>
    <w:lvl w:ilvl="1">
      <w:start w:val="8"/>
      <w:numFmt w:val="decimal"/>
      <w:lvlText w:val="%1.%2"/>
      <w:lvlJc w:val="left"/>
      <w:pPr>
        <w:ind w:left="576" w:hanging="576"/>
      </w:pPr>
      <w:rPr/>
    </w:lvl>
    <w:lvl w:ilvl="2">
      <w:start w:val="11"/>
      <w:numFmt w:val="decimal"/>
      <w:lvlText w:val="%1.%2.%3"/>
      <w:lvlJc w:val="left"/>
      <w:pPr>
        <w:ind w:left="720" w:hanging="720"/>
      </w:pPr>
      <w:rPr/>
    </w:lvl>
    <w:lvl w:ilvl="3">
      <w:start w:val="2"/>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vi"/>
      </w:rPr>
    </w:rPrDefault>
    <w:pPrDefault>
      <w:pPr>
        <w:spacing w:line="276" w:lineRule="auto"/>
        <w:ind w:left="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360" w:lineRule="auto"/>
      <w:ind w:left="432" w:hanging="432"/>
    </w:pPr>
    <w:rPr>
      <w:b w:val="1"/>
      <w:sz w:val="32"/>
      <w:szCs w:val="32"/>
    </w:rPr>
  </w:style>
  <w:style w:type="paragraph" w:styleId="Heading2">
    <w:name w:val="heading 2"/>
    <w:basedOn w:val="Normal"/>
    <w:next w:val="Normal"/>
    <w:pPr>
      <w:keepNext w:val="1"/>
      <w:keepLines w:val="1"/>
      <w:spacing w:after="100" w:before="100" w:line="360" w:lineRule="auto"/>
      <w:ind w:left="576" w:hanging="576"/>
    </w:pPr>
    <w:rPr>
      <w:b w:val="1"/>
      <w:sz w:val="28"/>
      <w:szCs w:val="28"/>
    </w:rPr>
  </w:style>
  <w:style w:type="paragraph" w:styleId="Heading3">
    <w:name w:val="heading 3"/>
    <w:basedOn w:val="Normal"/>
    <w:next w:val="Normal"/>
    <w:pPr>
      <w:keepNext w:val="1"/>
      <w:keepLines w:val="1"/>
      <w:spacing w:after="60" w:before="60" w:line="360" w:lineRule="auto"/>
      <w:ind w:left="720" w:hanging="720"/>
    </w:pPr>
    <w:rPr/>
  </w:style>
  <w:style w:type="paragraph" w:styleId="Heading4">
    <w:name w:val="heading 4"/>
    <w:basedOn w:val="Normal"/>
    <w:next w:val="Normal"/>
    <w:pPr>
      <w:keepNext w:val="1"/>
      <w:keepLines w:val="1"/>
      <w:spacing w:after="60" w:before="60" w:line="360" w:lineRule="auto"/>
      <w:ind w:left="864" w:hanging="864"/>
    </w:pPr>
    <w:rPr>
      <w:u w:val="single"/>
    </w:rPr>
  </w:style>
  <w:style w:type="paragraph" w:styleId="Heading5">
    <w:name w:val="heading 5"/>
    <w:basedOn w:val="Normal"/>
    <w:next w:val="Normal"/>
    <w:pPr>
      <w:keepNext w:val="1"/>
      <w:keepLines w:val="1"/>
      <w:spacing w:line="360" w:lineRule="auto"/>
      <w:ind w:left="1008" w:hanging="1008"/>
    </w:pPr>
    <w:rPr/>
  </w:style>
  <w:style w:type="paragraph" w:styleId="Heading6">
    <w:name w:val="heading 6"/>
    <w:basedOn w:val="Normal"/>
    <w:next w:val="Normal"/>
    <w:pPr>
      <w:keepNext w:val="1"/>
      <w:keepLines w:val="1"/>
      <w:spacing w:after="80" w:before="240" w:lineRule="auto"/>
      <w:ind w:left="1152" w:hanging="1152"/>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F13CB"/>
    <w:pPr>
      <w:ind w:left="567"/>
    </w:pPr>
    <w:rPr>
      <w:sz w:val="26"/>
    </w:rPr>
  </w:style>
  <w:style w:type="paragraph" w:styleId="Heading1">
    <w:name w:val="heading 1"/>
    <w:basedOn w:val="Normal"/>
    <w:next w:val="Normal"/>
    <w:link w:val="Heading1Char"/>
    <w:uiPriority w:val="9"/>
    <w:qFormat w:val="1"/>
    <w:rsid w:val="0040244C"/>
    <w:pPr>
      <w:keepNext w:val="1"/>
      <w:keepLines w:val="1"/>
      <w:numPr>
        <w:numId w:val="59"/>
      </w:numPr>
      <w:spacing w:after="200" w:before="200" w:line="360" w:lineRule="auto"/>
      <w:outlineLvl w:val="0"/>
    </w:pPr>
    <w:rPr>
      <w:b w:val="1"/>
      <w:sz w:val="32"/>
      <w:szCs w:val="26"/>
    </w:rPr>
  </w:style>
  <w:style w:type="paragraph" w:styleId="Heading2">
    <w:name w:val="heading 2"/>
    <w:basedOn w:val="Normal"/>
    <w:next w:val="Normal"/>
    <w:link w:val="Heading2Char"/>
    <w:uiPriority w:val="9"/>
    <w:unhideWhenUsed w:val="1"/>
    <w:qFormat w:val="1"/>
    <w:rsid w:val="0040244C"/>
    <w:pPr>
      <w:keepNext w:val="1"/>
      <w:keepLines w:val="1"/>
      <w:numPr>
        <w:ilvl w:val="1"/>
        <w:numId w:val="59"/>
      </w:numPr>
      <w:spacing w:after="100" w:before="100" w:line="360" w:lineRule="auto"/>
      <w:outlineLvl w:val="1"/>
    </w:pPr>
    <w:rPr>
      <w:b w:val="1"/>
      <w:sz w:val="28"/>
      <w:szCs w:val="26"/>
      <w:lang w:val="en-US"/>
    </w:rPr>
  </w:style>
  <w:style w:type="paragraph" w:styleId="Heading3">
    <w:name w:val="heading 3"/>
    <w:basedOn w:val="Normal"/>
    <w:next w:val="Normal"/>
    <w:link w:val="Heading3Char"/>
    <w:uiPriority w:val="9"/>
    <w:unhideWhenUsed w:val="1"/>
    <w:qFormat w:val="1"/>
    <w:rsid w:val="0040244C"/>
    <w:pPr>
      <w:keepNext w:val="1"/>
      <w:keepLines w:val="1"/>
      <w:numPr>
        <w:ilvl w:val="2"/>
        <w:numId w:val="59"/>
      </w:numPr>
      <w:spacing w:after="60" w:before="60" w:line="360" w:lineRule="auto"/>
      <w:outlineLvl w:val="2"/>
    </w:pPr>
    <w:rPr>
      <w:rFonts w:cs="Montserrat" w:eastAsia="Montserrat"/>
      <w:szCs w:val="28"/>
    </w:rPr>
  </w:style>
  <w:style w:type="paragraph" w:styleId="Heading4">
    <w:name w:val="heading 4"/>
    <w:basedOn w:val="Normal"/>
    <w:next w:val="Normal"/>
    <w:link w:val="Heading4Char"/>
    <w:uiPriority w:val="9"/>
    <w:unhideWhenUsed w:val="1"/>
    <w:qFormat w:val="1"/>
    <w:rsid w:val="0040244C"/>
    <w:pPr>
      <w:keepNext w:val="1"/>
      <w:keepLines w:val="1"/>
      <w:numPr>
        <w:ilvl w:val="3"/>
        <w:numId w:val="59"/>
      </w:numPr>
      <w:spacing w:after="60" w:before="60" w:line="360" w:lineRule="auto"/>
      <w:outlineLvl w:val="3"/>
    </w:pPr>
    <w:rPr>
      <w:rFonts w:cs="Montserrat" w:eastAsia="Montserrat"/>
      <w:szCs w:val="28"/>
      <w:u w:val="single"/>
    </w:rPr>
  </w:style>
  <w:style w:type="paragraph" w:styleId="Heading5">
    <w:name w:val="heading 5"/>
    <w:basedOn w:val="Normal"/>
    <w:next w:val="Normal"/>
    <w:link w:val="Heading5Char"/>
    <w:uiPriority w:val="9"/>
    <w:unhideWhenUsed w:val="1"/>
    <w:qFormat w:val="1"/>
    <w:pPr>
      <w:keepNext w:val="1"/>
      <w:keepLines w:val="1"/>
      <w:numPr>
        <w:ilvl w:val="4"/>
        <w:numId w:val="59"/>
      </w:numPr>
      <w:spacing w:line="360" w:lineRule="auto"/>
      <w:outlineLvl w:val="4"/>
    </w:pPr>
    <w:rPr>
      <w:szCs w:val="26"/>
    </w:rPr>
  </w:style>
  <w:style w:type="paragraph" w:styleId="Heading6">
    <w:name w:val="heading 6"/>
    <w:basedOn w:val="Normal"/>
    <w:next w:val="Normal"/>
    <w:link w:val="Heading6Char"/>
    <w:uiPriority w:val="9"/>
    <w:semiHidden w:val="1"/>
    <w:unhideWhenUsed w:val="1"/>
    <w:qFormat w:val="1"/>
    <w:pPr>
      <w:keepNext w:val="1"/>
      <w:keepLines w:val="1"/>
      <w:numPr>
        <w:ilvl w:val="5"/>
        <w:numId w:val="59"/>
      </w:numPr>
      <w:spacing w:after="80" w:before="240"/>
      <w:outlineLvl w:val="5"/>
    </w:pPr>
    <w:rPr>
      <w:i w:val="1"/>
      <w:color w:val="666666"/>
    </w:rPr>
  </w:style>
  <w:style w:type="paragraph" w:styleId="Heading7">
    <w:name w:val="heading 7"/>
    <w:basedOn w:val="Normal"/>
    <w:next w:val="Normal"/>
    <w:link w:val="Heading7Char"/>
    <w:uiPriority w:val="9"/>
    <w:semiHidden w:val="1"/>
    <w:unhideWhenUsed w:val="1"/>
    <w:qFormat w:val="1"/>
    <w:rsid w:val="009A7C01"/>
    <w:pPr>
      <w:keepNext w:val="1"/>
      <w:keepLines w:val="1"/>
      <w:numPr>
        <w:ilvl w:val="6"/>
        <w:numId w:val="59"/>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9A7C01"/>
    <w:pPr>
      <w:keepNext w:val="1"/>
      <w:keepLines w:val="1"/>
      <w:numPr>
        <w:ilvl w:val="7"/>
        <w:numId w:val="59"/>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9A7C01"/>
    <w:pPr>
      <w:keepNext w:val="1"/>
      <w:keepLines w:val="1"/>
      <w:numPr>
        <w:ilvl w:val="8"/>
        <w:numId w:val="59"/>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pPr>
      <w:keepNext w:val="1"/>
      <w:keepLines w:val="1"/>
      <w:spacing w:after="60"/>
    </w:pPr>
    <w:rPr>
      <w:sz w:val="52"/>
      <w:szCs w:val="52"/>
    </w:rPr>
  </w:style>
  <w:style w:type="paragraph" w:styleId="Subtitle">
    <w:name w:val="Subtitle"/>
    <w:basedOn w:val="Normal"/>
    <w:next w:val="Normal"/>
    <w:link w:val="SubtitleChar"/>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table" w:styleId="affc" w:customStyle="1">
    <w:basedOn w:val="TableNormal"/>
    <w:tblPr>
      <w:tblStyleRowBandSize w:val="1"/>
      <w:tblStyleColBandSize w:val="1"/>
      <w:tblCellMar>
        <w:top w:w="100.0" w:type="dxa"/>
        <w:left w:w="100.0" w:type="dxa"/>
        <w:bottom w:w="100.0" w:type="dxa"/>
        <w:right w:w="100.0" w:type="dxa"/>
      </w:tblCellMar>
    </w:tblPr>
  </w:style>
  <w:style w:type="table" w:styleId="affd" w:customStyle="1">
    <w:basedOn w:val="TableNormal"/>
    <w:tblPr>
      <w:tblStyleRowBandSize w:val="1"/>
      <w:tblStyleColBandSize w:val="1"/>
      <w:tblCellMar>
        <w:top w:w="100.0" w:type="dxa"/>
        <w:left w:w="100.0" w:type="dxa"/>
        <w:bottom w:w="100.0" w:type="dxa"/>
        <w:right w:w="100.0" w:type="dxa"/>
      </w:tblCellMar>
    </w:tbl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tblPr>
      <w:tblStyleRowBandSize w:val="1"/>
      <w:tblStyleColBandSize w:val="1"/>
      <w:tblCellMar>
        <w:top w:w="100.0" w:type="dxa"/>
        <w:left w:w="100.0" w:type="dxa"/>
        <w:bottom w:w="100.0" w:type="dxa"/>
        <w:right w:w="100.0" w:type="dxa"/>
      </w:tblCellMar>
    </w:tblPr>
  </w:style>
  <w:style w:type="table" w:styleId="afff0" w:customStyle="1">
    <w:basedOn w:val="TableNormal"/>
    <w:tblPr>
      <w:tblStyleRowBandSize w:val="1"/>
      <w:tblStyleColBandSize w:val="1"/>
      <w:tblCellMar>
        <w:top w:w="100.0" w:type="dxa"/>
        <w:left w:w="100.0" w:type="dxa"/>
        <w:bottom w:w="100.0" w:type="dxa"/>
        <w:right w:w="100.0" w:type="dxa"/>
      </w:tblCellMar>
    </w:tblPr>
  </w:style>
  <w:style w:type="table" w:styleId="afff1" w:customStyle="1">
    <w:basedOn w:val="TableNormal"/>
    <w:tblPr>
      <w:tblStyleRowBandSize w:val="1"/>
      <w:tblStyleColBandSize w:val="1"/>
      <w:tblCellMar>
        <w:top w:w="100.0" w:type="dxa"/>
        <w:left w:w="100.0" w:type="dxa"/>
        <w:bottom w:w="100.0" w:type="dxa"/>
        <w:right w:w="100.0" w:type="dxa"/>
      </w:tblCellMar>
    </w:tblPr>
  </w:style>
  <w:style w:type="table" w:styleId="afff2" w:customStyle="1">
    <w:basedOn w:val="TableNormal"/>
    <w:tblPr>
      <w:tblStyleRowBandSize w:val="1"/>
      <w:tblStyleColBandSize w:val="1"/>
      <w:tblCellMar>
        <w:top w:w="100.0" w:type="dxa"/>
        <w:left w:w="100.0" w:type="dxa"/>
        <w:bottom w:w="100.0" w:type="dxa"/>
        <w:right w:w="100.0" w:type="dxa"/>
      </w:tblCellMar>
    </w:tblPr>
  </w:style>
  <w:style w:type="table" w:styleId="afff3" w:customStyle="1">
    <w:basedOn w:val="TableNormal"/>
    <w:tblPr>
      <w:tblStyleRowBandSize w:val="1"/>
      <w:tblStyleColBandSize w:val="1"/>
      <w:tblCellMar>
        <w:top w:w="100.0" w:type="dxa"/>
        <w:left w:w="100.0" w:type="dxa"/>
        <w:bottom w:w="100.0" w:type="dxa"/>
        <w:right w:w="100.0" w:type="dxa"/>
      </w:tblCellMar>
    </w:tbl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tblPr>
      <w:tblStyleRowBandSize w:val="1"/>
      <w:tblStyleColBandSize w:val="1"/>
      <w:tblCellMar>
        <w:top w:w="100.0" w:type="dxa"/>
        <w:left w:w="100.0" w:type="dxa"/>
        <w:bottom w:w="100.0" w:type="dxa"/>
        <w:right w:w="100.0" w:type="dxa"/>
      </w:tblCellMar>
    </w:tblPr>
  </w:style>
  <w:style w:type="table" w:styleId="afff6" w:customStyle="1">
    <w:basedOn w:val="TableNormal"/>
    <w:tblPr>
      <w:tblStyleRowBandSize w:val="1"/>
      <w:tblStyleColBandSize w:val="1"/>
      <w:tblCellMar>
        <w:top w:w="100.0" w:type="dxa"/>
        <w:left w:w="100.0" w:type="dxa"/>
        <w:bottom w:w="100.0" w:type="dxa"/>
        <w:right w:w="100.0" w:type="dxa"/>
      </w:tblCellMar>
    </w:tblPr>
  </w:style>
  <w:style w:type="table" w:styleId="afff7" w:customStyle="1">
    <w:basedOn w:val="TableNormal"/>
    <w:tblPr>
      <w:tblStyleRowBandSize w:val="1"/>
      <w:tblStyleColBandSize w:val="1"/>
      <w:tblCellMar>
        <w:top w:w="100.0" w:type="dxa"/>
        <w:left w:w="100.0" w:type="dxa"/>
        <w:bottom w:w="100.0" w:type="dxa"/>
        <w:right w:w="100.0" w:type="dxa"/>
      </w:tblCellMar>
    </w:tblPr>
  </w:style>
  <w:style w:type="table" w:styleId="afff8" w:customStyle="1">
    <w:basedOn w:val="TableNormal"/>
    <w:tblPr>
      <w:tblStyleRowBandSize w:val="1"/>
      <w:tblStyleColBandSize w:val="1"/>
      <w:tblCellMar>
        <w:top w:w="100.0" w:type="dxa"/>
        <w:left w:w="100.0" w:type="dxa"/>
        <w:bottom w:w="100.0" w:type="dxa"/>
        <w:right w:w="100.0" w:type="dxa"/>
      </w:tblCellMar>
    </w:tblPr>
  </w:style>
  <w:style w:type="table" w:styleId="afff9" w:customStyle="1">
    <w:basedOn w:val="TableNormal"/>
    <w:tblPr>
      <w:tblStyleRowBandSize w:val="1"/>
      <w:tblStyleColBandSize w:val="1"/>
      <w:tblCellMar>
        <w:top w:w="100.0" w:type="dxa"/>
        <w:left w:w="100.0" w:type="dxa"/>
        <w:bottom w:w="100.0" w:type="dxa"/>
        <w:right w:w="100.0" w:type="dxa"/>
      </w:tblCellMar>
    </w:tbl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tblPr>
      <w:tblStyleRowBandSize w:val="1"/>
      <w:tblStyleColBandSize w:val="1"/>
      <w:tblCellMar>
        <w:top w:w="100.0" w:type="dxa"/>
        <w:left w:w="100.0" w:type="dxa"/>
        <w:bottom w:w="100.0" w:type="dxa"/>
        <w:right w:w="100.0" w:type="dxa"/>
      </w:tblCellMar>
    </w:tblPr>
  </w:style>
  <w:style w:type="table" w:styleId="afffc" w:customStyle="1">
    <w:basedOn w:val="TableNormal"/>
    <w:tblPr>
      <w:tblStyleRowBandSize w:val="1"/>
      <w:tblStyleColBandSize w:val="1"/>
      <w:tblCellMar>
        <w:top w:w="100.0" w:type="dxa"/>
        <w:left w:w="100.0" w:type="dxa"/>
        <w:bottom w:w="100.0" w:type="dxa"/>
        <w:right w:w="100.0" w:type="dxa"/>
      </w:tblCellMar>
    </w:tblPr>
  </w:style>
  <w:style w:type="table" w:styleId="afffd" w:customStyle="1">
    <w:basedOn w:val="TableNormal"/>
    <w:tblPr>
      <w:tblStyleRowBandSize w:val="1"/>
      <w:tblStyleColBandSize w:val="1"/>
      <w:tblCellMar>
        <w:top w:w="100.0" w:type="dxa"/>
        <w:left w:w="100.0" w:type="dxa"/>
        <w:bottom w:w="100.0" w:type="dxa"/>
        <w:right w:w="100.0" w:type="dxa"/>
      </w:tblCellMar>
    </w:tblPr>
  </w:style>
  <w:style w:type="table" w:styleId="afffe" w:customStyle="1">
    <w:basedOn w:val="TableNormal"/>
    <w:tblPr>
      <w:tblStyleRowBandSize w:val="1"/>
      <w:tblStyleColBandSize w:val="1"/>
      <w:tblCellMar>
        <w:top w:w="100.0" w:type="dxa"/>
        <w:left w:w="100.0" w:type="dxa"/>
        <w:bottom w:w="100.0" w:type="dxa"/>
        <w:right w:w="100.0" w:type="dxa"/>
      </w:tblCellMar>
    </w:tblPr>
  </w:style>
  <w:style w:type="table" w:styleId="affff" w:customStyle="1">
    <w:basedOn w:val="TableNormal"/>
    <w:tblPr>
      <w:tblStyleRowBandSize w:val="1"/>
      <w:tblStyleColBandSize w:val="1"/>
      <w:tblCellMar>
        <w:top w:w="100.0" w:type="dxa"/>
        <w:left w:w="100.0" w:type="dxa"/>
        <w:bottom w:w="100.0" w:type="dxa"/>
        <w:right w:w="100.0" w:type="dxa"/>
      </w:tblCellMar>
    </w:tbl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tblPr>
      <w:tblStyleRowBandSize w:val="1"/>
      <w:tblStyleColBandSize w:val="1"/>
      <w:tblCellMar>
        <w:top w:w="100.0" w:type="dxa"/>
        <w:left w:w="100.0" w:type="dxa"/>
        <w:bottom w:w="100.0" w:type="dxa"/>
        <w:right w:w="100.0" w:type="dxa"/>
      </w:tblCellMar>
    </w:tblPr>
  </w:style>
  <w:style w:type="table" w:styleId="affff2" w:customStyle="1">
    <w:basedOn w:val="TableNormal"/>
    <w:tblPr>
      <w:tblStyleRowBandSize w:val="1"/>
      <w:tblStyleColBandSize w:val="1"/>
      <w:tblCellMar>
        <w:top w:w="100.0" w:type="dxa"/>
        <w:left w:w="100.0" w:type="dxa"/>
        <w:bottom w:w="100.0" w:type="dxa"/>
        <w:right w:w="100.0" w:type="dxa"/>
      </w:tblCellMar>
    </w:tblPr>
  </w:style>
  <w:style w:type="table" w:styleId="affff3" w:customStyle="1">
    <w:basedOn w:val="TableNormal"/>
    <w:tblPr>
      <w:tblStyleRowBandSize w:val="1"/>
      <w:tblStyleColBandSize w:val="1"/>
      <w:tblCellMar>
        <w:top w:w="100.0" w:type="dxa"/>
        <w:left w:w="100.0" w:type="dxa"/>
        <w:bottom w:w="100.0" w:type="dxa"/>
        <w:right w:w="100.0" w:type="dxa"/>
      </w:tblCellMar>
    </w:tblPr>
  </w:style>
  <w:style w:type="table" w:styleId="affff4" w:customStyle="1">
    <w:basedOn w:val="TableNormal"/>
    <w:tblPr>
      <w:tblStyleRowBandSize w:val="1"/>
      <w:tblStyleColBandSize w:val="1"/>
      <w:tblCellMar>
        <w:top w:w="100.0" w:type="dxa"/>
        <w:left w:w="100.0" w:type="dxa"/>
        <w:bottom w:w="100.0" w:type="dxa"/>
        <w:right w:w="100.0" w:type="dxa"/>
      </w:tblCellMar>
    </w:tblPr>
  </w:style>
  <w:style w:type="table" w:styleId="affff5" w:customStyle="1">
    <w:basedOn w:val="TableNormal"/>
    <w:tblPr>
      <w:tblStyleRowBandSize w:val="1"/>
      <w:tblStyleColBandSize w:val="1"/>
      <w:tblCellMar>
        <w:top w:w="100.0" w:type="dxa"/>
        <w:left w:w="100.0" w:type="dxa"/>
        <w:bottom w:w="100.0" w:type="dxa"/>
        <w:right w:w="100.0" w:type="dxa"/>
      </w:tblCellMar>
    </w:tbl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tblPr>
      <w:tblStyleRowBandSize w:val="1"/>
      <w:tblStyleColBandSize w:val="1"/>
      <w:tblCellMar>
        <w:top w:w="100.0" w:type="dxa"/>
        <w:left w:w="100.0" w:type="dxa"/>
        <w:bottom w:w="100.0" w:type="dxa"/>
        <w:right w:w="100.0" w:type="dxa"/>
      </w:tblCellMar>
    </w:tblPr>
  </w:style>
  <w:style w:type="table" w:styleId="affff8" w:customStyle="1">
    <w:basedOn w:val="TableNormal"/>
    <w:tblPr>
      <w:tblStyleRowBandSize w:val="1"/>
      <w:tblStyleColBandSize w:val="1"/>
      <w:tblCellMar>
        <w:top w:w="100.0" w:type="dxa"/>
        <w:left w:w="100.0" w:type="dxa"/>
        <w:bottom w:w="100.0" w:type="dxa"/>
        <w:right w:w="100.0" w:type="dxa"/>
      </w:tblCellMar>
    </w:tblPr>
  </w:style>
  <w:style w:type="table" w:styleId="affff9" w:customStyle="1">
    <w:basedOn w:val="TableNormal"/>
    <w:tblPr>
      <w:tblStyleRowBandSize w:val="1"/>
      <w:tblStyleColBandSize w:val="1"/>
      <w:tblCellMar>
        <w:top w:w="100.0" w:type="dxa"/>
        <w:left w:w="100.0" w:type="dxa"/>
        <w:bottom w:w="100.0" w:type="dxa"/>
        <w:right w:w="100.0" w:type="dxa"/>
      </w:tblCellMar>
    </w:tblPr>
  </w:style>
  <w:style w:type="table" w:styleId="affffa" w:customStyle="1">
    <w:basedOn w:val="TableNormal"/>
    <w:tblPr>
      <w:tblStyleRowBandSize w:val="1"/>
      <w:tblStyleColBandSize w:val="1"/>
      <w:tblCellMar>
        <w:top w:w="100.0" w:type="dxa"/>
        <w:left w:w="100.0" w:type="dxa"/>
        <w:bottom w:w="100.0" w:type="dxa"/>
        <w:right w:w="100.0" w:type="dxa"/>
      </w:tblCellMar>
    </w:tblPr>
  </w:style>
  <w:style w:type="table" w:styleId="affffb" w:customStyle="1">
    <w:basedOn w:val="TableNormal"/>
    <w:tblPr>
      <w:tblStyleRowBandSize w:val="1"/>
      <w:tblStyleColBandSize w:val="1"/>
      <w:tblCellMar>
        <w:top w:w="100.0" w:type="dxa"/>
        <w:left w:w="100.0" w:type="dxa"/>
        <w:bottom w:w="100.0" w:type="dxa"/>
        <w:right w:w="100.0" w:type="dxa"/>
      </w:tblCellMar>
    </w:tblPr>
  </w:style>
  <w:style w:type="table" w:styleId="affffc" w:customStyle="1">
    <w:basedOn w:val="TableNormal"/>
    <w:tblPr>
      <w:tblStyleRowBandSize w:val="1"/>
      <w:tblStyleColBandSize w:val="1"/>
      <w:tblCellMar>
        <w:top w:w="100.0" w:type="dxa"/>
        <w:left w:w="100.0" w:type="dxa"/>
        <w:bottom w:w="100.0" w:type="dxa"/>
        <w:right w:w="100.0" w:type="dxa"/>
      </w:tblCellMar>
    </w:tblPr>
  </w:style>
  <w:style w:type="table" w:styleId="affffd" w:customStyle="1">
    <w:basedOn w:val="TableNormal"/>
    <w:tblPr>
      <w:tblStyleRowBandSize w:val="1"/>
      <w:tblStyleColBandSize w:val="1"/>
      <w:tblCellMar>
        <w:top w:w="100.0" w:type="dxa"/>
        <w:left w:w="100.0" w:type="dxa"/>
        <w:bottom w:w="100.0" w:type="dxa"/>
        <w:right w:w="100.0" w:type="dxa"/>
      </w:tblCellMar>
    </w:tblPr>
  </w:style>
  <w:style w:type="table" w:styleId="affffe" w:customStyle="1">
    <w:basedOn w:val="TableNormal"/>
    <w:tblPr>
      <w:tblStyleRowBandSize w:val="1"/>
      <w:tblStyleColBandSize w:val="1"/>
      <w:tblCellMar>
        <w:top w:w="100.0" w:type="dxa"/>
        <w:left w:w="100.0" w:type="dxa"/>
        <w:bottom w:w="100.0" w:type="dxa"/>
        <w:right w:w="100.0" w:type="dxa"/>
      </w:tblCellMar>
    </w:tblPr>
  </w:style>
  <w:style w:type="table" w:styleId="afffff" w:customStyle="1">
    <w:basedOn w:val="TableNormal"/>
    <w:tblPr>
      <w:tblStyleRowBandSize w:val="1"/>
      <w:tblStyleColBandSize w:val="1"/>
      <w:tblCellMar>
        <w:top w:w="100.0" w:type="dxa"/>
        <w:left w:w="100.0" w:type="dxa"/>
        <w:bottom w:w="100.0" w:type="dxa"/>
        <w:right w:w="100.0" w:type="dxa"/>
      </w:tblCellMar>
    </w:tblPr>
  </w:style>
  <w:style w:type="table" w:styleId="afffff0" w:customStyle="1">
    <w:basedOn w:val="TableNormal"/>
    <w:tblPr>
      <w:tblStyleRowBandSize w:val="1"/>
      <w:tblStyleColBandSize w:val="1"/>
      <w:tblCellMar>
        <w:top w:w="100.0" w:type="dxa"/>
        <w:left w:w="100.0" w:type="dxa"/>
        <w:bottom w:w="100.0" w:type="dxa"/>
        <w:right w:w="100.0" w:type="dxa"/>
      </w:tblCellMar>
    </w:tblPr>
  </w:style>
  <w:style w:type="table" w:styleId="afffff1" w:customStyle="1">
    <w:basedOn w:val="TableNormal"/>
    <w:tblPr>
      <w:tblStyleRowBandSize w:val="1"/>
      <w:tblStyleColBandSize w:val="1"/>
      <w:tblCellMar>
        <w:top w:w="100.0" w:type="dxa"/>
        <w:left w:w="100.0" w:type="dxa"/>
        <w:bottom w:w="100.0" w:type="dxa"/>
        <w:right w:w="100.0" w:type="dxa"/>
      </w:tblCellMar>
    </w:tblPr>
  </w:style>
  <w:style w:type="table" w:styleId="afffff2" w:customStyle="1">
    <w:basedOn w:val="TableNormal"/>
    <w:tblPr>
      <w:tblStyleRowBandSize w:val="1"/>
      <w:tblStyleColBandSize w:val="1"/>
      <w:tblCellMar>
        <w:top w:w="100.0" w:type="dxa"/>
        <w:left w:w="100.0" w:type="dxa"/>
        <w:bottom w:w="100.0" w:type="dxa"/>
        <w:right w:w="100.0" w:type="dxa"/>
      </w:tblCellMar>
    </w:tblPr>
  </w:style>
  <w:style w:type="table" w:styleId="afffff3" w:customStyle="1">
    <w:basedOn w:val="TableNormal"/>
    <w:tblPr>
      <w:tblStyleRowBandSize w:val="1"/>
      <w:tblStyleColBandSize w:val="1"/>
      <w:tblCellMar>
        <w:top w:w="100.0" w:type="dxa"/>
        <w:left w:w="100.0" w:type="dxa"/>
        <w:bottom w:w="100.0" w:type="dxa"/>
        <w:right w:w="100.0" w:type="dxa"/>
      </w:tblCellMar>
    </w:tblPr>
  </w:style>
  <w:style w:type="table" w:styleId="afffff4" w:customStyle="1">
    <w:basedOn w:val="TableNormal"/>
    <w:tblPr>
      <w:tblStyleRowBandSize w:val="1"/>
      <w:tblStyleColBandSize w:val="1"/>
      <w:tblCellMar>
        <w:top w:w="100.0" w:type="dxa"/>
        <w:left w:w="100.0" w:type="dxa"/>
        <w:bottom w:w="100.0" w:type="dxa"/>
        <w:right w:w="100.0" w:type="dxa"/>
      </w:tblCellMar>
    </w:tblPr>
  </w:style>
  <w:style w:type="table" w:styleId="afffff5" w:customStyle="1">
    <w:basedOn w:val="TableNormal"/>
    <w:tblPr>
      <w:tblStyleRowBandSize w:val="1"/>
      <w:tblStyleColBandSize w:val="1"/>
      <w:tblCellMar>
        <w:top w:w="100.0" w:type="dxa"/>
        <w:left w:w="100.0" w:type="dxa"/>
        <w:bottom w:w="100.0" w:type="dxa"/>
        <w:right w:w="100.0" w:type="dxa"/>
      </w:tblCellMar>
    </w:tblPr>
  </w:style>
  <w:style w:type="table" w:styleId="afffff6" w:customStyle="1">
    <w:basedOn w:val="TableNormal"/>
    <w:tblPr>
      <w:tblStyleRowBandSize w:val="1"/>
      <w:tblStyleColBandSize w:val="1"/>
      <w:tblCellMar>
        <w:top w:w="100.0" w:type="dxa"/>
        <w:left w:w="100.0" w:type="dxa"/>
        <w:bottom w:w="100.0" w:type="dxa"/>
        <w:right w:w="100.0" w:type="dxa"/>
      </w:tblCellMar>
    </w:tblPr>
  </w:style>
  <w:style w:type="table" w:styleId="afffff7" w:customStyle="1">
    <w:basedOn w:val="TableNormal"/>
    <w:tblPr>
      <w:tblStyleRowBandSize w:val="1"/>
      <w:tblStyleColBandSize w:val="1"/>
      <w:tblCellMar>
        <w:top w:w="100.0" w:type="dxa"/>
        <w:left w:w="100.0" w:type="dxa"/>
        <w:bottom w:w="100.0" w:type="dxa"/>
        <w:right w:w="10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top w:w="100.0" w:type="dxa"/>
        <w:left w:w="100.0" w:type="dxa"/>
        <w:bottom w:w="100.0" w:type="dxa"/>
        <w:right w:w="100.0" w:type="dxa"/>
      </w:tblCellMar>
    </w:tblPr>
  </w:style>
  <w:style w:type="table" w:styleId="afffffa" w:customStyle="1">
    <w:basedOn w:val="TableNormal"/>
    <w:tblPr>
      <w:tblStyleRowBandSize w:val="1"/>
      <w:tblStyleColBandSize w:val="1"/>
      <w:tblCellMar>
        <w:top w:w="100.0" w:type="dxa"/>
        <w:left w:w="100.0" w:type="dxa"/>
        <w:bottom w:w="100.0" w:type="dxa"/>
        <w:right w:w="100.0" w:type="dxa"/>
      </w:tblCellMar>
    </w:tblPr>
  </w:style>
  <w:style w:type="table" w:styleId="afffffb" w:customStyle="1">
    <w:basedOn w:val="TableNormal"/>
    <w:tblPr>
      <w:tblStyleRowBandSize w:val="1"/>
      <w:tblStyleColBandSize w:val="1"/>
      <w:tblCellMar>
        <w:top w:w="100.0" w:type="dxa"/>
        <w:left w:w="100.0" w:type="dxa"/>
        <w:bottom w:w="100.0" w:type="dxa"/>
        <w:right w:w="100.0" w:type="dxa"/>
      </w:tblCellMar>
    </w:tblPr>
  </w:style>
  <w:style w:type="table" w:styleId="afffffc" w:customStyle="1">
    <w:basedOn w:val="TableNormal"/>
    <w:tblPr>
      <w:tblStyleRowBandSize w:val="1"/>
      <w:tblStyleColBandSize w:val="1"/>
      <w:tblCellMar>
        <w:top w:w="100.0" w:type="dxa"/>
        <w:left w:w="100.0" w:type="dxa"/>
        <w:bottom w:w="100.0" w:type="dxa"/>
        <w:right w:w="100.0" w:type="dxa"/>
      </w:tblCellMar>
    </w:tblPr>
  </w:style>
  <w:style w:type="table" w:styleId="afffffd" w:customStyle="1">
    <w:basedOn w:val="TableNormal"/>
    <w:tblPr>
      <w:tblStyleRowBandSize w:val="1"/>
      <w:tblStyleColBandSize w:val="1"/>
      <w:tblCellMar>
        <w:top w:w="100.0" w:type="dxa"/>
        <w:left w:w="100.0" w:type="dxa"/>
        <w:bottom w:w="100.0" w:type="dxa"/>
        <w:right w:w="100.0" w:type="dxa"/>
      </w:tblCellMar>
    </w:tblPr>
  </w:style>
  <w:style w:type="table" w:styleId="afffffe" w:customStyle="1">
    <w:basedOn w:val="TableNormal"/>
    <w:tblPr>
      <w:tblStyleRowBandSize w:val="1"/>
      <w:tblStyleColBandSize w:val="1"/>
      <w:tblCellMar>
        <w:top w:w="100.0" w:type="dxa"/>
        <w:left w:w="100.0" w:type="dxa"/>
        <w:bottom w:w="100.0" w:type="dxa"/>
        <w:right w:w="100.0" w:type="dxa"/>
      </w:tblCellMar>
    </w:tblPr>
  </w:style>
  <w:style w:type="table" w:styleId="affffff" w:customStyle="1">
    <w:basedOn w:val="TableNormal"/>
    <w:tblPr>
      <w:tblStyleRowBandSize w:val="1"/>
      <w:tblStyleColBandSize w:val="1"/>
      <w:tblCellMar>
        <w:top w:w="100.0" w:type="dxa"/>
        <w:left w:w="100.0" w:type="dxa"/>
        <w:bottom w:w="100.0" w:type="dxa"/>
        <w:right w:w="100.0" w:type="dxa"/>
      </w:tblCellMar>
    </w:tblPr>
  </w:style>
  <w:style w:type="table" w:styleId="affffff0" w:customStyle="1">
    <w:basedOn w:val="TableNormal"/>
    <w:tblPr>
      <w:tblStyleRowBandSize w:val="1"/>
      <w:tblStyleColBandSize w:val="1"/>
      <w:tblCellMar>
        <w:top w:w="100.0" w:type="dxa"/>
        <w:left w:w="100.0" w:type="dxa"/>
        <w:bottom w:w="100.0" w:type="dxa"/>
        <w:right w:w="100.0" w:type="dxa"/>
      </w:tblCellMar>
    </w:tblPr>
  </w:style>
  <w:style w:type="table" w:styleId="affffff1" w:customStyle="1">
    <w:basedOn w:val="TableNormal"/>
    <w:tblPr>
      <w:tblStyleRowBandSize w:val="1"/>
      <w:tblStyleColBandSize w:val="1"/>
      <w:tblCellMar>
        <w:top w:w="100.0" w:type="dxa"/>
        <w:left w:w="100.0" w:type="dxa"/>
        <w:bottom w:w="100.0" w:type="dxa"/>
        <w:right w:w="100.0" w:type="dxa"/>
      </w:tblCellMar>
    </w:tblPr>
  </w:style>
  <w:style w:type="table" w:styleId="affffff2" w:customStyle="1">
    <w:basedOn w:val="TableNormal"/>
    <w:tblPr>
      <w:tblStyleRowBandSize w:val="1"/>
      <w:tblStyleColBandSize w:val="1"/>
      <w:tblCellMar>
        <w:top w:w="100.0" w:type="dxa"/>
        <w:left w:w="100.0" w:type="dxa"/>
        <w:bottom w:w="100.0" w:type="dxa"/>
        <w:right w:w="100.0" w:type="dxa"/>
      </w:tblCellMar>
    </w:tblPr>
  </w:style>
  <w:style w:type="table" w:styleId="affffff3" w:customStyle="1">
    <w:basedOn w:val="TableNormal"/>
    <w:tblPr>
      <w:tblStyleRowBandSize w:val="1"/>
      <w:tblStyleColBandSize w:val="1"/>
      <w:tblCellMar>
        <w:top w:w="100.0" w:type="dxa"/>
        <w:left w:w="100.0" w:type="dxa"/>
        <w:bottom w:w="100.0" w:type="dxa"/>
        <w:right w:w="100.0" w:type="dxa"/>
      </w:tblCellMar>
    </w:tblPr>
  </w:style>
  <w:style w:type="table" w:styleId="affffff4" w:customStyle="1">
    <w:basedOn w:val="TableNormal"/>
    <w:tblPr>
      <w:tblStyleRowBandSize w:val="1"/>
      <w:tblStyleColBandSize w:val="1"/>
      <w:tblCellMar>
        <w:top w:w="100.0" w:type="dxa"/>
        <w:left w:w="100.0" w:type="dxa"/>
        <w:bottom w:w="100.0" w:type="dxa"/>
        <w:right w:w="100.0" w:type="dxa"/>
      </w:tblCellMar>
    </w:tblPr>
  </w:style>
  <w:style w:type="table" w:styleId="affffff5" w:customStyle="1">
    <w:basedOn w:val="TableNormal"/>
    <w:tblPr>
      <w:tblStyleRowBandSize w:val="1"/>
      <w:tblStyleColBandSize w:val="1"/>
      <w:tblCellMar>
        <w:top w:w="100.0" w:type="dxa"/>
        <w:left w:w="100.0" w:type="dxa"/>
        <w:bottom w:w="100.0" w:type="dxa"/>
        <w:right w:w="100.0" w:type="dxa"/>
      </w:tblCellMar>
    </w:tblPr>
  </w:style>
  <w:style w:type="table" w:styleId="affffff6" w:customStyle="1">
    <w:basedOn w:val="TableNormal"/>
    <w:tblPr>
      <w:tblStyleRowBandSize w:val="1"/>
      <w:tblStyleColBandSize w:val="1"/>
      <w:tblCellMar>
        <w:top w:w="100.0" w:type="dxa"/>
        <w:left w:w="100.0" w:type="dxa"/>
        <w:bottom w:w="100.0" w:type="dxa"/>
        <w:right w:w="100.0" w:type="dxa"/>
      </w:tblCellMar>
    </w:tblPr>
  </w:style>
  <w:style w:type="table" w:styleId="affffff7" w:customStyle="1">
    <w:basedOn w:val="TableNormal"/>
    <w:tblPr>
      <w:tblStyleRowBandSize w:val="1"/>
      <w:tblStyleColBandSize w:val="1"/>
      <w:tblCellMar>
        <w:top w:w="100.0" w:type="dxa"/>
        <w:left w:w="100.0" w:type="dxa"/>
        <w:bottom w:w="100.0" w:type="dxa"/>
        <w:right w:w="100.0" w:type="dxa"/>
      </w:tblCellMar>
    </w:tblPr>
  </w:style>
  <w:style w:type="table" w:styleId="affffff8" w:customStyle="1">
    <w:basedOn w:val="TableNormal"/>
    <w:tblPr>
      <w:tblStyleRowBandSize w:val="1"/>
      <w:tblStyleColBandSize w:val="1"/>
      <w:tblCellMar>
        <w:top w:w="100.0" w:type="dxa"/>
        <w:left w:w="100.0" w:type="dxa"/>
        <w:bottom w:w="100.0" w:type="dxa"/>
        <w:right w:w="100.0" w:type="dxa"/>
      </w:tblCellMar>
    </w:tblPr>
  </w:style>
  <w:style w:type="table" w:styleId="affffff9" w:customStyle="1">
    <w:basedOn w:val="TableNormal"/>
    <w:tblPr>
      <w:tblStyleRowBandSize w:val="1"/>
      <w:tblStyleColBandSize w:val="1"/>
      <w:tblCellMar>
        <w:top w:w="100.0" w:type="dxa"/>
        <w:left w:w="100.0" w:type="dxa"/>
        <w:bottom w:w="100.0" w:type="dxa"/>
        <w:right w:w="100.0" w:type="dxa"/>
      </w:tblCellMar>
    </w:tblPr>
  </w:style>
  <w:style w:type="table" w:styleId="affffffa" w:customStyle="1">
    <w:basedOn w:val="TableNormal"/>
    <w:tblPr>
      <w:tblStyleRowBandSize w:val="1"/>
      <w:tblStyleColBandSize w:val="1"/>
      <w:tblCellMar>
        <w:top w:w="100.0" w:type="dxa"/>
        <w:left w:w="100.0" w:type="dxa"/>
        <w:bottom w:w="100.0" w:type="dxa"/>
        <w:right w:w="100.0" w:type="dxa"/>
      </w:tblCellMar>
    </w:tblPr>
  </w:style>
  <w:style w:type="table" w:styleId="affffffb" w:customStyle="1">
    <w:basedOn w:val="TableNormal"/>
    <w:tblPr>
      <w:tblStyleRowBandSize w:val="1"/>
      <w:tblStyleColBandSize w:val="1"/>
      <w:tblCellMar>
        <w:top w:w="100.0" w:type="dxa"/>
        <w:left w:w="100.0" w:type="dxa"/>
        <w:bottom w:w="100.0" w:type="dxa"/>
        <w:right w:w="100.0" w:type="dxa"/>
      </w:tblCellMar>
    </w:tblPr>
  </w:style>
  <w:style w:type="table" w:styleId="affffffc" w:customStyle="1">
    <w:basedOn w:val="TableNormal"/>
    <w:tblPr>
      <w:tblStyleRowBandSize w:val="1"/>
      <w:tblStyleColBandSize w:val="1"/>
      <w:tblCellMar>
        <w:top w:w="100.0" w:type="dxa"/>
        <w:left w:w="100.0" w:type="dxa"/>
        <w:bottom w:w="100.0" w:type="dxa"/>
        <w:right w:w="100.0" w:type="dxa"/>
      </w:tblCellMar>
    </w:tblPr>
  </w:style>
  <w:style w:type="table" w:styleId="affffffd" w:customStyle="1">
    <w:basedOn w:val="TableNormal"/>
    <w:tblPr>
      <w:tblStyleRowBandSize w:val="1"/>
      <w:tblStyleColBandSize w:val="1"/>
      <w:tblCellMar>
        <w:top w:w="100.0" w:type="dxa"/>
        <w:left w:w="100.0" w:type="dxa"/>
        <w:bottom w:w="100.0" w:type="dxa"/>
        <w:right w:w="100.0" w:type="dxa"/>
      </w:tblCellMar>
    </w:tblPr>
  </w:style>
  <w:style w:type="table" w:styleId="affffffe" w:customStyle="1">
    <w:basedOn w:val="TableNormal"/>
    <w:tblPr>
      <w:tblStyleRowBandSize w:val="1"/>
      <w:tblStyleColBandSize w:val="1"/>
      <w:tblCellMar>
        <w:top w:w="100.0" w:type="dxa"/>
        <w:left w:w="100.0" w:type="dxa"/>
        <w:bottom w:w="100.0" w:type="dxa"/>
        <w:right w:w="100.0" w:type="dxa"/>
      </w:tblCellMar>
    </w:tblPr>
  </w:style>
  <w:style w:type="table" w:styleId="afffffff" w:customStyle="1">
    <w:basedOn w:val="TableNormal"/>
    <w:tblPr>
      <w:tblStyleRowBandSize w:val="1"/>
      <w:tblStyleColBandSize w:val="1"/>
      <w:tblCellMar>
        <w:top w:w="100.0" w:type="dxa"/>
        <w:left w:w="100.0" w:type="dxa"/>
        <w:bottom w:w="100.0" w:type="dxa"/>
        <w:right w:w="100.0" w:type="dxa"/>
      </w:tblCellMar>
    </w:tblPr>
  </w:style>
  <w:style w:type="table" w:styleId="afffffff0" w:customStyle="1">
    <w:basedOn w:val="TableNormal"/>
    <w:tblPr>
      <w:tblStyleRowBandSize w:val="1"/>
      <w:tblStyleColBandSize w:val="1"/>
      <w:tblCellMar>
        <w:top w:w="100.0" w:type="dxa"/>
        <w:left w:w="100.0" w:type="dxa"/>
        <w:bottom w:w="100.0" w:type="dxa"/>
        <w:right w:w="100.0" w:type="dxa"/>
      </w:tblCellMar>
    </w:tblPr>
  </w:style>
  <w:style w:type="table" w:styleId="afffffff1" w:customStyle="1">
    <w:basedOn w:val="TableNormal"/>
    <w:tblPr>
      <w:tblStyleRowBandSize w:val="1"/>
      <w:tblStyleColBandSize w:val="1"/>
      <w:tblCellMar>
        <w:top w:w="100.0" w:type="dxa"/>
        <w:left w:w="100.0" w:type="dxa"/>
        <w:bottom w:w="100.0" w:type="dxa"/>
        <w:right w:w="100.0" w:type="dxa"/>
      </w:tblCellMar>
    </w:tblPr>
  </w:style>
  <w:style w:type="table" w:styleId="afffffff2" w:customStyle="1">
    <w:basedOn w:val="TableNormal"/>
    <w:tblPr>
      <w:tblStyleRowBandSize w:val="1"/>
      <w:tblStyleColBandSize w:val="1"/>
      <w:tblCellMar>
        <w:top w:w="100.0" w:type="dxa"/>
        <w:left w:w="100.0" w:type="dxa"/>
        <w:bottom w:w="100.0" w:type="dxa"/>
        <w:right w:w="100.0" w:type="dxa"/>
      </w:tblCellMar>
    </w:tblPr>
  </w:style>
  <w:style w:type="table" w:styleId="afffffff3" w:customStyle="1">
    <w:basedOn w:val="TableNormal"/>
    <w:tblPr>
      <w:tblStyleRowBandSize w:val="1"/>
      <w:tblStyleColBandSize w:val="1"/>
      <w:tblCellMar>
        <w:top w:w="100.0" w:type="dxa"/>
        <w:left w:w="100.0" w:type="dxa"/>
        <w:bottom w:w="100.0" w:type="dxa"/>
        <w:right w:w="100.0" w:type="dxa"/>
      </w:tblCellMar>
    </w:tblPr>
  </w:style>
  <w:style w:type="table" w:styleId="afffffff4" w:customStyle="1">
    <w:basedOn w:val="TableNormal"/>
    <w:tblPr>
      <w:tblStyleRowBandSize w:val="1"/>
      <w:tblStyleColBandSize w:val="1"/>
      <w:tblCellMar>
        <w:top w:w="100.0" w:type="dxa"/>
        <w:left w:w="100.0" w:type="dxa"/>
        <w:bottom w:w="100.0" w:type="dxa"/>
        <w:right w:w="100.0" w:type="dxa"/>
      </w:tblCellMar>
    </w:tblPr>
  </w:style>
  <w:style w:type="table" w:styleId="afffffff5" w:customStyle="1">
    <w:basedOn w:val="TableNormal"/>
    <w:tblPr>
      <w:tblStyleRowBandSize w:val="1"/>
      <w:tblStyleColBandSize w:val="1"/>
      <w:tblCellMar>
        <w:top w:w="100.0" w:type="dxa"/>
        <w:left w:w="100.0" w:type="dxa"/>
        <w:bottom w:w="100.0" w:type="dxa"/>
        <w:right w:w="100.0" w:type="dxa"/>
      </w:tblCellMar>
    </w:tblPr>
  </w:style>
  <w:style w:type="table" w:styleId="afffffff6" w:customStyle="1">
    <w:basedOn w:val="TableNormal"/>
    <w:tblPr>
      <w:tblStyleRowBandSize w:val="1"/>
      <w:tblStyleColBandSize w:val="1"/>
      <w:tblCellMar>
        <w:top w:w="100.0" w:type="dxa"/>
        <w:left w:w="100.0" w:type="dxa"/>
        <w:bottom w:w="100.0" w:type="dxa"/>
        <w:right w:w="100.0" w:type="dxa"/>
      </w:tblCellMar>
    </w:tblPr>
  </w:style>
  <w:style w:type="table" w:styleId="afffffff7" w:customStyle="1">
    <w:basedOn w:val="TableNormal"/>
    <w:tblPr>
      <w:tblStyleRowBandSize w:val="1"/>
      <w:tblStyleColBandSize w:val="1"/>
      <w:tblCellMar>
        <w:top w:w="100.0" w:type="dxa"/>
        <w:left w:w="100.0" w:type="dxa"/>
        <w:bottom w:w="100.0" w:type="dxa"/>
        <w:right w:w="100.0" w:type="dxa"/>
      </w:tblCellMar>
    </w:tblPr>
  </w:style>
  <w:style w:type="table" w:styleId="afffffff8" w:customStyle="1">
    <w:basedOn w:val="TableNormal"/>
    <w:tblPr>
      <w:tblStyleRowBandSize w:val="1"/>
      <w:tblStyleColBandSize w:val="1"/>
      <w:tblCellMar>
        <w:top w:w="100.0" w:type="dxa"/>
        <w:left w:w="100.0" w:type="dxa"/>
        <w:bottom w:w="100.0" w:type="dxa"/>
        <w:right w:w="100.0" w:type="dxa"/>
      </w:tblCellMar>
    </w:tblPr>
  </w:style>
  <w:style w:type="table" w:styleId="afffffff9" w:customStyle="1">
    <w:basedOn w:val="TableNormal"/>
    <w:tblPr>
      <w:tblStyleRowBandSize w:val="1"/>
      <w:tblStyleColBandSize w:val="1"/>
      <w:tblCellMar>
        <w:top w:w="100.0" w:type="dxa"/>
        <w:left w:w="100.0" w:type="dxa"/>
        <w:bottom w:w="100.0" w:type="dxa"/>
        <w:right w:w="100.0" w:type="dxa"/>
      </w:tblCellMar>
    </w:tblPr>
  </w:style>
  <w:style w:type="table" w:styleId="afffffffa" w:customStyle="1">
    <w:basedOn w:val="TableNormal"/>
    <w:tblPr>
      <w:tblStyleRowBandSize w:val="1"/>
      <w:tblStyleColBandSize w:val="1"/>
      <w:tblCellMar>
        <w:top w:w="100.0" w:type="dxa"/>
        <w:left w:w="100.0" w:type="dxa"/>
        <w:bottom w:w="100.0" w:type="dxa"/>
        <w:right w:w="100.0" w:type="dxa"/>
      </w:tblCellMar>
    </w:tblPr>
  </w:style>
  <w:style w:type="table" w:styleId="afffffffb" w:customStyle="1">
    <w:basedOn w:val="TableNormal"/>
    <w:tblPr>
      <w:tblStyleRowBandSize w:val="1"/>
      <w:tblStyleColBandSize w:val="1"/>
      <w:tblCellMar>
        <w:top w:w="100.0" w:type="dxa"/>
        <w:left w:w="100.0" w:type="dxa"/>
        <w:bottom w:w="100.0" w:type="dxa"/>
        <w:right w:w="100.0" w:type="dxa"/>
      </w:tblCellMar>
    </w:tblPr>
  </w:style>
  <w:style w:type="table" w:styleId="afffffffc" w:customStyle="1">
    <w:basedOn w:val="TableNormal"/>
    <w:tblPr>
      <w:tblStyleRowBandSize w:val="1"/>
      <w:tblStyleColBandSize w:val="1"/>
      <w:tblCellMar>
        <w:top w:w="100.0" w:type="dxa"/>
        <w:left w:w="100.0" w:type="dxa"/>
        <w:bottom w:w="100.0" w:type="dxa"/>
        <w:right w:w="100.0" w:type="dxa"/>
      </w:tblCellMar>
    </w:tblPr>
  </w:style>
  <w:style w:type="table" w:styleId="afffffffd" w:customStyle="1">
    <w:basedOn w:val="TableNormal"/>
    <w:tblPr>
      <w:tblStyleRowBandSize w:val="1"/>
      <w:tblStyleColBandSize w:val="1"/>
      <w:tblCellMar>
        <w:top w:w="100.0" w:type="dxa"/>
        <w:left w:w="100.0" w:type="dxa"/>
        <w:bottom w:w="100.0" w:type="dxa"/>
        <w:right w:w="100.0" w:type="dxa"/>
      </w:tblCellMar>
    </w:tblPr>
  </w:style>
  <w:style w:type="table" w:styleId="afffffffe" w:customStyle="1">
    <w:basedOn w:val="TableNormal"/>
    <w:tblPr>
      <w:tblStyleRowBandSize w:val="1"/>
      <w:tblStyleColBandSize w:val="1"/>
      <w:tblCellMar>
        <w:top w:w="100.0" w:type="dxa"/>
        <w:left w:w="100.0" w:type="dxa"/>
        <w:bottom w:w="100.0" w:type="dxa"/>
        <w:right w:w="100.0" w:type="dxa"/>
      </w:tblCellMar>
    </w:tblPr>
  </w:style>
  <w:style w:type="table" w:styleId="affffffff" w:customStyle="1">
    <w:basedOn w:val="TableNormal"/>
    <w:tblPr>
      <w:tblStyleRowBandSize w:val="1"/>
      <w:tblStyleColBandSize w:val="1"/>
      <w:tblCellMar>
        <w:top w:w="100.0" w:type="dxa"/>
        <w:left w:w="100.0" w:type="dxa"/>
        <w:bottom w:w="100.0" w:type="dxa"/>
        <w:right w:w="100.0" w:type="dxa"/>
      </w:tblCellMar>
    </w:tblPr>
  </w:style>
  <w:style w:type="table" w:styleId="affffffff0" w:customStyle="1">
    <w:basedOn w:val="TableNormal"/>
    <w:tblPr>
      <w:tblStyleRowBandSize w:val="1"/>
      <w:tblStyleColBandSize w:val="1"/>
      <w:tblCellMar>
        <w:top w:w="100.0" w:type="dxa"/>
        <w:left w:w="100.0" w:type="dxa"/>
        <w:bottom w:w="100.0" w:type="dxa"/>
        <w:right w:w="100.0" w:type="dxa"/>
      </w:tblCellMar>
    </w:tblPr>
  </w:style>
  <w:style w:type="table" w:styleId="affffffff1" w:customStyle="1">
    <w:basedOn w:val="TableNormal"/>
    <w:tblPr>
      <w:tblStyleRowBandSize w:val="1"/>
      <w:tblStyleColBandSize w:val="1"/>
      <w:tblCellMar>
        <w:top w:w="100.0" w:type="dxa"/>
        <w:left w:w="100.0" w:type="dxa"/>
        <w:bottom w:w="100.0" w:type="dxa"/>
        <w:right w:w="100.0" w:type="dxa"/>
      </w:tblCellMar>
    </w:tblPr>
  </w:style>
  <w:style w:type="table" w:styleId="affffffff2" w:customStyle="1">
    <w:basedOn w:val="TableNormal"/>
    <w:tblPr>
      <w:tblStyleRowBandSize w:val="1"/>
      <w:tblStyleColBandSize w:val="1"/>
      <w:tblCellMar>
        <w:top w:w="100.0" w:type="dxa"/>
        <w:left w:w="100.0" w:type="dxa"/>
        <w:bottom w:w="100.0" w:type="dxa"/>
        <w:right w:w="100.0" w:type="dxa"/>
      </w:tblCellMar>
    </w:tblPr>
  </w:style>
  <w:style w:type="table" w:styleId="affffffff3" w:customStyle="1">
    <w:basedOn w:val="TableNormal"/>
    <w:tblPr>
      <w:tblStyleRowBandSize w:val="1"/>
      <w:tblStyleColBandSize w:val="1"/>
      <w:tblCellMar>
        <w:top w:w="100.0" w:type="dxa"/>
        <w:left w:w="100.0" w:type="dxa"/>
        <w:bottom w:w="100.0" w:type="dxa"/>
        <w:right w:w="100.0" w:type="dxa"/>
      </w:tblCellMar>
    </w:tblPr>
  </w:style>
  <w:style w:type="table" w:styleId="affffffff4" w:customStyle="1">
    <w:basedOn w:val="TableNormal"/>
    <w:tblPr>
      <w:tblStyleRowBandSize w:val="1"/>
      <w:tblStyleColBandSize w:val="1"/>
      <w:tblCellMar>
        <w:top w:w="100.0" w:type="dxa"/>
        <w:left w:w="100.0" w:type="dxa"/>
        <w:bottom w:w="100.0" w:type="dxa"/>
        <w:right w:w="100.0" w:type="dxa"/>
      </w:tblCellMar>
    </w:tblPr>
  </w:style>
  <w:style w:type="table" w:styleId="affffffff5" w:customStyle="1">
    <w:basedOn w:val="TableNormal"/>
    <w:tblPr>
      <w:tblStyleRowBandSize w:val="1"/>
      <w:tblStyleColBandSize w:val="1"/>
      <w:tblCellMar>
        <w:top w:w="100.0" w:type="dxa"/>
        <w:left w:w="100.0" w:type="dxa"/>
        <w:bottom w:w="100.0" w:type="dxa"/>
        <w:right w:w="100.0" w:type="dxa"/>
      </w:tblCellMar>
    </w:tblPr>
  </w:style>
  <w:style w:type="table" w:styleId="affffffff6" w:customStyle="1">
    <w:basedOn w:val="TableNormal"/>
    <w:tblPr>
      <w:tblStyleRowBandSize w:val="1"/>
      <w:tblStyleColBandSize w:val="1"/>
      <w:tblCellMar>
        <w:top w:w="100.0" w:type="dxa"/>
        <w:left w:w="100.0" w:type="dxa"/>
        <w:bottom w:w="100.0" w:type="dxa"/>
        <w:right w:w="100.0" w:type="dxa"/>
      </w:tblCellMar>
    </w:tblPr>
  </w:style>
  <w:style w:type="table" w:styleId="affffffff7" w:customStyle="1">
    <w:basedOn w:val="TableNormal"/>
    <w:tblPr>
      <w:tblStyleRowBandSize w:val="1"/>
      <w:tblStyleColBandSize w:val="1"/>
      <w:tblCellMar>
        <w:top w:w="100.0" w:type="dxa"/>
        <w:left w:w="100.0" w:type="dxa"/>
        <w:bottom w:w="100.0" w:type="dxa"/>
        <w:right w:w="100.0" w:type="dxa"/>
      </w:tblCellMar>
    </w:tblPr>
  </w:style>
  <w:style w:type="table" w:styleId="affffffff8" w:customStyle="1">
    <w:basedOn w:val="TableNormal"/>
    <w:tblPr>
      <w:tblStyleRowBandSize w:val="1"/>
      <w:tblStyleColBandSize w:val="1"/>
      <w:tblCellMar>
        <w:top w:w="100.0" w:type="dxa"/>
        <w:left w:w="100.0" w:type="dxa"/>
        <w:bottom w:w="100.0" w:type="dxa"/>
        <w:right w:w="100.0" w:type="dxa"/>
      </w:tblCellMar>
    </w:tblPr>
  </w:style>
  <w:style w:type="table" w:styleId="affffffff9" w:customStyle="1">
    <w:basedOn w:val="TableNormal"/>
    <w:tblPr>
      <w:tblStyleRowBandSize w:val="1"/>
      <w:tblStyleColBandSize w:val="1"/>
      <w:tblCellMar>
        <w:top w:w="100.0" w:type="dxa"/>
        <w:left w:w="100.0" w:type="dxa"/>
        <w:bottom w:w="100.0" w:type="dxa"/>
        <w:right w:w="100.0" w:type="dxa"/>
      </w:tblCellMar>
    </w:tblPr>
  </w:style>
  <w:style w:type="table" w:styleId="affffffffa" w:customStyle="1">
    <w:basedOn w:val="TableNormal"/>
    <w:tblPr>
      <w:tblStyleRowBandSize w:val="1"/>
      <w:tblStyleColBandSize w:val="1"/>
      <w:tblCellMar>
        <w:top w:w="100.0" w:type="dxa"/>
        <w:left w:w="100.0" w:type="dxa"/>
        <w:bottom w:w="100.0" w:type="dxa"/>
        <w:right w:w="100.0" w:type="dxa"/>
      </w:tblCellMar>
    </w:tblPr>
  </w:style>
  <w:style w:type="table" w:styleId="affffffffb" w:customStyle="1">
    <w:basedOn w:val="TableNormal"/>
    <w:tblPr>
      <w:tblStyleRowBandSize w:val="1"/>
      <w:tblStyleColBandSize w:val="1"/>
      <w:tblCellMar>
        <w:top w:w="100.0" w:type="dxa"/>
        <w:left w:w="100.0" w:type="dxa"/>
        <w:bottom w:w="100.0" w:type="dxa"/>
        <w:right w:w="100.0" w:type="dxa"/>
      </w:tblCellMar>
    </w:tblPr>
  </w:style>
  <w:style w:type="table" w:styleId="affffffffc" w:customStyle="1">
    <w:basedOn w:val="TableNormal"/>
    <w:tblPr>
      <w:tblStyleRowBandSize w:val="1"/>
      <w:tblStyleColBandSize w:val="1"/>
      <w:tblCellMar>
        <w:top w:w="100.0" w:type="dxa"/>
        <w:left w:w="100.0" w:type="dxa"/>
        <w:bottom w:w="100.0" w:type="dxa"/>
        <w:right w:w="100.0" w:type="dxa"/>
      </w:tblCellMar>
    </w:tblPr>
  </w:style>
  <w:style w:type="table" w:styleId="affffffffd" w:customStyle="1">
    <w:basedOn w:val="TableNormal"/>
    <w:tblPr>
      <w:tblStyleRowBandSize w:val="1"/>
      <w:tblStyleColBandSize w:val="1"/>
      <w:tblCellMar>
        <w:top w:w="100.0" w:type="dxa"/>
        <w:left w:w="100.0" w:type="dxa"/>
        <w:bottom w:w="100.0" w:type="dxa"/>
        <w:right w:w="100.0" w:type="dxa"/>
      </w:tblCellMar>
    </w:tblPr>
  </w:style>
  <w:style w:type="table" w:styleId="affffffffe" w:customStyle="1">
    <w:basedOn w:val="TableNormal"/>
    <w:tblPr>
      <w:tblStyleRowBandSize w:val="1"/>
      <w:tblStyleColBandSize w:val="1"/>
      <w:tblCellMar>
        <w:top w:w="100.0" w:type="dxa"/>
        <w:left w:w="100.0" w:type="dxa"/>
        <w:bottom w:w="100.0" w:type="dxa"/>
        <w:right w:w="100.0" w:type="dxa"/>
      </w:tblCellMar>
    </w:tblPr>
  </w:style>
  <w:style w:type="table" w:styleId="afffffffff" w:customStyle="1">
    <w:basedOn w:val="TableNormal"/>
    <w:tblPr>
      <w:tblStyleRowBandSize w:val="1"/>
      <w:tblStyleColBandSize w:val="1"/>
      <w:tblCellMar>
        <w:top w:w="100.0" w:type="dxa"/>
        <w:left w:w="100.0" w:type="dxa"/>
        <w:bottom w:w="100.0" w:type="dxa"/>
        <w:right w:w="100.0" w:type="dxa"/>
      </w:tblCellMar>
    </w:tblPr>
  </w:style>
  <w:style w:type="table" w:styleId="afffffffff0" w:customStyle="1">
    <w:basedOn w:val="TableNormal"/>
    <w:tblPr>
      <w:tblStyleRowBandSize w:val="1"/>
      <w:tblStyleColBandSize w:val="1"/>
      <w:tblCellMar>
        <w:top w:w="100.0" w:type="dxa"/>
        <w:left w:w="100.0" w:type="dxa"/>
        <w:bottom w:w="100.0" w:type="dxa"/>
        <w:right w:w="100.0" w:type="dxa"/>
      </w:tblCellMar>
    </w:tblPr>
  </w:style>
  <w:style w:type="table" w:styleId="afffffffff1" w:customStyle="1">
    <w:basedOn w:val="TableNormal"/>
    <w:tblPr>
      <w:tblStyleRowBandSize w:val="1"/>
      <w:tblStyleColBandSize w:val="1"/>
      <w:tblCellMar>
        <w:top w:w="100.0" w:type="dxa"/>
        <w:left w:w="100.0" w:type="dxa"/>
        <w:bottom w:w="100.0" w:type="dxa"/>
        <w:right w:w="100.0" w:type="dxa"/>
      </w:tblCellMar>
    </w:tblPr>
  </w:style>
  <w:style w:type="table" w:styleId="afffffffff2" w:customStyle="1">
    <w:basedOn w:val="TableNormal"/>
    <w:tblPr>
      <w:tblStyleRowBandSize w:val="1"/>
      <w:tblStyleColBandSize w:val="1"/>
      <w:tblCellMar>
        <w:top w:w="100.0" w:type="dxa"/>
        <w:left w:w="100.0" w:type="dxa"/>
        <w:bottom w:w="100.0" w:type="dxa"/>
        <w:right w:w="100.0" w:type="dxa"/>
      </w:tblCellMar>
    </w:tblPr>
  </w:style>
  <w:style w:type="table" w:styleId="afffffffff3" w:customStyle="1">
    <w:basedOn w:val="TableNormal"/>
    <w:tblPr>
      <w:tblStyleRowBandSize w:val="1"/>
      <w:tblStyleColBandSize w:val="1"/>
      <w:tblCellMar>
        <w:top w:w="100.0" w:type="dxa"/>
        <w:left w:w="100.0" w:type="dxa"/>
        <w:bottom w:w="100.0" w:type="dxa"/>
        <w:right w:w="100.0" w:type="dxa"/>
      </w:tblCellMar>
    </w:tblPr>
  </w:style>
  <w:style w:type="table" w:styleId="afffffffff4" w:customStyle="1">
    <w:basedOn w:val="TableNormal"/>
    <w:tblPr>
      <w:tblStyleRowBandSize w:val="1"/>
      <w:tblStyleColBandSize w:val="1"/>
      <w:tblCellMar>
        <w:top w:w="100.0" w:type="dxa"/>
        <w:left w:w="100.0" w:type="dxa"/>
        <w:bottom w:w="100.0" w:type="dxa"/>
        <w:right w:w="100.0" w:type="dxa"/>
      </w:tblCellMar>
    </w:tblPr>
  </w:style>
  <w:style w:type="table" w:styleId="afffffffff5" w:customStyle="1">
    <w:basedOn w:val="TableNormal"/>
    <w:tblPr>
      <w:tblStyleRowBandSize w:val="1"/>
      <w:tblStyleColBandSize w:val="1"/>
      <w:tblCellMar>
        <w:top w:w="100.0" w:type="dxa"/>
        <w:left w:w="100.0" w:type="dxa"/>
        <w:bottom w:w="100.0" w:type="dxa"/>
        <w:right w:w="100.0" w:type="dxa"/>
      </w:tblCellMar>
    </w:tblPr>
  </w:style>
  <w:style w:type="table" w:styleId="afffffffff6" w:customStyle="1">
    <w:basedOn w:val="TableNormal"/>
    <w:tblPr>
      <w:tblStyleRowBandSize w:val="1"/>
      <w:tblStyleColBandSize w:val="1"/>
      <w:tblCellMar>
        <w:top w:w="100.0" w:type="dxa"/>
        <w:left w:w="100.0" w:type="dxa"/>
        <w:bottom w:w="100.0" w:type="dxa"/>
        <w:right w:w="100.0" w:type="dxa"/>
      </w:tblCellMar>
    </w:tblPr>
  </w:style>
  <w:style w:type="table" w:styleId="afffffffff7" w:customStyle="1">
    <w:basedOn w:val="TableNormal"/>
    <w:tblPr>
      <w:tblStyleRowBandSize w:val="1"/>
      <w:tblStyleColBandSize w:val="1"/>
      <w:tblCellMar>
        <w:top w:w="100.0" w:type="dxa"/>
        <w:left w:w="100.0" w:type="dxa"/>
        <w:bottom w:w="100.0" w:type="dxa"/>
        <w:right w:w="100.0" w:type="dxa"/>
      </w:tblCellMar>
    </w:tblPr>
  </w:style>
  <w:style w:type="table" w:styleId="afffffffff8" w:customStyle="1">
    <w:basedOn w:val="TableNormal"/>
    <w:tblPr>
      <w:tblStyleRowBandSize w:val="1"/>
      <w:tblStyleColBandSize w:val="1"/>
      <w:tblCellMar>
        <w:top w:w="100.0" w:type="dxa"/>
        <w:left w:w="100.0" w:type="dxa"/>
        <w:bottom w:w="100.0" w:type="dxa"/>
        <w:right w:w="100.0" w:type="dxa"/>
      </w:tblCellMar>
    </w:tblPr>
  </w:style>
  <w:style w:type="table" w:styleId="afffffffff9" w:customStyle="1">
    <w:basedOn w:val="TableNormal"/>
    <w:tblPr>
      <w:tblStyleRowBandSize w:val="1"/>
      <w:tblStyleColBandSize w:val="1"/>
      <w:tblCellMar>
        <w:top w:w="100.0" w:type="dxa"/>
        <w:left w:w="100.0" w:type="dxa"/>
        <w:bottom w:w="100.0" w:type="dxa"/>
        <w:right w:w="100.0" w:type="dxa"/>
      </w:tblCellMar>
    </w:tblPr>
  </w:style>
  <w:style w:type="table" w:styleId="afffffffffa" w:customStyle="1">
    <w:basedOn w:val="TableNormal"/>
    <w:tblPr>
      <w:tblStyleRowBandSize w:val="1"/>
      <w:tblStyleColBandSize w:val="1"/>
      <w:tblCellMar>
        <w:top w:w="100.0" w:type="dxa"/>
        <w:left w:w="100.0" w:type="dxa"/>
        <w:bottom w:w="100.0" w:type="dxa"/>
        <w:right w:w="100.0" w:type="dxa"/>
      </w:tblCellMar>
    </w:tblPr>
  </w:style>
  <w:style w:type="table" w:styleId="afffffffffb" w:customStyle="1">
    <w:basedOn w:val="TableNormal"/>
    <w:tblPr>
      <w:tblStyleRowBandSize w:val="1"/>
      <w:tblStyleColBandSize w:val="1"/>
      <w:tblCellMar>
        <w:top w:w="100.0" w:type="dxa"/>
        <w:left w:w="100.0" w:type="dxa"/>
        <w:bottom w:w="100.0" w:type="dxa"/>
        <w:right w:w="100.0" w:type="dxa"/>
      </w:tblCellMar>
    </w:tblPr>
  </w:style>
  <w:style w:type="table" w:styleId="afffffffffc" w:customStyle="1">
    <w:basedOn w:val="TableNormal"/>
    <w:tblPr>
      <w:tblStyleRowBandSize w:val="1"/>
      <w:tblStyleColBandSize w:val="1"/>
      <w:tblCellMar>
        <w:top w:w="100.0" w:type="dxa"/>
        <w:left w:w="100.0" w:type="dxa"/>
        <w:bottom w:w="100.0" w:type="dxa"/>
        <w:right w:w="100.0" w:type="dxa"/>
      </w:tblCellMar>
    </w:tblPr>
  </w:style>
  <w:style w:type="table" w:styleId="afffffffffd" w:customStyle="1">
    <w:basedOn w:val="TableNormal"/>
    <w:tblPr>
      <w:tblStyleRowBandSize w:val="1"/>
      <w:tblStyleColBandSize w:val="1"/>
      <w:tblCellMar>
        <w:top w:w="100.0" w:type="dxa"/>
        <w:left w:w="100.0" w:type="dxa"/>
        <w:bottom w:w="100.0" w:type="dxa"/>
        <w:right w:w="100.0" w:type="dxa"/>
      </w:tblCellMar>
    </w:tblPr>
  </w:style>
  <w:style w:type="table" w:styleId="afffffffffe" w:customStyle="1">
    <w:basedOn w:val="TableNormal"/>
    <w:tblPr>
      <w:tblStyleRowBandSize w:val="1"/>
      <w:tblStyleColBandSize w:val="1"/>
      <w:tblCellMar>
        <w:top w:w="100.0" w:type="dxa"/>
        <w:left w:w="100.0" w:type="dxa"/>
        <w:bottom w:w="100.0" w:type="dxa"/>
        <w:right w:w="100.0" w:type="dxa"/>
      </w:tblCellMar>
    </w:tblPr>
  </w:style>
  <w:style w:type="table" w:styleId="affffffffff" w:customStyle="1">
    <w:basedOn w:val="TableNormal"/>
    <w:tblPr>
      <w:tblStyleRowBandSize w:val="1"/>
      <w:tblStyleColBandSize w:val="1"/>
      <w:tblCellMar>
        <w:top w:w="100.0" w:type="dxa"/>
        <w:left w:w="100.0" w:type="dxa"/>
        <w:bottom w:w="100.0" w:type="dxa"/>
        <w:right w:w="100.0" w:type="dxa"/>
      </w:tblCellMar>
    </w:tblPr>
  </w:style>
  <w:style w:type="table" w:styleId="affffffffff0" w:customStyle="1">
    <w:basedOn w:val="TableNormal"/>
    <w:tblPr>
      <w:tblStyleRowBandSize w:val="1"/>
      <w:tblStyleColBandSize w:val="1"/>
      <w:tblCellMar>
        <w:top w:w="100.0" w:type="dxa"/>
        <w:left w:w="100.0" w:type="dxa"/>
        <w:bottom w:w="100.0" w:type="dxa"/>
        <w:right w:w="100.0" w:type="dxa"/>
      </w:tblCellMar>
    </w:tblPr>
  </w:style>
  <w:style w:type="table" w:styleId="affffffffff1" w:customStyle="1">
    <w:basedOn w:val="TableNormal"/>
    <w:tblPr>
      <w:tblStyleRowBandSize w:val="1"/>
      <w:tblStyleColBandSize w:val="1"/>
      <w:tblCellMar>
        <w:top w:w="100.0" w:type="dxa"/>
        <w:left w:w="100.0" w:type="dxa"/>
        <w:bottom w:w="100.0" w:type="dxa"/>
        <w:right w:w="100.0" w:type="dxa"/>
      </w:tblCellMar>
    </w:tblPr>
  </w:style>
  <w:style w:type="table" w:styleId="affffffffff2" w:customStyle="1">
    <w:basedOn w:val="TableNormal"/>
    <w:tblPr>
      <w:tblStyleRowBandSize w:val="1"/>
      <w:tblStyleColBandSize w:val="1"/>
      <w:tblCellMar>
        <w:top w:w="100.0" w:type="dxa"/>
        <w:left w:w="100.0" w:type="dxa"/>
        <w:bottom w:w="100.0" w:type="dxa"/>
        <w:right w:w="100.0" w:type="dxa"/>
      </w:tblCellMar>
    </w:tblPr>
  </w:style>
  <w:style w:type="table" w:styleId="affffffffff3" w:customStyle="1">
    <w:basedOn w:val="TableNormal"/>
    <w:tblPr>
      <w:tblStyleRowBandSize w:val="1"/>
      <w:tblStyleColBandSize w:val="1"/>
      <w:tblCellMar>
        <w:top w:w="100.0" w:type="dxa"/>
        <w:left w:w="100.0" w:type="dxa"/>
        <w:bottom w:w="100.0" w:type="dxa"/>
        <w:right w:w="100.0" w:type="dxa"/>
      </w:tblCellMar>
    </w:tblPr>
  </w:style>
  <w:style w:type="table" w:styleId="affffffffff4" w:customStyle="1">
    <w:basedOn w:val="TableNormal"/>
    <w:tblPr>
      <w:tblStyleRowBandSize w:val="1"/>
      <w:tblStyleColBandSize w:val="1"/>
      <w:tblCellMar>
        <w:top w:w="100.0" w:type="dxa"/>
        <w:left w:w="100.0" w:type="dxa"/>
        <w:bottom w:w="100.0" w:type="dxa"/>
        <w:right w:w="100.0" w:type="dxa"/>
      </w:tblCellMar>
    </w:tblPr>
  </w:style>
  <w:style w:type="table" w:styleId="affffffffff5" w:customStyle="1">
    <w:basedOn w:val="TableNormal"/>
    <w:tblPr>
      <w:tblStyleRowBandSize w:val="1"/>
      <w:tblStyleColBandSize w:val="1"/>
      <w:tblCellMar>
        <w:top w:w="100.0" w:type="dxa"/>
        <w:left w:w="100.0" w:type="dxa"/>
        <w:bottom w:w="100.0" w:type="dxa"/>
        <w:right w:w="100.0" w:type="dxa"/>
      </w:tblCellMar>
    </w:tblPr>
  </w:style>
  <w:style w:type="table" w:styleId="affffffffff6" w:customStyle="1">
    <w:basedOn w:val="TableNormal"/>
    <w:tblPr>
      <w:tblStyleRowBandSize w:val="1"/>
      <w:tblStyleColBandSize w:val="1"/>
      <w:tblCellMar>
        <w:top w:w="100.0" w:type="dxa"/>
        <w:left w:w="100.0" w:type="dxa"/>
        <w:bottom w:w="100.0" w:type="dxa"/>
        <w:right w:w="100.0" w:type="dxa"/>
      </w:tblCellMar>
    </w:tblPr>
  </w:style>
  <w:style w:type="table" w:styleId="affffffffff7" w:customStyle="1">
    <w:basedOn w:val="TableNormal"/>
    <w:tblPr>
      <w:tblStyleRowBandSize w:val="1"/>
      <w:tblStyleColBandSize w:val="1"/>
      <w:tblCellMar>
        <w:top w:w="100.0" w:type="dxa"/>
        <w:left w:w="100.0" w:type="dxa"/>
        <w:bottom w:w="100.0" w:type="dxa"/>
        <w:right w:w="100.0" w:type="dxa"/>
      </w:tblCellMar>
    </w:tblPr>
  </w:style>
  <w:style w:type="table" w:styleId="affffffffff8" w:customStyle="1">
    <w:basedOn w:val="TableNormal"/>
    <w:tblPr>
      <w:tblStyleRowBandSize w:val="1"/>
      <w:tblStyleColBandSize w:val="1"/>
      <w:tblCellMar>
        <w:top w:w="100.0" w:type="dxa"/>
        <w:left w:w="100.0" w:type="dxa"/>
        <w:bottom w:w="100.0" w:type="dxa"/>
        <w:right w:w="100.0" w:type="dxa"/>
      </w:tblCellMar>
    </w:tblPr>
  </w:style>
  <w:style w:type="table" w:styleId="affffffffff9" w:customStyle="1">
    <w:basedOn w:val="TableNormal"/>
    <w:tblPr>
      <w:tblStyleRowBandSize w:val="1"/>
      <w:tblStyleColBandSize w:val="1"/>
      <w:tblCellMar>
        <w:top w:w="100.0" w:type="dxa"/>
        <w:left w:w="100.0" w:type="dxa"/>
        <w:bottom w:w="100.0" w:type="dxa"/>
        <w:right w:w="100.0" w:type="dxa"/>
      </w:tblCellMar>
    </w:tblPr>
  </w:style>
  <w:style w:type="table" w:styleId="affffffffffa" w:customStyle="1">
    <w:basedOn w:val="TableNormal"/>
    <w:tblPr>
      <w:tblStyleRowBandSize w:val="1"/>
      <w:tblStyleColBandSize w:val="1"/>
      <w:tblCellMar>
        <w:top w:w="100.0" w:type="dxa"/>
        <w:left w:w="100.0" w:type="dxa"/>
        <w:bottom w:w="100.0" w:type="dxa"/>
        <w:right w:w="100.0" w:type="dxa"/>
      </w:tblCellMar>
    </w:tblPr>
  </w:style>
  <w:style w:type="table" w:styleId="affffffffffb" w:customStyle="1">
    <w:basedOn w:val="TableNormal"/>
    <w:tblPr>
      <w:tblStyleRowBandSize w:val="1"/>
      <w:tblStyleColBandSize w:val="1"/>
      <w:tblCellMar>
        <w:top w:w="100.0" w:type="dxa"/>
        <w:left w:w="100.0" w:type="dxa"/>
        <w:bottom w:w="100.0" w:type="dxa"/>
        <w:right w:w="100.0" w:type="dxa"/>
      </w:tblCellMar>
    </w:tblPr>
  </w:style>
  <w:style w:type="table" w:styleId="affffffffffc" w:customStyle="1">
    <w:basedOn w:val="TableNormal"/>
    <w:tblPr>
      <w:tblStyleRowBandSize w:val="1"/>
      <w:tblStyleColBandSize w:val="1"/>
      <w:tblCellMar>
        <w:top w:w="100.0" w:type="dxa"/>
        <w:left w:w="100.0" w:type="dxa"/>
        <w:bottom w:w="100.0" w:type="dxa"/>
        <w:right w:w="100.0" w:type="dxa"/>
      </w:tblCellMar>
    </w:tblPr>
  </w:style>
  <w:style w:type="table" w:styleId="affffffffffd" w:customStyle="1">
    <w:basedOn w:val="TableNormal"/>
    <w:tblPr>
      <w:tblStyleRowBandSize w:val="1"/>
      <w:tblStyleColBandSize w:val="1"/>
      <w:tblCellMar>
        <w:top w:w="100.0" w:type="dxa"/>
        <w:left w:w="100.0" w:type="dxa"/>
        <w:bottom w:w="100.0" w:type="dxa"/>
        <w:right w:w="100.0" w:type="dxa"/>
      </w:tblCellMar>
    </w:tblPr>
  </w:style>
  <w:style w:type="character" w:styleId="Heading1Char" w:customStyle="1">
    <w:name w:val="Heading 1 Char"/>
    <w:basedOn w:val="DefaultParagraphFont"/>
    <w:link w:val="Heading1"/>
    <w:uiPriority w:val="9"/>
    <w:rsid w:val="0040244C"/>
    <w:rPr>
      <w:b w:val="1"/>
      <w:sz w:val="32"/>
      <w:szCs w:val="26"/>
    </w:rPr>
  </w:style>
  <w:style w:type="character" w:styleId="Heading2Char" w:customStyle="1">
    <w:name w:val="Heading 2 Char"/>
    <w:basedOn w:val="DefaultParagraphFont"/>
    <w:link w:val="Heading2"/>
    <w:uiPriority w:val="9"/>
    <w:rsid w:val="0040244C"/>
    <w:rPr>
      <w:b w:val="1"/>
      <w:sz w:val="28"/>
      <w:szCs w:val="26"/>
      <w:lang w:val="en-US"/>
    </w:rPr>
  </w:style>
  <w:style w:type="character" w:styleId="Heading5Char" w:customStyle="1">
    <w:name w:val="Heading 5 Char"/>
    <w:basedOn w:val="DefaultParagraphFont"/>
    <w:link w:val="Heading5"/>
    <w:uiPriority w:val="9"/>
    <w:rsid w:val="00F769F7"/>
    <w:rPr>
      <w:sz w:val="26"/>
      <w:szCs w:val="26"/>
    </w:rPr>
  </w:style>
  <w:style w:type="paragraph" w:styleId="ListParagraph">
    <w:name w:val="List Paragraph"/>
    <w:basedOn w:val="Normal"/>
    <w:uiPriority w:val="34"/>
    <w:qFormat w:val="1"/>
    <w:rsid w:val="00AF611B"/>
    <w:pPr>
      <w:ind w:left="720"/>
      <w:contextualSpacing w:val="1"/>
    </w:pPr>
  </w:style>
  <w:style w:type="character" w:styleId="Heading3Char" w:customStyle="1">
    <w:name w:val="Heading 3 Char"/>
    <w:basedOn w:val="DefaultParagraphFont"/>
    <w:link w:val="Heading3"/>
    <w:uiPriority w:val="9"/>
    <w:rsid w:val="0040244C"/>
    <w:rPr>
      <w:rFonts w:cs="Montserrat" w:eastAsia="Montserrat"/>
      <w:sz w:val="26"/>
      <w:szCs w:val="28"/>
    </w:rPr>
  </w:style>
  <w:style w:type="character" w:styleId="Heading4Char" w:customStyle="1">
    <w:name w:val="Heading 4 Char"/>
    <w:basedOn w:val="DefaultParagraphFont"/>
    <w:link w:val="Heading4"/>
    <w:uiPriority w:val="9"/>
    <w:rsid w:val="0040244C"/>
    <w:rPr>
      <w:rFonts w:cs="Montserrat" w:eastAsia="Montserrat"/>
      <w:sz w:val="26"/>
      <w:szCs w:val="28"/>
      <w:u w:val="single"/>
    </w:rPr>
  </w:style>
  <w:style w:type="character" w:styleId="Heading6Char" w:customStyle="1">
    <w:name w:val="Heading 6 Char"/>
    <w:basedOn w:val="DefaultParagraphFont"/>
    <w:link w:val="Heading6"/>
    <w:uiPriority w:val="9"/>
    <w:semiHidden w:val="1"/>
    <w:rsid w:val="00266BB2"/>
    <w:rPr>
      <w:i w:val="1"/>
      <w:color w:val="666666"/>
    </w:rPr>
  </w:style>
  <w:style w:type="character" w:styleId="TitleChar" w:customStyle="1">
    <w:name w:val="Title Char"/>
    <w:basedOn w:val="DefaultParagraphFont"/>
    <w:link w:val="Title"/>
    <w:uiPriority w:val="10"/>
    <w:rsid w:val="00266BB2"/>
    <w:rPr>
      <w:sz w:val="52"/>
      <w:szCs w:val="52"/>
    </w:rPr>
  </w:style>
  <w:style w:type="character" w:styleId="SubtitleChar" w:customStyle="1">
    <w:name w:val="Subtitle Char"/>
    <w:basedOn w:val="DefaultParagraphFont"/>
    <w:link w:val="Subtitle"/>
    <w:uiPriority w:val="11"/>
    <w:rsid w:val="00266BB2"/>
    <w:rPr>
      <w:color w:val="666666"/>
      <w:sz w:val="30"/>
      <w:szCs w:val="30"/>
    </w:rPr>
  </w:style>
  <w:style w:type="table" w:styleId="TableGrid">
    <w:name w:val="Table Grid"/>
    <w:basedOn w:val="TableNormal"/>
    <w:uiPriority w:val="39"/>
    <w:rsid w:val="0032524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1"/>
    <w:uiPriority w:val="39"/>
    <w:unhideWhenUsed w:val="1"/>
    <w:rsid w:val="000F13CB"/>
    <w:pPr>
      <w:spacing w:before="120"/>
      <w:ind w:left="0"/>
    </w:pPr>
    <w:rPr>
      <w:rFonts w:asciiTheme="minorHAnsi" w:hAnsiTheme="minorHAnsi"/>
      <w:b w:val="1"/>
      <w:bCs w:val="1"/>
      <w:i w:val="1"/>
      <w:iCs w:val="1"/>
      <w:sz w:val="24"/>
      <w:szCs w:val="24"/>
    </w:rPr>
  </w:style>
  <w:style w:type="paragraph" w:styleId="TOC2">
    <w:name w:val="toc 2"/>
    <w:basedOn w:val="Normal"/>
    <w:next w:val="Normal"/>
    <w:autoRedefine w:val="1"/>
    <w:uiPriority w:val="39"/>
    <w:unhideWhenUsed w:val="1"/>
    <w:rsid w:val="000F13CB"/>
    <w:pPr>
      <w:spacing w:before="120"/>
      <w:ind w:left="260"/>
    </w:pPr>
    <w:rPr>
      <w:rFonts w:asciiTheme="minorHAnsi" w:hAnsiTheme="minorHAnsi"/>
      <w:b w:val="1"/>
      <w:bCs w:val="1"/>
      <w:sz w:val="22"/>
    </w:rPr>
  </w:style>
  <w:style w:type="paragraph" w:styleId="TOC3">
    <w:name w:val="toc 3"/>
    <w:basedOn w:val="Normal"/>
    <w:next w:val="Normal"/>
    <w:autoRedefine w:val="1"/>
    <w:uiPriority w:val="39"/>
    <w:unhideWhenUsed w:val="1"/>
    <w:rsid w:val="000F13CB"/>
    <w:pPr>
      <w:ind w:left="520"/>
    </w:pPr>
    <w:rPr>
      <w:rFonts w:asciiTheme="minorHAnsi" w:hAnsiTheme="minorHAnsi"/>
      <w:sz w:val="20"/>
      <w:szCs w:val="20"/>
    </w:rPr>
  </w:style>
  <w:style w:type="paragraph" w:styleId="TOC5">
    <w:name w:val="toc 5"/>
    <w:basedOn w:val="Normal"/>
    <w:next w:val="Normal"/>
    <w:autoRedefine w:val="1"/>
    <w:uiPriority w:val="39"/>
    <w:unhideWhenUsed w:val="1"/>
    <w:rsid w:val="000F13CB"/>
    <w:pPr>
      <w:ind w:left="1040"/>
    </w:pPr>
    <w:rPr>
      <w:rFonts w:asciiTheme="minorHAnsi" w:hAnsiTheme="minorHAnsi"/>
      <w:sz w:val="20"/>
      <w:szCs w:val="20"/>
    </w:rPr>
  </w:style>
  <w:style w:type="paragraph" w:styleId="TOC4">
    <w:name w:val="toc 4"/>
    <w:basedOn w:val="Normal"/>
    <w:next w:val="Normal"/>
    <w:autoRedefine w:val="1"/>
    <w:uiPriority w:val="39"/>
    <w:unhideWhenUsed w:val="1"/>
    <w:rsid w:val="000F13CB"/>
    <w:pPr>
      <w:ind w:left="780"/>
    </w:pPr>
    <w:rPr>
      <w:rFonts w:asciiTheme="minorHAnsi" w:hAnsiTheme="minorHAnsi"/>
      <w:sz w:val="20"/>
      <w:szCs w:val="20"/>
    </w:rPr>
  </w:style>
  <w:style w:type="character" w:styleId="Hyperlink">
    <w:name w:val="Hyperlink"/>
    <w:basedOn w:val="DefaultParagraphFont"/>
    <w:uiPriority w:val="99"/>
    <w:unhideWhenUsed w:val="1"/>
    <w:rsid w:val="000F13CB"/>
    <w:rPr>
      <w:color w:val="0000ff" w:themeColor="hyperlink"/>
      <w:u w:val="single"/>
    </w:rPr>
  </w:style>
  <w:style w:type="paragraph" w:styleId="NoSpacing">
    <w:name w:val="No Spacing"/>
    <w:uiPriority w:val="1"/>
    <w:qFormat w:val="1"/>
    <w:rsid w:val="009A7C01"/>
    <w:pPr>
      <w:spacing w:line="240" w:lineRule="auto"/>
      <w:ind w:left="567"/>
    </w:pPr>
    <w:rPr>
      <w:sz w:val="26"/>
    </w:rPr>
  </w:style>
  <w:style w:type="character" w:styleId="Heading7Char" w:customStyle="1">
    <w:name w:val="Heading 7 Char"/>
    <w:basedOn w:val="DefaultParagraphFont"/>
    <w:link w:val="Heading7"/>
    <w:uiPriority w:val="9"/>
    <w:semiHidden w:val="1"/>
    <w:rsid w:val="009A7C01"/>
    <w:rPr>
      <w:rFonts w:asciiTheme="majorHAnsi" w:cstheme="majorBidi" w:eastAsiaTheme="majorEastAsia" w:hAnsiTheme="majorHAnsi"/>
      <w:i w:val="1"/>
      <w:iCs w:val="1"/>
      <w:color w:val="243f60" w:themeColor="accent1" w:themeShade="00007F"/>
      <w:sz w:val="26"/>
    </w:rPr>
  </w:style>
  <w:style w:type="character" w:styleId="Heading8Char" w:customStyle="1">
    <w:name w:val="Heading 8 Char"/>
    <w:basedOn w:val="DefaultParagraphFont"/>
    <w:link w:val="Heading8"/>
    <w:uiPriority w:val="9"/>
    <w:semiHidden w:val="1"/>
    <w:rsid w:val="009A7C01"/>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9A7C01"/>
    <w:rPr>
      <w:rFonts w:asciiTheme="majorHAnsi" w:cstheme="majorBidi" w:eastAsiaTheme="majorEastAsia" w:hAnsiTheme="majorHAnsi"/>
      <w:i w:val="1"/>
      <w:iCs w:val="1"/>
      <w:color w:val="272727" w:themeColor="text1" w:themeTint="0000D8"/>
      <w:sz w:val="21"/>
      <w:szCs w:val="21"/>
    </w:rPr>
  </w:style>
  <w:style w:type="paragraph" w:styleId="TOCHeading">
    <w:name w:val="TOC Heading"/>
    <w:basedOn w:val="Heading1"/>
    <w:next w:val="Normal"/>
    <w:uiPriority w:val="39"/>
    <w:unhideWhenUsed w:val="1"/>
    <w:qFormat w:val="1"/>
    <w:rsid w:val="009A7C01"/>
    <w:pPr>
      <w:numPr>
        <w:numId w:val="0"/>
      </w:numPr>
      <w:spacing w:after="0" w:before="240" w:line="259" w:lineRule="auto"/>
      <w:outlineLvl w:val="9"/>
    </w:pPr>
    <w:rPr>
      <w:rFonts w:asciiTheme="majorHAnsi" w:cstheme="majorBidi" w:eastAsiaTheme="majorEastAsia" w:hAnsiTheme="majorHAnsi"/>
      <w:b w:val="0"/>
      <w:color w:val="365f91" w:themeColor="accent1" w:themeShade="0000BF"/>
      <w:szCs w:val="32"/>
      <w:lang w:val="en-US"/>
    </w:rPr>
  </w:style>
  <w:style w:type="paragraph" w:styleId="TOC6">
    <w:name w:val="toc 6"/>
    <w:basedOn w:val="Normal"/>
    <w:next w:val="Normal"/>
    <w:autoRedefine w:val="1"/>
    <w:uiPriority w:val="39"/>
    <w:unhideWhenUsed w:val="1"/>
    <w:rsid w:val="00260391"/>
    <w:pPr>
      <w:ind w:left="1300"/>
    </w:pPr>
    <w:rPr>
      <w:rFonts w:asciiTheme="minorHAnsi" w:hAnsiTheme="minorHAnsi"/>
      <w:sz w:val="20"/>
      <w:szCs w:val="20"/>
    </w:rPr>
  </w:style>
  <w:style w:type="paragraph" w:styleId="TOC7">
    <w:name w:val="toc 7"/>
    <w:basedOn w:val="Normal"/>
    <w:next w:val="Normal"/>
    <w:autoRedefine w:val="1"/>
    <w:uiPriority w:val="39"/>
    <w:unhideWhenUsed w:val="1"/>
    <w:rsid w:val="00260391"/>
    <w:pPr>
      <w:ind w:left="1560"/>
    </w:pPr>
    <w:rPr>
      <w:rFonts w:asciiTheme="minorHAnsi" w:hAnsiTheme="minorHAnsi"/>
      <w:sz w:val="20"/>
      <w:szCs w:val="20"/>
    </w:rPr>
  </w:style>
  <w:style w:type="paragraph" w:styleId="TOC8">
    <w:name w:val="toc 8"/>
    <w:basedOn w:val="Normal"/>
    <w:next w:val="Normal"/>
    <w:autoRedefine w:val="1"/>
    <w:uiPriority w:val="39"/>
    <w:unhideWhenUsed w:val="1"/>
    <w:rsid w:val="00260391"/>
    <w:pPr>
      <w:ind w:left="1820"/>
    </w:pPr>
    <w:rPr>
      <w:rFonts w:asciiTheme="minorHAnsi" w:hAnsiTheme="minorHAnsi"/>
      <w:sz w:val="20"/>
      <w:szCs w:val="20"/>
    </w:rPr>
  </w:style>
  <w:style w:type="paragraph" w:styleId="TOC9">
    <w:name w:val="toc 9"/>
    <w:basedOn w:val="Normal"/>
    <w:next w:val="Normal"/>
    <w:autoRedefine w:val="1"/>
    <w:uiPriority w:val="39"/>
    <w:unhideWhenUsed w:val="1"/>
    <w:rsid w:val="00260391"/>
    <w:pPr>
      <w:ind w:left="2080"/>
    </w:pPr>
    <w:rPr>
      <w:rFonts w:asciiTheme="minorHAnsi" w:hAnsiTheme="minorHAnsi"/>
      <w:sz w:val="20"/>
      <w:szCs w:val="20"/>
    </w:rPr>
  </w:style>
  <w:style w:type="character" w:styleId="UnresolvedMention">
    <w:name w:val="Unresolved Mention"/>
    <w:basedOn w:val="DefaultParagraphFont"/>
    <w:uiPriority w:val="99"/>
    <w:semiHidden w:val="1"/>
    <w:unhideWhenUsed w:val="1"/>
    <w:rsid w:val="00260391"/>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0.0" w:type="dxa"/>
        <w:left w:w="115.0" w:type="dxa"/>
        <w:bottom w:w="0.0" w:type="dxa"/>
        <w:right w:w="115.0" w:type="dxa"/>
      </w:tblCellMar>
    </w:tblPr>
  </w:style>
  <w:style w:type="table" w:styleId="Table127">
    <w:basedOn w:val="TableNormal"/>
    <w:tblPr>
      <w:tblStyleRowBandSize w:val="1"/>
      <w:tblStyleColBandSize w:val="1"/>
      <w:tblCellMar>
        <w:top w:w="0.0" w:type="dxa"/>
        <w:left w:w="115.0" w:type="dxa"/>
        <w:bottom w:w="0.0" w:type="dxa"/>
        <w:right w:w="115.0" w:type="dxa"/>
      </w:tblCellMar>
    </w:tblPr>
  </w:style>
  <w:style w:type="table" w:styleId="Table128">
    <w:basedOn w:val="TableNormal"/>
    <w:tblPr>
      <w:tblStyleRowBandSize w:val="1"/>
      <w:tblStyleColBandSize w:val="1"/>
      <w:tblCellMar>
        <w:top w:w="0.0" w:type="dxa"/>
        <w:left w:w="115.0" w:type="dxa"/>
        <w:bottom w:w="0.0" w:type="dxa"/>
        <w:right w:w="115.0" w:type="dxa"/>
      </w:tblCellMar>
    </w:tblPr>
  </w:style>
  <w:style w:type="table" w:styleId="Table129">
    <w:basedOn w:val="TableNormal"/>
    <w:tblPr>
      <w:tblStyleRowBandSize w:val="1"/>
      <w:tblStyleColBandSize w:val="1"/>
      <w:tblCellMar>
        <w:top w:w="0.0" w:type="dxa"/>
        <w:left w:w="115.0" w:type="dxa"/>
        <w:bottom w:w="0.0" w:type="dxa"/>
        <w:right w:w="115.0" w:type="dxa"/>
      </w:tblCellMar>
    </w:tblPr>
  </w:style>
  <w:style w:type="table" w:styleId="Table130">
    <w:basedOn w:val="TableNormal"/>
    <w:tblPr>
      <w:tblStyleRowBandSize w:val="1"/>
      <w:tblStyleColBandSize w:val="1"/>
      <w:tblCellMar>
        <w:top w:w="0.0" w:type="dxa"/>
        <w:left w:w="115.0" w:type="dxa"/>
        <w:bottom w:w="0.0" w:type="dxa"/>
        <w:right w:w="115.0" w:type="dxa"/>
      </w:tblCellMar>
    </w:tblPr>
  </w:style>
  <w:style w:type="table" w:styleId="Table13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0.0" w:type="dxa"/>
        <w:left w:w="115.0" w:type="dxa"/>
        <w:bottom w:w="0.0" w:type="dxa"/>
        <w:right w:w="115.0" w:type="dxa"/>
      </w:tblCellMar>
    </w:tblPr>
  </w:style>
  <w:style w:type="table" w:styleId="Table134">
    <w:basedOn w:val="TableNormal"/>
    <w:tblPr>
      <w:tblStyleRowBandSize w:val="1"/>
      <w:tblStyleColBandSize w:val="1"/>
      <w:tblCellMar>
        <w:top w:w="0.0" w:type="dxa"/>
        <w:left w:w="115.0" w:type="dxa"/>
        <w:bottom w:w="0.0" w:type="dxa"/>
        <w:right w:w="115.0" w:type="dxa"/>
      </w:tblCellMar>
    </w:tblPr>
  </w:style>
  <w:style w:type="table" w:styleId="Table13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0.0" w:type="dxa"/>
        <w:left w:w="115.0" w:type="dxa"/>
        <w:bottom w:w="0.0" w:type="dxa"/>
        <w:right w:w="115.0" w:type="dxa"/>
      </w:tblCellMar>
    </w:tblPr>
  </w:style>
  <w:style w:type="table" w:styleId="Table149">
    <w:basedOn w:val="TableNormal"/>
    <w:tblPr>
      <w:tblStyleRowBandSize w:val="1"/>
      <w:tblStyleColBandSize w:val="1"/>
      <w:tblCellMar>
        <w:top w:w="0.0" w:type="dxa"/>
        <w:left w:w="115.0" w:type="dxa"/>
        <w:bottom w:w="0.0" w:type="dxa"/>
        <w:right w:w="115.0" w:type="dxa"/>
      </w:tblCellMar>
    </w:tblPr>
  </w:style>
  <w:style w:type="table" w:styleId="Table150">
    <w:basedOn w:val="TableNormal"/>
    <w:tblPr>
      <w:tblStyleRowBandSize w:val="1"/>
      <w:tblStyleColBandSize w:val="1"/>
      <w:tblCellMar>
        <w:top w:w="0.0" w:type="dxa"/>
        <w:left w:w="115.0" w:type="dxa"/>
        <w:bottom w:w="0.0" w:type="dxa"/>
        <w:right w:w="115.0" w:type="dxa"/>
      </w:tblCellMar>
    </w:tblPr>
  </w:style>
  <w:style w:type="table" w:styleId="Table15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United_Kingdom" TargetMode="External"/><Relationship Id="rId42" Type="http://schemas.openxmlformats.org/officeDocument/2006/relationships/hyperlink" Target="https://en.wikipedia.org/wiki/France" TargetMode="External"/><Relationship Id="rId41" Type="http://schemas.openxmlformats.org/officeDocument/2006/relationships/hyperlink" Target="https://en.wikipedia.org/wiki/United_States" TargetMode="External"/><Relationship Id="rId44" Type="http://schemas.openxmlformats.org/officeDocument/2006/relationships/hyperlink" Target="https://en.wikipedia.org/wiki/United_Kingdom" TargetMode="External"/><Relationship Id="rId43" Type="http://schemas.openxmlformats.org/officeDocument/2006/relationships/hyperlink" Target="https://en.wikipedia.org/wiki/Western_world" TargetMode="External"/><Relationship Id="rId46" Type="http://schemas.openxmlformats.org/officeDocument/2006/relationships/hyperlink" Target="https://en.wikipedia.org/wiki/France" TargetMode="External"/><Relationship Id="rId45" Type="http://schemas.openxmlformats.org/officeDocument/2006/relationships/hyperlink" Target="https://en.wikipedia.org/wiki/United_States" TargetMode="External"/><Relationship Id="rId80" Type="http://schemas.openxmlformats.org/officeDocument/2006/relationships/hyperlink" Target="http://www.whitehouse.go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scmX2zgsviPfB15kLfPzasI9DbaMuZcTev0tk-sFKss/edit" TargetMode="External"/><Relationship Id="rId48" Type="http://schemas.openxmlformats.org/officeDocument/2006/relationships/hyperlink" Target="https://en.wikipedia.org/wiki/NATO" TargetMode="External"/><Relationship Id="rId47" Type="http://schemas.openxmlformats.org/officeDocument/2006/relationships/hyperlink" Target="https://en.wikipedia.org/wiki/Austria" TargetMode="External"/><Relationship Id="rId49" Type="http://schemas.openxmlformats.org/officeDocument/2006/relationships/hyperlink" Target="https://en.wikipedia.org/wiki/Austri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en.wikipedia.org/wiki/Canada" TargetMode="External"/><Relationship Id="rId72" Type="http://schemas.openxmlformats.org/officeDocument/2006/relationships/hyperlink" Target="https://en.wikipedia.org/wiki/DNA" TargetMode="External"/><Relationship Id="rId31" Type="http://schemas.openxmlformats.org/officeDocument/2006/relationships/hyperlink" Target="https://en.wikipedia.org/wiki/Netherlands" TargetMode="External"/><Relationship Id="rId75" Type="http://schemas.openxmlformats.org/officeDocument/2006/relationships/hyperlink" Target="http://en.wikipedia.org/wiki/Berlin" TargetMode="External"/><Relationship Id="rId30" Type="http://schemas.openxmlformats.org/officeDocument/2006/relationships/hyperlink" Target="https://en.wikipedia.org/wiki/Germany" TargetMode="External"/><Relationship Id="rId74" Type="http://schemas.openxmlformats.org/officeDocument/2006/relationships/hyperlink" Target="https://en.wikipedia.org/wiki/Canada" TargetMode="External"/><Relationship Id="rId33" Type="http://schemas.openxmlformats.org/officeDocument/2006/relationships/hyperlink" Target="https://en.wikipedia.org/wiki/Olympic_Games" TargetMode="External"/><Relationship Id="rId77" Type="http://schemas.openxmlformats.org/officeDocument/2006/relationships/hyperlink" Target="mailto:president@whitehouse.gov" TargetMode="External"/><Relationship Id="rId32" Type="http://schemas.openxmlformats.org/officeDocument/2006/relationships/hyperlink" Target="https://en.wikipedia.org/wiki/FIFA_World_Cup" TargetMode="External"/><Relationship Id="rId76" Type="http://schemas.openxmlformats.org/officeDocument/2006/relationships/hyperlink" Target="http://en.wikipedia.org/wiki/Los_Angeles" TargetMode="External"/><Relationship Id="rId35" Type="http://schemas.openxmlformats.org/officeDocument/2006/relationships/hyperlink" Target="https://en.wikipedia.org/wiki/IBM" TargetMode="External"/><Relationship Id="rId79" Type="http://schemas.openxmlformats.org/officeDocument/2006/relationships/hyperlink" Target="http://www.whitehouse.gov" TargetMode="External"/><Relationship Id="rId34" Type="http://schemas.openxmlformats.org/officeDocument/2006/relationships/hyperlink" Target="https://en.wikipedia.org/wiki/Olympic_Games" TargetMode="External"/><Relationship Id="rId78" Type="http://schemas.openxmlformats.org/officeDocument/2006/relationships/hyperlink" Target="mailto:president@whitehouse.gov" TargetMode="External"/><Relationship Id="rId71" Type="http://schemas.openxmlformats.org/officeDocument/2006/relationships/hyperlink" Target="https://en.wikipedia.org/wiki/DNA" TargetMode="External"/><Relationship Id="rId70" Type="http://schemas.openxmlformats.org/officeDocument/2006/relationships/hyperlink" Target="https://en.wikipedia.org/wiki/Cannabis_(drug)" TargetMode="External"/><Relationship Id="rId37" Type="http://schemas.openxmlformats.org/officeDocument/2006/relationships/hyperlink" Target="https://en.wikipedia.org/wiki/IBM" TargetMode="External"/><Relationship Id="rId36" Type="http://schemas.openxmlformats.org/officeDocument/2006/relationships/hyperlink" Target="https://en.wikipedia.org/wiki/Google" TargetMode="External"/><Relationship Id="rId39" Type="http://schemas.openxmlformats.org/officeDocument/2006/relationships/hyperlink" Target="https://en.wikipedia.org/wiki/Western_world" TargetMode="External"/><Relationship Id="rId38" Type="http://schemas.openxmlformats.org/officeDocument/2006/relationships/hyperlink" Target="https://en.wikipedia.org/wiki/Google" TargetMode="External"/><Relationship Id="rId62" Type="http://schemas.openxmlformats.org/officeDocument/2006/relationships/hyperlink" Target="https://en.wikipedia.org/wiki/Hungary" TargetMode="External"/><Relationship Id="rId61" Type="http://schemas.openxmlformats.org/officeDocument/2006/relationships/hyperlink" Target="https://en.wikipedia.org/wiki/Budapest" TargetMode="External"/><Relationship Id="rId20" Type="http://schemas.openxmlformats.org/officeDocument/2006/relationships/image" Target="media/image4.png"/><Relationship Id="rId64" Type="http://schemas.openxmlformats.org/officeDocument/2006/relationships/hyperlink" Target="https://en.wikipedia.org/wiki/Romania" TargetMode="External"/><Relationship Id="rId63" Type="http://schemas.openxmlformats.org/officeDocument/2006/relationships/hyperlink" Target="https://en.wikipedia.org/wiki/Bucharest" TargetMode="External"/><Relationship Id="rId22" Type="http://schemas.openxmlformats.org/officeDocument/2006/relationships/image" Target="media/image2.png"/><Relationship Id="rId66" Type="http://schemas.openxmlformats.org/officeDocument/2006/relationships/hyperlink" Target="https://en.wikipedia.org/wiki/Asia" TargetMode="External"/><Relationship Id="rId21" Type="http://schemas.openxmlformats.org/officeDocument/2006/relationships/hyperlink" Target="https://evols.library.manoa.hawaii.edu/server/api/core/bitstreams/ea43906c-54d6-4160-884a-86a7580a0f89/content" TargetMode="External"/><Relationship Id="rId65" Type="http://schemas.openxmlformats.org/officeDocument/2006/relationships/hyperlink" Target="https://en.wikipedia.org/wiki/Europe" TargetMode="External"/><Relationship Id="rId24" Type="http://schemas.openxmlformats.org/officeDocument/2006/relationships/hyperlink" Target="https://en.wikipedia.org/wiki/Teutoburg_Forest" TargetMode="External"/><Relationship Id="rId68" Type="http://schemas.openxmlformats.org/officeDocument/2006/relationships/hyperlink" Target="https://en.wikipedia.org/wiki/Asia" TargetMode="External"/><Relationship Id="rId23" Type="http://schemas.openxmlformats.org/officeDocument/2006/relationships/hyperlink" Target="https://en.wikipedia.org/wiki/Roman_Empire" TargetMode="External"/><Relationship Id="rId67" Type="http://schemas.openxmlformats.org/officeDocument/2006/relationships/hyperlink" Target="https://en.wikipedia.org/wiki/Europe" TargetMode="External"/><Relationship Id="rId60" Type="http://schemas.openxmlformats.org/officeDocument/2006/relationships/hyperlink" Target="https://en.wikipedia.org/wiki/Romania" TargetMode="External"/><Relationship Id="rId26" Type="http://schemas.openxmlformats.org/officeDocument/2006/relationships/hyperlink" Target="https://en.wikipedia.org/wiki/Teutoburg_Forest" TargetMode="External"/><Relationship Id="rId25" Type="http://schemas.openxmlformats.org/officeDocument/2006/relationships/hyperlink" Target="https://en.wikipedia.org/wiki/Roman_Empire" TargetMode="External"/><Relationship Id="rId69" Type="http://schemas.openxmlformats.org/officeDocument/2006/relationships/hyperlink" Target="https://en.wikipedia.org/wiki/Cannabis_(drug)" TargetMode="External"/><Relationship Id="rId28" Type="http://schemas.openxmlformats.org/officeDocument/2006/relationships/hyperlink" Target="https://en.wikipedia.org/wiki/Netherlands" TargetMode="External"/><Relationship Id="rId27" Type="http://schemas.openxmlformats.org/officeDocument/2006/relationships/hyperlink" Target="https://en.wikipedia.org/wiki/Germany" TargetMode="External"/><Relationship Id="rId29" Type="http://schemas.openxmlformats.org/officeDocument/2006/relationships/hyperlink" Target="https://en.wikipedia.org/wiki/FIFA_World_Cup" TargetMode="External"/><Relationship Id="rId51" Type="http://schemas.openxmlformats.org/officeDocument/2006/relationships/hyperlink" Target="https://en.wikipedia.org/wiki/North_Korea" TargetMode="External"/><Relationship Id="rId50" Type="http://schemas.openxmlformats.org/officeDocument/2006/relationships/hyperlink" Target="https://en.wikipedia.org/wiki/NATO" TargetMode="External"/><Relationship Id="rId53" Type="http://schemas.openxmlformats.org/officeDocument/2006/relationships/hyperlink" Target="https://en.wikipedia.org/wiki/North_Korea" TargetMode="External"/><Relationship Id="rId52" Type="http://schemas.openxmlformats.org/officeDocument/2006/relationships/hyperlink" Target="https://en.wikipedia.org/wiki/United_States" TargetMode="External"/><Relationship Id="rId11" Type="http://schemas.openxmlformats.org/officeDocument/2006/relationships/hyperlink" Target="https://docs.google.com/document/d/1c5oe0tLDivnhcWfp62gEn0G59mh6Mf5osggvPDL3Lcg/edit?usp=sharing" TargetMode="External"/><Relationship Id="rId55" Type="http://schemas.openxmlformats.org/officeDocument/2006/relationships/hyperlink" Target="https://en.wikipedia.org/wiki/Patrick_Makau_Musyoki" TargetMode="External"/><Relationship Id="rId10" Type="http://schemas.openxmlformats.org/officeDocument/2006/relationships/hyperlink" Target="https://amr.hpda.vn/" TargetMode="External"/><Relationship Id="rId54" Type="http://schemas.openxmlformats.org/officeDocument/2006/relationships/hyperlink" Target="https://en.wikipedia.org/wiki/United_States" TargetMode="External"/><Relationship Id="rId13" Type="http://schemas.openxmlformats.org/officeDocument/2006/relationships/hyperlink" Target="https://docs.google.com/document/d/1kzoX2hp4cQvP1Y7Nlkf20RAcMkLupmU5ytKWppZMOlc/edit#heading=h.53fvoywx93ib" TargetMode="External"/><Relationship Id="rId57" Type="http://schemas.openxmlformats.org/officeDocument/2006/relationships/hyperlink" Target="https://en.wikipedia.org/wiki/Budapest" TargetMode="External"/><Relationship Id="rId12" Type="http://schemas.openxmlformats.org/officeDocument/2006/relationships/hyperlink" Target="https://docs.google.com/document/d/1oCfM26LxhZB7_1ZjK8CKtL3zbp6poL0eYe8QP3gNhng/edit?fbclid=IwAR2sjePPxbfkJrBV70bAF0rFpGUMGRx_nebREOtNR0Yn5hml_ZgqXxIXhYI#bookmark=id.e6kuebpxa4zg" TargetMode="External"/><Relationship Id="rId56" Type="http://schemas.openxmlformats.org/officeDocument/2006/relationships/hyperlink" Target="https://en.wikipedia.org/wiki/Patrick_Makau_Musyoki" TargetMode="External"/><Relationship Id="rId15" Type="http://schemas.openxmlformats.org/officeDocument/2006/relationships/image" Target="media/image1.png"/><Relationship Id="rId59" Type="http://schemas.openxmlformats.org/officeDocument/2006/relationships/hyperlink" Target="https://en.wikipedia.org/wiki/Bucharest" TargetMode="External"/><Relationship Id="rId14" Type="http://schemas.openxmlformats.org/officeDocument/2006/relationships/image" Target="media/image5.png"/><Relationship Id="rId58" Type="http://schemas.openxmlformats.org/officeDocument/2006/relationships/hyperlink" Target="https://en.wikipedia.org/wiki/Hungary" TargetMode="External"/><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image" Target="media/image7.png"/><Relationship Id="rId18" Type="http://schemas.openxmlformats.org/officeDocument/2006/relationships/hyperlink" Target="https://www.researchsquare.com/article/rs-3222523/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KNogUFNwn8YGeU7DpvR+2dZUrg==">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2024-03-20T03:56:00Z</dcterms:created>
</cp:coreProperties>
</file>